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746C" w14:textId="77777777" w:rsidR="009A298B" w:rsidRPr="009A298B" w:rsidRDefault="009A298B" w:rsidP="009A298B">
      <w:pPr>
        <w:spacing w:before="100" w:beforeAutospacing="1" w:after="100" w:afterAutospacing="1" w:line="240" w:lineRule="auto"/>
        <w:outlineLvl w:val="2"/>
        <w:rPr>
          <w:rFonts w:ascii="Times New Roman" w:eastAsia="Times New Roman" w:hAnsi="Times New Roman" w:cs="Times New Roman"/>
          <w:b/>
          <w:bCs/>
          <w:sz w:val="27"/>
          <w:szCs w:val="27"/>
        </w:rPr>
      </w:pPr>
      <w:r w:rsidRPr="009A298B">
        <w:rPr>
          <w:rFonts w:ascii="Times New Roman" w:eastAsia="Times New Roman" w:hAnsi="Times New Roman" w:cs="Times New Roman"/>
          <w:b/>
          <w:bCs/>
          <w:sz w:val="27"/>
          <w:szCs w:val="27"/>
        </w:rPr>
        <w:t xml:space="preserve">Data Cleaning </w:t>
      </w:r>
    </w:p>
    <w:p w14:paraId="116913D3"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Data cleaning is an essential step when data wrangling; if you </w:t>
      </w:r>
      <w:proofErr w:type="gramStart"/>
      <w:r w:rsidRPr="009A298B">
        <w:rPr>
          <w:rFonts w:ascii="Times New Roman" w:eastAsia="Times New Roman" w:hAnsi="Times New Roman" w:cs="Times New Roman"/>
          <w:sz w:val="24"/>
          <w:szCs w:val="24"/>
        </w:rPr>
        <w:t>don’t</w:t>
      </w:r>
      <w:proofErr w:type="gramEnd"/>
      <w:r w:rsidRPr="009A298B">
        <w:rPr>
          <w:rFonts w:ascii="Times New Roman" w:eastAsia="Times New Roman" w:hAnsi="Times New Roman" w:cs="Times New Roman"/>
          <w:sz w:val="24"/>
          <w:szCs w:val="24"/>
        </w:rPr>
        <w:t xml:space="preserve"> clean your data, you’re likely to run into some issues when it comes time to build your models. Putting the time into cleaning your data will result in a seamless transition from wrangling to EDA and modeling. </w:t>
      </w:r>
    </w:p>
    <w:p w14:paraId="072A4F29" w14:textId="77777777" w:rsidR="009A298B" w:rsidRPr="009A298B" w:rsidRDefault="009A298B" w:rsidP="009A298B">
      <w:pPr>
        <w:shd w:val="clear" w:color="auto" w:fill="C5C5C5"/>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1 </w:t>
      </w:r>
    </w:p>
    <w:p w14:paraId="7D2B92A3" w14:textId="77777777" w:rsidR="009A298B" w:rsidRPr="009A298B" w:rsidRDefault="009A298B" w:rsidP="009A298B">
      <w:pPr>
        <w:spacing w:before="100" w:beforeAutospacing="1" w:after="100" w:afterAutospacing="1" w:line="240" w:lineRule="auto"/>
        <w:outlineLvl w:val="2"/>
        <w:rPr>
          <w:rFonts w:ascii="Times New Roman" w:eastAsia="Times New Roman" w:hAnsi="Times New Roman" w:cs="Times New Roman"/>
          <w:b/>
          <w:bCs/>
          <w:sz w:val="27"/>
          <w:szCs w:val="27"/>
        </w:rPr>
      </w:pPr>
      <w:r w:rsidRPr="009A298B">
        <w:rPr>
          <w:rFonts w:ascii="Times New Roman" w:eastAsia="Times New Roman" w:hAnsi="Times New Roman" w:cs="Times New Roman"/>
          <w:b/>
          <w:bCs/>
          <w:sz w:val="27"/>
          <w:szCs w:val="27"/>
        </w:rPr>
        <w:t xml:space="preserve">Cleaning Data in Python </w:t>
      </w:r>
    </w:p>
    <w:p w14:paraId="0BA560A4"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Save</w:t>
      </w:r>
    </w:p>
    <w:p w14:paraId="62793CEE" w14:textId="59AB1C53"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noProof/>
          <w:sz w:val="24"/>
          <w:szCs w:val="24"/>
        </w:rPr>
        <w:drawing>
          <wp:inline distT="0" distB="0" distL="0" distR="0" wp14:anchorId="4AB37128" wp14:editId="545B9D37">
            <wp:extent cx="306705" cy="30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60236FFE"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4 - 6 Hours </w:t>
      </w:r>
    </w:p>
    <w:p w14:paraId="4A8C54F0"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91 Points </w:t>
      </w:r>
    </w:p>
    <w:p w14:paraId="04A36A16"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A vital </w:t>
      </w:r>
      <w:proofErr w:type="gramStart"/>
      <w:r w:rsidRPr="009A298B">
        <w:rPr>
          <w:rFonts w:ascii="Times New Roman" w:eastAsia="Times New Roman" w:hAnsi="Times New Roman" w:cs="Times New Roman"/>
          <w:sz w:val="24"/>
          <w:szCs w:val="24"/>
        </w:rPr>
        <w:t>component</w:t>
      </w:r>
      <w:proofErr w:type="gramEnd"/>
      <w:r w:rsidRPr="009A298B">
        <w:rPr>
          <w:rFonts w:ascii="Times New Roman" w:eastAsia="Times New Roman" w:hAnsi="Times New Roman" w:cs="Times New Roman"/>
          <w:sz w:val="24"/>
          <w:szCs w:val="24"/>
        </w:rPr>
        <w:t xml:space="preserve"> of data science involves acquiring raw data and getting it ready for analysis. In fact, data scientists tend to spend more time cleaning and manipulating data than analyzing it. This course will equip you with skills to clean data in Python, from learning how to diagnose data for problems to dealing with missing values and outliers.</w:t>
      </w:r>
    </w:p>
    <w:p w14:paraId="0C297AE1" w14:textId="77777777" w:rsidR="009A298B" w:rsidRPr="009A298B" w:rsidRDefault="009A298B" w:rsidP="009A298B">
      <w:pPr>
        <w:shd w:val="clear" w:color="auto" w:fill="C5C5C5"/>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2 </w:t>
      </w:r>
    </w:p>
    <w:p w14:paraId="2E5BB5A6" w14:textId="77777777" w:rsidR="009A298B" w:rsidRPr="009A298B" w:rsidRDefault="009A298B" w:rsidP="009A298B">
      <w:pPr>
        <w:spacing w:before="100" w:beforeAutospacing="1" w:after="100" w:afterAutospacing="1" w:line="240" w:lineRule="auto"/>
        <w:outlineLvl w:val="2"/>
        <w:rPr>
          <w:rFonts w:ascii="Times New Roman" w:eastAsia="Times New Roman" w:hAnsi="Times New Roman" w:cs="Times New Roman"/>
          <w:b/>
          <w:bCs/>
          <w:sz w:val="27"/>
          <w:szCs w:val="27"/>
        </w:rPr>
      </w:pPr>
      <w:r w:rsidRPr="009A298B">
        <w:rPr>
          <w:rFonts w:ascii="Times New Roman" w:eastAsia="Times New Roman" w:hAnsi="Times New Roman" w:cs="Times New Roman"/>
          <w:b/>
          <w:bCs/>
          <w:sz w:val="27"/>
          <w:szCs w:val="27"/>
        </w:rPr>
        <w:t xml:space="preserve">Python Data Science Toolbox, Part 2 </w:t>
      </w:r>
    </w:p>
    <w:p w14:paraId="0F5465B8"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Save</w:t>
      </w:r>
    </w:p>
    <w:p w14:paraId="33CEF11A" w14:textId="026C33D0"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noProof/>
          <w:sz w:val="24"/>
          <w:szCs w:val="24"/>
        </w:rPr>
        <w:drawing>
          <wp:inline distT="0" distB="0" distL="0" distR="0" wp14:anchorId="6108EF1C" wp14:editId="355E6C44">
            <wp:extent cx="306705" cy="30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25044132"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4 - 6 Hours </w:t>
      </w:r>
    </w:p>
    <w:p w14:paraId="2F45F155"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91 Points </w:t>
      </w:r>
    </w:p>
    <w:p w14:paraId="29481F60"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In this </w:t>
      </w:r>
      <w:proofErr w:type="spellStart"/>
      <w:r w:rsidRPr="009A298B">
        <w:rPr>
          <w:rFonts w:ascii="Times New Roman" w:eastAsia="Times New Roman" w:hAnsi="Times New Roman" w:cs="Times New Roman"/>
          <w:sz w:val="24"/>
          <w:szCs w:val="24"/>
        </w:rPr>
        <w:t>DataCamp</w:t>
      </w:r>
      <w:proofErr w:type="spellEnd"/>
      <w:r w:rsidRPr="009A298B">
        <w:rPr>
          <w:rFonts w:ascii="Times New Roman" w:eastAsia="Times New Roman" w:hAnsi="Times New Roman" w:cs="Times New Roman"/>
          <w:sz w:val="24"/>
          <w:szCs w:val="24"/>
        </w:rPr>
        <w:t xml:space="preserve"> resource, </w:t>
      </w:r>
      <w:proofErr w:type="gramStart"/>
      <w:r w:rsidRPr="009A298B">
        <w:rPr>
          <w:rFonts w:ascii="Times New Roman" w:eastAsia="Times New Roman" w:hAnsi="Times New Roman" w:cs="Times New Roman"/>
          <w:sz w:val="24"/>
          <w:szCs w:val="24"/>
        </w:rPr>
        <w:t>you'll</w:t>
      </w:r>
      <w:proofErr w:type="gramEnd"/>
      <w:r w:rsidRPr="009A298B">
        <w:rPr>
          <w:rFonts w:ascii="Times New Roman" w:eastAsia="Times New Roman" w:hAnsi="Times New Roman" w:cs="Times New Roman"/>
          <w:sz w:val="24"/>
          <w:szCs w:val="24"/>
        </w:rPr>
        <w:t xml:space="preserve"> continue to build your Python data science skills. First, </w:t>
      </w:r>
      <w:proofErr w:type="gramStart"/>
      <w:r w:rsidRPr="009A298B">
        <w:rPr>
          <w:rFonts w:ascii="Times New Roman" w:eastAsia="Times New Roman" w:hAnsi="Times New Roman" w:cs="Times New Roman"/>
          <w:sz w:val="24"/>
          <w:szCs w:val="24"/>
        </w:rPr>
        <w:t>you'll</w:t>
      </w:r>
      <w:proofErr w:type="gramEnd"/>
      <w:r w:rsidRPr="009A298B">
        <w:rPr>
          <w:rFonts w:ascii="Times New Roman" w:eastAsia="Times New Roman" w:hAnsi="Times New Roman" w:cs="Times New Roman"/>
          <w:sz w:val="24"/>
          <w:szCs w:val="24"/>
        </w:rPr>
        <w:t xml:space="preserve"> enter the wonderful world of iterators, objects that you’ve already encountered in the context of loops. </w:t>
      </w:r>
      <w:proofErr w:type="gramStart"/>
      <w:r w:rsidRPr="009A298B">
        <w:rPr>
          <w:rFonts w:ascii="Times New Roman" w:eastAsia="Times New Roman" w:hAnsi="Times New Roman" w:cs="Times New Roman"/>
          <w:sz w:val="24"/>
          <w:szCs w:val="24"/>
        </w:rPr>
        <w:t>You’ll</w:t>
      </w:r>
      <w:proofErr w:type="gramEnd"/>
      <w:r w:rsidRPr="009A298B">
        <w:rPr>
          <w:rFonts w:ascii="Times New Roman" w:eastAsia="Times New Roman" w:hAnsi="Times New Roman" w:cs="Times New Roman"/>
          <w:sz w:val="24"/>
          <w:szCs w:val="24"/>
        </w:rPr>
        <w:t xml:space="preserve"> also learn about list comprehensions, a handy tool that all data scientists should have in their toolboxes. </w:t>
      </w:r>
      <w:proofErr w:type="gramStart"/>
      <w:r w:rsidRPr="009A298B">
        <w:rPr>
          <w:rFonts w:ascii="Times New Roman" w:eastAsia="Times New Roman" w:hAnsi="Times New Roman" w:cs="Times New Roman"/>
          <w:sz w:val="24"/>
          <w:szCs w:val="24"/>
        </w:rPr>
        <w:t>You'll</w:t>
      </w:r>
      <w:proofErr w:type="gramEnd"/>
      <w:r w:rsidRPr="009A298B">
        <w:rPr>
          <w:rFonts w:ascii="Times New Roman" w:eastAsia="Times New Roman" w:hAnsi="Times New Roman" w:cs="Times New Roman"/>
          <w:sz w:val="24"/>
          <w:szCs w:val="24"/>
        </w:rPr>
        <w:t xml:space="preserve"> end the course by working </w:t>
      </w:r>
      <w:proofErr w:type="gramStart"/>
      <w:r w:rsidRPr="009A298B">
        <w:rPr>
          <w:rFonts w:ascii="Times New Roman" w:eastAsia="Times New Roman" w:hAnsi="Times New Roman" w:cs="Times New Roman"/>
          <w:sz w:val="24"/>
          <w:szCs w:val="24"/>
        </w:rPr>
        <w:t>through</w:t>
      </w:r>
      <w:proofErr w:type="gramEnd"/>
      <w:r w:rsidRPr="009A298B">
        <w:rPr>
          <w:rFonts w:ascii="Times New Roman" w:eastAsia="Times New Roman" w:hAnsi="Times New Roman" w:cs="Times New Roman"/>
          <w:sz w:val="24"/>
          <w:szCs w:val="24"/>
        </w:rPr>
        <w:t xml:space="preserve"> a case study in which you'll apply all of the techniques you’ve learned.</w:t>
      </w:r>
    </w:p>
    <w:p w14:paraId="4EE86304"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proofErr w:type="gramStart"/>
      <w:r w:rsidRPr="009A298B">
        <w:rPr>
          <w:rFonts w:ascii="Times New Roman" w:eastAsia="Times New Roman" w:hAnsi="Times New Roman" w:cs="Times New Roman"/>
          <w:sz w:val="24"/>
          <w:szCs w:val="24"/>
        </w:rPr>
        <w:t>We've</w:t>
      </w:r>
      <w:proofErr w:type="gramEnd"/>
      <w:r w:rsidRPr="009A298B">
        <w:rPr>
          <w:rFonts w:ascii="Times New Roman" w:eastAsia="Times New Roman" w:hAnsi="Times New Roman" w:cs="Times New Roman"/>
          <w:sz w:val="24"/>
          <w:szCs w:val="24"/>
        </w:rPr>
        <w:t xml:space="preserve"> included this resource in this subunit because it will teach you the skills you need — including using iterators, enumeration, and list comprehension — to write efficient data cleaning functions instead of having to repeatedly hardcode solutions. </w:t>
      </w:r>
    </w:p>
    <w:p w14:paraId="442B72AF"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w:t>
      </w:r>
    </w:p>
    <w:p w14:paraId="51DB826F"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w:t>
      </w:r>
    </w:p>
    <w:p w14:paraId="6D27B483" w14:textId="77777777" w:rsidR="009A298B" w:rsidRPr="009A298B" w:rsidRDefault="009A298B" w:rsidP="009A298B">
      <w:pPr>
        <w:shd w:val="clear" w:color="auto" w:fill="C5C5C5"/>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lastRenderedPageBreak/>
        <w:t xml:space="preserve">3 </w:t>
      </w:r>
    </w:p>
    <w:p w14:paraId="2744FDC7" w14:textId="77777777" w:rsidR="009A298B" w:rsidRPr="009A298B" w:rsidRDefault="009A298B" w:rsidP="009A298B">
      <w:pPr>
        <w:spacing w:before="100" w:beforeAutospacing="1" w:after="100" w:afterAutospacing="1" w:line="240" w:lineRule="auto"/>
        <w:outlineLvl w:val="2"/>
        <w:rPr>
          <w:rFonts w:ascii="Times New Roman" w:eastAsia="Times New Roman" w:hAnsi="Times New Roman" w:cs="Times New Roman"/>
          <w:b/>
          <w:bCs/>
          <w:sz w:val="27"/>
          <w:szCs w:val="27"/>
        </w:rPr>
      </w:pPr>
      <w:r w:rsidRPr="009A298B">
        <w:rPr>
          <w:rFonts w:ascii="Times New Roman" w:eastAsia="Times New Roman" w:hAnsi="Times New Roman" w:cs="Times New Roman"/>
          <w:b/>
          <w:bCs/>
          <w:sz w:val="27"/>
          <w:szCs w:val="27"/>
        </w:rPr>
        <w:t xml:space="preserve">Handling Text Data </w:t>
      </w:r>
    </w:p>
    <w:p w14:paraId="1CC87C42"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Save</w:t>
      </w:r>
    </w:p>
    <w:p w14:paraId="5253B5F5" w14:textId="175C9DF3"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noProof/>
          <w:sz w:val="24"/>
          <w:szCs w:val="24"/>
        </w:rPr>
        <w:drawing>
          <wp:inline distT="0" distB="0" distL="0" distR="0" wp14:anchorId="2EC9FCC2" wp14:editId="15CA9256">
            <wp:extent cx="306705" cy="306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p>
    <w:p w14:paraId="70786ADE"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40 Minutes - 1 Hour </w:t>
      </w:r>
    </w:p>
    <w:p w14:paraId="56A8B1F2" w14:textId="77777777" w:rsidR="009A298B" w:rsidRPr="009A298B" w:rsidRDefault="009A298B" w:rsidP="009A298B">
      <w:pPr>
        <w:spacing w:after="0"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15 Points </w:t>
      </w:r>
    </w:p>
    <w:p w14:paraId="20BF6EF4"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This resource will walk you through some </w:t>
      </w:r>
      <w:proofErr w:type="gramStart"/>
      <w:r w:rsidRPr="009A298B">
        <w:rPr>
          <w:rFonts w:ascii="Times New Roman" w:eastAsia="Times New Roman" w:hAnsi="Times New Roman" w:cs="Times New Roman"/>
          <w:sz w:val="24"/>
          <w:szCs w:val="24"/>
        </w:rPr>
        <w:t>pandas</w:t>
      </w:r>
      <w:proofErr w:type="gramEnd"/>
      <w:r w:rsidRPr="009A298B">
        <w:rPr>
          <w:rFonts w:ascii="Times New Roman" w:eastAsia="Times New Roman" w:hAnsi="Times New Roman" w:cs="Times New Roman"/>
          <w:sz w:val="24"/>
          <w:szCs w:val="24"/>
        </w:rPr>
        <w:t xml:space="preserve"> string operations before demonstrating how you can use them to clean up particularly messy datasets. </w:t>
      </w:r>
    </w:p>
    <w:p w14:paraId="6B10388A" w14:textId="77777777" w:rsidR="009A298B" w:rsidRPr="009A298B" w:rsidRDefault="009A298B" w:rsidP="009A298B">
      <w:pPr>
        <w:spacing w:before="100" w:beforeAutospacing="1" w:after="100" w:afterAutospacing="1" w:line="240" w:lineRule="auto"/>
        <w:rPr>
          <w:rFonts w:ascii="Times New Roman" w:eastAsia="Times New Roman" w:hAnsi="Times New Roman" w:cs="Times New Roman"/>
          <w:sz w:val="24"/>
          <w:szCs w:val="24"/>
        </w:rPr>
      </w:pPr>
      <w:r w:rsidRPr="009A298B">
        <w:rPr>
          <w:rFonts w:ascii="Times New Roman" w:eastAsia="Times New Roman" w:hAnsi="Times New Roman" w:cs="Times New Roman"/>
          <w:sz w:val="24"/>
          <w:szCs w:val="24"/>
        </w:rPr>
        <w:t xml:space="preserve">To use this resource, open it up and download the associated notebook using the download button on the right side of the screen. </w:t>
      </w:r>
      <w:proofErr w:type="gramStart"/>
      <w:r w:rsidRPr="009A298B">
        <w:rPr>
          <w:rFonts w:ascii="Times New Roman" w:eastAsia="Times New Roman" w:hAnsi="Times New Roman" w:cs="Times New Roman"/>
          <w:sz w:val="24"/>
          <w:szCs w:val="24"/>
        </w:rPr>
        <w:t>It's</w:t>
      </w:r>
      <w:proofErr w:type="gramEnd"/>
      <w:r w:rsidRPr="009A298B">
        <w:rPr>
          <w:rFonts w:ascii="Times New Roman" w:eastAsia="Times New Roman" w:hAnsi="Times New Roman" w:cs="Times New Roman"/>
          <w:sz w:val="24"/>
          <w:szCs w:val="24"/>
        </w:rPr>
        <w:t xml:space="preserve"> important that, as you work through the resource, you make a note of the output from the code in each cell. You can either run the code locally or review it on the resource site. </w:t>
      </w:r>
    </w:p>
    <w:p w14:paraId="09DD1843" w14:textId="77777777" w:rsidR="009A298B" w:rsidRDefault="009A298B" w:rsidP="009A298B">
      <w:pPr>
        <w:pStyle w:val="NormalWeb"/>
      </w:pPr>
      <w:r>
        <w:rPr>
          <w:rStyle w:val="Emphasis"/>
        </w:rPr>
        <w:t xml:space="preserve">This notebook contains an excerpt from the </w:t>
      </w:r>
      <w:hyperlink r:id="rId6" w:history="1">
        <w:r>
          <w:rPr>
            <w:rStyle w:val="Hyperlink"/>
            <w:rFonts w:eastAsiaTheme="majorEastAsia"/>
            <w:i/>
            <w:iCs/>
          </w:rPr>
          <w:t>Python Data Science Handbook</w:t>
        </w:r>
      </w:hyperlink>
      <w:r>
        <w:rPr>
          <w:rStyle w:val="Emphasis"/>
        </w:rPr>
        <w:t xml:space="preserve"> by Jake VanderPlas; the content is available </w:t>
      </w:r>
      <w:hyperlink r:id="rId7" w:history="1">
        <w:r>
          <w:rPr>
            <w:rStyle w:val="Hyperlink"/>
            <w:rFonts w:eastAsiaTheme="majorEastAsia"/>
            <w:i/>
            <w:iCs/>
          </w:rPr>
          <w:t>on GitHub</w:t>
        </w:r>
      </w:hyperlink>
      <w:r>
        <w:rPr>
          <w:rStyle w:val="Emphasis"/>
        </w:rPr>
        <w:t>.</w:t>
      </w:r>
    </w:p>
    <w:p w14:paraId="01F86DBA" w14:textId="77777777" w:rsidR="009A298B" w:rsidRDefault="009A298B" w:rsidP="009A298B">
      <w:pPr>
        <w:pStyle w:val="NormalWeb"/>
      </w:pPr>
      <w:r>
        <w:rPr>
          <w:rStyle w:val="Emphasis"/>
        </w:rPr>
        <w:t xml:space="preserve">The text is released under the </w:t>
      </w:r>
      <w:hyperlink r:id="rId8" w:history="1">
        <w:r>
          <w:rPr>
            <w:rStyle w:val="Hyperlink"/>
            <w:rFonts w:eastAsiaTheme="majorEastAsia"/>
            <w:i/>
            <w:iCs/>
          </w:rPr>
          <w:t>CC-BY-NC-ND license</w:t>
        </w:r>
      </w:hyperlink>
      <w:r>
        <w:rPr>
          <w:rStyle w:val="Emphasis"/>
        </w:rPr>
        <w:t xml:space="preserve">, and code is released under the </w:t>
      </w:r>
      <w:hyperlink r:id="rId9" w:history="1">
        <w:r>
          <w:rPr>
            <w:rStyle w:val="Hyperlink"/>
            <w:rFonts w:eastAsiaTheme="majorEastAsia"/>
            <w:i/>
            <w:iCs/>
          </w:rPr>
          <w:t>MIT license</w:t>
        </w:r>
      </w:hyperlink>
      <w:r>
        <w:rPr>
          <w:rStyle w:val="Emphasis"/>
        </w:rPr>
        <w:t xml:space="preserve">. If you find this content useful, please consider supporting the work by </w:t>
      </w:r>
      <w:hyperlink r:id="rId10" w:history="1">
        <w:r>
          <w:rPr>
            <w:rStyle w:val="Hyperlink"/>
            <w:rFonts w:eastAsiaTheme="majorEastAsia"/>
            <w:i/>
            <w:iCs/>
          </w:rPr>
          <w:t>buying the book</w:t>
        </w:r>
      </w:hyperlink>
      <w:r>
        <w:rPr>
          <w:rStyle w:val="Emphasis"/>
        </w:rPr>
        <w:t>!</w:t>
      </w:r>
    </w:p>
    <w:p w14:paraId="32963291" w14:textId="77777777" w:rsidR="009A298B" w:rsidRDefault="009A298B" w:rsidP="009A298B">
      <w:pPr>
        <w:pStyle w:val="NormalWeb"/>
      </w:pPr>
      <w:r>
        <w:t xml:space="preserve">&lt; </w:t>
      </w:r>
      <w:hyperlink r:id="rId11" w:history="1">
        <w:r>
          <w:rPr>
            <w:rStyle w:val="Hyperlink"/>
            <w:rFonts w:eastAsiaTheme="majorEastAsia"/>
          </w:rPr>
          <w:t>Pivot Tables</w:t>
        </w:r>
      </w:hyperlink>
      <w:r>
        <w:t xml:space="preserve"> | </w:t>
      </w:r>
      <w:hyperlink r:id="rId12" w:history="1">
        <w:r>
          <w:rPr>
            <w:rStyle w:val="Hyperlink"/>
            <w:rFonts w:eastAsiaTheme="majorEastAsia"/>
          </w:rPr>
          <w:t>Contents</w:t>
        </w:r>
      </w:hyperlink>
      <w:r>
        <w:t xml:space="preserve"> | </w:t>
      </w:r>
      <w:hyperlink r:id="rId13" w:history="1">
        <w:r>
          <w:rPr>
            <w:rStyle w:val="Hyperlink"/>
            <w:rFonts w:eastAsiaTheme="majorEastAsia"/>
          </w:rPr>
          <w:t>Working with Time Series</w:t>
        </w:r>
      </w:hyperlink>
      <w:r>
        <w:t xml:space="preserve"> &gt;</w:t>
      </w:r>
    </w:p>
    <w:p w14:paraId="471EAEC8" w14:textId="7128955D" w:rsidR="009A298B" w:rsidRDefault="00000000" w:rsidP="009A298B">
      <w:pPr>
        <w:pStyle w:val="NormalWeb"/>
      </w:pPr>
      <w:hyperlink r:id="rId14" w:history="1">
        <w:r w:rsidR="009A298B">
          <w:rPr>
            <w:noProof/>
          </w:rPr>
          <mc:AlternateContent>
            <mc:Choice Requires="wps">
              <w:drawing>
                <wp:anchor distT="0" distB="0" distL="0" distR="0" simplePos="0" relativeHeight="251658240" behindDoc="0" locked="0" layoutInCell="1" allowOverlap="0" wp14:anchorId="03630C57" wp14:editId="256A115B">
                  <wp:simplePos x="0" y="0"/>
                  <wp:positionH relativeFrom="column">
                    <wp:align>left</wp:align>
                  </wp:positionH>
                  <wp:positionV relativeFrom="line">
                    <wp:posOffset>0</wp:posOffset>
                  </wp:positionV>
                  <wp:extent cx="304800" cy="304800"/>
                  <wp:effectExtent l="0" t="0" r="0" b="0"/>
                  <wp:wrapSquare wrapText="bothSides"/>
                  <wp:docPr id="4" name="Rectangle 4" descr="Open in Cola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68398" id="Rectangle 4" o:spid="_x0000_s1026" alt="Open in Colab" href="https://colab.research.google.com/github/jakevdp/PythonDataScienceHandbook/blob/master/notebooks/03.10-Working-With-Strings.ipynb" style="position:absolute;margin-left:0;margin-top:0;width:24pt;height:24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allowoverlap="f" o:button="t" filled="f" stroked="f">
                  <v:fill o:detectmouseclick="t"/>
                  <o:lock v:ext="edit" aspectratio="t"/>
                  <w10:wrap type="square" anchory="line"/>
                </v:rect>
              </w:pict>
            </mc:Fallback>
          </mc:AlternateContent>
        </w:r>
      </w:hyperlink>
    </w:p>
    <w:p w14:paraId="7F2411C8" w14:textId="77777777" w:rsidR="009A298B" w:rsidRDefault="009A298B" w:rsidP="009A298B">
      <w:pPr>
        <w:pStyle w:val="Heading1"/>
      </w:pPr>
      <w:r>
        <w:t>Vectorized String Operations</w:t>
      </w:r>
    </w:p>
    <w:p w14:paraId="25CB31C6" w14:textId="77777777" w:rsidR="009A298B" w:rsidRDefault="009A298B" w:rsidP="009A298B">
      <w:pPr>
        <w:pStyle w:val="NormalWeb"/>
      </w:pPr>
      <w:r>
        <w:t xml:space="preserve">One strength of Python is its relative ease in handling and manipulating string data. Pandas builds on this and provides a comprehensive set of </w:t>
      </w:r>
      <w:r>
        <w:rPr>
          <w:rStyle w:val="Emphasis"/>
        </w:rPr>
        <w:t>vectorized string operations</w:t>
      </w:r>
      <w:r>
        <w:t xml:space="preserve"> that become an essential piece of the type of munging </w:t>
      </w:r>
      <w:proofErr w:type="gramStart"/>
      <w:r>
        <w:t>required</w:t>
      </w:r>
      <w:proofErr w:type="gramEnd"/>
      <w:r>
        <w:t xml:space="preserve"> when working with (read: cleaning up) real-world data. In this section, </w:t>
      </w:r>
      <w:proofErr w:type="gramStart"/>
      <w:r>
        <w:t>we'll</w:t>
      </w:r>
      <w:proofErr w:type="gramEnd"/>
      <w:r>
        <w:t xml:space="preserve"> walk through some of the Pandas string operations, and then take a look at using them to partially clean up a very messy dataset of recipes collected from the Internet.</w:t>
      </w:r>
    </w:p>
    <w:p w14:paraId="7F41462D" w14:textId="77777777" w:rsidR="009A298B" w:rsidRDefault="009A298B" w:rsidP="009A298B">
      <w:pPr>
        <w:pStyle w:val="Heading2"/>
      </w:pPr>
      <w:r>
        <w:t>Introducing Pandas String Operations</w:t>
      </w:r>
    </w:p>
    <w:p w14:paraId="062E36F8" w14:textId="77777777" w:rsidR="009A298B" w:rsidRDefault="009A298B" w:rsidP="009A298B">
      <w:pPr>
        <w:pStyle w:val="NormalWeb"/>
      </w:pPr>
      <w:r>
        <w:t xml:space="preserve">We saw in </w:t>
      </w:r>
      <w:proofErr w:type="gramStart"/>
      <w:r>
        <w:t>previous</w:t>
      </w:r>
      <w:proofErr w:type="gramEnd"/>
      <w:r>
        <w:t xml:space="preserve"> sections how tools like NumPy and Pandas generalize arithmetic operations so that we can easily and quickly perform the same operation on many array elements. For example:</w:t>
      </w:r>
    </w:p>
    <w:p w14:paraId="35FF7D12" w14:textId="77777777" w:rsidR="009A298B" w:rsidRDefault="009A298B" w:rsidP="009A298B">
      <w:pPr>
        <w:pStyle w:val="HTMLPreformatted"/>
      </w:pPr>
      <w:r>
        <w:rPr>
          <w:rStyle w:val="kn"/>
        </w:rPr>
        <w:t>import</w:t>
      </w:r>
      <w:r>
        <w:t xml:space="preserve"> </w:t>
      </w:r>
      <w:proofErr w:type="spellStart"/>
      <w:r>
        <w:rPr>
          <w:rStyle w:val="nn"/>
        </w:rPr>
        <w:t>numpy</w:t>
      </w:r>
      <w:proofErr w:type="spellEnd"/>
      <w:r>
        <w:t xml:space="preserve"> </w:t>
      </w:r>
      <w:r>
        <w:rPr>
          <w:rStyle w:val="k"/>
        </w:rPr>
        <w:t>as</w:t>
      </w:r>
      <w:r>
        <w:t xml:space="preserve"> </w:t>
      </w:r>
      <w:proofErr w:type="gramStart"/>
      <w:r>
        <w:rPr>
          <w:rStyle w:val="nn"/>
        </w:rPr>
        <w:t>np</w:t>
      </w:r>
      <w:proofErr w:type="gramEnd"/>
    </w:p>
    <w:p w14:paraId="256DDF20" w14:textId="77777777" w:rsidR="009A298B" w:rsidRDefault="009A298B" w:rsidP="009A298B">
      <w:pPr>
        <w:pStyle w:val="HTMLPreformatted"/>
      </w:pPr>
      <w:r>
        <w:rPr>
          <w:rStyle w:val="n"/>
        </w:rPr>
        <w:t>x</w:t>
      </w:r>
      <w:r>
        <w:t xml:space="preserve"> </w:t>
      </w:r>
      <w:r>
        <w:rPr>
          <w:rStyle w:val="o"/>
        </w:rPr>
        <w:t>=</w:t>
      </w:r>
      <w:r>
        <w:t xml:space="preserve"> </w:t>
      </w:r>
      <w:proofErr w:type="spellStart"/>
      <w:proofErr w:type="gramStart"/>
      <w:r>
        <w:rPr>
          <w:rStyle w:val="n"/>
        </w:rPr>
        <w:t>np</w:t>
      </w:r>
      <w:r>
        <w:rPr>
          <w:rStyle w:val="o"/>
        </w:rPr>
        <w:t>.</w:t>
      </w:r>
      <w:r>
        <w:rPr>
          <w:rStyle w:val="n"/>
        </w:rPr>
        <w:t>array</w:t>
      </w:r>
      <w:proofErr w:type="spellEnd"/>
      <w:proofErr w:type="gramEnd"/>
      <w:r>
        <w:rPr>
          <w:rStyle w:val="p"/>
        </w:rPr>
        <w:t>([</w:t>
      </w:r>
      <w:r>
        <w:rPr>
          <w:rStyle w:val="mi"/>
        </w:rPr>
        <w:t>2</w:t>
      </w:r>
      <w:r>
        <w:rPr>
          <w:rStyle w:val="p"/>
        </w:rPr>
        <w:t>,</w:t>
      </w:r>
      <w:r>
        <w:t xml:space="preserve"> </w:t>
      </w:r>
      <w:r>
        <w:rPr>
          <w:rStyle w:val="mi"/>
        </w:rPr>
        <w:t>3</w:t>
      </w:r>
      <w:r>
        <w:rPr>
          <w:rStyle w:val="p"/>
        </w:rPr>
        <w:t>,</w:t>
      </w:r>
      <w:r>
        <w:t xml:space="preserve"> </w:t>
      </w:r>
      <w:r>
        <w:rPr>
          <w:rStyle w:val="mi"/>
        </w:rPr>
        <w:t>5</w:t>
      </w:r>
      <w:r>
        <w:rPr>
          <w:rStyle w:val="p"/>
        </w:rPr>
        <w:t>,</w:t>
      </w:r>
      <w:r>
        <w:t xml:space="preserve"> </w:t>
      </w:r>
      <w:r>
        <w:rPr>
          <w:rStyle w:val="mi"/>
        </w:rPr>
        <w:t>7</w:t>
      </w:r>
      <w:r>
        <w:rPr>
          <w:rStyle w:val="p"/>
        </w:rPr>
        <w:t>,</w:t>
      </w:r>
      <w:r>
        <w:t xml:space="preserve"> </w:t>
      </w:r>
      <w:r>
        <w:rPr>
          <w:rStyle w:val="mi"/>
        </w:rPr>
        <w:t>11</w:t>
      </w:r>
      <w:r>
        <w:rPr>
          <w:rStyle w:val="p"/>
        </w:rPr>
        <w:t>,</w:t>
      </w:r>
      <w:r>
        <w:t xml:space="preserve"> </w:t>
      </w:r>
      <w:r>
        <w:rPr>
          <w:rStyle w:val="mi"/>
        </w:rPr>
        <w:t>13</w:t>
      </w:r>
      <w:r>
        <w:rPr>
          <w:rStyle w:val="p"/>
        </w:rPr>
        <w:t>])</w:t>
      </w:r>
    </w:p>
    <w:p w14:paraId="0315A253" w14:textId="77777777" w:rsidR="009A298B" w:rsidRDefault="009A298B" w:rsidP="009A298B">
      <w:pPr>
        <w:pStyle w:val="HTMLPreformatted"/>
      </w:pPr>
      <w:r>
        <w:rPr>
          <w:rStyle w:val="n"/>
        </w:rPr>
        <w:lastRenderedPageBreak/>
        <w:t>x</w:t>
      </w:r>
      <w:r>
        <w:t xml:space="preserve"> </w:t>
      </w:r>
      <w:r>
        <w:rPr>
          <w:rStyle w:val="o"/>
        </w:rPr>
        <w:t>*</w:t>
      </w:r>
      <w:r>
        <w:t xml:space="preserve"> </w:t>
      </w:r>
      <w:r>
        <w:rPr>
          <w:rStyle w:val="mi"/>
        </w:rPr>
        <w:t>2</w:t>
      </w:r>
    </w:p>
    <w:p w14:paraId="7000F981" w14:textId="77777777" w:rsidR="009A298B" w:rsidRDefault="009A298B" w:rsidP="009A298B">
      <w:pPr>
        <w:pStyle w:val="HTMLPreformatted"/>
      </w:pPr>
      <w:proofErr w:type="gramStart"/>
      <w:r>
        <w:t>array(</w:t>
      </w:r>
      <w:proofErr w:type="gramEnd"/>
      <w:r>
        <w:t>[ 4,  6, 10, 14, 22, 26])</w:t>
      </w:r>
    </w:p>
    <w:p w14:paraId="7070C246" w14:textId="77777777" w:rsidR="009A298B" w:rsidRDefault="009A298B" w:rsidP="009A298B">
      <w:pPr>
        <w:pStyle w:val="NormalWeb"/>
      </w:pPr>
      <w:r>
        <w:t xml:space="preserve">This </w:t>
      </w:r>
      <w:r>
        <w:rPr>
          <w:rStyle w:val="Emphasis"/>
        </w:rPr>
        <w:t>vectorization</w:t>
      </w:r>
      <w:r>
        <w:t xml:space="preserve"> of operations simplifies the syntax of operating on arrays of data: we no longer </w:t>
      </w:r>
      <w:proofErr w:type="gramStart"/>
      <w:r>
        <w:t>have to</w:t>
      </w:r>
      <w:proofErr w:type="gramEnd"/>
      <w:r>
        <w:t xml:space="preserve"> worry about the size or shape of the array, but just about what operation we want done. For arrays of strings, NumPy does not </w:t>
      </w:r>
      <w:proofErr w:type="gramStart"/>
      <w:r>
        <w:t>provide</w:t>
      </w:r>
      <w:proofErr w:type="gramEnd"/>
      <w:r>
        <w:t xml:space="preserve"> such simple access, and thus you're stuck using a more verbose loop syntax:</w:t>
      </w:r>
    </w:p>
    <w:p w14:paraId="30D9E44D" w14:textId="77777777" w:rsidR="009A298B" w:rsidRDefault="009A298B" w:rsidP="009A298B">
      <w:pPr>
        <w:pStyle w:val="HTMLPreformatted"/>
      </w:pPr>
      <w:r>
        <w:rPr>
          <w:rStyle w:val="n"/>
        </w:rPr>
        <w:t>data</w:t>
      </w:r>
      <w:r>
        <w:t xml:space="preserve"> </w:t>
      </w:r>
      <w:r>
        <w:rPr>
          <w:rStyle w:val="o"/>
        </w:rPr>
        <w:t>=</w:t>
      </w:r>
      <w:r>
        <w:t xml:space="preserve"> </w:t>
      </w:r>
      <w:r>
        <w:rPr>
          <w:rStyle w:val="p"/>
        </w:rPr>
        <w:t>[</w:t>
      </w:r>
      <w:r>
        <w:rPr>
          <w:rStyle w:val="s1"/>
        </w:rPr>
        <w:t>'peter'</w:t>
      </w:r>
      <w:r>
        <w:rPr>
          <w:rStyle w:val="p"/>
        </w:rPr>
        <w:t>,</w:t>
      </w:r>
      <w:r>
        <w:t xml:space="preserve"> </w:t>
      </w:r>
      <w:r>
        <w:rPr>
          <w:rStyle w:val="s1"/>
        </w:rPr>
        <w:t>'Paul'</w:t>
      </w:r>
      <w:r>
        <w:rPr>
          <w:rStyle w:val="p"/>
        </w:rPr>
        <w:t>,</w:t>
      </w:r>
      <w:r>
        <w:t xml:space="preserve"> </w:t>
      </w:r>
      <w:r>
        <w:rPr>
          <w:rStyle w:val="s1"/>
        </w:rPr>
        <w:t>'MARY'</w:t>
      </w:r>
      <w:r>
        <w:rPr>
          <w:rStyle w:val="p"/>
        </w:rPr>
        <w:t>,</w:t>
      </w:r>
      <w:r>
        <w:t xml:space="preserve"> </w:t>
      </w:r>
      <w:r>
        <w:rPr>
          <w:rStyle w:val="s1"/>
        </w:rPr>
        <w:t>'</w:t>
      </w:r>
      <w:proofErr w:type="spellStart"/>
      <w:r>
        <w:rPr>
          <w:rStyle w:val="s1"/>
        </w:rPr>
        <w:t>gUIDO</w:t>
      </w:r>
      <w:proofErr w:type="spellEnd"/>
      <w:r>
        <w:rPr>
          <w:rStyle w:val="s1"/>
        </w:rPr>
        <w:t>'</w:t>
      </w:r>
      <w:r>
        <w:rPr>
          <w:rStyle w:val="p"/>
        </w:rPr>
        <w:t>]</w:t>
      </w:r>
    </w:p>
    <w:p w14:paraId="321834F7" w14:textId="77777777" w:rsidR="009A298B" w:rsidRDefault="009A298B" w:rsidP="009A298B">
      <w:pPr>
        <w:pStyle w:val="HTMLPreformatted"/>
      </w:pPr>
      <w:r>
        <w:rPr>
          <w:rStyle w:val="p"/>
        </w:rPr>
        <w:t>[</w:t>
      </w:r>
      <w:proofErr w:type="spellStart"/>
      <w:proofErr w:type="gramStart"/>
      <w:r>
        <w:rPr>
          <w:rStyle w:val="n"/>
        </w:rPr>
        <w:t>s</w:t>
      </w:r>
      <w:r>
        <w:rPr>
          <w:rStyle w:val="o"/>
        </w:rPr>
        <w:t>.</w:t>
      </w:r>
      <w:r>
        <w:rPr>
          <w:rStyle w:val="n"/>
        </w:rPr>
        <w:t>capitalize</w:t>
      </w:r>
      <w:proofErr w:type="spellEnd"/>
      <w:proofErr w:type="gramEnd"/>
      <w:r>
        <w:rPr>
          <w:rStyle w:val="p"/>
        </w:rPr>
        <w:t>()</w:t>
      </w:r>
      <w:r>
        <w:t xml:space="preserve"> </w:t>
      </w:r>
      <w:r>
        <w:rPr>
          <w:rStyle w:val="k"/>
        </w:rPr>
        <w:t>for</w:t>
      </w:r>
      <w:r>
        <w:t xml:space="preserve"> </w:t>
      </w:r>
      <w:r>
        <w:rPr>
          <w:rStyle w:val="n"/>
        </w:rPr>
        <w:t>s</w:t>
      </w:r>
      <w:r>
        <w:t xml:space="preserve"> </w:t>
      </w:r>
      <w:r>
        <w:rPr>
          <w:rStyle w:val="ow"/>
        </w:rPr>
        <w:t>in</w:t>
      </w:r>
      <w:r>
        <w:t xml:space="preserve"> </w:t>
      </w:r>
      <w:r>
        <w:rPr>
          <w:rStyle w:val="n"/>
        </w:rPr>
        <w:t>data</w:t>
      </w:r>
      <w:r>
        <w:rPr>
          <w:rStyle w:val="p"/>
        </w:rPr>
        <w:t>]</w:t>
      </w:r>
    </w:p>
    <w:p w14:paraId="65B4BD26" w14:textId="77777777" w:rsidR="009A298B" w:rsidRDefault="009A298B" w:rsidP="009A298B">
      <w:pPr>
        <w:pStyle w:val="HTMLPreformatted"/>
      </w:pPr>
      <w:r>
        <w:t>['Peter', 'Paul', 'Mary', 'Guido']</w:t>
      </w:r>
    </w:p>
    <w:p w14:paraId="61C93757" w14:textId="77777777" w:rsidR="009A298B" w:rsidRDefault="009A298B" w:rsidP="009A298B">
      <w:pPr>
        <w:pStyle w:val="NormalWeb"/>
      </w:pPr>
      <w:r>
        <w:t xml:space="preserve">This is </w:t>
      </w:r>
      <w:proofErr w:type="gramStart"/>
      <w:r>
        <w:t>perhaps sufficient</w:t>
      </w:r>
      <w:proofErr w:type="gramEnd"/>
      <w:r>
        <w:t xml:space="preserve"> to work with some data, but it will break if there are any missing values. For example:</w:t>
      </w:r>
    </w:p>
    <w:p w14:paraId="7F5CEAF4" w14:textId="77777777" w:rsidR="009A298B" w:rsidRDefault="009A298B" w:rsidP="009A298B">
      <w:pPr>
        <w:pStyle w:val="HTMLPreformatted"/>
      </w:pPr>
      <w:r>
        <w:rPr>
          <w:rStyle w:val="n"/>
        </w:rPr>
        <w:t>data</w:t>
      </w:r>
      <w:r>
        <w:t xml:space="preserve"> </w:t>
      </w:r>
      <w:r>
        <w:rPr>
          <w:rStyle w:val="o"/>
        </w:rPr>
        <w:t>=</w:t>
      </w:r>
      <w:r>
        <w:t xml:space="preserve"> </w:t>
      </w:r>
      <w:r>
        <w:rPr>
          <w:rStyle w:val="p"/>
        </w:rPr>
        <w:t>[</w:t>
      </w:r>
      <w:r>
        <w:rPr>
          <w:rStyle w:val="s1"/>
        </w:rPr>
        <w:t>'peter'</w:t>
      </w:r>
      <w:r>
        <w:rPr>
          <w:rStyle w:val="p"/>
        </w:rPr>
        <w:t>,</w:t>
      </w:r>
      <w:r>
        <w:t xml:space="preserve"> </w:t>
      </w:r>
      <w:r>
        <w:rPr>
          <w:rStyle w:val="s1"/>
        </w:rPr>
        <w:t>'Paul'</w:t>
      </w:r>
      <w:r>
        <w:rPr>
          <w:rStyle w:val="p"/>
        </w:rPr>
        <w:t>,</w:t>
      </w:r>
      <w:r>
        <w:t xml:space="preserve"> </w:t>
      </w:r>
      <w:r>
        <w:rPr>
          <w:rStyle w:val="kc"/>
        </w:rPr>
        <w:t>None</w:t>
      </w:r>
      <w:r>
        <w:rPr>
          <w:rStyle w:val="p"/>
        </w:rPr>
        <w:t>,</w:t>
      </w:r>
      <w:r>
        <w:t xml:space="preserve"> </w:t>
      </w:r>
      <w:r>
        <w:rPr>
          <w:rStyle w:val="s1"/>
        </w:rPr>
        <w:t>'MARY'</w:t>
      </w:r>
      <w:r>
        <w:rPr>
          <w:rStyle w:val="p"/>
        </w:rPr>
        <w:t>,</w:t>
      </w:r>
      <w:r>
        <w:t xml:space="preserve"> </w:t>
      </w:r>
      <w:r>
        <w:rPr>
          <w:rStyle w:val="s1"/>
        </w:rPr>
        <w:t>'</w:t>
      </w:r>
      <w:proofErr w:type="spellStart"/>
      <w:r>
        <w:rPr>
          <w:rStyle w:val="s1"/>
        </w:rPr>
        <w:t>gUIDO</w:t>
      </w:r>
      <w:proofErr w:type="spellEnd"/>
      <w:r>
        <w:rPr>
          <w:rStyle w:val="s1"/>
        </w:rPr>
        <w:t>'</w:t>
      </w:r>
      <w:r>
        <w:rPr>
          <w:rStyle w:val="p"/>
        </w:rPr>
        <w:t>]</w:t>
      </w:r>
    </w:p>
    <w:p w14:paraId="2AAE977D" w14:textId="77777777" w:rsidR="009A298B" w:rsidRDefault="009A298B" w:rsidP="009A298B">
      <w:pPr>
        <w:pStyle w:val="HTMLPreformatted"/>
      </w:pPr>
      <w:r>
        <w:rPr>
          <w:rStyle w:val="p"/>
        </w:rPr>
        <w:t>[</w:t>
      </w:r>
      <w:proofErr w:type="spellStart"/>
      <w:proofErr w:type="gramStart"/>
      <w:r>
        <w:rPr>
          <w:rStyle w:val="n"/>
        </w:rPr>
        <w:t>s</w:t>
      </w:r>
      <w:r>
        <w:rPr>
          <w:rStyle w:val="o"/>
        </w:rPr>
        <w:t>.</w:t>
      </w:r>
      <w:r>
        <w:rPr>
          <w:rStyle w:val="n"/>
        </w:rPr>
        <w:t>capitalize</w:t>
      </w:r>
      <w:proofErr w:type="spellEnd"/>
      <w:proofErr w:type="gramEnd"/>
      <w:r>
        <w:rPr>
          <w:rStyle w:val="p"/>
        </w:rPr>
        <w:t>()</w:t>
      </w:r>
      <w:r>
        <w:t xml:space="preserve"> </w:t>
      </w:r>
      <w:r>
        <w:rPr>
          <w:rStyle w:val="k"/>
        </w:rPr>
        <w:t>for</w:t>
      </w:r>
      <w:r>
        <w:t xml:space="preserve"> </w:t>
      </w:r>
      <w:r>
        <w:rPr>
          <w:rStyle w:val="n"/>
        </w:rPr>
        <w:t>s</w:t>
      </w:r>
      <w:r>
        <w:t xml:space="preserve"> </w:t>
      </w:r>
      <w:r>
        <w:rPr>
          <w:rStyle w:val="ow"/>
        </w:rPr>
        <w:t>in</w:t>
      </w:r>
      <w:r>
        <w:t xml:space="preserve"> </w:t>
      </w:r>
      <w:r>
        <w:rPr>
          <w:rStyle w:val="n"/>
        </w:rPr>
        <w:t>data</w:t>
      </w:r>
      <w:r>
        <w:rPr>
          <w:rStyle w:val="p"/>
        </w:rPr>
        <w:t>]</w:t>
      </w:r>
    </w:p>
    <w:p w14:paraId="06F67233" w14:textId="77777777" w:rsidR="009A298B" w:rsidRDefault="009A298B" w:rsidP="009A298B">
      <w:pPr>
        <w:pStyle w:val="HTMLPreformatted"/>
      </w:pPr>
      <w:r>
        <w:rPr>
          <w:rStyle w:val="ansi-red-intense-fg"/>
        </w:rPr>
        <w:t>---------------------------------------------------------------------------</w:t>
      </w:r>
    </w:p>
    <w:p w14:paraId="3787D58F" w14:textId="77777777" w:rsidR="009A298B" w:rsidRDefault="009A298B" w:rsidP="009A298B">
      <w:pPr>
        <w:pStyle w:val="HTMLPreformatted"/>
      </w:pPr>
      <w:proofErr w:type="spellStart"/>
      <w:r>
        <w:rPr>
          <w:rStyle w:val="ansi-red-intense-fg"/>
        </w:rPr>
        <w:t>AttributeError</w:t>
      </w:r>
      <w:proofErr w:type="spellEnd"/>
      <w:r>
        <w:t xml:space="preserve">                            Traceback (most recent call last)</w:t>
      </w:r>
    </w:p>
    <w:p w14:paraId="7118B047" w14:textId="77777777" w:rsidR="009A298B" w:rsidRDefault="009A298B" w:rsidP="009A298B">
      <w:pPr>
        <w:pStyle w:val="HTMLPreformatted"/>
      </w:pPr>
      <w:r>
        <w:rPr>
          <w:rStyle w:val="ansi-green-intense-fg"/>
        </w:rPr>
        <w:t>&lt;ipython-input-3-3b0264c38d59&gt;</w:t>
      </w:r>
      <w:r>
        <w:t xml:space="preserve"> in </w:t>
      </w:r>
      <w:r>
        <w:rPr>
          <w:rStyle w:val="ansi-cyan-fg"/>
        </w:rPr>
        <w:t>&lt;module&gt;</w:t>
      </w:r>
    </w:p>
    <w:p w14:paraId="5B2F921F" w14:textId="77777777" w:rsidR="009A298B" w:rsidRDefault="009A298B" w:rsidP="009A298B">
      <w:pPr>
        <w:pStyle w:val="HTMLPreformatted"/>
      </w:pPr>
      <w:r>
        <w:rPr>
          <w:rStyle w:val="ansi-green-fg"/>
        </w:rPr>
        <w:t xml:space="preserve">      1</w:t>
      </w:r>
      <w:r>
        <w:t xml:space="preserve"> data </w:t>
      </w:r>
      <w:r>
        <w:rPr>
          <w:rStyle w:val="ansi-yellow-intense-fg"/>
        </w:rPr>
        <w:t>=</w:t>
      </w:r>
      <w:r>
        <w:t xml:space="preserve"> </w:t>
      </w:r>
      <w:r>
        <w:rPr>
          <w:rStyle w:val="ansi-yellow-intense-fg"/>
        </w:rPr>
        <w:t>[</w:t>
      </w:r>
      <w:r>
        <w:rPr>
          <w:rStyle w:val="ansi-blue-intense-fg"/>
        </w:rPr>
        <w:t>'peter'</w:t>
      </w:r>
      <w:r>
        <w:rPr>
          <w:rStyle w:val="ansi-yellow-intense-fg"/>
        </w:rPr>
        <w:t>,</w:t>
      </w:r>
      <w:r>
        <w:t xml:space="preserve"> </w:t>
      </w:r>
      <w:r>
        <w:rPr>
          <w:rStyle w:val="ansi-blue-intense-fg"/>
        </w:rPr>
        <w:t>'Paul'</w:t>
      </w:r>
      <w:r>
        <w:rPr>
          <w:rStyle w:val="ansi-yellow-intense-fg"/>
        </w:rPr>
        <w:t>,</w:t>
      </w:r>
      <w:r>
        <w:t xml:space="preserve"> </w:t>
      </w:r>
      <w:r>
        <w:rPr>
          <w:rStyle w:val="ansi-green-intense-fg"/>
        </w:rPr>
        <w:t>None</w:t>
      </w:r>
      <w:r>
        <w:rPr>
          <w:rStyle w:val="ansi-yellow-intense-fg"/>
        </w:rPr>
        <w:t>,</w:t>
      </w:r>
      <w:r>
        <w:t xml:space="preserve"> </w:t>
      </w:r>
      <w:r>
        <w:rPr>
          <w:rStyle w:val="ansi-blue-intense-fg"/>
        </w:rPr>
        <w:t>'MARY'</w:t>
      </w:r>
      <w:r>
        <w:rPr>
          <w:rStyle w:val="ansi-yellow-intense-fg"/>
        </w:rPr>
        <w:t>,</w:t>
      </w:r>
      <w:r>
        <w:t xml:space="preserve"> </w:t>
      </w:r>
      <w:r>
        <w:rPr>
          <w:rStyle w:val="ansi-blue-intense-fg"/>
        </w:rPr>
        <w:t>'</w:t>
      </w:r>
      <w:proofErr w:type="spellStart"/>
      <w:r>
        <w:rPr>
          <w:rStyle w:val="ansi-blue-intense-fg"/>
        </w:rPr>
        <w:t>gUIDO</w:t>
      </w:r>
      <w:proofErr w:type="spellEnd"/>
      <w:r>
        <w:rPr>
          <w:rStyle w:val="ansi-blue-intense-fg"/>
        </w:rPr>
        <w:t>'</w:t>
      </w:r>
      <w:r>
        <w:rPr>
          <w:rStyle w:val="ansi-yellow-intense-fg"/>
        </w:rPr>
        <w:t>]</w:t>
      </w:r>
    </w:p>
    <w:p w14:paraId="4B0592B1" w14:textId="77777777" w:rsidR="009A298B" w:rsidRDefault="009A298B" w:rsidP="009A298B">
      <w:pPr>
        <w:pStyle w:val="HTMLPreformatted"/>
      </w:pPr>
      <w:r>
        <w:rPr>
          <w:rStyle w:val="ansi-green-intense-fg"/>
        </w:rPr>
        <w:t>----&gt; 2</w:t>
      </w:r>
      <w:r>
        <w:rPr>
          <w:rStyle w:val="ansi-yellow-intense-fg"/>
        </w:rPr>
        <w:t xml:space="preserve"> [</w:t>
      </w:r>
      <w:proofErr w:type="spellStart"/>
      <w:proofErr w:type="gramStart"/>
      <w:r>
        <w:t>s</w:t>
      </w:r>
      <w:r>
        <w:rPr>
          <w:rStyle w:val="ansi-yellow-intense-fg"/>
        </w:rPr>
        <w:t>.</w:t>
      </w:r>
      <w:r>
        <w:t>capitalize</w:t>
      </w:r>
      <w:proofErr w:type="spellEnd"/>
      <w:proofErr w:type="gramEnd"/>
      <w:r>
        <w:rPr>
          <w:rStyle w:val="ansi-yellow-intense-fg"/>
        </w:rPr>
        <w:t>()</w:t>
      </w:r>
      <w:r>
        <w:t xml:space="preserve"> </w:t>
      </w:r>
      <w:r>
        <w:rPr>
          <w:rStyle w:val="ansi-green-intense-fg"/>
        </w:rPr>
        <w:t>for</w:t>
      </w:r>
      <w:r>
        <w:t xml:space="preserve"> s </w:t>
      </w:r>
      <w:r>
        <w:rPr>
          <w:rStyle w:val="ansi-green-intense-fg"/>
        </w:rPr>
        <w:t>in</w:t>
      </w:r>
      <w:r>
        <w:t xml:space="preserve"> data</w:t>
      </w:r>
      <w:r>
        <w:rPr>
          <w:rStyle w:val="ansi-yellow-intense-fg"/>
        </w:rPr>
        <w:t>]</w:t>
      </w:r>
    </w:p>
    <w:p w14:paraId="2FD96B91" w14:textId="77777777" w:rsidR="009A298B" w:rsidRDefault="009A298B" w:rsidP="009A298B">
      <w:pPr>
        <w:pStyle w:val="HTMLPreformatted"/>
      </w:pPr>
    </w:p>
    <w:p w14:paraId="4300564B" w14:textId="77777777" w:rsidR="009A298B" w:rsidRDefault="009A298B" w:rsidP="009A298B">
      <w:pPr>
        <w:pStyle w:val="HTMLPreformatted"/>
      </w:pPr>
      <w:r>
        <w:rPr>
          <w:rStyle w:val="ansi-green-intense-fg"/>
        </w:rPr>
        <w:t>&lt;ipython-input-3-3b0264c38d59&gt;</w:t>
      </w:r>
      <w:r>
        <w:t xml:space="preserve"> in </w:t>
      </w:r>
      <w:r>
        <w:rPr>
          <w:rStyle w:val="ansi-cyan-fg"/>
        </w:rPr>
        <w:t>&lt;</w:t>
      </w:r>
      <w:proofErr w:type="spellStart"/>
      <w:r>
        <w:rPr>
          <w:rStyle w:val="ansi-cyan-fg"/>
        </w:rPr>
        <w:t>listcomp</w:t>
      </w:r>
      <w:proofErr w:type="spellEnd"/>
      <w:proofErr w:type="gramStart"/>
      <w:r>
        <w:rPr>
          <w:rStyle w:val="ansi-cyan-fg"/>
        </w:rPr>
        <w:t>&gt;</w:t>
      </w:r>
      <w:r>
        <w:rPr>
          <w:rStyle w:val="ansi-blue-intense-fg"/>
        </w:rPr>
        <w:t>(</w:t>
      </w:r>
      <w:proofErr w:type="gramEnd"/>
      <w:r>
        <w:rPr>
          <w:rStyle w:val="ansi-blue-intense-fg"/>
        </w:rPr>
        <w:t>.0)</w:t>
      </w:r>
    </w:p>
    <w:p w14:paraId="7EFB530F" w14:textId="77777777" w:rsidR="009A298B" w:rsidRDefault="009A298B" w:rsidP="009A298B">
      <w:pPr>
        <w:pStyle w:val="HTMLPreformatted"/>
      </w:pPr>
      <w:r>
        <w:rPr>
          <w:rStyle w:val="ansi-green-fg"/>
        </w:rPr>
        <w:t xml:space="preserve">      1</w:t>
      </w:r>
      <w:r>
        <w:t xml:space="preserve"> data </w:t>
      </w:r>
      <w:r>
        <w:rPr>
          <w:rStyle w:val="ansi-yellow-intense-fg"/>
        </w:rPr>
        <w:t>=</w:t>
      </w:r>
      <w:r>
        <w:t xml:space="preserve"> </w:t>
      </w:r>
      <w:r>
        <w:rPr>
          <w:rStyle w:val="ansi-yellow-intense-fg"/>
        </w:rPr>
        <w:t>[</w:t>
      </w:r>
      <w:r>
        <w:rPr>
          <w:rStyle w:val="ansi-blue-intense-fg"/>
        </w:rPr>
        <w:t>'peter'</w:t>
      </w:r>
      <w:r>
        <w:rPr>
          <w:rStyle w:val="ansi-yellow-intense-fg"/>
        </w:rPr>
        <w:t>,</w:t>
      </w:r>
      <w:r>
        <w:t xml:space="preserve"> </w:t>
      </w:r>
      <w:r>
        <w:rPr>
          <w:rStyle w:val="ansi-blue-intense-fg"/>
        </w:rPr>
        <w:t>'Paul'</w:t>
      </w:r>
      <w:r>
        <w:rPr>
          <w:rStyle w:val="ansi-yellow-intense-fg"/>
        </w:rPr>
        <w:t>,</w:t>
      </w:r>
      <w:r>
        <w:t xml:space="preserve"> </w:t>
      </w:r>
      <w:r>
        <w:rPr>
          <w:rStyle w:val="ansi-green-intense-fg"/>
        </w:rPr>
        <w:t>None</w:t>
      </w:r>
      <w:r>
        <w:rPr>
          <w:rStyle w:val="ansi-yellow-intense-fg"/>
        </w:rPr>
        <w:t>,</w:t>
      </w:r>
      <w:r>
        <w:t xml:space="preserve"> </w:t>
      </w:r>
      <w:r>
        <w:rPr>
          <w:rStyle w:val="ansi-blue-intense-fg"/>
        </w:rPr>
        <w:t>'MARY'</w:t>
      </w:r>
      <w:r>
        <w:rPr>
          <w:rStyle w:val="ansi-yellow-intense-fg"/>
        </w:rPr>
        <w:t>,</w:t>
      </w:r>
      <w:r>
        <w:t xml:space="preserve"> </w:t>
      </w:r>
      <w:r>
        <w:rPr>
          <w:rStyle w:val="ansi-blue-intense-fg"/>
        </w:rPr>
        <w:t>'</w:t>
      </w:r>
      <w:proofErr w:type="spellStart"/>
      <w:r>
        <w:rPr>
          <w:rStyle w:val="ansi-blue-intense-fg"/>
        </w:rPr>
        <w:t>gUIDO</w:t>
      </w:r>
      <w:proofErr w:type="spellEnd"/>
      <w:r>
        <w:rPr>
          <w:rStyle w:val="ansi-blue-intense-fg"/>
        </w:rPr>
        <w:t>'</w:t>
      </w:r>
      <w:r>
        <w:rPr>
          <w:rStyle w:val="ansi-yellow-intense-fg"/>
        </w:rPr>
        <w:t>]</w:t>
      </w:r>
    </w:p>
    <w:p w14:paraId="0AAE6229" w14:textId="77777777" w:rsidR="009A298B" w:rsidRDefault="009A298B" w:rsidP="009A298B">
      <w:pPr>
        <w:pStyle w:val="HTMLPreformatted"/>
      </w:pPr>
      <w:r>
        <w:rPr>
          <w:rStyle w:val="ansi-green-intense-fg"/>
        </w:rPr>
        <w:t>----&gt; 2</w:t>
      </w:r>
      <w:r>
        <w:rPr>
          <w:rStyle w:val="ansi-yellow-intense-fg"/>
        </w:rPr>
        <w:t xml:space="preserve"> [</w:t>
      </w:r>
      <w:proofErr w:type="spellStart"/>
      <w:proofErr w:type="gramStart"/>
      <w:r>
        <w:t>s</w:t>
      </w:r>
      <w:r>
        <w:rPr>
          <w:rStyle w:val="ansi-yellow-intense-fg"/>
        </w:rPr>
        <w:t>.</w:t>
      </w:r>
      <w:r>
        <w:t>capitalize</w:t>
      </w:r>
      <w:proofErr w:type="spellEnd"/>
      <w:proofErr w:type="gramEnd"/>
      <w:r>
        <w:rPr>
          <w:rStyle w:val="ansi-yellow-intense-fg"/>
        </w:rPr>
        <w:t>()</w:t>
      </w:r>
      <w:r>
        <w:t xml:space="preserve"> </w:t>
      </w:r>
      <w:r>
        <w:rPr>
          <w:rStyle w:val="ansi-green-intense-fg"/>
        </w:rPr>
        <w:t>for</w:t>
      </w:r>
      <w:r>
        <w:t xml:space="preserve"> s </w:t>
      </w:r>
      <w:r>
        <w:rPr>
          <w:rStyle w:val="ansi-green-intense-fg"/>
        </w:rPr>
        <w:t>in</w:t>
      </w:r>
      <w:r>
        <w:t xml:space="preserve"> data</w:t>
      </w:r>
      <w:r>
        <w:rPr>
          <w:rStyle w:val="ansi-yellow-intense-fg"/>
        </w:rPr>
        <w:t>]</w:t>
      </w:r>
    </w:p>
    <w:p w14:paraId="5EF86E2C" w14:textId="77777777" w:rsidR="009A298B" w:rsidRDefault="009A298B" w:rsidP="009A298B">
      <w:pPr>
        <w:pStyle w:val="HTMLPreformatted"/>
      </w:pPr>
    </w:p>
    <w:p w14:paraId="7BA77F6C" w14:textId="77777777" w:rsidR="009A298B" w:rsidRDefault="009A298B" w:rsidP="009A298B">
      <w:pPr>
        <w:pStyle w:val="HTMLPreformatted"/>
      </w:pPr>
      <w:proofErr w:type="spellStart"/>
      <w:r>
        <w:rPr>
          <w:rStyle w:val="ansi-red-intense-fg"/>
        </w:rPr>
        <w:t>AttributeError</w:t>
      </w:r>
      <w:proofErr w:type="spellEnd"/>
      <w:r>
        <w:t>: '</w:t>
      </w:r>
      <w:proofErr w:type="spellStart"/>
      <w:r>
        <w:t>NoneType</w:t>
      </w:r>
      <w:proofErr w:type="spellEnd"/>
      <w:r>
        <w:t>' object has no attribute 'capitalize'</w:t>
      </w:r>
    </w:p>
    <w:p w14:paraId="63D05296" w14:textId="77777777" w:rsidR="009A298B" w:rsidRDefault="009A298B" w:rsidP="009A298B">
      <w:pPr>
        <w:pStyle w:val="NormalWeb"/>
      </w:pPr>
      <w:r>
        <w:t xml:space="preserve">Pandas includes features to address both this need for vectorized string operations and for correctly </w:t>
      </w:r>
      <w:proofErr w:type="gramStart"/>
      <w:r>
        <w:t>handling</w:t>
      </w:r>
      <w:proofErr w:type="gramEnd"/>
      <w:r>
        <w:t xml:space="preserve"> missing data via the </w:t>
      </w:r>
      <w:r>
        <w:rPr>
          <w:rStyle w:val="HTMLCode"/>
        </w:rPr>
        <w:t>str</w:t>
      </w:r>
      <w:r>
        <w:t xml:space="preserve"> attribute of Pandas Series and Index objects containing strings. So, for example, suppose we create a Pandas Series with this data:</w:t>
      </w:r>
    </w:p>
    <w:p w14:paraId="49FD242D" w14:textId="77777777" w:rsidR="009A298B" w:rsidRDefault="009A298B" w:rsidP="009A298B">
      <w:pPr>
        <w:pStyle w:val="HTMLPreformatted"/>
      </w:pPr>
      <w:r>
        <w:rPr>
          <w:rStyle w:val="kn"/>
        </w:rPr>
        <w:t>import</w:t>
      </w:r>
      <w:r>
        <w:t xml:space="preserve"> </w:t>
      </w:r>
      <w:r>
        <w:rPr>
          <w:rStyle w:val="nn"/>
        </w:rPr>
        <w:t>pandas</w:t>
      </w:r>
      <w:r>
        <w:t xml:space="preserve"> </w:t>
      </w:r>
      <w:r>
        <w:rPr>
          <w:rStyle w:val="k"/>
        </w:rPr>
        <w:t>as</w:t>
      </w:r>
      <w:r>
        <w:t xml:space="preserve"> </w:t>
      </w:r>
      <w:proofErr w:type="gramStart"/>
      <w:r>
        <w:rPr>
          <w:rStyle w:val="nn"/>
        </w:rPr>
        <w:t>pd</w:t>
      </w:r>
      <w:proofErr w:type="gramEnd"/>
    </w:p>
    <w:p w14:paraId="0F61AA77" w14:textId="77777777" w:rsidR="009A298B" w:rsidRDefault="009A298B" w:rsidP="009A298B">
      <w:pPr>
        <w:pStyle w:val="HTMLPreformatted"/>
      </w:pPr>
      <w:r>
        <w:rPr>
          <w:rStyle w:val="n"/>
        </w:rPr>
        <w:t>names</w:t>
      </w:r>
      <w:r>
        <w:t xml:space="preserve"> </w:t>
      </w:r>
      <w:r>
        <w:rPr>
          <w:rStyle w:val="o"/>
        </w:rPr>
        <w:t>=</w:t>
      </w:r>
      <w:r>
        <w:t xml:space="preserve"> </w:t>
      </w:r>
      <w:proofErr w:type="spellStart"/>
      <w:proofErr w:type="gramStart"/>
      <w:r>
        <w:rPr>
          <w:rStyle w:val="n"/>
        </w:rPr>
        <w:t>pd</w:t>
      </w:r>
      <w:r>
        <w:rPr>
          <w:rStyle w:val="o"/>
        </w:rPr>
        <w:t>.</w:t>
      </w:r>
      <w:r>
        <w:rPr>
          <w:rStyle w:val="n"/>
        </w:rPr>
        <w:t>Series</w:t>
      </w:r>
      <w:proofErr w:type="spellEnd"/>
      <w:proofErr w:type="gramEnd"/>
      <w:r>
        <w:rPr>
          <w:rStyle w:val="p"/>
        </w:rPr>
        <w:t>(</w:t>
      </w:r>
      <w:r>
        <w:rPr>
          <w:rStyle w:val="n"/>
        </w:rPr>
        <w:t>data</w:t>
      </w:r>
      <w:r>
        <w:rPr>
          <w:rStyle w:val="p"/>
        </w:rPr>
        <w:t>)</w:t>
      </w:r>
    </w:p>
    <w:p w14:paraId="30D56216" w14:textId="77777777" w:rsidR="009A298B" w:rsidRDefault="009A298B" w:rsidP="009A298B">
      <w:pPr>
        <w:pStyle w:val="HTMLPreformatted"/>
      </w:pPr>
      <w:r>
        <w:rPr>
          <w:rStyle w:val="n"/>
        </w:rPr>
        <w:t>names</w:t>
      </w:r>
    </w:p>
    <w:p w14:paraId="0520AB14" w14:textId="77777777" w:rsidR="009A298B" w:rsidRDefault="009A298B" w:rsidP="009A298B">
      <w:pPr>
        <w:pStyle w:val="HTMLPreformatted"/>
      </w:pPr>
      <w:proofErr w:type="gramStart"/>
      <w:r>
        <w:t>0</w:t>
      </w:r>
      <w:proofErr w:type="gramEnd"/>
      <w:r>
        <w:t xml:space="preserve">    peter</w:t>
      </w:r>
    </w:p>
    <w:p w14:paraId="514FE3E0" w14:textId="77777777" w:rsidR="009A298B" w:rsidRDefault="009A298B" w:rsidP="009A298B">
      <w:pPr>
        <w:pStyle w:val="HTMLPreformatted"/>
      </w:pPr>
      <w:r>
        <w:t>1     Paul</w:t>
      </w:r>
    </w:p>
    <w:p w14:paraId="00E5D867" w14:textId="77777777" w:rsidR="009A298B" w:rsidRDefault="009A298B" w:rsidP="009A298B">
      <w:pPr>
        <w:pStyle w:val="HTMLPreformatted"/>
      </w:pPr>
      <w:r>
        <w:t>2     None</w:t>
      </w:r>
    </w:p>
    <w:p w14:paraId="0CAB9A99" w14:textId="77777777" w:rsidR="009A298B" w:rsidRDefault="009A298B" w:rsidP="009A298B">
      <w:pPr>
        <w:pStyle w:val="HTMLPreformatted"/>
      </w:pPr>
      <w:r>
        <w:t>3     MARY</w:t>
      </w:r>
    </w:p>
    <w:p w14:paraId="2E569562" w14:textId="77777777" w:rsidR="009A298B" w:rsidRDefault="009A298B" w:rsidP="009A298B">
      <w:pPr>
        <w:pStyle w:val="HTMLPreformatted"/>
      </w:pPr>
      <w:proofErr w:type="gramStart"/>
      <w:r>
        <w:t>4</w:t>
      </w:r>
      <w:proofErr w:type="gramEnd"/>
      <w:r>
        <w:t xml:space="preserve">    </w:t>
      </w:r>
      <w:proofErr w:type="spellStart"/>
      <w:r>
        <w:t>gUIDO</w:t>
      </w:r>
      <w:proofErr w:type="spellEnd"/>
    </w:p>
    <w:p w14:paraId="4AAD9F9D" w14:textId="77777777" w:rsidR="009A298B" w:rsidRDefault="009A298B" w:rsidP="009A298B">
      <w:pPr>
        <w:pStyle w:val="HTMLPreformatted"/>
      </w:pPr>
      <w:proofErr w:type="spellStart"/>
      <w:r>
        <w:t>dtype</w:t>
      </w:r>
      <w:proofErr w:type="spellEnd"/>
      <w:r>
        <w:t>: object</w:t>
      </w:r>
    </w:p>
    <w:p w14:paraId="01D1256A" w14:textId="77777777" w:rsidR="009A298B" w:rsidRDefault="009A298B" w:rsidP="009A298B">
      <w:pPr>
        <w:pStyle w:val="NormalWeb"/>
      </w:pPr>
      <w:r>
        <w:t>We can now call a single method that will capitalize all the entries, while skipping over any missing values:</w:t>
      </w:r>
    </w:p>
    <w:p w14:paraId="4F95075C" w14:textId="77777777" w:rsidR="009A298B" w:rsidRDefault="009A298B" w:rsidP="009A298B">
      <w:pPr>
        <w:pStyle w:val="HTMLPreformatted"/>
      </w:pPr>
      <w:proofErr w:type="spellStart"/>
      <w:proofErr w:type="gramStart"/>
      <w:r>
        <w:rPr>
          <w:rStyle w:val="n"/>
        </w:rPr>
        <w:t>names</w:t>
      </w:r>
      <w:r>
        <w:rPr>
          <w:rStyle w:val="o"/>
        </w:rPr>
        <w:t>.</w:t>
      </w:r>
      <w:r>
        <w:rPr>
          <w:rStyle w:val="n"/>
        </w:rPr>
        <w:t>str</w:t>
      </w:r>
      <w:r>
        <w:rPr>
          <w:rStyle w:val="o"/>
        </w:rPr>
        <w:t>.</w:t>
      </w:r>
      <w:r>
        <w:rPr>
          <w:rStyle w:val="n"/>
        </w:rPr>
        <w:t>capitalize</w:t>
      </w:r>
      <w:proofErr w:type="spellEnd"/>
      <w:proofErr w:type="gramEnd"/>
      <w:r>
        <w:rPr>
          <w:rStyle w:val="p"/>
        </w:rPr>
        <w:t>()</w:t>
      </w:r>
    </w:p>
    <w:p w14:paraId="23482294" w14:textId="77777777" w:rsidR="009A298B" w:rsidRDefault="009A298B" w:rsidP="009A298B">
      <w:pPr>
        <w:pStyle w:val="HTMLPreformatted"/>
      </w:pPr>
      <w:r>
        <w:t>0    Peter</w:t>
      </w:r>
    </w:p>
    <w:p w14:paraId="21633D31" w14:textId="77777777" w:rsidR="009A298B" w:rsidRDefault="009A298B" w:rsidP="009A298B">
      <w:pPr>
        <w:pStyle w:val="HTMLPreformatted"/>
      </w:pPr>
      <w:r>
        <w:t>1     Paul</w:t>
      </w:r>
    </w:p>
    <w:p w14:paraId="772F47D4" w14:textId="77777777" w:rsidR="009A298B" w:rsidRDefault="009A298B" w:rsidP="009A298B">
      <w:pPr>
        <w:pStyle w:val="HTMLPreformatted"/>
      </w:pPr>
      <w:r>
        <w:t>2     None</w:t>
      </w:r>
    </w:p>
    <w:p w14:paraId="6BE397B5" w14:textId="77777777" w:rsidR="009A298B" w:rsidRDefault="009A298B" w:rsidP="009A298B">
      <w:pPr>
        <w:pStyle w:val="HTMLPreformatted"/>
      </w:pPr>
      <w:r>
        <w:t>3     Mary</w:t>
      </w:r>
    </w:p>
    <w:p w14:paraId="153FF929" w14:textId="77777777" w:rsidR="009A298B" w:rsidRDefault="009A298B" w:rsidP="009A298B">
      <w:pPr>
        <w:pStyle w:val="HTMLPreformatted"/>
      </w:pPr>
      <w:r>
        <w:t>4    Guido</w:t>
      </w:r>
    </w:p>
    <w:p w14:paraId="52465DDB" w14:textId="77777777" w:rsidR="009A298B" w:rsidRDefault="009A298B" w:rsidP="009A298B">
      <w:pPr>
        <w:pStyle w:val="HTMLPreformatted"/>
      </w:pPr>
      <w:proofErr w:type="spellStart"/>
      <w:r>
        <w:lastRenderedPageBreak/>
        <w:t>dtype</w:t>
      </w:r>
      <w:proofErr w:type="spellEnd"/>
      <w:r>
        <w:t>: object</w:t>
      </w:r>
    </w:p>
    <w:p w14:paraId="708B6ABB" w14:textId="77777777" w:rsidR="009A298B" w:rsidRDefault="009A298B" w:rsidP="009A298B">
      <w:pPr>
        <w:pStyle w:val="NormalWeb"/>
      </w:pPr>
      <w:r>
        <w:t xml:space="preserve">Using tab completion on this </w:t>
      </w:r>
      <w:r>
        <w:rPr>
          <w:rStyle w:val="HTMLCode"/>
        </w:rPr>
        <w:t>str</w:t>
      </w:r>
      <w:r>
        <w:t xml:space="preserve"> attribute will list all the vectorized string methods available to Pandas.</w:t>
      </w:r>
    </w:p>
    <w:p w14:paraId="2F8A6F69" w14:textId="77777777" w:rsidR="009A298B" w:rsidRDefault="009A298B" w:rsidP="009A298B">
      <w:pPr>
        <w:pStyle w:val="Heading2"/>
      </w:pPr>
      <w:r>
        <w:t>Tables of Pandas String Methods</w:t>
      </w:r>
    </w:p>
    <w:p w14:paraId="6CE0E323" w14:textId="77777777" w:rsidR="009A298B" w:rsidRDefault="009A298B" w:rsidP="009A298B">
      <w:pPr>
        <w:pStyle w:val="NormalWeb"/>
      </w:pPr>
      <w:r>
        <w:t xml:space="preserve">If you have a good understanding of string manipulation in Python, most of Pandas string syntax is intuitive enough that </w:t>
      </w:r>
      <w:proofErr w:type="gramStart"/>
      <w:r>
        <w:t>it's</w:t>
      </w:r>
      <w:proofErr w:type="gramEnd"/>
      <w:r>
        <w:t xml:space="preserve"> probably sufficient to just list a table of available methods; we will start with that here, before diving deeper into a few of the subtleties. The examples in this section use the following series of names:</w:t>
      </w:r>
    </w:p>
    <w:p w14:paraId="0A76A74F" w14:textId="77777777" w:rsidR="009A298B" w:rsidRDefault="009A298B" w:rsidP="009A298B">
      <w:pPr>
        <w:pStyle w:val="HTMLPreformatted"/>
      </w:pPr>
      <w:r>
        <w:rPr>
          <w:rStyle w:val="n"/>
        </w:rPr>
        <w:t>monte</w:t>
      </w:r>
      <w:r>
        <w:t xml:space="preserve"> </w:t>
      </w:r>
      <w:r>
        <w:rPr>
          <w:rStyle w:val="o"/>
        </w:rPr>
        <w:t>=</w:t>
      </w:r>
      <w:r>
        <w:t xml:space="preserve"> </w:t>
      </w:r>
      <w:proofErr w:type="spellStart"/>
      <w:proofErr w:type="gramStart"/>
      <w:r>
        <w:rPr>
          <w:rStyle w:val="n"/>
        </w:rPr>
        <w:t>pd</w:t>
      </w:r>
      <w:r>
        <w:rPr>
          <w:rStyle w:val="o"/>
        </w:rPr>
        <w:t>.</w:t>
      </w:r>
      <w:r>
        <w:rPr>
          <w:rStyle w:val="n"/>
        </w:rPr>
        <w:t>Series</w:t>
      </w:r>
      <w:proofErr w:type="spellEnd"/>
      <w:proofErr w:type="gramEnd"/>
      <w:r>
        <w:rPr>
          <w:rStyle w:val="p"/>
        </w:rPr>
        <w:t>([</w:t>
      </w:r>
      <w:r>
        <w:rPr>
          <w:rStyle w:val="s1"/>
        </w:rPr>
        <w:t>'Graham Chapman'</w:t>
      </w:r>
      <w:r>
        <w:rPr>
          <w:rStyle w:val="p"/>
        </w:rPr>
        <w:t>,</w:t>
      </w:r>
      <w:r>
        <w:t xml:space="preserve"> </w:t>
      </w:r>
      <w:r>
        <w:rPr>
          <w:rStyle w:val="s1"/>
        </w:rPr>
        <w:t>'John Cleese'</w:t>
      </w:r>
      <w:r>
        <w:rPr>
          <w:rStyle w:val="p"/>
        </w:rPr>
        <w:t>,</w:t>
      </w:r>
      <w:r>
        <w:t xml:space="preserve"> </w:t>
      </w:r>
      <w:r>
        <w:rPr>
          <w:rStyle w:val="s1"/>
        </w:rPr>
        <w:t>'Terry Gilliam'</w:t>
      </w:r>
      <w:r>
        <w:rPr>
          <w:rStyle w:val="p"/>
        </w:rPr>
        <w:t>,</w:t>
      </w:r>
    </w:p>
    <w:p w14:paraId="04FD4344" w14:textId="77777777" w:rsidR="009A298B" w:rsidRDefault="009A298B" w:rsidP="009A298B">
      <w:pPr>
        <w:pStyle w:val="HTMLPreformatted"/>
      </w:pPr>
      <w:r>
        <w:t xml:space="preserve">                   </w:t>
      </w:r>
      <w:r>
        <w:rPr>
          <w:rStyle w:val="s1"/>
        </w:rPr>
        <w:t>'Eric Idle'</w:t>
      </w:r>
      <w:r>
        <w:rPr>
          <w:rStyle w:val="p"/>
        </w:rPr>
        <w:t>,</w:t>
      </w:r>
      <w:r>
        <w:t xml:space="preserve"> </w:t>
      </w:r>
      <w:r>
        <w:rPr>
          <w:rStyle w:val="s1"/>
        </w:rPr>
        <w:t>'Terry Jones'</w:t>
      </w:r>
      <w:r>
        <w:rPr>
          <w:rStyle w:val="p"/>
        </w:rPr>
        <w:t>,</w:t>
      </w:r>
      <w:r>
        <w:t xml:space="preserve"> </w:t>
      </w:r>
      <w:r>
        <w:rPr>
          <w:rStyle w:val="s1"/>
        </w:rPr>
        <w:t>'Michael Palin'</w:t>
      </w:r>
      <w:r>
        <w:rPr>
          <w:rStyle w:val="p"/>
        </w:rPr>
        <w:t>])</w:t>
      </w:r>
    </w:p>
    <w:p w14:paraId="030A38B6" w14:textId="77777777" w:rsidR="009A298B" w:rsidRDefault="009A298B" w:rsidP="009A298B">
      <w:pPr>
        <w:pStyle w:val="Heading3"/>
      </w:pPr>
      <w:r>
        <w:t xml:space="preserve">Methods </w:t>
      </w:r>
      <w:proofErr w:type="gramStart"/>
      <w:r>
        <w:t>similar to</w:t>
      </w:r>
      <w:proofErr w:type="gramEnd"/>
      <w:r>
        <w:t xml:space="preserve"> Python string methods</w:t>
      </w:r>
    </w:p>
    <w:p w14:paraId="3A2E49A7" w14:textId="77777777" w:rsidR="009A298B" w:rsidRDefault="009A298B" w:rsidP="009A298B">
      <w:pPr>
        <w:pStyle w:val="NormalWeb"/>
      </w:pPr>
      <w:proofErr w:type="gramStart"/>
      <w:r>
        <w:t>Nearly all</w:t>
      </w:r>
      <w:proofErr w:type="gramEnd"/>
      <w:r>
        <w:t xml:space="preserve"> Python's built-in string methods are mirrored by a Pandas vectorized string method. Here is a list of Pandas </w:t>
      </w:r>
      <w:r>
        <w:rPr>
          <w:rStyle w:val="HTMLCode"/>
        </w:rPr>
        <w:t>str</w:t>
      </w:r>
      <w:r>
        <w:t xml:space="preserve"> methods that mirror Python string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501"/>
        <w:gridCol w:w="1501"/>
        <w:gridCol w:w="1516"/>
      </w:tblGrid>
      <w:tr w:rsidR="009A298B" w14:paraId="45A598E4" w14:textId="77777777" w:rsidTr="009A298B">
        <w:trPr>
          <w:tblHeader/>
          <w:tblCellSpacing w:w="15" w:type="dxa"/>
        </w:trPr>
        <w:tc>
          <w:tcPr>
            <w:tcW w:w="0" w:type="auto"/>
            <w:vAlign w:val="center"/>
            <w:hideMark/>
          </w:tcPr>
          <w:p w14:paraId="1CCC539B" w14:textId="77777777" w:rsidR="009A298B" w:rsidRDefault="009A298B"/>
        </w:tc>
        <w:tc>
          <w:tcPr>
            <w:tcW w:w="0" w:type="auto"/>
            <w:vAlign w:val="center"/>
            <w:hideMark/>
          </w:tcPr>
          <w:p w14:paraId="65B013CF" w14:textId="77777777" w:rsidR="009A298B" w:rsidRDefault="009A298B">
            <w:pPr>
              <w:jc w:val="center"/>
              <w:rPr>
                <w:sz w:val="20"/>
                <w:szCs w:val="20"/>
              </w:rPr>
            </w:pPr>
          </w:p>
        </w:tc>
        <w:tc>
          <w:tcPr>
            <w:tcW w:w="0" w:type="auto"/>
            <w:vAlign w:val="center"/>
            <w:hideMark/>
          </w:tcPr>
          <w:p w14:paraId="2EF4D660" w14:textId="77777777" w:rsidR="009A298B" w:rsidRDefault="009A298B">
            <w:pPr>
              <w:jc w:val="center"/>
              <w:rPr>
                <w:sz w:val="20"/>
                <w:szCs w:val="20"/>
              </w:rPr>
            </w:pPr>
          </w:p>
        </w:tc>
        <w:tc>
          <w:tcPr>
            <w:tcW w:w="0" w:type="auto"/>
            <w:vAlign w:val="center"/>
            <w:hideMark/>
          </w:tcPr>
          <w:p w14:paraId="01D0E31E" w14:textId="77777777" w:rsidR="009A298B" w:rsidRDefault="009A298B">
            <w:pPr>
              <w:jc w:val="center"/>
              <w:rPr>
                <w:sz w:val="20"/>
                <w:szCs w:val="20"/>
              </w:rPr>
            </w:pPr>
          </w:p>
        </w:tc>
      </w:tr>
      <w:tr w:rsidR="009A298B" w14:paraId="3BFEF1B6" w14:textId="77777777" w:rsidTr="009A298B">
        <w:trPr>
          <w:tblCellSpacing w:w="15" w:type="dxa"/>
        </w:trPr>
        <w:tc>
          <w:tcPr>
            <w:tcW w:w="0" w:type="auto"/>
            <w:vAlign w:val="center"/>
            <w:hideMark/>
          </w:tcPr>
          <w:p w14:paraId="7CE735FF" w14:textId="77777777" w:rsidR="009A298B" w:rsidRDefault="009A298B">
            <w:pPr>
              <w:rPr>
                <w:sz w:val="24"/>
                <w:szCs w:val="24"/>
              </w:rPr>
            </w:pPr>
            <w:proofErr w:type="spellStart"/>
            <w:proofErr w:type="gramStart"/>
            <w:r>
              <w:rPr>
                <w:rStyle w:val="HTMLCode"/>
                <w:rFonts w:eastAsiaTheme="minorEastAsia"/>
              </w:rPr>
              <w:t>len</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4D0F804E" w14:textId="77777777" w:rsidR="009A298B" w:rsidRDefault="009A298B">
            <w:proofErr w:type="gramStart"/>
            <w:r>
              <w:rPr>
                <w:rStyle w:val="HTMLCode"/>
                <w:rFonts w:eastAsiaTheme="minorEastAsia"/>
              </w:rPr>
              <w:t>lower(</w:t>
            </w:r>
            <w:proofErr w:type="gramEnd"/>
            <w:r>
              <w:rPr>
                <w:rStyle w:val="HTMLCode"/>
                <w:rFonts w:eastAsiaTheme="minorEastAsia"/>
              </w:rPr>
              <w:t>)</w:t>
            </w:r>
          </w:p>
        </w:tc>
        <w:tc>
          <w:tcPr>
            <w:tcW w:w="0" w:type="auto"/>
            <w:vAlign w:val="center"/>
            <w:hideMark/>
          </w:tcPr>
          <w:p w14:paraId="66BA1629" w14:textId="77777777" w:rsidR="009A298B" w:rsidRDefault="009A298B">
            <w:proofErr w:type="gramStart"/>
            <w:r>
              <w:rPr>
                <w:rStyle w:val="HTMLCode"/>
                <w:rFonts w:eastAsiaTheme="minorEastAsia"/>
              </w:rPr>
              <w:t>translate(</w:t>
            </w:r>
            <w:proofErr w:type="gramEnd"/>
            <w:r>
              <w:rPr>
                <w:rStyle w:val="HTMLCode"/>
                <w:rFonts w:eastAsiaTheme="minorEastAsia"/>
              </w:rPr>
              <w:t>)</w:t>
            </w:r>
          </w:p>
        </w:tc>
        <w:tc>
          <w:tcPr>
            <w:tcW w:w="0" w:type="auto"/>
            <w:vAlign w:val="center"/>
            <w:hideMark/>
          </w:tcPr>
          <w:p w14:paraId="0BF11D55" w14:textId="77777777" w:rsidR="009A298B" w:rsidRDefault="009A298B">
            <w:proofErr w:type="spellStart"/>
            <w:proofErr w:type="gramStart"/>
            <w:r>
              <w:rPr>
                <w:rStyle w:val="HTMLCode"/>
                <w:rFonts w:eastAsiaTheme="minorEastAsia"/>
              </w:rPr>
              <w:t>islower</w:t>
            </w:r>
            <w:proofErr w:type="spellEnd"/>
            <w:r>
              <w:rPr>
                <w:rStyle w:val="HTMLCode"/>
                <w:rFonts w:eastAsiaTheme="minorEastAsia"/>
              </w:rPr>
              <w:t>(</w:t>
            </w:r>
            <w:proofErr w:type="gramEnd"/>
            <w:r>
              <w:rPr>
                <w:rStyle w:val="HTMLCode"/>
                <w:rFonts w:eastAsiaTheme="minorEastAsia"/>
              </w:rPr>
              <w:t>)</w:t>
            </w:r>
          </w:p>
        </w:tc>
      </w:tr>
      <w:tr w:rsidR="009A298B" w14:paraId="65A2F9CB" w14:textId="77777777" w:rsidTr="009A298B">
        <w:trPr>
          <w:tblCellSpacing w:w="15" w:type="dxa"/>
        </w:trPr>
        <w:tc>
          <w:tcPr>
            <w:tcW w:w="0" w:type="auto"/>
            <w:vAlign w:val="center"/>
            <w:hideMark/>
          </w:tcPr>
          <w:p w14:paraId="3E8BB6EC" w14:textId="77777777" w:rsidR="009A298B" w:rsidRDefault="009A298B">
            <w:proofErr w:type="spellStart"/>
            <w:proofErr w:type="gramStart"/>
            <w:r>
              <w:rPr>
                <w:rStyle w:val="HTMLCode"/>
                <w:rFonts w:eastAsiaTheme="minorEastAsia"/>
              </w:rPr>
              <w:t>ljust</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10F5537B" w14:textId="77777777" w:rsidR="009A298B" w:rsidRDefault="009A298B">
            <w:proofErr w:type="gramStart"/>
            <w:r>
              <w:rPr>
                <w:rStyle w:val="HTMLCode"/>
                <w:rFonts w:eastAsiaTheme="minorEastAsia"/>
              </w:rPr>
              <w:t>upper(</w:t>
            </w:r>
            <w:proofErr w:type="gramEnd"/>
            <w:r>
              <w:rPr>
                <w:rStyle w:val="HTMLCode"/>
                <w:rFonts w:eastAsiaTheme="minorEastAsia"/>
              </w:rPr>
              <w:t>)</w:t>
            </w:r>
          </w:p>
        </w:tc>
        <w:tc>
          <w:tcPr>
            <w:tcW w:w="0" w:type="auto"/>
            <w:vAlign w:val="center"/>
            <w:hideMark/>
          </w:tcPr>
          <w:p w14:paraId="2E903DB2" w14:textId="77777777" w:rsidR="009A298B" w:rsidRDefault="009A298B">
            <w:proofErr w:type="spellStart"/>
            <w:proofErr w:type="gramStart"/>
            <w:r>
              <w:rPr>
                <w:rStyle w:val="HTMLCode"/>
                <w:rFonts w:eastAsiaTheme="minorEastAsia"/>
              </w:rPr>
              <w:t>startswith</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6E9BAF5A" w14:textId="77777777" w:rsidR="009A298B" w:rsidRDefault="009A298B">
            <w:proofErr w:type="spellStart"/>
            <w:proofErr w:type="gramStart"/>
            <w:r>
              <w:rPr>
                <w:rStyle w:val="HTMLCode"/>
                <w:rFonts w:eastAsiaTheme="minorEastAsia"/>
              </w:rPr>
              <w:t>isupper</w:t>
            </w:r>
            <w:proofErr w:type="spellEnd"/>
            <w:r>
              <w:rPr>
                <w:rStyle w:val="HTMLCode"/>
                <w:rFonts w:eastAsiaTheme="minorEastAsia"/>
              </w:rPr>
              <w:t>(</w:t>
            </w:r>
            <w:proofErr w:type="gramEnd"/>
            <w:r>
              <w:rPr>
                <w:rStyle w:val="HTMLCode"/>
                <w:rFonts w:eastAsiaTheme="minorEastAsia"/>
              </w:rPr>
              <w:t>)</w:t>
            </w:r>
          </w:p>
        </w:tc>
      </w:tr>
      <w:tr w:rsidR="009A298B" w14:paraId="7B7B7B88" w14:textId="77777777" w:rsidTr="009A298B">
        <w:trPr>
          <w:tblCellSpacing w:w="15" w:type="dxa"/>
        </w:trPr>
        <w:tc>
          <w:tcPr>
            <w:tcW w:w="0" w:type="auto"/>
            <w:vAlign w:val="center"/>
            <w:hideMark/>
          </w:tcPr>
          <w:p w14:paraId="3855C261" w14:textId="77777777" w:rsidR="009A298B" w:rsidRDefault="009A298B">
            <w:proofErr w:type="spellStart"/>
            <w:proofErr w:type="gramStart"/>
            <w:r>
              <w:rPr>
                <w:rStyle w:val="HTMLCode"/>
                <w:rFonts w:eastAsiaTheme="minorEastAsia"/>
              </w:rPr>
              <w:t>rjust</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4D0ED0B7" w14:textId="77777777" w:rsidR="009A298B" w:rsidRDefault="009A298B">
            <w:proofErr w:type="gramStart"/>
            <w:r>
              <w:rPr>
                <w:rStyle w:val="HTMLCode"/>
                <w:rFonts w:eastAsiaTheme="minorEastAsia"/>
              </w:rPr>
              <w:t>find(</w:t>
            </w:r>
            <w:proofErr w:type="gramEnd"/>
            <w:r>
              <w:rPr>
                <w:rStyle w:val="HTMLCode"/>
                <w:rFonts w:eastAsiaTheme="minorEastAsia"/>
              </w:rPr>
              <w:t>)</w:t>
            </w:r>
          </w:p>
        </w:tc>
        <w:tc>
          <w:tcPr>
            <w:tcW w:w="0" w:type="auto"/>
            <w:vAlign w:val="center"/>
            <w:hideMark/>
          </w:tcPr>
          <w:p w14:paraId="4C69CF47" w14:textId="77777777" w:rsidR="009A298B" w:rsidRDefault="009A298B">
            <w:proofErr w:type="spellStart"/>
            <w:proofErr w:type="gramStart"/>
            <w:r>
              <w:rPr>
                <w:rStyle w:val="HTMLCode"/>
                <w:rFonts w:eastAsiaTheme="minorEastAsia"/>
              </w:rPr>
              <w:t>endswith</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1241A59F" w14:textId="77777777" w:rsidR="009A298B" w:rsidRDefault="009A298B">
            <w:proofErr w:type="spellStart"/>
            <w:proofErr w:type="gramStart"/>
            <w:r>
              <w:rPr>
                <w:rStyle w:val="HTMLCode"/>
                <w:rFonts w:eastAsiaTheme="minorEastAsia"/>
              </w:rPr>
              <w:t>isnumeric</w:t>
            </w:r>
            <w:proofErr w:type="spellEnd"/>
            <w:r>
              <w:rPr>
                <w:rStyle w:val="HTMLCode"/>
                <w:rFonts w:eastAsiaTheme="minorEastAsia"/>
              </w:rPr>
              <w:t>(</w:t>
            </w:r>
            <w:proofErr w:type="gramEnd"/>
            <w:r>
              <w:rPr>
                <w:rStyle w:val="HTMLCode"/>
                <w:rFonts w:eastAsiaTheme="minorEastAsia"/>
              </w:rPr>
              <w:t>)</w:t>
            </w:r>
          </w:p>
        </w:tc>
      </w:tr>
      <w:tr w:rsidR="009A298B" w14:paraId="099931C5" w14:textId="77777777" w:rsidTr="009A298B">
        <w:trPr>
          <w:tblCellSpacing w:w="15" w:type="dxa"/>
        </w:trPr>
        <w:tc>
          <w:tcPr>
            <w:tcW w:w="0" w:type="auto"/>
            <w:vAlign w:val="center"/>
            <w:hideMark/>
          </w:tcPr>
          <w:p w14:paraId="4B3F0824" w14:textId="77777777" w:rsidR="009A298B" w:rsidRDefault="009A298B">
            <w:proofErr w:type="gramStart"/>
            <w:r>
              <w:rPr>
                <w:rStyle w:val="HTMLCode"/>
                <w:rFonts w:eastAsiaTheme="minorEastAsia"/>
              </w:rPr>
              <w:t>center(</w:t>
            </w:r>
            <w:proofErr w:type="gramEnd"/>
            <w:r>
              <w:rPr>
                <w:rStyle w:val="HTMLCode"/>
                <w:rFonts w:eastAsiaTheme="minorEastAsia"/>
              </w:rPr>
              <w:t>)</w:t>
            </w:r>
          </w:p>
        </w:tc>
        <w:tc>
          <w:tcPr>
            <w:tcW w:w="0" w:type="auto"/>
            <w:vAlign w:val="center"/>
            <w:hideMark/>
          </w:tcPr>
          <w:p w14:paraId="4C28311B" w14:textId="77777777" w:rsidR="009A298B" w:rsidRDefault="009A298B">
            <w:proofErr w:type="spellStart"/>
            <w:proofErr w:type="gramStart"/>
            <w:r>
              <w:rPr>
                <w:rStyle w:val="HTMLCode"/>
                <w:rFonts w:eastAsiaTheme="minorEastAsia"/>
              </w:rPr>
              <w:t>rfind</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3CF0C575" w14:textId="77777777" w:rsidR="009A298B" w:rsidRDefault="009A298B">
            <w:proofErr w:type="spellStart"/>
            <w:proofErr w:type="gramStart"/>
            <w:r>
              <w:rPr>
                <w:rStyle w:val="HTMLCode"/>
                <w:rFonts w:eastAsiaTheme="minorEastAsia"/>
              </w:rPr>
              <w:t>isalnum</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7BD3DB83" w14:textId="77777777" w:rsidR="009A298B" w:rsidRDefault="009A298B">
            <w:proofErr w:type="spellStart"/>
            <w:proofErr w:type="gramStart"/>
            <w:r>
              <w:rPr>
                <w:rStyle w:val="HTMLCode"/>
                <w:rFonts w:eastAsiaTheme="minorEastAsia"/>
              </w:rPr>
              <w:t>isdecimal</w:t>
            </w:r>
            <w:proofErr w:type="spellEnd"/>
            <w:r>
              <w:rPr>
                <w:rStyle w:val="HTMLCode"/>
                <w:rFonts w:eastAsiaTheme="minorEastAsia"/>
              </w:rPr>
              <w:t>(</w:t>
            </w:r>
            <w:proofErr w:type="gramEnd"/>
            <w:r>
              <w:rPr>
                <w:rStyle w:val="HTMLCode"/>
                <w:rFonts w:eastAsiaTheme="minorEastAsia"/>
              </w:rPr>
              <w:t>)</w:t>
            </w:r>
          </w:p>
        </w:tc>
      </w:tr>
      <w:tr w:rsidR="009A298B" w14:paraId="22317A98" w14:textId="77777777" w:rsidTr="009A298B">
        <w:trPr>
          <w:tblCellSpacing w:w="15" w:type="dxa"/>
        </w:trPr>
        <w:tc>
          <w:tcPr>
            <w:tcW w:w="0" w:type="auto"/>
            <w:vAlign w:val="center"/>
            <w:hideMark/>
          </w:tcPr>
          <w:p w14:paraId="55170BBC" w14:textId="77777777" w:rsidR="009A298B" w:rsidRDefault="009A298B">
            <w:proofErr w:type="spellStart"/>
            <w:proofErr w:type="gramStart"/>
            <w:r>
              <w:rPr>
                <w:rStyle w:val="HTMLCode"/>
                <w:rFonts w:eastAsiaTheme="minorEastAsia"/>
              </w:rPr>
              <w:t>zfill</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702A1BD6" w14:textId="77777777" w:rsidR="009A298B" w:rsidRDefault="009A298B">
            <w:proofErr w:type="gramStart"/>
            <w:r>
              <w:rPr>
                <w:rStyle w:val="HTMLCode"/>
                <w:rFonts w:eastAsiaTheme="minorEastAsia"/>
              </w:rPr>
              <w:t>index(</w:t>
            </w:r>
            <w:proofErr w:type="gramEnd"/>
            <w:r>
              <w:rPr>
                <w:rStyle w:val="HTMLCode"/>
                <w:rFonts w:eastAsiaTheme="minorEastAsia"/>
              </w:rPr>
              <w:t>)</w:t>
            </w:r>
          </w:p>
        </w:tc>
        <w:tc>
          <w:tcPr>
            <w:tcW w:w="0" w:type="auto"/>
            <w:vAlign w:val="center"/>
            <w:hideMark/>
          </w:tcPr>
          <w:p w14:paraId="1A7ADA34" w14:textId="77777777" w:rsidR="009A298B" w:rsidRDefault="009A298B">
            <w:proofErr w:type="spellStart"/>
            <w:proofErr w:type="gramStart"/>
            <w:r>
              <w:rPr>
                <w:rStyle w:val="HTMLCode"/>
                <w:rFonts w:eastAsiaTheme="minorEastAsia"/>
              </w:rPr>
              <w:t>isalpha</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7611C14C" w14:textId="77777777" w:rsidR="009A298B" w:rsidRDefault="009A298B">
            <w:proofErr w:type="gramStart"/>
            <w:r>
              <w:rPr>
                <w:rStyle w:val="HTMLCode"/>
                <w:rFonts w:eastAsiaTheme="minorEastAsia"/>
              </w:rPr>
              <w:t>split(</w:t>
            </w:r>
            <w:proofErr w:type="gramEnd"/>
            <w:r>
              <w:rPr>
                <w:rStyle w:val="HTMLCode"/>
                <w:rFonts w:eastAsiaTheme="minorEastAsia"/>
              </w:rPr>
              <w:t>)</w:t>
            </w:r>
          </w:p>
        </w:tc>
      </w:tr>
      <w:tr w:rsidR="009A298B" w14:paraId="44014455" w14:textId="77777777" w:rsidTr="009A298B">
        <w:trPr>
          <w:tblCellSpacing w:w="15" w:type="dxa"/>
        </w:trPr>
        <w:tc>
          <w:tcPr>
            <w:tcW w:w="0" w:type="auto"/>
            <w:vAlign w:val="center"/>
            <w:hideMark/>
          </w:tcPr>
          <w:p w14:paraId="5F38E7F8" w14:textId="77777777" w:rsidR="009A298B" w:rsidRDefault="009A298B">
            <w:proofErr w:type="gramStart"/>
            <w:r>
              <w:rPr>
                <w:rStyle w:val="HTMLCode"/>
                <w:rFonts w:eastAsiaTheme="minorEastAsia"/>
              </w:rPr>
              <w:t>strip(</w:t>
            </w:r>
            <w:proofErr w:type="gramEnd"/>
            <w:r>
              <w:rPr>
                <w:rStyle w:val="HTMLCode"/>
                <w:rFonts w:eastAsiaTheme="minorEastAsia"/>
              </w:rPr>
              <w:t>)</w:t>
            </w:r>
          </w:p>
        </w:tc>
        <w:tc>
          <w:tcPr>
            <w:tcW w:w="0" w:type="auto"/>
            <w:vAlign w:val="center"/>
            <w:hideMark/>
          </w:tcPr>
          <w:p w14:paraId="2527EB43" w14:textId="77777777" w:rsidR="009A298B" w:rsidRDefault="009A298B">
            <w:proofErr w:type="spellStart"/>
            <w:proofErr w:type="gramStart"/>
            <w:r>
              <w:rPr>
                <w:rStyle w:val="HTMLCode"/>
                <w:rFonts w:eastAsiaTheme="minorEastAsia"/>
              </w:rPr>
              <w:t>rindex</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07793ED6" w14:textId="77777777" w:rsidR="009A298B" w:rsidRDefault="009A298B">
            <w:proofErr w:type="spellStart"/>
            <w:proofErr w:type="gramStart"/>
            <w:r>
              <w:rPr>
                <w:rStyle w:val="HTMLCode"/>
                <w:rFonts w:eastAsiaTheme="minorEastAsia"/>
              </w:rPr>
              <w:t>isdigit</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516C54E2" w14:textId="77777777" w:rsidR="009A298B" w:rsidRDefault="009A298B">
            <w:proofErr w:type="spellStart"/>
            <w:proofErr w:type="gramStart"/>
            <w:r>
              <w:rPr>
                <w:rStyle w:val="HTMLCode"/>
                <w:rFonts w:eastAsiaTheme="minorEastAsia"/>
              </w:rPr>
              <w:t>rsplit</w:t>
            </w:r>
            <w:proofErr w:type="spellEnd"/>
            <w:r>
              <w:rPr>
                <w:rStyle w:val="HTMLCode"/>
                <w:rFonts w:eastAsiaTheme="minorEastAsia"/>
              </w:rPr>
              <w:t>(</w:t>
            </w:r>
            <w:proofErr w:type="gramEnd"/>
            <w:r>
              <w:rPr>
                <w:rStyle w:val="HTMLCode"/>
                <w:rFonts w:eastAsiaTheme="minorEastAsia"/>
              </w:rPr>
              <w:t>)</w:t>
            </w:r>
          </w:p>
        </w:tc>
      </w:tr>
      <w:tr w:rsidR="009A298B" w14:paraId="44571E88" w14:textId="77777777" w:rsidTr="009A298B">
        <w:trPr>
          <w:tblCellSpacing w:w="15" w:type="dxa"/>
        </w:trPr>
        <w:tc>
          <w:tcPr>
            <w:tcW w:w="0" w:type="auto"/>
            <w:vAlign w:val="center"/>
            <w:hideMark/>
          </w:tcPr>
          <w:p w14:paraId="7FA74FBC" w14:textId="77777777" w:rsidR="009A298B" w:rsidRDefault="009A298B">
            <w:proofErr w:type="spellStart"/>
            <w:proofErr w:type="gramStart"/>
            <w:r>
              <w:rPr>
                <w:rStyle w:val="HTMLCode"/>
                <w:rFonts w:eastAsiaTheme="minorEastAsia"/>
              </w:rPr>
              <w:t>rstrip</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50AADDDA" w14:textId="77777777" w:rsidR="009A298B" w:rsidRDefault="009A298B">
            <w:proofErr w:type="gramStart"/>
            <w:r>
              <w:rPr>
                <w:rStyle w:val="HTMLCode"/>
                <w:rFonts w:eastAsiaTheme="minorEastAsia"/>
              </w:rPr>
              <w:t>capitalize(</w:t>
            </w:r>
            <w:proofErr w:type="gramEnd"/>
            <w:r>
              <w:rPr>
                <w:rStyle w:val="HTMLCode"/>
                <w:rFonts w:eastAsiaTheme="minorEastAsia"/>
              </w:rPr>
              <w:t>)</w:t>
            </w:r>
          </w:p>
        </w:tc>
        <w:tc>
          <w:tcPr>
            <w:tcW w:w="0" w:type="auto"/>
            <w:vAlign w:val="center"/>
            <w:hideMark/>
          </w:tcPr>
          <w:p w14:paraId="460DC618" w14:textId="77777777" w:rsidR="009A298B" w:rsidRDefault="009A298B">
            <w:proofErr w:type="spellStart"/>
            <w:proofErr w:type="gramStart"/>
            <w:r>
              <w:rPr>
                <w:rStyle w:val="HTMLCode"/>
                <w:rFonts w:eastAsiaTheme="minorEastAsia"/>
              </w:rPr>
              <w:t>isspace</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19754EA7" w14:textId="77777777" w:rsidR="009A298B" w:rsidRDefault="009A298B">
            <w:proofErr w:type="gramStart"/>
            <w:r>
              <w:rPr>
                <w:rStyle w:val="HTMLCode"/>
                <w:rFonts w:eastAsiaTheme="minorEastAsia"/>
              </w:rPr>
              <w:t>partition(</w:t>
            </w:r>
            <w:proofErr w:type="gramEnd"/>
            <w:r>
              <w:rPr>
                <w:rStyle w:val="HTMLCode"/>
                <w:rFonts w:eastAsiaTheme="minorEastAsia"/>
              </w:rPr>
              <w:t>)</w:t>
            </w:r>
          </w:p>
        </w:tc>
      </w:tr>
      <w:tr w:rsidR="009A298B" w14:paraId="3CA9414C" w14:textId="77777777" w:rsidTr="009A298B">
        <w:trPr>
          <w:tblCellSpacing w:w="15" w:type="dxa"/>
        </w:trPr>
        <w:tc>
          <w:tcPr>
            <w:tcW w:w="0" w:type="auto"/>
            <w:vAlign w:val="center"/>
            <w:hideMark/>
          </w:tcPr>
          <w:p w14:paraId="5D3B1448" w14:textId="77777777" w:rsidR="009A298B" w:rsidRDefault="009A298B">
            <w:proofErr w:type="spellStart"/>
            <w:proofErr w:type="gramStart"/>
            <w:r>
              <w:rPr>
                <w:rStyle w:val="HTMLCode"/>
                <w:rFonts w:eastAsiaTheme="minorEastAsia"/>
              </w:rPr>
              <w:t>lstrip</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3E85F5EF" w14:textId="77777777" w:rsidR="009A298B" w:rsidRDefault="009A298B">
            <w:proofErr w:type="spellStart"/>
            <w:proofErr w:type="gramStart"/>
            <w:r>
              <w:rPr>
                <w:rStyle w:val="HTMLCode"/>
                <w:rFonts w:eastAsiaTheme="minorEastAsia"/>
              </w:rPr>
              <w:t>swapcase</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34389B41" w14:textId="77777777" w:rsidR="009A298B" w:rsidRDefault="009A298B">
            <w:proofErr w:type="spellStart"/>
            <w:proofErr w:type="gramStart"/>
            <w:r>
              <w:rPr>
                <w:rStyle w:val="HTMLCode"/>
                <w:rFonts w:eastAsiaTheme="minorEastAsia"/>
              </w:rPr>
              <w:t>istitle</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7AA8E6C0" w14:textId="77777777" w:rsidR="009A298B" w:rsidRDefault="009A298B">
            <w:proofErr w:type="spellStart"/>
            <w:proofErr w:type="gramStart"/>
            <w:r>
              <w:rPr>
                <w:rStyle w:val="HTMLCode"/>
                <w:rFonts w:eastAsiaTheme="minorEastAsia"/>
              </w:rPr>
              <w:t>rpartition</w:t>
            </w:r>
            <w:proofErr w:type="spellEnd"/>
            <w:r>
              <w:rPr>
                <w:rStyle w:val="HTMLCode"/>
                <w:rFonts w:eastAsiaTheme="minorEastAsia"/>
              </w:rPr>
              <w:t>(</w:t>
            </w:r>
            <w:proofErr w:type="gramEnd"/>
            <w:r>
              <w:rPr>
                <w:rStyle w:val="HTMLCode"/>
                <w:rFonts w:eastAsiaTheme="minorEastAsia"/>
              </w:rPr>
              <w:t>)</w:t>
            </w:r>
          </w:p>
        </w:tc>
      </w:tr>
    </w:tbl>
    <w:p w14:paraId="443AC9AA" w14:textId="77777777" w:rsidR="009A298B" w:rsidRDefault="009A298B" w:rsidP="009A298B">
      <w:pPr>
        <w:pStyle w:val="NormalWeb"/>
      </w:pPr>
      <w:r>
        <w:t xml:space="preserve">Notice that these have various return values. Some, like </w:t>
      </w:r>
      <w:proofErr w:type="gramStart"/>
      <w:r>
        <w:rPr>
          <w:rStyle w:val="HTMLCode"/>
        </w:rPr>
        <w:t>lower(</w:t>
      </w:r>
      <w:proofErr w:type="gramEnd"/>
      <w:r>
        <w:rPr>
          <w:rStyle w:val="HTMLCode"/>
        </w:rPr>
        <w:t>)</w:t>
      </w:r>
      <w:r>
        <w:t>, return a series of strings:</w:t>
      </w:r>
    </w:p>
    <w:p w14:paraId="1E575C6C" w14:textId="77777777" w:rsidR="009A298B" w:rsidRDefault="009A298B" w:rsidP="009A298B">
      <w:pPr>
        <w:pStyle w:val="HTMLPreformatted"/>
      </w:pPr>
      <w:proofErr w:type="spellStart"/>
      <w:proofErr w:type="gramStart"/>
      <w:r>
        <w:rPr>
          <w:rStyle w:val="n"/>
        </w:rPr>
        <w:t>monte</w:t>
      </w:r>
      <w:r>
        <w:rPr>
          <w:rStyle w:val="o"/>
        </w:rPr>
        <w:t>.</w:t>
      </w:r>
      <w:r>
        <w:rPr>
          <w:rStyle w:val="n"/>
        </w:rPr>
        <w:t>str</w:t>
      </w:r>
      <w:r>
        <w:rPr>
          <w:rStyle w:val="o"/>
        </w:rPr>
        <w:t>.</w:t>
      </w:r>
      <w:r>
        <w:rPr>
          <w:rStyle w:val="n"/>
        </w:rPr>
        <w:t>lower</w:t>
      </w:r>
      <w:proofErr w:type="spellEnd"/>
      <w:proofErr w:type="gramEnd"/>
      <w:r>
        <w:rPr>
          <w:rStyle w:val="p"/>
        </w:rPr>
        <w:t>()</w:t>
      </w:r>
    </w:p>
    <w:p w14:paraId="188150A9" w14:textId="77777777" w:rsidR="009A298B" w:rsidRDefault="009A298B" w:rsidP="009A298B">
      <w:pPr>
        <w:pStyle w:val="HTMLPreformatted"/>
      </w:pPr>
      <w:proofErr w:type="gramStart"/>
      <w:r>
        <w:t>0</w:t>
      </w:r>
      <w:proofErr w:type="gramEnd"/>
      <w:r>
        <w:t xml:space="preserve">    graham chapman</w:t>
      </w:r>
    </w:p>
    <w:p w14:paraId="34002A6D" w14:textId="77777777" w:rsidR="009A298B" w:rsidRDefault="009A298B" w:rsidP="009A298B">
      <w:pPr>
        <w:pStyle w:val="HTMLPreformatted"/>
      </w:pPr>
      <w:proofErr w:type="gramStart"/>
      <w:r>
        <w:t>1</w:t>
      </w:r>
      <w:proofErr w:type="gramEnd"/>
      <w:r>
        <w:t xml:space="preserve">       john </w:t>
      </w:r>
      <w:proofErr w:type="spellStart"/>
      <w:r>
        <w:t>cleese</w:t>
      </w:r>
      <w:proofErr w:type="spellEnd"/>
    </w:p>
    <w:p w14:paraId="056878EF" w14:textId="77777777" w:rsidR="009A298B" w:rsidRDefault="009A298B" w:rsidP="009A298B">
      <w:pPr>
        <w:pStyle w:val="HTMLPreformatted"/>
      </w:pPr>
      <w:proofErr w:type="gramStart"/>
      <w:r>
        <w:t>2</w:t>
      </w:r>
      <w:proofErr w:type="gramEnd"/>
      <w:r>
        <w:t xml:space="preserve">     terry </w:t>
      </w:r>
      <w:proofErr w:type="spellStart"/>
      <w:r>
        <w:t>gilliam</w:t>
      </w:r>
      <w:proofErr w:type="spellEnd"/>
    </w:p>
    <w:p w14:paraId="13F41A6E" w14:textId="77777777" w:rsidR="009A298B" w:rsidRDefault="009A298B" w:rsidP="009A298B">
      <w:pPr>
        <w:pStyle w:val="HTMLPreformatted"/>
      </w:pPr>
      <w:proofErr w:type="gramStart"/>
      <w:r>
        <w:t>3</w:t>
      </w:r>
      <w:proofErr w:type="gramEnd"/>
      <w:r>
        <w:t xml:space="preserve">         eric idle</w:t>
      </w:r>
    </w:p>
    <w:p w14:paraId="16A6AAE1" w14:textId="77777777" w:rsidR="009A298B" w:rsidRDefault="009A298B" w:rsidP="009A298B">
      <w:pPr>
        <w:pStyle w:val="HTMLPreformatted"/>
      </w:pPr>
      <w:r>
        <w:t xml:space="preserve">4       terry </w:t>
      </w:r>
      <w:proofErr w:type="gramStart"/>
      <w:r>
        <w:t>jones</w:t>
      </w:r>
      <w:proofErr w:type="gramEnd"/>
    </w:p>
    <w:p w14:paraId="12F64711" w14:textId="77777777" w:rsidR="009A298B" w:rsidRDefault="009A298B" w:rsidP="009A298B">
      <w:pPr>
        <w:pStyle w:val="HTMLPreformatted"/>
      </w:pPr>
      <w:proofErr w:type="gramStart"/>
      <w:r>
        <w:t>5</w:t>
      </w:r>
      <w:proofErr w:type="gramEnd"/>
      <w:r>
        <w:t xml:space="preserve">     </w:t>
      </w:r>
      <w:proofErr w:type="spellStart"/>
      <w:r>
        <w:t>michael</w:t>
      </w:r>
      <w:proofErr w:type="spellEnd"/>
      <w:r>
        <w:t xml:space="preserve"> </w:t>
      </w:r>
      <w:proofErr w:type="spellStart"/>
      <w:r>
        <w:t>palin</w:t>
      </w:r>
      <w:proofErr w:type="spellEnd"/>
    </w:p>
    <w:p w14:paraId="0D111C0A" w14:textId="77777777" w:rsidR="009A298B" w:rsidRDefault="009A298B" w:rsidP="009A298B">
      <w:pPr>
        <w:pStyle w:val="HTMLPreformatted"/>
      </w:pPr>
      <w:proofErr w:type="spellStart"/>
      <w:r>
        <w:t>dtype</w:t>
      </w:r>
      <w:proofErr w:type="spellEnd"/>
      <w:r>
        <w:t>: object</w:t>
      </w:r>
    </w:p>
    <w:p w14:paraId="646D5C56" w14:textId="77777777" w:rsidR="009A298B" w:rsidRDefault="009A298B" w:rsidP="009A298B">
      <w:pPr>
        <w:pStyle w:val="NormalWeb"/>
      </w:pPr>
      <w:r>
        <w:lastRenderedPageBreak/>
        <w:t xml:space="preserve">But </w:t>
      </w:r>
      <w:proofErr w:type="gramStart"/>
      <w:r>
        <w:t>some</w:t>
      </w:r>
      <w:proofErr w:type="gramEnd"/>
      <w:r>
        <w:t xml:space="preserve"> others return numbers:</w:t>
      </w:r>
    </w:p>
    <w:p w14:paraId="527C2BA1" w14:textId="77777777" w:rsidR="009A298B" w:rsidRDefault="009A298B" w:rsidP="009A298B">
      <w:pPr>
        <w:pStyle w:val="HTMLPreformatted"/>
      </w:pPr>
      <w:proofErr w:type="spellStart"/>
      <w:proofErr w:type="gramStart"/>
      <w:r>
        <w:rPr>
          <w:rStyle w:val="n"/>
        </w:rPr>
        <w:t>monte</w:t>
      </w:r>
      <w:r>
        <w:rPr>
          <w:rStyle w:val="o"/>
        </w:rPr>
        <w:t>.</w:t>
      </w:r>
      <w:r>
        <w:rPr>
          <w:rStyle w:val="n"/>
        </w:rPr>
        <w:t>str</w:t>
      </w:r>
      <w:r>
        <w:rPr>
          <w:rStyle w:val="o"/>
        </w:rPr>
        <w:t>.</w:t>
      </w:r>
      <w:r>
        <w:rPr>
          <w:rStyle w:val="n"/>
        </w:rPr>
        <w:t>len</w:t>
      </w:r>
      <w:proofErr w:type="spellEnd"/>
      <w:r>
        <w:rPr>
          <w:rStyle w:val="p"/>
        </w:rPr>
        <w:t>(</w:t>
      </w:r>
      <w:proofErr w:type="gramEnd"/>
      <w:r>
        <w:rPr>
          <w:rStyle w:val="p"/>
        </w:rPr>
        <w:t>)</w:t>
      </w:r>
    </w:p>
    <w:p w14:paraId="00A297E8" w14:textId="77777777" w:rsidR="009A298B" w:rsidRDefault="009A298B" w:rsidP="009A298B">
      <w:pPr>
        <w:pStyle w:val="HTMLPreformatted"/>
      </w:pPr>
      <w:r>
        <w:t>0    14</w:t>
      </w:r>
    </w:p>
    <w:p w14:paraId="78AA5FA4" w14:textId="77777777" w:rsidR="009A298B" w:rsidRDefault="009A298B" w:rsidP="009A298B">
      <w:pPr>
        <w:pStyle w:val="HTMLPreformatted"/>
      </w:pPr>
      <w:r>
        <w:t>1    11</w:t>
      </w:r>
    </w:p>
    <w:p w14:paraId="3B2417E8" w14:textId="77777777" w:rsidR="009A298B" w:rsidRDefault="009A298B" w:rsidP="009A298B">
      <w:pPr>
        <w:pStyle w:val="HTMLPreformatted"/>
      </w:pPr>
      <w:r>
        <w:t>2    13</w:t>
      </w:r>
    </w:p>
    <w:p w14:paraId="72B5F1ED" w14:textId="77777777" w:rsidR="009A298B" w:rsidRDefault="009A298B" w:rsidP="009A298B">
      <w:pPr>
        <w:pStyle w:val="HTMLPreformatted"/>
      </w:pPr>
      <w:r>
        <w:t>3     9</w:t>
      </w:r>
    </w:p>
    <w:p w14:paraId="490EF859" w14:textId="77777777" w:rsidR="009A298B" w:rsidRDefault="009A298B" w:rsidP="009A298B">
      <w:pPr>
        <w:pStyle w:val="HTMLPreformatted"/>
      </w:pPr>
      <w:r>
        <w:t>4    11</w:t>
      </w:r>
    </w:p>
    <w:p w14:paraId="5E5A53DC" w14:textId="77777777" w:rsidR="009A298B" w:rsidRDefault="009A298B" w:rsidP="009A298B">
      <w:pPr>
        <w:pStyle w:val="HTMLPreformatted"/>
      </w:pPr>
      <w:r>
        <w:t>5    13</w:t>
      </w:r>
    </w:p>
    <w:p w14:paraId="4A4FFD7B" w14:textId="77777777" w:rsidR="009A298B" w:rsidRDefault="009A298B" w:rsidP="009A298B">
      <w:pPr>
        <w:pStyle w:val="HTMLPreformatted"/>
      </w:pPr>
      <w:proofErr w:type="spellStart"/>
      <w:r>
        <w:t>dtype</w:t>
      </w:r>
      <w:proofErr w:type="spellEnd"/>
      <w:r>
        <w:t>: int64</w:t>
      </w:r>
    </w:p>
    <w:p w14:paraId="79BC3A5C" w14:textId="77777777" w:rsidR="009A298B" w:rsidRDefault="009A298B" w:rsidP="009A298B">
      <w:pPr>
        <w:pStyle w:val="NormalWeb"/>
      </w:pPr>
      <w:r>
        <w:t>Or Boolean values:</w:t>
      </w:r>
    </w:p>
    <w:p w14:paraId="4517E417" w14:textId="77777777" w:rsidR="009A298B" w:rsidRDefault="009A298B" w:rsidP="009A298B">
      <w:pPr>
        <w:pStyle w:val="HTMLPreformatted"/>
      </w:pPr>
      <w:proofErr w:type="spellStart"/>
      <w:proofErr w:type="gramStart"/>
      <w:r>
        <w:rPr>
          <w:rStyle w:val="n"/>
        </w:rPr>
        <w:t>monte</w:t>
      </w:r>
      <w:r>
        <w:rPr>
          <w:rStyle w:val="o"/>
        </w:rPr>
        <w:t>.</w:t>
      </w:r>
      <w:r>
        <w:rPr>
          <w:rStyle w:val="n"/>
        </w:rPr>
        <w:t>str</w:t>
      </w:r>
      <w:r>
        <w:rPr>
          <w:rStyle w:val="o"/>
        </w:rPr>
        <w:t>.</w:t>
      </w:r>
      <w:r>
        <w:rPr>
          <w:rStyle w:val="n"/>
        </w:rPr>
        <w:t>startswith</w:t>
      </w:r>
      <w:proofErr w:type="spellEnd"/>
      <w:proofErr w:type="gramEnd"/>
      <w:r>
        <w:rPr>
          <w:rStyle w:val="p"/>
        </w:rPr>
        <w:t>(</w:t>
      </w:r>
      <w:r>
        <w:rPr>
          <w:rStyle w:val="s1"/>
        </w:rPr>
        <w:t>'T'</w:t>
      </w:r>
      <w:r>
        <w:rPr>
          <w:rStyle w:val="p"/>
        </w:rPr>
        <w:t>)</w:t>
      </w:r>
    </w:p>
    <w:p w14:paraId="40962C2F" w14:textId="77777777" w:rsidR="009A298B" w:rsidRDefault="009A298B" w:rsidP="009A298B">
      <w:pPr>
        <w:pStyle w:val="HTMLPreformatted"/>
      </w:pPr>
      <w:r>
        <w:t>0    False</w:t>
      </w:r>
    </w:p>
    <w:p w14:paraId="5C29DB24" w14:textId="77777777" w:rsidR="009A298B" w:rsidRDefault="009A298B" w:rsidP="009A298B">
      <w:pPr>
        <w:pStyle w:val="HTMLPreformatted"/>
      </w:pPr>
      <w:r>
        <w:t>1    False</w:t>
      </w:r>
    </w:p>
    <w:p w14:paraId="4CC8ECA3" w14:textId="77777777" w:rsidR="009A298B" w:rsidRDefault="009A298B" w:rsidP="009A298B">
      <w:pPr>
        <w:pStyle w:val="HTMLPreformatted"/>
      </w:pPr>
      <w:r>
        <w:t>2     True</w:t>
      </w:r>
    </w:p>
    <w:p w14:paraId="532B0D05" w14:textId="77777777" w:rsidR="009A298B" w:rsidRDefault="009A298B" w:rsidP="009A298B">
      <w:pPr>
        <w:pStyle w:val="HTMLPreformatted"/>
      </w:pPr>
      <w:r>
        <w:t>3    False</w:t>
      </w:r>
    </w:p>
    <w:p w14:paraId="359F508F" w14:textId="77777777" w:rsidR="009A298B" w:rsidRDefault="009A298B" w:rsidP="009A298B">
      <w:pPr>
        <w:pStyle w:val="HTMLPreformatted"/>
      </w:pPr>
      <w:r>
        <w:t>4     True</w:t>
      </w:r>
    </w:p>
    <w:p w14:paraId="3BE24C53" w14:textId="77777777" w:rsidR="009A298B" w:rsidRDefault="009A298B" w:rsidP="009A298B">
      <w:pPr>
        <w:pStyle w:val="HTMLPreformatted"/>
      </w:pPr>
      <w:r>
        <w:t>5    False</w:t>
      </w:r>
    </w:p>
    <w:p w14:paraId="7396E5D7" w14:textId="77777777" w:rsidR="009A298B" w:rsidRDefault="009A298B" w:rsidP="009A298B">
      <w:pPr>
        <w:pStyle w:val="HTMLPreformatted"/>
      </w:pPr>
      <w:proofErr w:type="spellStart"/>
      <w:r>
        <w:t>dtype</w:t>
      </w:r>
      <w:proofErr w:type="spellEnd"/>
      <w:r>
        <w:t>: bool</w:t>
      </w:r>
    </w:p>
    <w:p w14:paraId="7EFC5333" w14:textId="77777777" w:rsidR="009A298B" w:rsidRDefault="009A298B" w:rsidP="009A298B">
      <w:pPr>
        <w:pStyle w:val="NormalWeb"/>
      </w:pPr>
      <w:r>
        <w:t>Still others return lists or other compound values for each element:</w:t>
      </w:r>
    </w:p>
    <w:p w14:paraId="3110D386" w14:textId="77777777" w:rsidR="009A298B" w:rsidRDefault="009A298B" w:rsidP="009A298B">
      <w:pPr>
        <w:pStyle w:val="HTMLPreformatted"/>
      </w:pPr>
      <w:proofErr w:type="spellStart"/>
      <w:proofErr w:type="gramStart"/>
      <w:r>
        <w:rPr>
          <w:rStyle w:val="n"/>
        </w:rPr>
        <w:t>monte</w:t>
      </w:r>
      <w:r>
        <w:rPr>
          <w:rStyle w:val="o"/>
        </w:rPr>
        <w:t>.</w:t>
      </w:r>
      <w:r>
        <w:rPr>
          <w:rStyle w:val="n"/>
        </w:rPr>
        <w:t>str</w:t>
      </w:r>
      <w:r>
        <w:rPr>
          <w:rStyle w:val="o"/>
        </w:rPr>
        <w:t>.</w:t>
      </w:r>
      <w:r>
        <w:rPr>
          <w:rStyle w:val="n"/>
        </w:rPr>
        <w:t>split</w:t>
      </w:r>
      <w:proofErr w:type="spellEnd"/>
      <w:proofErr w:type="gramEnd"/>
      <w:r>
        <w:rPr>
          <w:rStyle w:val="p"/>
        </w:rPr>
        <w:t>()</w:t>
      </w:r>
    </w:p>
    <w:p w14:paraId="6D8F893A" w14:textId="77777777" w:rsidR="009A298B" w:rsidRDefault="009A298B" w:rsidP="009A298B">
      <w:pPr>
        <w:pStyle w:val="HTMLPreformatted"/>
      </w:pPr>
      <w:r>
        <w:t xml:space="preserve">0 </w:t>
      </w:r>
      <w:proofErr w:type="gramStart"/>
      <w:r>
        <w:t xml:space="preserve">   [</w:t>
      </w:r>
      <w:proofErr w:type="gramEnd"/>
      <w:r>
        <w:t>Graham, Chapman]</w:t>
      </w:r>
    </w:p>
    <w:p w14:paraId="36907633" w14:textId="77777777" w:rsidR="009A298B" w:rsidRDefault="009A298B" w:rsidP="009A298B">
      <w:pPr>
        <w:pStyle w:val="HTMLPreformatted"/>
      </w:pPr>
      <w:r>
        <w:t xml:space="preserve">1    </w:t>
      </w:r>
      <w:proofErr w:type="gramStart"/>
      <w:r>
        <w:t xml:space="preserve">   [</w:t>
      </w:r>
      <w:proofErr w:type="gramEnd"/>
      <w:r>
        <w:t>John, Cleese]</w:t>
      </w:r>
    </w:p>
    <w:p w14:paraId="5F134D61" w14:textId="77777777" w:rsidR="009A298B" w:rsidRDefault="009A298B" w:rsidP="009A298B">
      <w:pPr>
        <w:pStyle w:val="HTMLPreformatted"/>
      </w:pPr>
      <w:r>
        <w:t xml:space="preserve">2  </w:t>
      </w:r>
      <w:proofErr w:type="gramStart"/>
      <w:r>
        <w:t xml:space="preserve">   [</w:t>
      </w:r>
      <w:proofErr w:type="gramEnd"/>
      <w:r>
        <w:t>Terry, Gilliam]</w:t>
      </w:r>
    </w:p>
    <w:p w14:paraId="028C6DB1" w14:textId="77777777" w:rsidR="009A298B" w:rsidRDefault="009A298B" w:rsidP="009A298B">
      <w:pPr>
        <w:pStyle w:val="HTMLPreformatted"/>
      </w:pPr>
      <w:r>
        <w:t xml:space="preserve">3      </w:t>
      </w:r>
      <w:proofErr w:type="gramStart"/>
      <w:r>
        <w:t xml:space="preserve">   [</w:t>
      </w:r>
      <w:proofErr w:type="gramEnd"/>
      <w:r>
        <w:t>Eric, Idle]</w:t>
      </w:r>
    </w:p>
    <w:p w14:paraId="6058BE8B" w14:textId="77777777" w:rsidR="009A298B" w:rsidRDefault="009A298B" w:rsidP="009A298B">
      <w:pPr>
        <w:pStyle w:val="HTMLPreformatted"/>
      </w:pPr>
      <w:r>
        <w:t xml:space="preserve">4    </w:t>
      </w:r>
      <w:proofErr w:type="gramStart"/>
      <w:r>
        <w:t xml:space="preserve">   [</w:t>
      </w:r>
      <w:proofErr w:type="gramEnd"/>
      <w:r>
        <w:t>Terry, Jones]</w:t>
      </w:r>
    </w:p>
    <w:p w14:paraId="4792D0E3" w14:textId="77777777" w:rsidR="009A298B" w:rsidRDefault="009A298B" w:rsidP="009A298B">
      <w:pPr>
        <w:pStyle w:val="HTMLPreformatted"/>
      </w:pPr>
      <w:r>
        <w:t xml:space="preserve">5  </w:t>
      </w:r>
      <w:proofErr w:type="gramStart"/>
      <w:r>
        <w:t xml:space="preserve">   [</w:t>
      </w:r>
      <w:proofErr w:type="gramEnd"/>
      <w:r>
        <w:t>Michael, Palin]</w:t>
      </w:r>
    </w:p>
    <w:p w14:paraId="66645EA4" w14:textId="77777777" w:rsidR="009A298B" w:rsidRDefault="009A298B" w:rsidP="009A298B">
      <w:pPr>
        <w:pStyle w:val="HTMLPreformatted"/>
      </w:pPr>
      <w:proofErr w:type="spellStart"/>
      <w:r>
        <w:t>dtype</w:t>
      </w:r>
      <w:proofErr w:type="spellEnd"/>
      <w:r>
        <w:t>: object</w:t>
      </w:r>
    </w:p>
    <w:p w14:paraId="338FB30A" w14:textId="77777777" w:rsidR="009A298B" w:rsidRDefault="009A298B" w:rsidP="009A298B">
      <w:pPr>
        <w:pStyle w:val="NormalWeb"/>
      </w:pPr>
      <w:proofErr w:type="gramStart"/>
      <w:r>
        <w:t>We'll</w:t>
      </w:r>
      <w:proofErr w:type="gramEnd"/>
      <w:r>
        <w:t xml:space="preserve"> see further manipulations of this kind of series-of-lists object as we continue our discussion.</w:t>
      </w:r>
    </w:p>
    <w:p w14:paraId="2AD44AF8" w14:textId="77777777" w:rsidR="009A298B" w:rsidRDefault="009A298B" w:rsidP="009A298B">
      <w:pPr>
        <w:pStyle w:val="Heading3"/>
      </w:pPr>
      <w:r>
        <w:t xml:space="preserve">Methods using regular </w:t>
      </w:r>
      <w:proofErr w:type="gramStart"/>
      <w:r>
        <w:t>expressions</w:t>
      </w:r>
      <w:proofErr w:type="gramEnd"/>
    </w:p>
    <w:p w14:paraId="2D4CD8BF" w14:textId="77777777" w:rsidR="009A298B" w:rsidRDefault="009A298B" w:rsidP="009A298B">
      <w:pPr>
        <w:pStyle w:val="NormalWeb"/>
      </w:pPr>
      <w:r>
        <w:t xml:space="preserve">In addition, there are </w:t>
      </w:r>
      <w:proofErr w:type="gramStart"/>
      <w:r>
        <w:t>several</w:t>
      </w:r>
      <w:proofErr w:type="gramEnd"/>
      <w:r>
        <w:t xml:space="preserve"> methods that accept regular expressions to examine the content of each string element, and follow some of the API conventions of Python's built-in </w:t>
      </w:r>
      <w:r>
        <w:rPr>
          <w:rStyle w:val="HTMLCode"/>
        </w:rPr>
        <w:t>re</w:t>
      </w:r>
      <w:r>
        <w:t xml:space="preserv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6579"/>
      </w:tblGrid>
      <w:tr w:rsidR="009A298B" w14:paraId="3FD64DA8" w14:textId="77777777" w:rsidTr="009A298B">
        <w:trPr>
          <w:tblHeader/>
          <w:tblCellSpacing w:w="15" w:type="dxa"/>
        </w:trPr>
        <w:tc>
          <w:tcPr>
            <w:tcW w:w="0" w:type="auto"/>
            <w:vAlign w:val="center"/>
            <w:hideMark/>
          </w:tcPr>
          <w:p w14:paraId="7823EA41" w14:textId="77777777" w:rsidR="009A298B" w:rsidRDefault="009A298B">
            <w:pPr>
              <w:jc w:val="center"/>
              <w:rPr>
                <w:b/>
                <w:bCs/>
              </w:rPr>
            </w:pPr>
            <w:r>
              <w:rPr>
                <w:b/>
                <w:bCs/>
              </w:rPr>
              <w:t>Method</w:t>
            </w:r>
          </w:p>
        </w:tc>
        <w:tc>
          <w:tcPr>
            <w:tcW w:w="0" w:type="auto"/>
            <w:vAlign w:val="center"/>
            <w:hideMark/>
          </w:tcPr>
          <w:p w14:paraId="14DEBBC6" w14:textId="77777777" w:rsidR="009A298B" w:rsidRDefault="009A298B">
            <w:pPr>
              <w:jc w:val="center"/>
              <w:rPr>
                <w:b/>
                <w:bCs/>
              </w:rPr>
            </w:pPr>
            <w:r>
              <w:rPr>
                <w:b/>
                <w:bCs/>
              </w:rPr>
              <w:t>Description</w:t>
            </w:r>
          </w:p>
        </w:tc>
      </w:tr>
      <w:tr w:rsidR="009A298B" w14:paraId="615AE19A" w14:textId="77777777" w:rsidTr="009A298B">
        <w:trPr>
          <w:tblCellSpacing w:w="15" w:type="dxa"/>
        </w:trPr>
        <w:tc>
          <w:tcPr>
            <w:tcW w:w="0" w:type="auto"/>
            <w:vAlign w:val="center"/>
            <w:hideMark/>
          </w:tcPr>
          <w:p w14:paraId="1B6DFEC0" w14:textId="77777777" w:rsidR="009A298B" w:rsidRDefault="009A298B">
            <w:proofErr w:type="gramStart"/>
            <w:r>
              <w:rPr>
                <w:rStyle w:val="HTMLCode"/>
                <w:rFonts w:eastAsiaTheme="minorEastAsia"/>
              </w:rPr>
              <w:t>match(</w:t>
            </w:r>
            <w:proofErr w:type="gramEnd"/>
            <w:r>
              <w:rPr>
                <w:rStyle w:val="HTMLCode"/>
                <w:rFonts w:eastAsiaTheme="minorEastAsia"/>
              </w:rPr>
              <w:t>)</w:t>
            </w:r>
          </w:p>
        </w:tc>
        <w:tc>
          <w:tcPr>
            <w:tcW w:w="0" w:type="auto"/>
            <w:vAlign w:val="center"/>
            <w:hideMark/>
          </w:tcPr>
          <w:p w14:paraId="65D2C19F" w14:textId="77777777" w:rsidR="009A298B" w:rsidRDefault="009A298B">
            <w:r>
              <w:t xml:space="preserve">Call </w:t>
            </w:r>
            <w:proofErr w:type="spellStart"/>
            <w:proofErr w:type="gramStart"/>
            <w:r>
              <w:rPr>
                <w:rStyle w:val="HTMLCode"/>
                <w:rFonts w:eastAsiaTheme="minorEastAsia"/>
              </w:rPr>
              <w:t>re.match</w:t>
            </w:r>
            <w:proofErr w:type="spellEnd"/>
            <w:proofErr w:type="gramEnd"/>
            <w:r>
              <w:rPr>
                <w:rStyle w:val="HTMLCode"/>
                <w:rFonts w:eastAsiaTheme="minorEastAsia"/>
              </w:rPr>
              <w:t>()</w:t>
            </w:r>
            <w:r>
              <w:t xml:space="preserve"> on each element, returning a </w:t>
            </w:r>
            <w:proofErr w:type="spellStart"/>
            <w:r>
              <w:t>boolean</w:t>
            </w:r>
            <w:proofErr w:type="spellEnd"/>
            <w:r>
              <w:t>.</w:t>
            </w:r>
          </w:p>
        </w:tc>
      </w:tr>
      <w:tr w:rsidR="009A298B" w14:paraId="54ADAEDB" w14:textId="77777777" w:rsidTr="009A298B">
        <w:trPr>
          <w:tblCellSpacing w:w="15" w:type="dxa"/>
        </w:trPr>
        <w:tc>
          <w:tcPr>
            <w:tcW w:w="0" w:type="auto"/>
            <w:vAlign w:val="center"/>
            <w:hideMark/>
          </w:tcPr>
          <w:p w14:paraId="768DBFE9" w14:textId="77777777" w:rsidR="009A298B" w:rsidRDefault="009A298B">
            <w:proofErr w:type="gramStart"/>
            <w:r>
              <w:rPr>
                <w:rStyle w:val="HTMLCode"/>
                <w:rFonts w:eastAsiaTheme="minorEastAsia"/>
              </w:rPr>
              <w:t>extract(</w:t>
            </w:r>
            <w:proofErr w:type="gramEnd"/>
            <w:r>
              <w:rPr>
                <w:rStyle w:val="HTMLCode"/>
                <w:rFonts w:eastAsiaTheme="minorEastAsia"/>
              </w:rPr>
              <w:t>)</w:t>
            </w:r>
          </w:p>
        </w:tc>
        <w:tc>
          <w:tcPr>
            <w:tcW w:w="0" w:type="auto"/>
            <w:vAlign w:val="center"/>
            <w:hideMark/>
          </w:tcPr>
          <w:p w14:paraId="37084E39" w14:textId="77777777" w:rsidR="009A298B" w:rsidRDefault="009A298B">
            <w:r>
              <w:t xml:space="preserve">Call </w:t>
            </w:r>
            <w:proofErr w:type="spellStart"/>
            <w:proofErr w:type="gramStart"/>
            <w:r>
              <w:rPr>
                <w:rStyle w:val="HTMLCode"/>
                <w:rFonts w:eastAsiaTheme="minorEastAsia"/>
              </w:rPr>
              <w:t>re.match</w:t>
            </w:r>
            <w:proofErr w:type="spellEnd"/>
            <w:proofErr w:type="gramEnd"/>
            <w:r>
              <w:rPr>
                <w:rStyle w:val="HTMLCode"/>
                <w:rFonts w:eastAsiaTheme="minorEastAsia"/>
              </w:rPr>
              <w:t>()</w:t>
            </w:r>
            <w:r>
              <w:t xml:space="preserve"> on each element, returning matched groups as strings.</w:t>
            </w:r>
          </w:p>
        </w:tc>
      </w:tr>
      <w:tr w:rsidR="009A298B" w14:paraId="063260B5" w14:textId="77777777" w:rsidTr="009A298B">
        <w:trPr>
          <w:tblCellSpacing w:w="15" w:type="dxa"/>
        </w:trPr>
        <w:tc>
          <w:tcPr>
            <w:tcW w:w="0" w:type="auto"/>
            <w:vAlign w:val="center"/>
            <w:hideMark/>
          </w:tcPr>
          <w:p w14:paraId="2619F2B5" w14:textId="77777777" w:rsidR="009A298B" w:rsidRDefault="009A298B">
            <w:proofErr w:type="spellStart"/>
            <w:proofErr w:type="gramStart"/>
            <w:r>
              <w:rPr>
                <w:rStyle w:val="HTMLCode"/>
                <w:rFonts w:eastAsiaTheme="minorEastAsia"/>
              </w:rPr>
              <w:t>findall</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4C80D9DA" w14:textId="77777777" w:rsidR="009A298B" w:rsidRDefault="009A298B">
            <w:r>
              <w:t xml:space="preserve">Call </w:t>
            </w:r>
            <w:proofErr w:type="spellStart"/>
            <w:proofErr w:type="gramStart"/>
            <w:r>
              <w:rPr>
                <w:rStyle w:val="HTMLCode"/>
                <w:rFonts w:eastAsiaTheme="minorEastAsia"/>
              </w:rPr>
              <w:t>re.findall</w:t>
            </w:r>
            <w:proofErr w:type="spellEnd"/>
            <w:proofErr w:type="gramEnd"/>
            <w:r>
              <w:rPr>
                <w:rStyle w:val="HTMLCode"/>
                <w:rFonts w:eastAsiaTheme="minorEastAsia"/>
              </w:rPr>
              <w:t>()</w:t>
            </w:r>
            <w:r>
              <w:t xml:space="preserve"> on each element</w:t>
            </w:r>
          </w:p>
        </w:tc>
      </w:tr>
      <w:tr w:rsidR="009A298B" w14:paraId="1272E7D3" w14:textId="77777777" w:rsidTr="009A298B">
        <w:trPr>
          <w:tblCellSpacing w:w="15" w:type="dxa"/>
        </w:trPr>
        <w:tc>
          <w:tcPr>
            <w:tcW w:w="0" w:type="auto"/>
            <w:vAlign w:val="center"/>
            <w:hideMark/>
          </w:tcPr>
          <w:p w14:paraId="55B4B16E" w14:textId="77777777" w:rsidR="009A298B" w:rsidRDefault="009A298B">
            <w:proofErr w:type="gramStart"/>
            <w:r>
              <w:rPr>
                <w:rStyle w:val="HTMLCode"/>
                <w:rFonts w:eastAsiaTheme="minorEastAsia"/>
              </w:rPr>
              <w:t>replace(</w:t>
            </w:r>
            <w:proofErr w:type="gramEnd"/>
            <w:r>
              <w:rPr>
                <w:rStyle w:val="HTMLCode"/>
                <w:rFonts w:eastAsiaTheme="minorEastAsia"/>
              </w:rPr>
              <w:t>)</w:t>
            </w:r>
          </w:p>
        </w:tc>
        <w:tc>
          <w:tcPr>
            <w:tcW w:w="0" w:type="auto"/>
            <w:vAlign w:val="center"/>
            <w:hideMark/>
          </w:tcPr>
          <w:p w14:paraId="1007B336" w14:textId="77777777" w:rsidR="009A298B" w:rsidRDefault="009A298B">
            <w:r>
              <w:t xml:space="preserve">Replace occurrences of pattern with </w:t>
            </w:r>
            <w:proofErr w:type="gramStart"/>
            <w:r>
              <w:t>some</w:t>
            </w:r>
            <w:proofErr w:type="gramEnd"/>
            <w:r>
              <w:t xml:space="preserve"> other string</w:t>
            </w:r>
          </w:p>
        </w:tc>
      </w:tr>
      <w:tr w:rsidR="009A298B" w14:paraId="6CC8F0DE" w14:textId="77777777" w:rsidTr="009A298B">
        <w:trPr>
          <w:tblCellSpacing w:w="15" w:type="dxa"/>
        </w:trPr>
        <w:tc>
          <w:tcPr>
            <w:tcW w:w="0" w:type="auto"/>
            <w:vAlign w:val="center"/>
            <w:hideMark/>
          </w:tcPr>
          <w:p w14:paraId="5D344EE2" w14:textId="77777777" w:rsidR="009A298B" w:rsidRDefault="009A298B">
            <w:proofErr w:type="gramStart"/>
            <w:r>
              <w:rPr>
                <w:rStyle w:val="HTMLCode"/>
                <w:rFonts w:eastAsiaTheme="minorEastAsia"/>
              </w:rPr>
              <w:lastRenderedPageBreak/>
              <w:t>contains(</w:t>
            </w:r>
            <w:proofErr w:type="gramEnd"/>
            <w:r>
              <w:rPr>
                <w:rStyle w:val="HTMLCode"/>
                <w:rFonts w:eastAsiaTheme="minorEastAsia"/>
              </w:rPr>
              <w:t>)</w:t>
            </w:r>
          </w:p>
        </w:tc>
        <w:tc>
          <w:tcPr>
            <w:tcW w:w="0" w:type="auto"/>
            <w:vAlign w:val="center"/>
            <w:hideMark/>
          </w:tcPr>
          <w:p w14:paraId="3AC32E03" w14:textId="77777777" w:rsidR="009A298B" w:rsidRDefault="009A298B">
            <w:r>
              <w:t xml:space="preserve">Call </w:t>
            </w:r>
            <w:proofErr w:type="spellStart"/>
            <w:proofErr w:type="gramStart"/>
            <w:r>
              <w:rPr>
                <w:rStyle w:val="HTMLCode"/>
                <w:rFonts w:eastAsiaTheme="minorEastAsia"/>
              </w:rPr>
              <w:t>re.search</w:t>
            </w:r>
            <w:proofErr w:type="spellEnd"/>
            <w:proofErr w:type="gramEnd"/>
            <w:r>
              <w:rPr>
                <w:rStyle w:val="HTMLCode"/>
                <w:rFonts w:eastAsiaTheme="minorEastAsia"/>
              </w:rPr>
              <w:t>()</w:t>
            </w:r>
            <w:r>
              <w:t xml:space="preserve"> on each element, returning a </w:t>
            </w:r>
            <w:proofErr w:type="spellStart"/>
            <w:r>
              <w:t>boolean</w:t>
            </w:r>
            <w:proofErr w:type="spellEnd"/>
          </w:p>
        </w:tc>
      </w:tr>
      <w:tr w:rsidR="009A298B" w14:paraId="77B99953" w14:textId="77777777" w:rsidTr="009A298B">
        <w:trPr>
          <w:tblCellSpacing w:w="15" w:type="dxa"/>
        </w:trPr>
        <w:tc>
          <w:tcPr>
            <w:tcW w:w="0" w:type="auto"/>
            <w:vAlign w:val="center"/>
            <w:hideMark/>
          </w:tcPr>
          <w:p w14:paraId="73CD754C" w14:textId="77777777" w:rsidR="009A298B" w:rsidRDefault="009A298B">
            <w:proofErr w:type="gramStart"/>
            <w:r>
              <w:rPr>
                <w:rStyle w:val="HTMLCode"/>
                <w:rFonts w:eastAsiaTheme="minorEastAsia"/>
              </w:rPr>
              <w:t>count(</w:t>
            </w:r>
            <w:proofErr w:type="gramEnd"/>
            <w:r>
              <w:rPr>
                <w:rStyle w:val="HTMLCode"/>
                <w:rFonts w:eastAsiaTheme="minorEastAsia"/>
              </w:rPr>
              <w:t>)</w:t>
            </w:r>
          </w:p>
        </w:tc>
        <w:tc>
          <w:tcPr>
            <w:tcW w:w="0" w:type="auto"/>
            <w:vAlign w:val="center"/>
            <w:hideMark/>
          </w:tcPr>
          <w:p w14:paraId="2C19E02B" w14:textId="77777777" w:rsidR="009A298B" w:rsidRDefault="009A298B">
            <w:r>
              <w:t>Count occurrences of pattern</w:t>
            </w:r>
          </w:p>
        </w:tc>
      </w:tr>
      <w:tr w:rsidR="009A298B" w14:paraId="76DFF3D5" w14:textId="77777777" w:rsidTr="009A298B">
        <w:trPr>
          <w:tblCellSpacing w:w="15" w:type="dxa"/>
        </w:trPr>
        <w:tc>
          <w:tcPr>
            <w:tcW w:w="0" w:type="auto"/>
            <w:vAlign w:val="center"/>
            <w:hideMark/>
          </w:tcPr>
          <w:p w14:paraId="263BFED6" w14:textId="77777777" w:rsidR="009A298B" w:rsidRDefault="009A298B">
            <w:proofErr w:type="gramStart"/>
            <w:r>
              <w:rPr>
                <w:rStyle w:val="HTMLCode"/>
                <w:rFonts w:eastAsiaTheme="minorEastAsia"/>
              </w:rPr>
              <w:t>split(</w:t>
            </w:r>
            <w:proofErr w:type="gramEnd"/>
            <w:r>
              <w:rPr>
                <w:rStyle w:val="HTMLCode"/>
                <w:rFonts w:eastAsiaTheme="minorEastAsia"/>
              </w:rPr>
              <w:t>)</w:t>
            </w:r>
          </w:p>
        </w:tc>
        <w:tc>
          <w:tcPr>
            <w:tcW w:w="0" w:type="auto"/>
            <w:vAlign w:val="center"/>
            <w:hideMark/>
          </w:tcPr>
          <w:p w14:paraId="66AC30FB" w14:textId="77777777" w:rsidR="009A298B" w:rsidRDefault="009A298B">
            <w:r>
              <w:t xml:space="preserve">Equivalent to </w:t>
            </w:r>
            <w:proofErr w:type="spellStart"/>
            <w:proofErr w:type="gramStart"/>
            <w:r>
              <w:rPr>
                <w:rStyle w:val="HTMLCode"/>
                <w:rFonts w:eastAsiaTheme="minorEastAsia"/>
              </w:rPr>
              <w:t>str.split</w:t>
            </w:r>
            <w:proofErr w:type="spellEnd"/>
            <w:proofErr w:type="gramEnd"/>
            <w:r>
              <w:rPr>
                <w:rStyle w:val="HTMLCode"/>
                <w:rFonts w:eastAsiaTheme="minorEastAsia"/>
              </w:rPr>
              <w:t>()</w:t>
            </w:r>
            <w:r>
              <w:t xml:space="preserve">, but accepts </w:t>
            </w:r>
            <w:proofErr w:type="spellStart"/>
            <w:r>
              <w:t>regexps</w:t>
            </w:r>
            <w:proofErr w:type="spellEnd"/>
          </w:p>
        </w:tc>
      </w:tr>
      <w:tr w:rsidR="009A298B" w14:paraId="7AF7E142" w14:textId="77777777" w:rsidTr="009A298B">
        <w:trPr>
          <w:tblCellSpacing w:w="15" w:type="dxa"/>
        </w:trPr>
        <w:tc>
          <w:tcPr>
            <w:tcW w:w="0" w:type="auto"/>
            <w:vAlign w:val="center"/>
            <w:hideMark/>
          </w:tcPr>
          <w:p w14:paraId="089A2CBE" w14:textId="77777777" w:rsidR="009A298B" w:rsidRDefault="009A298B">
            <w:proofErr w:type="spellStart"/>
            <w:proofErr w:type="gramStart"/>
            <w:r>
              <w:rPr>
                <w:rStyle w:val="HTMLCode"/>
                <w:rFonts w:eastAsiaTheme="minorEastAsia"/>
              </w:rPr>
              <w:t>rsplit</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1DB319F7" w14:textId="77777777" w:rsidR="009A298B" w:rsidRDefault="009A298B">
            <w:r>
              <w:t xml:space="preserve">Equivalent to </w:t>
            </w:r>
            <w:proofErr w:type="spellStart"/>
            <w:proofErr w:type="gramStart"/>
            <w:r>
              <w:rPr>
                <w:rStyle w:val="HTMLCode"/>
                <w:rFonts w:eastAsiaTheme="minorEastAsia"/>
              </w:rPr>
              <w:t>str.rsplit</w:t>
            </w:r>
            <w:proofErr w:type="spellEnd"/>
            <w:proofErr w:type="gramEnd"/>
            <w:r>
              <w:rPr>
                <w:rStyle w:val="HTMLCode"/>
                <w:rFonts w:eastAsiaTheme="minorEastAsia"/>
              </w:rPr>
              <w:t>()</w:t>
            </w:r>
            <w:r>
              <w:t xml:space="preserve">, but accepts </w:t>
            </w:r>
            <w:proofErr w:type="spellStart"/>
            <w:r>
              <w:t>regexps</w:t>
            </w:r>
            <w:proofErr w:type="spellEnd"/>
          </w:p>
        </w:tc>
      </w:tr>
    </w:tbl>
    <w:p w14:paraId="12899A97" w14:textId="77777777" w:rsidR="009A298B" w:rsidRDefault="009A298B" w:rsidP="009A298B">
      <w:pPr>
        <w:pStyle w:val="NormalWeb"/>
      </w:pPr>
      <w:r>
        <w:t>With these, you can do a wide range of interesting operations. For example, we can extract the first name from each by asking for a contiguous group of characters at the beginning of each element:</w:t>
      </w:r>
    </w:p>
    <w:p w14:paraId="43FC3ED7" w14:textId="77777777" w:rsidR="009A298B" w:rsidRDefault="009A298B" w:rsidP="009A298B">
      <w:pPr>
        <w:pStyle w:val="HTMLPreformatted"/>
      </w:pPr>
      <w:proofErr w:type="spellStart"/>
      <w:proofErr w:type="gramStart"/>
      <w:r>
        <w:rPr>
          <w:rStyle w:val="n"/>
        </w:rPr>
        <w:t>monte</w:t>
      </w:r>
      <w:r>
        <w:rPr>
          <w:rStyle w:val="o"/>
        </w:rPr>
        <w:t>.</w:t>
      </w:r>
      <w:r>
        <w:rPr>
          <w:rStyle w:val="n"/>
        </w:rPr>
        <w:t>str</w:t>
      </w:r>
      <w:r>
        <w:rPr>
          <w:rStyle w:val="o"/>
        </w:rPr>
        <w:t>.</w:t>
      </w:r>
      <w:r>
        <w:rPr>
          <w:rStyle w:val="n"/>
        </w:rPr>
        <w:t>extract</w:t>
      </w:r>
      <w:proofErr w:type="spellEnd"/>
      <w:proofErr w:type="gramEnd"/>
      <w:r>
        <w:rPr>
          <w:rStyle w:val="p"/>
        </w:rPr>
        <w:t>(</w:t>
      </w:r>
      <w:r>
        <w:rPr>
          <w:rStyle w:val="s1"/>
        </w:rPr>
        <w:t>'([A-Za-z]+)'</w:t>
      </w:r>
      <w:r>
        <w:rPr>
          <w:rStyle w:val="p"/>
        </w:rPr>
        <w:t>,</w:t>
      </w:r>
      <w:r>
        <w:t xml:space="preserve"> </w:t>
      </w:r>
      <w:r>
        <w:rPr>
          <w:rStyle w:val="n"/>
        </w:rPr>
        <w:t>expand</w:t>
      </w:r>
      <w:r>
        <w:rPr>
          <w:rStyle w:val="o"/>
        </w:rPr>
        <w:t>=</w:t>
      </w:r>
      <w:r>
        <w:rPr>
          <w:rStyle w:val="kc"/>
        </w:rPr>
        <w:t>False</w:t>
      </w:r>
      <w:r>
        <w:rPr>
          <w:rStyle w:val="p"/>
        </w:rPr>
        <w:t>)</w:t>
      </w:r>
    </w:p>
    <w:p w14:paraId="3F03897C" w14:textId="77777777" w:rsidR="009A298B" w:rsidRDefault="009A298B" w:rsidP="009A298B">
      <w:pPr>
        <w:pStyle w:val="HTMLPreformatted"/>
      </w:pPr>
      <w:r>
        <w:t>0     Graham</w:t>
      </w:r>
    </w:p>
    <w:p w14:paraId="05BE298D" w14:textId="77777777" w:rsidR="009A298B" w:rsidRDefault="009A298B" w:rsidP="009A298B">
      <w:pPr>
        <w:pStyle w:val="HTMLPreformatted"/>
      </w:pPr>
      <w:r>
        <w:t>1       John</w:t>
      </w:r>
    </w:p>
    <w:p w14:paraId="6B4CAEFB" w14:textId="77777777" w:rsidR="009A298B" w:rsidRDefault="009A298B" w:rsidP="009A298B">
      <w:pPr>
        <w:pStyle w:val="HTMLPreformatted"/>
      </w:pPr>
      <w:r>
        <w:t>2      Terry</w:t>
      </w:r>
    </w:p>
    <w:p w14:paraId="77E1CC31" w14:textId="77777777" w:rsidR="009A298B" w:rsidRDefault="009A298B" w:rsidP="009A298B">
      <w:pPr>
        <w:pStyle w:val="HTMLPreformatted"/>
      </w:pPr>
      <w:r>
        <w:t>3       Eric</w:t>
      </w:r>
    </w:p>
    <w:p w14:paraId="2C635B21" w14:textId="77777777" w:rsidR="009A298B" w:rsidRDefault="009A298B" w:rsidP="009A298B">
      <w:pPr>
        <w:pStyle w:val="HTMLPreformatted"/>
      </w:pPr>
      <w:r>
        <w:t>4      Terry</w:t>
      </w:r>
    </w:p>
    <w:p w14:paraId="7AABC70B" w14:textId="77777777" w:rsidR="009A298B" w:rsidRDefault="009A298B" w:rsidP="009A298B">
      <w:pPr>
        <w:pStyle w:val="HTMLPreformatted"/>
      </w:pPr>
      <w:r>
        <w:t>5    Michael</w:t>
      </w:r>
    </w:p>
    <w:p w14:paraId="2AFFEAD5" w14:textId="77777777" w:rsidR="009A298B" w:rsidRDefault="009A298B" w:rsidP="009A298B">
      <w:pPr>
        <w:pStyle w:val="HTMLPreformatted"/>
      </w:pPr>
      <w:proofErr w:type="spellStart"/>
      <w:r>
        <w:t>dtype</w:t>
      </w:r>
      <w:proofErr w:type="spellEnd"/>
      <w:r>
        <w:t>: object</w:t>
      </w:r>
    </w:p>
    <w:p w14:paraId="36E0AE58" w14:textId="77777777" w:rsidR="009A298B" w:rsidRDefault="009A298B" w:rsidP="009A298B">
      <w:pPr>
        <w:pStyle w:val="NormalWeb"/>
      </w:pPr>
      <w:r>
        <w:t>Or we can do something more complicated, like finding all names that start and end with a consonant, making use of the start-of-string (</w:t>
      </w:r>
      <w:r>
        <w:rPr>
          <w:rStyle w:val="HTMLCode"/>
        </w:rPr>
        <w:t>^</w:t>
      </w:r>
      <w:r>
        <w:t>) and end-of-string (</w:t>
      </w:r>
      <w:r>
        <w:rPr>
          <w:rStyle w:val="HTMLCode"/>
        </w:rPr>
        <w:t>$</w:t>
      </w:r>
      <w:r>
        <w:t>) regular expression characters:</w:t>
      </w:r>
    </w:p>
    <w:p w14:paraId="648D2BF3" w14:textId="77777777" w:rsidR="009A298B" w:rsidRDefault="009A298B" w:rsidP="009A298B">
      <w:pPr>
        <w:pStyle w:val="HTMLPreformatted"/>
      </w:pPr>
      <w:proofErr w:type="spellStart"/>
      <w:proofErr w:type="gramStart"/>
      <w:r>
        <w:rPr>
          <w:rStyle w:val="n"/>
        </w:rPr>
        <w:t>monte</w:t>
      </w:r>
      <w:r>
        <w:rPr>
          <w:rStyle w:val="o"/>
        </w:rPr>
        <w:t>.</w:t>
      </w:r>
      <w:r>
        <w:rPr>
          <w:rStyle w:val="n"/>
        </w:rPr>
        <w:t>str</w:t>
      </w:r>
      <w:r>
        <w:rPr>
          <w:rStyle w:val="o"/>
        </w:rPr>
        <w:t>.</w:t>
      </w:r>
      <w:r>
        <w:rPr>
          <w:rStyle w:val="n"/>
        </w:rPr>
        <w:t>findall</w:t>
      </w:r>
      <w:proofErr w:type="spellEnd"/>
      <w:proofErr w:type="gramEnd"/>
      <w:r>
        <w:rPr>
          <w:rStyle w:val="p"/>
        </w:rPr>
        <w:t>(</w:t>
      </w:r>
      <w:r>
        <w:rPr>
          <w:rStyle w:val="sa"/>
        </w:rPr>
        <w:t>r</w:t>
      </w:r>
      <w:r>
        <w:rPr>
          <w:rStyle w:val="s1"/>
        </w:rPr>
        <w:t>'^[^AEIOU].*[^</w:t>
      </w:r>
      <w:proofErr w:type="spellStart"/>
      <w:r>
        <w:rPr>
          <w:rStyle w:val="s1"/>
        </w:rPr>
        <w:t>aeiou</w:t>
      </w:r>
      <w:proofErr w:type="spellEnd"/>
      <w:r>
        <w:rPr>
          <w:rStyle w:val="s1"/>
        </w:rPr>
        <w:t>]$'</w:t>
      </w:r>
      <w:r>
        <w:rPr>
          <w:rStyle w:val="p"/>
        </w:rPr>
        <w:t>)</w:t>
      </w:r>
    </w:p>
    <w:p w14:paraId="16DBFC25" w14:textId="77777777" w:rsidR="009A298B" w:rsidRDefault="009A298B" w:rsidP="009A298B">
      <w:pPr>
        <w:pStyle w:val="HTMLPreformatted"/>
      </w:pPr>
      <w:r>
        <w:t xml:space="preserve">0 </w:t>
      </w:r>
      <w:proofErr w:type="gramStart"/>
      <w:r>
        <w:t xml:space="preserve">   [</w:t>
      </w:r>
      <w:proofErr w:type="gramEnd"/>
      <w:r>
        <w:t>Graham Chapman]</w:t>
      </w:r>
    </w:p>
    <w:p w14:paraId="1064DC61" w14:textId="77777777" w:rsidR="009A298B" w:rsidRDefault="009A298B" w:rsidP="009A298B">
      <w:pPr>
        <w:pStyle w:val="HTMLPreformatted"/>
      </w:pPr>
      <w:r>
        <w:t xml:space="preserve">1               </w:t>
      </w:r>
      <w:proofErr w:type="gramStart"/>
      <w:r>
        <w:t xml:space="preserve">   [</w:t>
      </w:r>
      <w:proofErr w:type="gramEnd"/>
      <w:r>
        <w:t>]</w:t>
      </w:r>
    </w:p>
    <w:p w14:paraId="08672CEA" w14:textId="77777777" w:rsidR="009A298B" w:rsidRDefault="009A298B" w:rsidP="009A298B">
      <w:pPr>
        <w:pStyle w:val="HTMLPreformatted"/>
      </w:pPr>
      <w:r>
        <w:t xml:space="preserve">2  </w:t>
      </w:r>
      <w:proofErr w:type="gramStart"/>
      <w:r>
        <w:t xml:space="preserve">   [</w:t>
      </w:r>
      <w:proofErr w:type="gramEnd"/>
      <w:r>
        <w:t>Terry Gilliam]</w:t>
      </w:r>
    </w:p>
    <w:p w14:paraId="7932BEE8" w14:textId="77777777" w:rsidR="009A298B" w:rsidRDefault="009A298B" w:rsidP="009A298B">
      <w:pPr>
        <w:pStyle w:val="HTMLPreformatted"/>
      </w:pPr>
      <w:r>
        <w:t xml:space="preserve">3               </w:t>
      </w:r>
      <w:proofErr w:type="gramStart"/>
      <w:r>
        <w:t xml:space="preserve">   [</w:t>
      </w:r>
      <w:proofErr w:type="gramEnd"/>
      <w:r>
        <w:t>]</w:t>
      </w:r>
    </w:p>
    <w:p w14:paraId="2AD2C970" w14:textId="77777777" w:rsidR="009A298B" w:rsidRDefault="009A298B" w:rsidP="009A298B">
      <w:pPr>
        <w:pStyle w:val="HTMLPreformatted"/>
      </w:pPr>
      <w:r>
        <w:t xml:space="preserve">4    </w:t>
      </w:r>
      <w:proofErr w:type="gramStart"/>
      <w:r>
        <w:t xml:space="preserve">   [</w:t>
      </w:r>
      <w:proofErr w:type="gramEnd"/>
      <w:r>
        <w:t>Terry Jones]</w:t>
      </w:r>
    </w:p>
    <w:p w14:paraId="73868A9A" w14:textId="77777777" w:rsidR="009A298B" w:rsidRDefault="009A298B" w:rsidP="009A298B">
      <w:pPr>
        <w:pStyle w:val="HTMLPreformatted"/>
      </w:pPr>
      <w:r>
        <w:t xml:space="preserve">5  </w:t>
      </w:r>
      <w:proofErr w:type="gramStart"/>
      <w:r>
        <w:t xml:space="preserve">   [</w:t>
      </w:r>
      <w:proofErr w:type="gramEnd"/>
      <w:r>
        <w:t>Michael Palin]</w:t>
      </w:r>
    </w:p>
    <w:p w14:paraId="0B8029A3" w14:textId="77777777" w:rsidR="009A298B" w:rsidRDefault="009A298B" w:rsidP="009A298B">
      <w:pPr>
        <w:pStyle w:val="HTMLPreformatted"/>
      </w:pPr>
      <w:proofErr w:type="spellStart"/>
      <w:r>
        <w:t>dtype</w:t>
      </w:r>
      <w:proofErr w:type="spellEnd"/>
      <w:r>
        <w:t>: object</w:t>
      </w:r>
    </w:p>
    <w:p w14:paraId="4ECA1713" w14:textId="77777777" w:rsidR="009A298B" w:rsidRDefault="009A298B" w:rsidP="009A298B">
      <w:pPr>
        <w:pStyle w:val="NormalWeb"/>
      </w:pPr>
      <w:r>
        <w:t xml:space="preserve">The ability to concisely apply regular expressions across </w:t>
      </w:r>
      <w:r>
        <w:rPr>
          <w:rStyle w:val="HTMLCode"/>
        </w:rPr>
        <w:t>Series</w:t>
      </w:r>
      <w:r>
        <w:t xml:space="preserve"> or </w:t>
      </w:r>
      <w:proofErr w:type="spellStart"/>
      <w:r>
        <w:rPr>
          <w:rStyle w:val="HTMLCode"/>
        </w:rPr>
        <w:t>Dataframe</w:t>
      </w:r>
      <w:proofErr w:type="spellEnd"/>
      <w:r>
        <w:t xml:space="preserve"> entries </w:t>
      </w:r>
      <w:proofErr w:type="gramStart"/>
      <w:r>
        <w:t>opens up</w:t>
      </w:r>
      <w:proofErr w:type="gramEnd"/>
      <w:r>
        <w:t xml:space="preserve"> many possibilities for analysis and cleaning of data.</w:t>
      </w:r>
    </w:p>
    <w:p w14:paraId="39E40AF8" w14:textId="77777777" w:rsidR="009A298B" w:rsidRDefault="009A298B" w:rsidP="009A298B">
      <w:pPr>
        <w:pStyle w:val="Heading3"/>
      </w:pPr>
      <w:r>
        <w:t>Miscellaneous methods</w:t>
      </w:r>
    </w:p>
    <w:p w14:paraId="7C85A87A" w14:textId="77777777" w:rsidR="009A298B" w:rsidRDefault="009A298B" w:rsidP="009A298B">
      <w:pPr>
        <w:pStyle w:val="NormalWeb"/>
      </w:pPr>
      <w:r>
        <w:t xml:space="preserve">Finally, there are </w:t>
      </w:r>
      <w:proofErr w:type="gramStart"/>
      <w:r>
        <w:t>some</w:t>
      </w:r>
      <w:proofErr w:type="gramEnd"/>
      <w:r>
        <w:t xml:space="preserve"> miscellaneous methods that enable other convenient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746"/>
      </w:tblGrid>
      <w:tr w:rsidR="009A298B" w14:paraId="168BD82A" w14:textId="77777777" w:rsidTr="009A298B">
        <w:trPr>
          <w:tblHeader/>
          <w:tblCellSpacing w:w="15" w:type="dxa"/>
        </w:trPr>
        <w:tc>
          <w:tcPr>
            <w:tcW w:w="0" w:type="auto"/>
            <w:vAlign w:val="center"/>
            <w:hideMark/>
          </w:tcPr>
          <w:p w14:paraId="2E9D4F1A" w14:textId="77777777" w:rsidR="009A298B" w:rsidRDefault="009A298B">
            <w:pPr>
              <w:jc w:val="center"/>
              <w:rPr>
                <w:b/>
                <w:bCs/>
              </w:rPr>
            </w:pPr>
            <w:r>
              <w:rPr>
                <w:b/>
                <w:bCs/>
              </w:rPr>
              <w:t>Method</w:t>
            </w:r>
          </w:p>
        </w:tc>
        <w:tc>
          <w:tcPr>
            <w:tcW w:w="0" w:type="auto"/>
            <w:vAlign w:val="center"/>
            <w:hideMark/>
          </w:tcPr>
          <w:p w14:paraId="63F058CF" w14:textId="77777777" w:rsidR="009A298B" w:rsidRDefault="009A298B">
            <w:pPr>
              <w:jc w:val="center"/>
              <w:rPr>
                <w:b/>
                <w:bCs/>
              </w:rPr>
            </w:pPr>
            <w:r>
              <w:rPr>
                <w:b/>
                <w:bCs/>
              </w:rPr>
              <w:t>Description</w:t>
            </w:r>
          </w:p>
        </w:tc>
      </w:tr>
      <w:tr w:rsidR="009A298B" w14:paraId="6D9EF1D6" w14:textId="77777777" w:rsidTr="009A298B">
        <w:trPr>
          <w:tblCellSpacing w:w="15" w:type="dxa"/>
        </w:trPr>
        <w:tc>
          <w:tcPr>
            <w:tcW w:w="0" w:type="auto"/>
            <w:vAlign w:val="center"/>
            <w:hideMark/>
          </w:tcPr>
          <w:p w14:paraId="0DF08A5E" w14:textId="77777777" w:rsidR="009A298B" w:rsidRDefault="009A298B">
            <w:proofErr w:type="gramStart"/>
            <w:r>
              <w:rPr>
                <w:rStyle w:val="HTMLCode"/>
                <w:rFonts w:eastAsiaTheme="minorEastAsia"/>
              </w:rPr>
              <w:t>get(</w:t>
            </w:r>
            <w:proofErr w:type="gramEnd"/>
            <w:r>
              <w:rPr>
                <w:rStyle w:val="HTMLCode"/>
                <w:rFonts w:eastAsiaTheme="minorEastAsia"/>
              </w:rPr>
              <w:t>)</w:t>
            </w:r>
          </w:p>
        </w:tc>
        <w:tc>
          <w:tcPr>
            <w:tcW w:w="0" w:type="auto"/>
            <w:vAlign w:val="center"/>
            <w:hideMark/>
          </w:tcPr>
          <w:p w14:paraId="5FF8FA15" w14:textId="77777777" w:rsidR="009A298B" w:rsidRDefault="009A298B">
            <w:r>
              <w:t>Index each element</w:t>
            </w:r>
          </w:p>
        </w:tc>
      </w:tr>
      <w:tr w:rsidR="009A298B" w14:paraId="64A22A47" w14:textId="77777777" w:rsidTr="009A298B">
        <w:trPr>
          <w:tblCellSpacing w:w="15" w:type="dxa"/>
        </w:trPr>
        <w:tc>
          <w:tcPr>
            <w:tcW w:w="0" w:type="auto"/>
            <w:vAlign w:val="center"/>
            <w:hideMark/>
          </w:tcPr>
          <w:p w14:paraId="05B08267" w14:textId="77777777" w:rsidR="009A298B" w:rsidRDefault="009A298B">
            <w:proofErr w:type="gramStart"/>
            <w:r>
              <w:rPr>
                <w:rStyle w:val="HTMLCode"/>
                <w:rFonts w:eastAsiaTheme="minorEastAsia"/>
              </w:rPr>
              <w:t>slice(</w:t>
            </w:r>
            <w:proofErr w:type="gramEnd"/>
            <w:r>
              <w:rPr>
                <w:rStyle w:val="HTMLCode"/>
                <w:rFonts w:eastAsiaTheme="minorEastAsia"/>
              </w:rPr>
              <w:t>)</w:t>
            </w:r>
          </w:p>
        </w:tc>
        <w:tc>
          <w:tcPr>
            <w:tcW w:w="0" w:type="auto"/>
            <w:vAlign w:val="center"/>
            <w:hideMark/>
          </w:tcPr>
          <w:p w14:paraId="5F874D02" w14:textId="77777777" w:rsidR="009A298B" w:rsidRDefault="009A298B">
            <w:r>
              <w:t>Slice each element</w:t>
            </w:r>
          </w:p>
        </w:tc>
      </w:tr>
      <w:tr w:rsidR="009A298B" w14:paraId="1E24EE6E" w14:textId="77777777" w:rsidTr="009A298B">
        <w:trPr>
          <w:tblCellSpacing w:w="15" w:type="dxa"/>
        </w:trPr>
        <w:tc>
          <w:tcPr>
            <w:tcW w:w="0" w:type="auto"/>
            <w:vAlign w:val="center"/>
            <w:hideMark/>
          </w:tcPr>
          <w:p w14:paraId="3C3CDCDB" w14:textId="77777777" w:rsidR="009A298B" w:rsidRDefault="009A298B">
            <w:proofErr w:type="spellStart"/>
            <w:r>
              <w:rPr>
                <w:rStyle w:val="HTMLCode"/>
                <w:rFonts w:eastAsiaTheme="minorEastAsia"/>
              </w:rPr>
              <w:lastRenderedPageBreak/>
              <w:t>slice_</w:t>
            </w:r>
            <w:proofErr w:type="gramStart"/>
            <w:r>
              <w:rPr>
                <w:rStyle w:val="HTMLCode"/>
                <w:rFonts w:eastAsiaTheme="minorEastAsia"/>
              </w:rPr>
              <w:t>replace</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05F18917" w14:textId="77777777" w:rsidR="009A298B" w:rsidRDefault="009A298B">
            <w:r>
              <w:t>Replace slice in each element with passed value</w:t>
            </w:r>
          </w:p>
        </w:tc>
      </w:tr>
      <w:tr w:rsidR="009A298B" w14:paraId="6C3A437E" w14:textId="77777777" w:rsidTr="009A298B">
        <w:trPr>
          <w:tblCellSpacing w:w="15" w:type="dxa"/>
        </w:trPr>
        <w:tc>
          <w:tcPr>
            <w:tcW w:w="0" w:type="auto"/>
            <w:vAlign w:val="center"/>
            <w:hideMark/>
          </w:tcPr>
          <w:p w14:paraId="09DBB8D9" w14:textId="77777777" w:rsidR="009A298B" w:rsidRDefault="009A298B">
            <w:proofErr w:type="gramStart"/>
            <w:r>
              <w:rPr>
                <w:rStyle w:val="HTMLCode"/>
                <w:rFonts w:eastAsiaTheme="minorEastAsia"/>
              </w:rPr>
              <w:t>cat(</w:t>
            </w:r>
            <w:proofErr w:type="gramEnd"/>
            <w:r>
              <w:rPr>
                <w:rStyle w:val="HTMLCode"/>
                <w:rFonts w:eastAsiaTheme="minorEastAsia"/>
              </w:rPr>
              <w:t>)</w:t>
            </w:r>
          </w:p>
        </w:tc>
        <w:tc>
          <w:tcPr>
            <w:tcW w:w="0" w:type="auto"/>
            <w:vAlign w:val="center"/>
            <w:hideMark/>
          </w:tcPr>
          <w:p w14:paraId="4D4F09DD" w14:textId="77777777" w:rsidR="009A298B" w:rsidRDefault="009A298B">
            <w:r>
              <w:t>Concatenate strings</w:t>
            </w:r>
          </w:p>
        </w:tc>
      </w:tr>
      <w:tr w:rsidR="009A298B" w14:paraId="6CCAEE54" w14:textId="77777777" w:rsidTr="009A298B">
        <w:trPr>
          <w:tblCellSpacing w:w="15" w:type="dxa"/>
        </w:trPr>
        <w:tc>
          <w:tcPr>
            <w:tcW w:w="0" w:type="auto"/>
            <w:vAlign w:val="center"/>
            <w:hideMark/>
          </w:tcPr>
          <w:p w14:paraId="123C1B4F" w14:textId="77777777" w:rsidR="009A298B" w:rsidRDefault="009A298B">
            <w:proofErr w:type="gramStart"/>
            <w:r>
              <w:rPr>
                <w:rStyle w:val="HTMLCode"/>
                <w:rFonts w:eastAsiaTheme="minorEastAsia"/>
              </w:rPr>
              <w:t>repeat(</w:t>
            </w:r>
            <w:proofErr w:type="gramEnd"/>
            <w:r>
              <w:rPr>
                <w:rStyle w:val="HTMLCode"/>
                <w:rFonts w:eastAsiaTheme="minorEastAsia"/>
              </w:rPr>
              <w:t>)</w:t>
            </w:r>
          </w:p>
        </w:tc>
        <w:tc>
          <w:tcPr>
            <w:tcW w:w="0" w:type="auto"/>
            <w:vAlign w:val="center"/>
            <w:hideMark/>
          </w:tcPr>
          <w:p w14:paraId="26F053C8" w14:textId="77777777" w:rsidR="009A298B" w:rsidRDefault="009A298B">
            <w:r>
              <w:t>Repeat values</w:t>
            </w:r>
          </w:p>
        </w:tc>
      </w:tr>
      <w:tr w:rsidR="009A298B" w14:paraId="355484BD" w14:textId="77777777" w:rsidTr="009A298B">
        <w:trPr>
          <w:tblCellSpacing w:w="15" w:type="dxa"/>
        </w:trPr>
        <w:tc>
          <w:tcPr>
            <w:tcW w:w="0" w:type="auto"/>
            <w:vAlign w:val="center"/>
            <w:hideMark/>
          </w:tcPr>
          <w:p w14:paraId="40260214" w14:textId="77777777" w:rsidR="009A298B" w:rsidRDefault="009A298B">
            <w:proofErr w:type="gramStart"/>
            <w:r>
              <w:rPr>
                <w:rStyle w:val="HTMLCode"/>
                <w:rFonts w:eastAsiaTheme="minorEastAsia"/>
              </w:rPr>
              <w:t>normalize(</w:t>
            </w:r>
            <w:proofErr w:type="gramEnd"/>
            <w:r>
              <w:rPr>
                <w:rStyle w:val="HTMLCode"/>
                <w:rFonts w:eastAsiaTheme="minorEastAsia"/>
              </w:rPr>
              <w:t>)</w:t>
            </w:r>
          </w:p>
        </w:tc>
        <w:tc>
          <w:tcPr>
            <w:tcW w:w="0" w:type="auto"/>
            <w:vAlign w:val="center"/>
            <w:hideMark/>
          </w:tcPr>
          <w:p w14:paraId="0D2A92F5" w14:textId="77777777" w:rsidR="009A298B" w:rsidRDefault="009A298B">
            <w:r>
              <w:t>Return Unicode form of string</w:t>
            </w:r>
          </w:p>
        </w:tc>
      </w:tr>
      <w:tr w:rsidR="009A298B" w14:paraId="6CE49600" w14:textId="77777777" w:rsidTr="009A298B">
        <w:trPr>
          <w:tblCellSpacing w:w="15" w:type="dxa"/>
        </w:trPr>
        <w:tc>
          <w:tcPr>
            <w:tcW w:w="0" w:type="auto"/>
            <w:vAlign w:val="center"/>
            <w:hideMark/>
          </w:tcPr>
          <w:p w14:paraId="0675284C" w14:textId="77777777" w:rsidR="009A298B" w:rsidRDefault="009A298B">
            <w:proofErr w:type="gramStart"/>
            <w:r>
              <w:rPr>
                <w:rStyle w:val="HTMLCode"/>
                <w:rFonts w:eastAsiaTheme="minorEastAsia"/>
              </w:rPr>
              <w:t>pad(</w:t>
            </w:r>
            <w:proofErr w:type="gramEnd"/>
            <w:r>
              <w:rPr>
                <w:rStyle w:val="HTMLCode"/>
                <w:rFonts w:eastAsiaTheme="minorEastAsia"/>
              </w:rPr>
              <w:t>)</w:t>
            </w:r>
          </w:p>
        </w:tc>
        <w:tc>
          <w:tcPr>
            <w:tcW w:w="0" w:type="auto"/>
            <w:vAlign w:val="center"/>
            <w:hideMark/>
          </w:tcPr>
          <w:p w14:paraId="579792B9" w14:textId="77777777" w:rsidR="009A298B" w:rsidRDefault="009A298B">
            <w:r>
              <w:t>Add whitespace to left, right, or both sides of strings</w:t>
            </w:r>
          </w:p>
        </w:tc>
      </w:tr>
      <w:tr w:rsidR="009A298B" w14:paraId="5C3439C6" w14:textId="77777777" w:rsidTr="009A298B">
        <w:trPr>
          <w:tblCellSpacing w:w="15" w:type="dxa"/>
        </w:trPr>
        <w:tc>
          <w:tcPr>
            <w:tcW w:w="0" w:type="auto"/>
            <w:vAlign w:val="center"/>
            <w:hideMark/>
          </w:tcPr>
          <w:p w14:paraId="185B7331" w14:textId="77777777" w:rsidR="009A298B" w:rsidRDefault="009A298B">
            <w:proofErr w:type="gramStart"/>
            <w:r>
              <w:rPr>
                <w:rStyle w:val="HTMLCode"/>
                <w:rFonts w:eastAsiaTheme="minorEastAsia"/>
              </w:rPr>
              <w:t>wrap(</w:t>
            </w:r>
            <w:proofErr w:type="gramEnd"/>
            <w:r>
              <w:rPr>
                <w:rStyle w:val="HTMLCode"/>
                <w:rFonts w:eastAsiaTheme="minorEastAsia"/>
              </w:rPr>
              <w:t>)</w:t>
            </w:r>
          </w:p>
        </w:tc>
        <w:tc>
          <w:tcPr>
            <w:tcW w:w="0" w:type="auto"/>
            <w:vAlign w:val="center"/>
            <w:hideMark/>
          </w:tcPr>
          <w:p w14:paraId="075ED594" w14:textId="77777777" w:rsidR="009A298B" w:rsidRDefault="009A298B">
            <w:r>
              <w:t>Split long strings into lines with length less than a given width</w:t>
            </w:r>
          </w:p>
        </w:tc>
      </w:tr>
      <w:tr w:rsidR="009A298B" w14:paraId="035D8FE7" w14:textId="77777777" w:rsidTr="009A298B">
        <w:trPr>
          <w:tblCellSpacing w:w="15" w:type="dxa"/>
        </w:trPr>
        <w:tc>
          <w:tcPr>
            <w:tcW w:w="0" w:type="auto"/>
            <w:vAlign w:val="center"/>
            <w:hideMark/>
          </w:tcPr>
          <w:p w14:paraId="5A9944CF" w14:textId="77777777" w:rsidR="009A298B" w:rsidRDefault="009A298B">
            <w:proofErr w:type="gramStart"/>
            <w:r>
              <w:rPr>
                <w:rStyle w:val="HTMLCode"/>
                <w:rFonts w:eastAsiaTheme="minorEastAsia"/>
              </w:rPr>
              <w:t>join(</w:t>
            </w:r>
            <w:proofErr w:type="gramEnd"/>
            <w:r>
              <w:rPr>
                <w:rStyle w:val="HTMLCode"/>
                <w:rFonts w:eastAsiaTheme="minorEastAsia"/>
              </w:rPr>
              <w:t>)</w:t>
            </w:r>
          </w:p>
        </w:tc>
        <w:tc>
          <w:tcPr>
            <w:tcW w:w="0" w:type="auto"/>
            <w:vAlign w:val="center"/>
            <w:hideMark/>
          </w:tcPr>
          <w:p w14:paraId="44F197E9" w14:textId="77777777" w:rsidR="009A298B" w:rsidRDefault="009A298B">
            <w:r>
              <w:t>Join strings in each element of the Series with passed separator</w:t>
            </w:r>
          </w:p>
        </w:tc>
      </w:tr>
      <w:tr w:rsidR="009A298B" w14:paraId="20CD0ED9" w14:textId="77777777" w:rsidTr="009A298B">
        <w:trPr>
          <w:tblCellSpacing w:w="15" w:type="dxa"/>
        </w:trPr>
        <w:tc>
          <w:tcPr>
            <w:tcW w:w="0" w:type="auto"/>
            <w:vAlign w:val="center"/>
            <w:hideMark/>
          </w:tcPr>
          <w:p w14:paraId="3766449F" w14:textId="77777777" w:rsidR="009A298B" w:rsidRDefault="009A298B">
            <w:proofErr w:type="spellStart"/>
            <w:r>
              <w:rPr>
                <w:rStyle w:val="HTMLCode"/>
                <w:rFonts w:eastAsiaTheme="minorEastAsia"/>
              </w:rPr>
              <w:t>get_</w:t>
            </w:r>
            <w:proofErr w:type="gramStart"/>
            <w:r>
              <w:rPr>
                <w:rStyle w:val="HTMLCode"/>
                <w:rFonts w:eastAsiaTheme="minorEastAsia"/>
              </w:rPr>
              <w:t>dummies</w:t>
            </w:r>
            <w:proofErr w:type="spellEnd"/>
            <w:r>
              <w:rPr>
                <w:rStyle w:val="HTMLCode"/>
                <w:rFonts w:eastAsiaTheme="minorEastAsia"/>
              </w:rPr>
              <w:t>(</w:t>
            </w:r>
            <w:proofErr w:type="gramEnd"/>
            <w:r>
              <w:rPr>
                <w:rStyle w:val="HTMLCode"/>
                <w:rFonts w:eastAsiaTheme="minorEastAsia"/>
              </w:rPr>
              <w:t>)</w:t>
            </w:r>
          </w:p>
        </w:tc>
        <w:tc>
          <w:tcPr>
            <w:tcW w:w="0" w:type="auto"/>
            <w:vAlign w:val="center"/>
            <w:hideMark/>
          </w:tcPr>
          <w:p w14:paraId="696347F9" w14:textId="77777777" w:rsidR="009A298B" w:rsidRDefault="009A298B">
            <w:r>
              <w:t xml:space="preserve">extract dummy variables as a </w:t>
            </w:r>
            <w:proofErr w:type="spellStart"/>
            <w:r>
              <w:t>dataframe</w:t>
            </w:r>
            <w:proofErr w:type="spellEnd"/>
          </w:p>
        </w:tc>
      </w:tr>
    </w:tbl>
    <w:p w14:paraId="75BF6A2E" w14:textId="77777777" w:rsidR="009A298B" w:rsidRDefault="009A298B" w:rsidP="009A298B">
      <w:pPr>
        <w:pStyle w:val="Heading4"/>
      </w:pPr>
      <w:r>
        <w:t xml:space="preserve">Vectorized item access and </w:t>
      </w:r>
      <w:proofErr w:type="gramStart"/>
      <w:r>
        <w:t>slicing</w:t>
      </w:r>
      <w:proofErr w:type="gramEnd"/>
    </w:p>
    <w:p w14:paraId="4B594E43" w14:textId="77777777" w:rsidR="009A298B" w:rsidRDefault="009A298B" w:rsidP="009A298B">
      <w:pPr>
        <w:pStyle w:val="NormalWeb"/>
      </w:pPr>
      <w:r>
        <w:t xml:space="preserve">The </w:t>
      </w:r>
      <w:proofErr w:type="gramStart"/>
      <w:r>
        <w:rPr>
          <w:rStyle w:val="HTMLCode"/>
        </w:rPr>
        <w:t>get(</w:t>
      </w:r>
      <w:proofErr w:type="gramEnd"/>
      <w:r>
        <w:rPr>
          <w:rStyle w:val="HTMLCode"/>
        </w:rPr>
        <w:t>)</w:t>
      </w:r>
      <w:r>
        <w:t xml:space="preserve"> and </w:t>
      </w:r>
      <w:r>
        <w:rPr>
          <w:rStyle w:val="HTMLCode"/>
        </w:rPr>
        <w:t>slice()</w:t>
      </w:r>
      <w:r>
        <w:t xml:space="preserve"> operations, in particular, enable vectorized element access from each array. For example, we can get a slice of the first three characters of each array using </w:t>
      </w:r>
      <w:proofErr w:type="spellStart"/>
      <w:proofErr w:type="gramStart"/>
      <w:r>
        <w:rPr>
          <w:rStyle w:val="HTMLCode"/>
        </w:rPr>
        <w:t>str.slice</w:t>
      </w:r>
      <w:proofErr w:type="spellEnd"/>
      <w:proofErr w:type="gramEnd"/>
      <w:r>
        <w:rPr>
          <w:rStyle w:val="HTMLCode"/>
        </w:rPr>
        <w:t>(0, 3)</w:t>
      </w:r>
      <w:r>
        <w:t xml:space="preserve">. Note that this behavior is also available through Python's normal indexing syntax–for example, </w:t>
      </w:r>
      <w:proofErr w:type="spellStart"/>
      <w:proofErr w:type="gramStart"/>
      <w:r>
        <w:rPr>
          <w:rStyle w:val="HTMLCode"/>
        </w:rPr>
        <w:t>df.str.slice</w:t>
      </w:r>
      <w:proofErr w:type="spellEnd"/>
      <w:proofErr w:type="gramEnd"/>
      <w:r>
        <w:rPr>
          <w:rStyle w:val="HTMLCode"/>
        </w:rPr>
        <w:t>(0, 3)</w:t>
      </w:r>
      <w:r>
        <w:t xml:space="preserve"> is equivalent to </w:t>
      </w:r>
      <w:proofErr w:type="spellStart"/>
      <w:r>
        <w:rPr>
          <w:rStyle w:val="HTMLCode"/>
        </w:rPr>
        <w:t>df.str</w:t>
      </w:r>
      <w:proofErr w:type="spellEnd"/>
      <w:r>
        <w:rPr>
          <w:rStyle w:val="HTMLCode"/>
        </w:rPr>
        <w:t>[0:3]</w:t>
      </w:r>
      <w:r>
        <w:t>:</w:t>
      </w:r>
    </w:p>
    <w:p w14:paraId="3C1C3B61" w14:textId="77777777" w:rsidR="009A298B" w:rsidRDefault="009A298B" w:rsidP="009A298B">
      <w:pPr>
        <w:pStyle w:val="HTMLPreformatted"/>
      </w:pPr>
      <w:proofErr w:type="spellStart"/>
      <w:proofErr w:type="gramStart"/>
      <w:r>
        <w:rPr>
          <w:rStyle w:val="n"/>
        </w:rPr>
        <w:t>monte</w:t>
      </w:r>
      <w:r>
        <w:rPr>
          <w:rStyle w:val="o"/>
        </w:rPr>
        <w:t>.</w:t>
      </w:r>
      <w:r>
        <w:rPr>
          <w:rStyle w:val="n"/>
        </w:rPr>
        <w:t>str</w:t>
      </w:r>
      <w:proofErr w:type="spellEnd"/>
      <w:r>
        <w:rPr>
          <w:rStyle w:val="p"/>
        </w:rPr>
        <w:t>[</w:t>
      </w:r>
      <w:proofErr w:type="gramEnd"/>
      <w:r>
        <w:rPr>
          <w:rStyle w:val="mi"/>
        </w:rPr>
        <w:t>0</w:t>
      </w:r>
      <w:r>
        <w:rPr>
          <w:rStyle w:val="p"/>
        </w:rPr>
        <w:t>:</w:t>
      </w:r>
      <w:r>
        <w:rPr>
          <w:rStyle w:val="mi"/>
        </w:rPr>
        <w:t>3</w:t>
      </w:r>
      <w:r>
        <w:rPr>
          <w:rStyle w:val="p"/>
        </w:rPr>
        <w:t>]</w:t>
      </w:r>
    </w:p>
    <w:p w14:paraId="221EC651" w14:textId="77777777" w:rsidR="009A298B" w:rsidRDefault="009A298B" w:rsidP="009A298B">
      <w:pPr>
        <w:pStyle w:val="HTMLPreformatted"/>
      </w:pPr>
      <w:r>
        <w:t>0    Gra</w:t>
      </w:r>
    </w:p>
    <w:p w14:paraId="11AACF3F" w14:textId="77777777" w:rsidR="009A298B" w:rsidRDefault="009A298B" w:rsidP="009A298B">
      <w:pPr>
        <w:pStyle w:val="HTMLPreformatted"/>
      </w:pPr>
      <w:r>
        <w:t>1    Joh</w:t>
      </w:r>
    </w:p>
    <w:p w14:paraId="60DD51BE" w14:textId="77777777" w:rsidR="009A298B" w:rsidRDefault="009A298B" w:rsidP="009A298B">
      <w:pPr>
        <w:pStyle w:val="HTMLPreformatted"/>
      </w:pPr>
      <w:r>
        <w:t>2    Ter</w:t>
      </w:r>
    </w:p>
    <w:p w14:paraId="2595C629" w14:textId="77777777" w:rsidR="009A298B" w:rsidRDefault="009A298B" w:rsidP="009A298B">
      <w:pPr>
        <w:pStyle w:val="HTMLPreformatted"/>
      </w:pPr>
      <w:r>
        <w:t>3    Eri</w:t>
      </w:r>
    </w:p>
    <w:p w14:paraId="7DDFC817" w14:textId="77777777" w:rsidR="009A298B" w:rsidRDefault="009A298B" w:rsidP="009A298B">
      <w:pPr>
        <w:pStyle w:val="HTMLPreformatted"/>
      </w:pPr>
      <w:r>
        <w:t>4    Ter</w:t>
      </w:r>
    </w:p>
    <w:p w14:paraId="0D0C1936" w14:textId="77777777" w:rsidR="009A298B" w:rsidRDefault="009A298B" w:rsidP="009A298B">
      <w:pPr>
        <w:pStyle w:val="HTMLPreformatted"/>
      </w:pPr>
      <w:r>
        <w:t>5    Mic</w:t>
      </w:r>
    </w:p>
    <w:p w14:paraId="242FF407" w14:textId="77777777" w:rsidR="009A298B" w:rsidRDefault="009A298B" w:rsidP="009A298B">
      <w:pPr>
        <w:pStyle w:val="HTMLPreformatted"/>
      </w:pPr>
      <w:proofErr w:type="spellStart"/>
      <w:r>
        <w:t>dtype</w:t>
      </w:r>
      <w:proofErr w:type="spellEnd"/>
      <w:r>
        <w:t>: object</w:t>
      </w:r>
    </w:p>
    <w:p w14:paraId="5EB167FD" w14:textId="77777777" w:rsidR="009A298B" w:rsidRDefault="009A298B" w:rsidP="009A298B">
      <w:pPr>
        <w:pStyle w:val="NormalWeb"/>
      </w:pPr>
      <w:r>
        <w:t xml:space="preserve">Indexing via </w:t>
      </w:r>
      <w:proofErr w:type="spellStart"/>
      <w:r>
        <w:rPr>
          <w:rStyle w:val="HTMLCode"/>
        </w:rPr>
        <w:t>df.str.get</w:t>
      </w:r>
      <w:proofErr w:type="spellEnd"/>
      <w:r>
        <w:rPr>
          <w:rStyle w:val="HTMLCode"/>
        </w:rPr>
        <w:t>(</w:t>
      </w:r>
      <w:proofErr w:type="spellStart"/>
      <w:r>
        <w:rPr>
          <w:rStyle w:val="HTMLCode"/>
        </w:rPr>
        <w:t>i</w:t>
      </w:r>
      <w:proofErr w:type="spellEnd"/>
      <w:r>
        <w:rPr>
          <w:rStyle w:val="HTMLCode"/>
        </w:rPr>
        <w:t>)</w:t>
      </w:r>
      <w:r>
        <w:t xml:space="preserve"> and </w:t>
      </w:r>
      <w:proofErr w:type="spellStart"/>
      <w:r>
        <w:rPr>
          <w:rStyle w:val="HTMLCode"/>
        </w:rPr>
        <w:t>df.str</w:t>
      </w:r>
      <w:proofErr w:type="spellEnd"/>
      <w:r>
        <w:rPr>
          <w:rStyle w:val="HTMLCode"/>
        </w:rPr>
        <w:t>[</w:t>
      </w:r>
      <w:proofErr w:type="spellStart"/>
      <w:r>
        <w:rPr>
          <w:rStyle w:val="HTMLCode"/>
        </w:rPr>
        <w:t>i</w:t>
      </w:r>
      <w:proofErr w:type="spellEnd"/>
      <w:r>
        <w:rPr>
          <w:rStyle w:val="HTMLCode"/>
        </w:rPr>
        <w:t>]</w:t>
      </w:r>
      <w:r>
        <w:t xml:space="preserve"> is likewise similar.</w:t>
      </w:r>
    </w:p>
    <w:p w14:paraId="56EF3EA2" w14:textId="77777777" w:rsidR="009A298B" w:rsidRDefault="009A298B" w:rsidP="009A298B">
      <w:pPr>
        <w:pStyle w:val="NormalWeb"/>
      </w:pPr>
      <w:r>
        <w:t xml:space="preserve">These </w:t>
      </w:r>
      <w:proofErr w:type="gramStart"/>
      <w:r>
        <w:rPr>
          <w:rStyle w:val="HTMLCode"/>
        </w:rPr>
        <w:t>get(</w:t>
      </w:r>
      <w:proofErr w:type="gramEnd"/>
      <w:r>
        <w:rPr>
          <w:rStyle w:val="HTMLCode"/>
        </w:rPr>
        <w:t>)</w:t>
      </w:r>
      <w:r>
        <w:t xml:space="preserve"> and </w:t>
      </w:r>
      <w:r>
        <w:rPr>
          <w:rStyle w:val="HTMLCode"/>
        </w:rPr>
        <w:t>slice()</w:t>
      </w:r>
      <w:r>
        <w:t xml:space="preserve"> methods also let you access elements of arrays returned by </w:t>
      </w:r>
      <w:r>
        <w:rPr>
          <w:rStyle w:val="HTMLCode"/>
        </w:rPr>
        <w:t>split()</w:t>
      </w:r>
      <w:r>
        <w:t xml:space="preserve">. For example, to extract the last name of each entry, we can combine </w:t>
      </w:r>
      <w:proofErr w:type="gramStart"/>
      <w:r>
        <w:rPr>
          <w:rStyle w:val="HTMLCode"/>
        </w:rPr>
        <w:t>split(</w:t>
      </w:r>
      <w:proofErr w:type="gramEnd"/>
      <w:r>
        <w:rPr>
          <w:rStyle w:val="HTMLCode"/>
        </w:rPr>
        <w:t>)</w:t>
      </w:r>
      <w:r>
        <w:t xml:space="preserve"> and </w:t>
      </w:r>
      <w:r>
        <w:rPr>
          <w:rStyle w:val="HTMLCode"/>
        </w:rPr>
        <w:t>get()</w:t>
      </w:r>
      <w:r>
        <w:t>:</w:t>
      </w:r>
    </w:p>
    <w:p w14:paraId="3342B201" w14:textId="77777777" w:rsidR="009A298B" w:rsidRDefault="009A298B" w:rsidP="009A298B">
      <w:pPr>
        <w:pStyle w:val="HTMLPreformatted"/>
      </w:pPr>
      <w:proofErr w:type="spellStart"/>
      <w:proofErr w:type="gramStart"/>
      <w:r>
        <w:rPr>
          <w:rStyle w:val="n"/>
        </w:rPr>
        <w:t>monte</w:t>
      </w:r>
      <w:r>
        <w:rPr>
          <w:rStyle w:val="o"/>
        </w:rPr>
        <w:t>.</w:t>
      </w:r>
      <w:r>
        <w:rPr>
          <w:rStyle w:val="n"/>
        </w:rPr>
        <w:t>str</w:t>
      </w:r>
      <w:r>
        <w:rPr>
          <w:rStyle w:val="o"/>
        </w:rPr>
        <w:t>.</w:t>
      </w:r>
      <w:r>
        <w:rPr>
          <w:rStyle w:val="n"/>
        </w:rPr>
        <w:t>split</w:t>
      </w:r>
      <w:proofErr w:type="spellEnd"/>
      <w:proofErr w:type="gramEnd"/>
      <w:r>
        <w:rPr>
          <w:rStyle w:val="p"/>
        </w:rPr>
        <w:t>()</w:t>
      </w:r>
      <w:r>
        <w:rPr>
          <w:rStyle w:val="o"/>
        </w:rPr>
        <w:t>.</w:t>
      </w:r>
      <w:proofErr w:type="spellStart"/>
      <w:r>
        <w:rPr>
          <w:rStyle w:val="n"/>
        </w:rPr>
        <w:t>str</w:t>
      </w:r>
      <w:r>
        <w:rPr>
          <w:rStyle w:val="o"/>
        </w:rPr>
        <w:t>.</w:t>
      </w:r>
      <w:r>
        <w:rPr>
          <w:rStyle w:val="n"/>
        </w:rPr>
        <w:t>get</w:t>
      </w:r>
      <w:proofErr w:type="spellEnd"/>
      <w:r>
        <w:rPr>
          <w:rStyle w:val="p"/>
        </w:rPr>
        <w:t>(</w:t>
      </w:r>
      <w:r>
        <w:rPr>
          <w:rStyle w:val="o"/>
        </w:rPr>
        <w:t>-</w:t>
      </w:r>
      <w:r>
        <w:rPr>
          <w:rStyle w:val="mi"/>
        </w:rPr>
        <w:t>1</w:t>
      </w:r>
      <w:r>
        <w:rPr>
          <w:rStyle w:val="p"/>
        </w:rPr>
        <w:t>)</w:t>
      </w:r>
    </w:p>
    <w:p w14:paraId="20B3B272" w14:textId="77777777" w:rsidR="009A298B" w:rsidRDefault="009A298B" w:rsidP="009A298B">
      <w:pPr>
        <w:pStyle w:val="HTMLPreformatted"/>
      </w:pPr>
      <w:r>
        <w:t>0    Chapman</w:t>
      </w:r>
    </w:p>
    <w:p w14:paraId="28D19057" w14:textId="77777777" w:rsidR="009A298B" w:rsidRDefault="009A298B" w:rsidP="009A298B">
      <w:pPr>
        <w:pStyle w:val="HTMLPreformatted"/>
      </w:pPr>
      <w:r>
        <w:t>1     Cleese</w:t>
      </w:r>
    </w:p>
    <w:p w14:paraId="0A9B13AE" w14:textId="77777777" w:rsidR="009A298B" w:rsidRDefault="009A298B" w:rsidP="009A298B">
      <w:pPr>
        <w:pStyle w:val="HTMLPreformatted"/>
      </w:pPr>
      <w:r>
        <w:t>2    Gilliam</w:t>
      </w:r>
    </w:p>
    <w:p w14:paraId="7A4EA4EB" w14:textId="77777777" w:rsidR="009A298B" w:rsidRDefault="009A298B" w:rsidP="009A298B">
      <w:pPr>
        <w:pStyle w:val="HTMLPreformatted"/>
      </w:pPr>
      <w:r>
        <w:t>3       Idle</w:t>
      </w:r>
    </w:p>
    <w:p w14:paraId="3619B9BE" w14:textId="77777777" w:rsidR="009A298B" w:rsidRDefault="009A298B" w:rsidP="009A298B">
      <w:pPr>
        <w:pStyle w:val="HTMLPreformatted"/>
      </w:pPr>
      <w:r>
        <w:t>4      Jones</w:t>
      </w:r>
    </w:p>
    <w:p w14:paraId="13F776EF" w14:textId="77777777" w:rsidR="009A298B" w:rsidRDefault="009A298B" w:rsidP="009A298B">
      <w:pPr>
        <w:pStyle w:val="HTMLPreformatted"/>
      </w:pPr>
      <w:r>
        <w:t>5      Palin</w:t>
      </w:r>
    </w:p>
    <w:p w14:paraId="179A5830" w14:textId="77777777" w:rsidR="009A298B" w:rsidRDefault="009A298B" w:rsidP="009A298B">
      <w:pPr>
        <w:pStyle w:val="HTMLPreformatted"/>
      </w:pPr>
      <w:proofErr w:type="spellStart"/>
      <w:r>
        <w:t>dtype</w:t>
      </w:r>
      <w:proofErr w:type="spellEnd"/>
      <w:r>
        <w:t>: object</w:t>
      </w:r>
    </w:p>
    <w:p w14:paraId="1735E71B" w14:textId="77777777" w:rsidR="009A298B" w:rsidRDefault="009A298B" w:rsidP="009A298B">
      <w:pPr>
        <w:pStyle w:val="Heading4"/>
      </w:pPr>
      <w:r>
        <w:lastRenderedPageBreak/>
        <w:t>Indicator variables</w:t>
      </w:r>
    </w:p>
    <w:p w14:paraId="09EFBD18" w14:textId="77777777" w:rsidR="009A298B" w:rsidRDefault="009A298B" w:rsidP="009A298B">
      <w:pPr>
        <w:pStyle w:val="NormalWeb"/>
      </w:pPr>
      <w:r>
        <w:t xml:space="preserve">Another method that requires a bit of extra explanation is the </w:t>
      </w:r>
      <w:proofErr w:type="spellStart"/>
      <w:r>
        <w:rPr>
          <w:rStyle w:val="HTMLCode"/>
        </w:rPr>
        <w:t>get_</w:t>
      </w:r>
      <w:proofErr w:type="gramStart"/>
      <w:r>
        <w:rPr>
          <w:rStyle w:val="HTMLCode"/>
        </w:rPr>
        <w:t>dummies</w:t>
      </w:r>
      <w:proofErr w:type="spellEnd"/>
      <w:r>
        <w:rPr>
          <w:rStyle w:val="HTMLCode"/>
        </w:rPr>
        <w:t>(</w:t>
      </w:r>
      <w:proofErr w:type="gramEnd"/>
      <w:r>
        <w:rPr>
          <w:rStyle w:val="HTMLCode"/>
        </w:rPr>
        <w:t>)</w:t>
      </w:r>
      <w:r>
        <w:t xml:space="preserve"> method. This is useful when your data has a column </w:t>
      </w:r>
      <w:proofErr w:type="gramStart"/>
      <w:r>
        <w:t>containing</w:t>
      </w:r>
      <w:proofErr w:type="gramEnd"/>
      <w:r>
        <w:t xml:space="preserve"> some sort of coded indicator. For example, we might have a dataset that </w:t>
      </w:r>
      <w:proofErr w:type="gramStart"/>
      <w:r>
        <w:t>contains</w:t>
      </w:r>
      <w:proofErr w:type="gramEnd"/>
      <w:r>
        <w:t xml:space="preserve"> information in the form of codes, such as A="born in America," B="born in the United Kingdom," C="likes cheese," D="likes spam":</w:t>
      </w:r>
    </w:p>
    <w:p w14:paraId="4D3603BB" w14:textId="77777777" w:rsidR="009A298B" w:rsidRDefault="009A298B" w:rsidP="009A298B">
      <w:pPr>
        <w:pStyle w:val="HTMLPreformatted"/>
      </w:pPr>
      <w:proofErr w:type="spellStart"/>
      <w:r>
        <w:rPr>
          <w:rStyle w:val="n"/>
        </w:rPr>
        <w:t>full_monte</w:t>
      </w:r>
      <w:proofErr w:type="spellEnd"/>
      <w:r>
        <w:t xml:space="preserve"> </w:t>
      </w:r>
      <w:r>
        <w:rPr>
          <w:rStyle w:val="o"/>
        </w:rPr>
        <w:t>=</w:t>
      </w:r>
      <w:r>
        <w:t xml:space="preserve"> </w:t>
      </w:r>
      <w:proofErr w:type="spellStart"/>
      <w:proofErr w:type="gramStart"/>
      <w:r>
        <w:rPr>
          <w:rStyle w:val="n"/>
        </w:rPr>
        <w:t>pd</w:t>
      </w:r>
      <w:r>
        <w:rPr>
          <w:rStyle w:val="o"/>
        </w:rPr>
        <w:t>.</w:t>
      </w:r>
      <w:r>
        <w:rPr>
          <w:rStyle w:val="n"/>
        </w:rPr>
        <w:t>DataFrame</w:t>
      </w:r>
      <w:proofErr w:type="spellEnd"/>
      <w:proofErr w:type="gramEnd"/>
      <w:r>
        <w:rPr>
          <w:rStyle w:val="p"/>
        </w:rPr>
        <w:t>({</w:t>
      </w:r>
      <w:r>
        <w:rPr>
          <w:rStyle w:val="s1"/>
        </w:rPr>
        <w:t>'name'</w:t>
      </w:r>
      <w:r>
        <w:rPr>
          <w:rStyle w:val="p"/>
        </w:rPr>
        <w:t>:</w:t>
      </w:r>
      <w:r>
        <w:t xml:space="preserve"> </w:t>
      </w:r>
      <w:r>
        <w:rPr>
          <w:rStyle w:val="n"/>
        </w:rPr>
        <w:t>monte</w:t>
      </w:r>
      <w:r>
        <w:rPr>
          <w:rStyle w:val="p"/>
        </w:rPr>
        <w:t>,</w:t>
      </w:r>
    </w:p>
    <w:p w14:paraId="2C39F7C0" w14:textId="77777777" w:rsidR="009A298B" w:rsidRDefault="009A298B" w:rsidP="009A298B">
      <w:pPr>
        <w:pStyle w:val="HTMLPreformatted"/>
      </w:pPr>
      <w:r>
        <w:t xml:space="preserve">                           </w:t>
      </w:r>
      <w:r>
        <w:rPr>
          <w:rStyle w:val="s1"/>
        </w:rPr>
        <w:t>'info'</w:t>
      </w:r>
      <w:r>
        <w:rPr>
          <w:rStyle w:val="p"/>
        </w:rPr>
        <w:t>:</w:t>
      </w:r>
      <w:r>
        <w:t xml:space="preserve"> </w:t>
      </w:r>
      <w:r>
        <w:rPr>
          <w:rStyle w:val="p"/>
        </w:rPr>
        <w:t>[</w:t>
      </w:r>
      <w:r>
        <w:rPr>
          <w:rStyle w:val="s1"/>
        </w:rPr>
        <w:t>'B|C|D'</w:t>
      </w:r>
      <w:r>
        <w:rPr>
          <w:rStyle w:val="p"/>
        </w:rPr>
        <w:t>,</w:t>
      </w:r>
      <w:r>
        <w:t xml:space="preserve"> </w:t>
      </w:r>
      <w:r>
        <w:rPr>
          <w:rStyle w:val="s1"/>
        </w:rPr>
        <w:t>'B|D'</w:t>
      </w:r>
      <w:r>
        <w:rPr>
          <w:rStyle w:val="p"/>
        </w:rPr>
        <w:t>,</w:t>
      </w:r>
      <w:r>
        <w:t xml:space="preserve"> </w:t>
      </w:r>
      <w:r>
        <w:rPr>
          <w:rStyle w:val="s1"/>
        </w:rPr>
        <w:t>'A|C'</w:t>
      </w:r>
      <w:r>
        <w:rPr>
          <w:rStyle w:val="p"/>
        </w:rPr>
        <w:t>,</w:t>
      </w:r>
    </w:p>
    <w:p w14:paraId="46E239EC" w14:textId="77777777" w:rsidR="009A298B" w:rsidRDefault="009A298B" w:rsidP="009A298B">
      <w:pPr>
        <w:pStyle w:val="HTMLPreformatted"/>
      </w:pPr>
      <w:r>
        <w:t xml:space="preserve">                                    </w:t>
      </w:r>
      <w:r>
        <w:rPr>
          <w:rStyle w:val="s1"/>
        </w:rPr>
        <w:t>'B|D'</w:t>
      </w:r>
      <w:r>
        <w:rPr>
          <w:rStyle w:val="p"/>
        </w:rPr>
        <w:t>,</w:t>
      </w:r>
      <w:r>
        <w:t xml:space="preserve"> </w:t>
      </w:r>
      <w:r>
        <w:rPr>
          <w:rStyle w:val="s1"/>
        </w:rPr>
        <w:t>'B|C'</w:t>
      </w:r>
      <w:r>
        <w:rPr>
          <w:rStyle w:val="p"/>
        </w:rPr>
        <w:t>,</w:t>
      </w:r>
      <w:r>
        <w:t xml:space="preserve"> </w:t>
      </w:r>
      <w:r>
        <w:rPr>
          <w:rStyle w:val="s1"/>
        </w:rPr>
        <w:t>'B|C|D'</w:t>
      </w:r>
      <w:r>
        <w:rPr>
          <w:rStyle w:val="p"/>
        </w:rPr>
        <w:t>]})</w:t>
      </w:r>
    </w:p>
    <w:p w14:paraId="6FD4DCE9" w14:textId="77777777" w:rsidR="009A298B" w:rsidRDefault="009A298B" w:rsidP="009A298B">
      <w:pPr>
        <w:pStyle w:val="HTMLPreformatted"/>
      </w:pPr>
      <w:proofErr w:type="spellStart"/>
      <w:r>
        <w:rPr>
          <w:rStyle w:val="n"/>
        </w:rPr>
        <w:t>full_monte</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1708"/>
        <w:gridCol w:w="680"/>
      </w:tblGrid>
      <w:tr w:rsidR="009A298B" w14:paraId="412F2D7B" w14:textId="77777777" w:rsidTr="009A298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2BD01A" w14:textId="77777777" w:rsidR="009A298B" w:rsidRDefault="009A298B"/>
        </w:tc>
        <w:tc>
          <w:tcPr>
            <w:tcW w:w="0" w:type="auto"/>
            <w:tcBorders>
              <w:top w:val="outset" w:sz="6" w:space="0" w:color="auto"/>
              <w:left w:val="outset" w:sz="6" w:space="0" w:color="auto"/>
              <w:bottom w:val="outset" w:sz="6" w:space="0" w:color="auto"/>
              <w:right w:val="outset" w:sz="6" w:space="0" w:color="auto"/>
            </w:tcBorders>
            <w:vAlign w:val="center"/>
            <w:hideMark/>
          </w:tcPr>
          <w:p w14:paraId="2FDB6038" w14:textId="77777777" w:rsidR="009A298B" w:rsidRDefault="009A298B">
            <w:pPr>
              <w:jc w:val="cente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717F8" w14:textId="77777777" w:rsidR="009A298B" w:rsidRDefault="009A298B">
            <w:pPr>
              <w:jc w:val="center"/>
              <w:rPr>
                <w:b/>
                <w:bCs/>
              </w:rPr>
            </w:pPr>
            <w:r>
              <w:rPr>
                <w:b/>
                <w:bCs/>
              </w:rPr>
              <w:t>info</w:t>
            </w:r>
          </w:p>
        </w:tc>
      </w:tr>
      <w:tr w:rsidR="009A298B" w14:paraId="0DE7B949"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09DDA" w14:textId="77777777" w:rsidR="009A298B" w:rsidRDefault="009A298B">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489B1" w14:textId="77777777" w:rsidR="009A298B" w:rsidRDefault="009A298B">
            <w:r>
              <w:t>Graham Chapman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30872" w14:textId="77777777" w:rsidR="009A298B" w:rsidRDefault="009A298B">
            <w:r>
              <w:t>B|C|D</w:t>
            </w:r>
          </w:p>
        </w:tc>
      </w:tr>
      <w:tr w:rsidR="009A298B" w14:paraId="0785AE2B"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BBDE05" w14:textId="77777777" w:rsidR="009A298B" w:rsidRDefault="009A298B">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117A4" w14:textId="77777777" w:rsidR="009A298B" w:rsidRDefault="009A298B">
            <w:r>
              <w:t>John Cleese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4E6C4" w14:textId="77777777" w:rsidR="009A298B" w:rsidRDefault="009A298B">
            <w:r>
              <w:t>B|D</w:t>
            </w:r>
          </w:p>
        </w:tc>
      </w:tr>
      <w:tr w:rsidR="009A298B" w14:paraId="6DE9ED2B"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776D9B" w14:textId="77777777" w:rsidR="009A298B" w:rsidRDefault="009A298B">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49FD0" w14:textId="77777777" w:rsidR="009A298B" w:rsidRDefault="009A298B">
            <w:r>
              <w:t>Terry Gilliam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B37F" w14:textId="77777777" w:rsidR="009A298B" w:rsidRDefault="009A298B">
            <w:r>
              <w:t>A|C</w:t>
            </w:r>
          </w:p>
        </w:tc>
      </w:tr>
      <w:tr w:rsidR="009A298B" w14:paraId="5504093E"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3C8940" w14:textId="77777777" w:rsidR="009A298B" w:rsidRDefault="009A298B">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A3531" w14:textId="77777777" w:rsidR="009A298B" w:rsidRDefault="009A298B">
            <w:r>
              <w:t>Eric Idle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76395" w14:textId="77777777" w:rsidR="009A298B" w:rsidRDefault="009A298B">
            <w:r>
              <w:t>B|D</w:t>
            </w:r>
          </w:p>
        </w:tc>
      </w:tr>
      <w:tr w:rsidR="009A298B" w14:paraId="7A1EFEA3"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E37F9E" w14:textId="77777777" w:rsidR="009A298B" w:rsidRDefault="009A298B">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3A00C" w14:textId="77777777" w:rsidR="009A298B" w:rsidRDefault="009A298B">
            <w:r>
              <w:t>Terry Jones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FC96C" w14:textId="77777777" w:rsidR="009A298B" w:rsidRDefault="009A298B">
            <w:r>
              <w:t>B|C</w:t>
            </w:r>
          </w:p>
        </w:tc>
      </w:tr>
      <w:tr w:rsidR="009A298B" w14:paraId="10CB2333"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1B9B38" w14:textId="77777777" w:rsidR="009A298B" w:rsidRDefault="009A298B">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E6B51" w14:textId="77777777" w:rsidR="009A298B" w:rsidRDefault="009A298B">
            <w:r>
              <w:t>Michael Palin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7D033" w14:textId="77777777" w:rsidR="009A298B" w:rsidRDefault="009A298B">
            <w:r>
              <w:t>B|C|D</w:t>
            </w:r>
          </w:p>
        </w:tc>
      </w:tr>
    </w:tbl>
    <w:p w14:paraId="5C1219DE" w14:textId="77777777" w:rsidR="009A298B" w:rsidRDefault="009A298B" w:rsidP="009A298B">
      <w:pPr>
        <w:pStyle w:val="NormalWeb"/>
      </w:pPr>
      <w:r>
        <w:t xml:space="preserve">The </w:t>
      </w:r>
      <w:proofErr w:type="spellStart"/>
      <w:r>
        <w:rPr>
          <w:rStyle w:val="HTMLCode"/>
        </w:rPr>
        <w:t>get_</w:t>
      </w:r>
      <w:proofErr w:type="gramStart"/>
      <w:r>
        <w:rPr>
          <w:rStyle w:val="HTMLCode"/>
        </w:rPr>
        <w:t>dummies</w:t>
      </w:r>
      <w:proofErr w:type="spellEnd"/>
      <w:r>
        <w:rPr>
          <w:rStyle w:val="HTMLCode"/>
        </w:rPr>
        <w:t>(</w:t>
      </w:r>
      <w:proofErr w:type="gramEnd"/>
      <w:r>
        <w:rPr>
          <w:rStyle w:val="HTMLCode"/>
        </w:rPr>
        <w:t>)</w:t>
      </w:r>
      <w:r>
        <w:t xml:space="preserve"> routine lets you quickly split-out these indicator variables into a </w:t>
      </w:r>
      <w:proofErr w:type="spellStart"/>
      <w:r>
        <w:rPr>
          <w:rStyle w:val="HTMLCode"/>
        </w:rPr>
        <w:t>DataFrame</w:t>
      </w:r>
      <w:proofErr w:type="spellEnd"/>
      <w:r>
        <w:t>:</w:t>
      </w:r>
    </w:p>
    <w:p w14:paraId="3D773849" w14:textId="77777777" w:rsidR="009A298B" w:rsidRDefault="009A298B" w:rsidP="009A298B">
      <w:pPr>
        <w:pStyle w:val="HTMLPreformatted"/>
      </w:pPr>
      <w:proofErr w:type="spellStart"/>
      <w:r>
        <w:rPr>
          <w:rStyle w:val="n"/>
        </w:rPr>
        <w:t>full_monte</w:t>
      </w:r>
      <w:proofErr w:type="spellEnd"/>
      <w:r>
        <w:rPr>
          <w:rStyle w:val="p"/>
        </w:rPr>
        <w:t>[</w:t>
      </w:r>
      <w:r>
        <w:rPr>
          <w:rStyle w:val="s1"/>
        </w:rPr>
        <w:t>'info'</w:t>
      </w:r>
      <w:proofErr w:type="gramStart"/>
      <w:r>
        <w:rPr>
          <w:rStyle w:val="p"/>
        </w:rPr>
        <w:t>]</w:t>
      </w:r>
      <w:r>
        <w:rPr>
          <w:rStyle w:val="o"/>
        </w:rPr>
        <w:t>.</w:t>
      </w:r>
      <w:proofErr w:type="spellStart"/>
      <w:r>
        <w:rPr>
          <w:rStyle w:val="n"/>
        </w:rPr>
        <w:t>str</w:t>
      </w:r>
      <w:r>
        <w:rPr>
          <w:rStyle w:val="o"/>
        </w:rPr>
        <w:t>.</w:t>
      </w:r>
      <w:r>
        <w:rPr>
          <w:rStyle w:val="n"/>
        </w:rPr>
        <w:t>get</w:t>
      </w:r>
      <w:proofErr w:type="gramEnd"/>
      <w:r>
        <w:rPr>
          <w:rStyle w:val="n"/>
        </w:rPr>
        <w:t>_dummies</w:t>
      </w:r>
      <w:proofErr w:type="spellEnd"/>
      <w:r>
        <w:rPr>
          <w:rStyle w:val="p"/>
        </w:rPr>
        <w:t>(</w:t>
      </w:r>
      <w:r>
        <w:rPr>
          <w:rStyle w:val="s1"/>
        </w:rPr>
        <w:t>'|'</w:t>
      </w:r>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224"/>
        <w:gridCol w:w="214"/>
        <w:gridCol w:w="207"/>
        <w:gridCol w:w="244"/>
      </w:tblGrid>
      <w:tr w:rsidR="009A298B" w14:paraId="276DA957" w14:textId="77777777" w:rsidTr="009A298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B70BCF" w14:textId="77777777" w:rsidR="009A298B" w:rsidRDefault="009A298B"/>
        </w:tc>
        <w:tc>
          <w:tcPr>
            <w:tcW w:w="0" w:type="auto"/>
            <w:tcBorders>
              <w:top w:val="outset" w:sz="6" w:space="0" w:color="auto"/>
              <w:left w:val="outset" w:sz="6" w:space="0" w:color="auto"/>
              <w:bottom w:val="outset" w:sz="6" w:space="0" w:color="auto"/>
              <w:right w:val="outset" w:sz="6" w:space="0" w:color="auto"/>
            </w:tcBorders>
            <w:vAlign w:val="center"/>
            <w:hideMark/>
          </w:tcPr>
          <w:p w14:paraId="064CBC06" w14:textId="77777777" w:rsidR="009A298B" w:rsidRDefault="009A298B">
            <w:pPr>
              <w:jc w:val="center"/>
              <w:rPr>
                <w:b/>
                <w:bCs/>
                <w:sz w:val="24"/>
                <w:szCs w:val="24"/>
              </w:rPr>
            </w:pPr>
            <w:r>
              <w:rPr>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5F205" w14:textId="77777777" w:rsidR="009A298B" w:rsidRDefault="009A298B">
            <w:pPr>
              <w:jc w:val="center"/>
              <w:rPr>
                <w:b/>
                <w:bCs/>
              </w:rPr>
            </w:pPr>
            <w:r>
              <w:rPr>
                <w:b/>
                <w:bCs/>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27A5D" w14:textId="77777777" w:rsidR="009A298B" w:rsidRDefault="009A298B">
            <w:pPr>
              <w:jc w:val="center"/>
              <w:rPr>
                <w:b/>
                <w:bCs/>
              </w:rPr>
            </w:pPr>
            <w:r>
              <w:rPr>
                <w:b/>
                <w:bCs/>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D25BE" w14:textId="77777777" w:rsidR="009A298B" w:rsidRDefault="009A298B">
            <w:pPr>
              <w:jc w:val="center"/>
              <w:rPr>
                <w:b/>
                <w:bCs/>
              </w:rPr>
            </w:pPr>
            <w:r>
              <w:rPr>
                <w:b/>
                <w:bCs/>
              </w:rPr>
              <w:t>D</w:t>
            </w:r>
          </w:p>
        </w:tc>
      </w:tr>
      <w:tr w:rsidR="009A298B" w14:paraId="5FCE0226"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634BD" w14:textId="77777777" w:rsidR="009A298B" w:rsidRDefault="009A298B">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21119"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6CF24"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5507F"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E0FBA" w14:textId="77777777" w:rsidR="009A298B" w:rsidRDefault="009A298B">
            <w:r>
              <w:t>1</w:t>
            </w:r>
          </w:p>
        </w:tc>
      </w:tr>
      <w:tr w:rsidR="009A298B" w14:paraId="269EC3E0"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552C1" w14:textId="77777777" w:rsidR="009A298B" w:rsidRDefault="009A298B">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4A5FC"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06F5F"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D332E"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147DD" w14:textId="77777777" w:rsidR="009A298B" w:rsidRDefault="009A298B">
            <w:r>
              <w:t>1</w:t>
            </w:r>
          </w:p>
        </w:tc>
      </w:tr>
      <w:tr w:rsidR="009A298B" w14:paraId="1E4D97EB"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CD3301" w14:textId="77777777" w:rsidR="009A298B" w:rsidRDefault="009A298B">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A83E7"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32D41"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BE583"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0B6B2" w14:textId="77777777" w:rsidR="009A298B" w:rsidRDefault="009A298B">
            <w:r>
              <w:t>0</w:t>
            </w:r>
          </w:p>
        </w:tc>
      </w:tr>
      <w:tr w:rsidR="009A298B" w14:paraId="3477CEE5"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9D044" w14:textId="77777777" w:rsidR="009A298B" w:rsidRDefault="009A298B">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77587"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4980F"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A2D06"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E1425" w14:textId="77777777" w:rsidR="009A298B" w:rsidRDefault="009A298B">
            <w:r>
              <w:t>1</w:t>
            </w:r>
          </w:p>
        </w:tc>
      </w:tr>
      <w:tr w:rsidR="009A298B" w14:paraId="7A8C20B8"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48FFFB" w14:textId="77777777" w:rsidR="009A298B" w:rsidRDefault="009A298B">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12363"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779B0"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41DEB"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C9711" w14:textId="77777777" w:rsidR="009A298B" w:rsidRDefault="009A298B">
            <w:r>
              <w:t>0</w:t>
            </w:r>
          </w:p>
        </w:tc>
      </w:tr>
      <w:tr w:rsidR="009A298B" w14:paraId="616A46A3"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D01FDD" w14:textId="77777777" w:rsidR="009A298B" w:rsidRDefault="009A298B">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34638" w14:textId="77777777" w:rsidR="009A298B" w:rsidRDefault="009A298B">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9793C"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CB0B0" w14:textId="77777777" w:rsidR="009A298B" w:rsidRDefault="009A298B">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32B21" w14:textId="77777777" w:rsidR="009A298B" w:rsidRDefault="009A298B">
            <w:r>
              <w:t>1</w:t>
            </w:r>
          </w:p>
        </w:tc>
      </w:tr>
    </w:tbl>
    <w:p w14:paraId="4524B727" w14:textId="77777777" w:rsidR="009A298B" w:rsidRDefault="009A298B" w:rsidP="009A298B">
      <w:pPr>
        <w:pStyle w:val="NormalWeb"/>
      </w:pPr>
      <w:r>
        <w:t>With these operations as building blocks, you can construct an endless range of string processing procedures when cleaning your data.</w:t>
      </w:r>
    </w:p>
    <w:p w14:paraId="2C932823" w14:textId="77777777" w:rsidR="009A298B" w:rsidRDefault="009A298B" w:rsidP="009A298B">
      <w:pPr>
        <w:pStyle w:val="NormalWeb"/>
      </w:pPr>
      <w:r>
        <w:lastRenderedPageBreak/>
        <w:t xml:space="preserve">We won't dive further into these methods here, but I encourage you to read through </w:t>
      </w:r>
      <w:hyperlink r:id="rId15" w:history="1">
        <w:r>
          <w:rPr>
            <w:rStyle w:val="Hyperlink"/>
            <w:rFonts w:eastAsiaTheme="majorEastAsia"/>
          </w:rPr>
          <w:t>"Working with Text Data"</w:t>
        </w:r>
      </w:hyperlink>
      <w:r>
        <w:t xml:space="preserve"> in the Pandas online documentation, or to refer to the resources listed in </w:t>
      </w:r>
      <w:hyperlink r:id="rId16" w:history="1">
        <w:r>
          <w:rPr>
            <w:rStyle w:val="Hyperlink"/>
            <w:rFonts w:eastAsiaTheme="majorEastAsia"/>
          </w:rPr>
          <w:t>Further Resources</w:t>
        </w:r>
      </w:hyperlink>
      <w:r>
        <w:t>.</w:t>
      </w:r>
    </w:p>
    <w:p w14:paraId="24779FCE" w14:textId="77777777" w:rsidR="009A298B" w:rsidRDefault="009A298B" w:rsidP="009A298B">
      <w:pPr>
        <w:pStyle w:val="Heading2"/>
      </w:pPr>
      <w:r>
        <w:t>Example: Recipe Database</w:t>
      </w:r>
    </w:p>
    <w:p w14:paraId="1C3A7A8E" w14:textId="77777777" w:rsidR="009A298B" w:rsidRDefault="009A298B" w:rsidP="009A298B">
      <w:pPr>
        <w:pStyle w:val="NormalWeb"/>
      </w:pPr>
      <w:r>
        <w:t xml:space="preserve">These vectorized string operations become most useful </w:t>
      </w:r>
      <w:proofErr w:type="gramStart"/>
      <w:r>
        <w:t>in the process of cleaning</w:t>
      </w:r>
      <w:proofErr w:type="gramEnd"/>
      <w:r>
        <w:t xml:space="preserve"> up messy, real-world data. Here </w:t>
      </w:r>
      <w:proofErr w:type="gramStart"/>
      <w:r>
        <w:t>I'll</w:t>
      </w:r>
      <w:proofErr w:type="gramEnd"/>
      <w:r>
        <w:t xml:space="preserve"> walk through an example of that, using an open recipe database compiled from various sources on the Web. Our goal will be to parse the recipe data into ingredient lists, so we can quickly find a recipe based on </w:t>
      </w:r>
      <w:proofErr w:type="gramStart"/>
      <w:r>
        <w:t>some</w:t>
      </w:r>
      <w:proofErr w:type="gramEnd"/>
      <w:r>
        <w:t xml:space="preserve"> ingredients we have on hand.</w:t>
      </w:r>
    </w:p>
    <w:p w14:paraId="0A7C4F77" w14:textId="77777777" w:rsidR="009A298B" w:rsidRDefault="009A298B" w:rsidP="009A298B">
      <w:pPr>
        <w:pStyle w:val="NormalWeb"/>
      </w:pPr>
      <w:r>
        <w:t xml:space="preserve">The scripts used to compile this can be found at </w:t>
      </w:r>
      <w:hyperlink r:id="rId17" w:history="1">
        <w:r>
          <w:rPr>
            <w:rStyle w:val="Hyperlink"/>
            <w:rFonts w:eastAsiaTheme="majorEastAsia"/>
          </w:rPr>
          <w:t>https://github.com/fictivekin/openrecipes</w:t>
        </w:r>
      </w:hyperlink>
      <w:r>
        <w:t>, and the link to the current version of the database is found there as well.</w:t>
      </w:r>
    </w:p>
    <w:p w14:paraId="5E012C58" w14:textId="77777777" w:rsidR="009A298B" w:rsidRDefault="009A298B" w:rsidP="009A298B">
      <w:pPr>
        <w:pStyle w:val="NormalWeb"/>
      </w:pPr>
      <w:r>
        <w:t xml:space="preserve">As of Summer 2020, this database is about no longer supported so we have placed the last available dump </w:t>
      </w:r>
      <w:r>
        <w:rPr>
          <w:rStyle w:val="HTMLCode"/>
        </w:rPr>
        <w:t>20170107-061401-</w:t>
      </w:r>
      <w:proofErr w:type="gramStart"/>
      <w:r>
        <w:rPr>
          <w:rStyle w:val="HTMLCode"/>
        </w:rPr>
        <w:t>recipeitems.json</w:t>
      </w:r>
      <w:proofErr w:type="gramEnd"/>
      <w:r>
        <w:t xml:space="preserve"> in the </w:t>
      </w:r>
      <w:r>
        <w:rPr>
          <w:rStyle w:val="HTMLCode"/>
        </w:rPr>
        <w:t>data</w:t>
      </w:r>
      <w:r>
        <w:t xml:space="preserve"> folder.</w:t>
      </w:r>
    </w:p>
    <w:p w14:paraId="6E0F1AEF" w14:textId="77777777" w:rsidR="009A298B" w:rsidRDefault="009A298B" w:rsidP="009A298B">
      <w:pPr>
        <w:pStyle w:val="NormalWeb"/>
      </w:pPr>
      <w:r>
        <w:t xml:space="preserve">The database is in JSON format, so we will try </w:t>
      </w:r>
      <w:proofErr w:type="spellStart"/>
      <w:proofErr w:type="gramStart"/>
      <w:r>
        <w:rPr>
          <w:rStyle w:val="HTMLCode"/>
        </w:rPr>
        <w:t>pd.read</w:t>
      </w:r>
      <w:proofErr w:type="gramEnd"/>
      <w:r>
        <w:rPr>
          <w:rStyle w:val="HTMLCode"/>
        </w:rPr>
        <w:t>_json</w:t>
      </w:r>
      <w:proofErr w:type="spellEnd"/>
      <w:r>
        <w:t xml:space="preserve"> to read it:</w:t>
      </w:r>
    </w:p>
    <w:p w14:paraId="54894366" w14:textId="77777777" w:rsidR="009A298B" w:rsidRDefault="009A298B" w:rsidP="009A298B">
      <w:pPr>
        <w:pStyle w:val="HTMLPreformatted"/>
      </w:pPr>
      <w:r>
        <w:rPr>
          <w:rStyle w:val="k"/>
        </w:rPr>
        <w:t>try</w:t>
      </w:r>
      <w:r>
        <w:rPr>
          <w:rStyle w:val="p"/>
        </w:rPr>
        <w:t>:</w:t>
      </w:r>
    </w:p>
    <w:p w14:paraId="30EB9492" w14:textId="77777777" w:rsidR="009A298B" w:rsidRDefault="009A298B" w:rsidP="009A298B">
      <w:pPr>
        <w:pStyle w:val="HTMLPreformatted"/>
      </w:pPr>
      <w:r>
        <w:t xml:space="preserve">    </w:t>
      </w:r>
      <w:r>
        <w:rPr>
          <w:rStyle w:val="n"/>
        </w:rPr>
        <w:t>recipes</w:t>
      </w:r>
      <w:r>
        <w:t xml:space="preserve"> </w:t>
      </w:r>
      <w:r>
        <w:rPr>
          <w:rStyle w:val="o"/>
        </w:rPr>
        <w:t>=</w:t>
      </w:r>
      <w:r>
        <w:t xml:space="preserve"> </w:t>
      </w:r>
      <w:proofErr w:type="gramStart"/>
      <w:r>
        <w:rPr>
          <w:rStyle w:val="n"/>
        </w:rPr>
        <w:t>pd</w:t>
      </w:r>
      <w:r>
        <w:rPr>
          <w:rStyle w:val="o"/>
        </w:rPr>
        <w:t>.</w:t>
      </w:r>
      <w:r>
        <w:rPr>
          <w:rStyle w:val="n"/>
        </w:rPr>
        <w:t>read</w:t>
      </w:r>
      <w:proofErr w:type="gramEnd"/>
      <w:r>
        <w:rPr>
          <w:rStyle w:val="n"/>
        </w:rPr>
        <w:t>_json</w:t>
      </w:r>
      <w:r>
        <w:rPr>
          <w:rStyle w:val="p"/>
        </w:rPr>
        <w:t>(</w:t>
      </w:r>
      <w:r>
        <w:rPr>
          <w:rStyle w:val="s1"/>
        </w:rPr>
        <w:t>'./data/20170107-061401-recipeitems_small_sample.json'</w:t>
      </w:r>
      <w:r>
        <w:rPr>
          <w:rStyle w:val="p"/>
        </w:rPr>
        <w:t>)</w:t>
      </w:r>
    </w:p>
    <w:p w14:paraId="58AF69D2" w14:textId="77777777" w:rsidR="009A298B" w:rsidRDefault="009A298B" w:rsidP="009A298B">
      <w:pPr>
        <w:pStyle w:val="HTMLPreformatted"/>
      </w:pPr>
      <w:r>
        <w:rPr>
          <w:rStyle w:val="k"/>
        </w:rPr>
        <w:t>except</w:t>
      </w:r>
      <w:r>
        <w:t xml:space="preserve"> </w:t>
      </w:r>
      <w:proofErr w:type="spellStart"/>
      <w:r>
        <w:rPr>
          <w:rStyle w:val="ne"/>
        </w:rPr>
        <w:t>ValueError</w:t>
      </w:r>
      <w:proofErr w:type="spellEnd"/>
      <w:r>
        <w:t xml:space="preserve"> </w:t>
      </w:r>
      <w:r>
        <w:rPr>
          <w:rStyle w:val="k"/>
        </w:rPr>
        <w:t>as</w:t>
      </w:r>
      <w:r>
        <w:t xml:space="preserve"> </w:t>
      </w:r>
      <w:r>
        <w:rPr>
          <w:rStyle w:val="n"/>
        </w:rPr>
        <w:t>e</w:t>
      </w:r>
      <w:r>
        <w:rPr>
          <w:rStyle w:val="p"/>
        </w:rPr>
        <w:t>:</w:t>
      </w:r>
    </w:p>
    <w:p w14:paraId="5C7B93C0" w14:textId="77777777" w:rsidR="009A298B" w:rsidRDefault="009A298B" w:rsidP="009A298B">
      <w:pPr>
        <w:pStyle w:val="HTMLPreformatted"/>
      </w:pPr>
      <w:r>
        <w:t xml:space="preserve">    </w:t>
      </w:r>
      <w:proofErr w:type="gramStart"/>
      <w:r>
        <w:rPr>
          <w:rStyle w:val="nb"/>
        </w:rPr>
        <w:t>print</w:t>
      </w:r>
      <w:r>
        <w:rPr>
          <w:rStyle w:val="p"/>
        </w:rPr>
        <w:t>(</w:t>
      </w:r>
      <w:proofErr w:type="gramEnd"/>
      <w:r>
        <w:rPr>
          <w:rStyle w:val="s2"/>
        </w:rPr>
        <w:t>"</w:t>
      </w:r>
      <w:proofErr w:type="spellStart"/>
      <w:r>
        <w:rPr>
          <w:rStyle w:val="s2"/>
        </w:rPr>
        <w:t>ValueError</w:t>
      </w:r>
      <w:proofErr w:type="spellEnd"/>
      <w:r>
        <w:rPr>
          <w:rStyle w:val="s2"/>
        </w:rPr>
        <w:t>:"</w:t>
      </w:r>
      <w:r>
        <w:rPr>
          <w:rStyle w:val="p"/>
        </w:rPr>
        <w:t>,</w:t>
      </w:r>
      <w:r>
        <w:t xml:space="preserve"> </w:t>
      </w:r>
      <w:r>
        <w:rPr>
          <w:rStyle w:val="n"/>
        </w:rPr>
        <w:t>e</w:t>
      </w:r>
      <w:r>
        <w:rPr>
          <w:rStyle w:val="p"/>
        </w:rPr>
        <w:t>)</w:t>
      </w:r>
    </w:p>
    <w:p w14:paraId="0BE00D43" w14:textId="77777777" w:rsidR="009A298B" w:rsidRDefault="009A298B" w:rsidP="009A298B">
      <w:pPr>
        <w:pStyle w:val="HTMLPreformatted"/>
      </w:pPr>
      <w:proofErr w:type="spellStart"/>
      <w:r>
        <w:t>ValueError</w:t>
      </w:r>
      <w:proofErr w:type="spellEnd"/>
      <w:r>
        <w:t>: Trailing data</w:t>
      </w:r>
    </w:p>
    <w:p w14:paraId="2D697505" w14:textId="77777777" w:rsidR="009A298B" w:rsidRDefault="009A298B" w:rsidP="009A298B">
      <w:pPr>
        <w:pStyle w:val="NormalWeb"/>
      </w:pPr>
      <w:r>
        <w:t xml:space="preserve">Oops! We get a </w:t>
      </w:r>
      <w:proofErr w:type="spellStart"/>
      <w:r>
        <w:rPr>
          <w:rStyle w:val="HTMLCode"/>
        </w:rPr>
        <w:t>ValueError</w:t>
      </w:r>
      <w:proofErr w:type="spellEnd"/>
      <w:r>
        <w:t xml:space="preserve"> mentioning that there is "trailing data." Searching for the text of this error on the Internet, it seems that </w:t>
      </w:r>
      <w:proofErr w:type="gramStart"/>
      <w:r>
        <w:t>it's</w:t>
      </w:r>
      <w:proofErr w:type="gramEnd"/>
      <w:r>
        <w:t xml:space="preserve"> due to using a file in which </w:t>
      </w:r>
      <w:r>
        <w:rPr>
          <w:rStyle w:val="Emphasis"/>
        </w:rPr>
        <w:t>each line</w:t>
      </w:r>
      <w:r>
        <w:t xml:space="preserve"> is itself a valid JSON, but the full file is not. </w:t>
      </w:r>
      <w:proofErr w:type="gramStart"/>
      <w:r>
        <w:t>Let's</w:t>
      </w:r>
      <w:proofErr w:type="gramEnd"/>
      <w:r>
        <w:t xml:space="preserve"> check if this interpretation is true:</w:t>
      </w:r>
    </w:p>
    <w:p w14:paraId="41BB04B4" w14:textId="77777777" w:rsidR="009A298B" w:rsidRDefault="009A298B" w:rsidP="009A298B">
      <w:pPr>
        <w:pStyle w:val="HTMLPreformatted"/>
      </w:pPr>
      <w:r>
        <w:rPr>
          <w:rStyle w:val="c1"/>
        </w:rPr>
        <w:t xml:space="preserve"># need use </w:t>
      </w:r>
      <w:proofErr w:type="spellStart"/>
      <w:r>
        <w:rPr>
          <w:rStyle w:val="c1"/>
        </w:rPr>
        <w:t>stringio</w:t>
      </w:r>
      <w:proofErr w:type="spellEnd"/>
      <w:r>
        <w:rPr>
          <w:rStyle w:val="c1"/>
        </w:rPr>
        <w:t xml:space="preserve"> here for latest pandas (1.1.1) for some reason seems to </w:t>
      </w:r>
      <w:proofErr w:type="spellStart"/>
      <w:r>
        <w:rPr>
          <w:rStyle w:val="c1"/>
        </w:rPr>
        <w:t>cuase</w:t>
      </w:r>
      <w:proofErr w:type="spellEnd"/>
      <w:r>
        <w:rPr>
          <w:rStyle w:val="c1"/>
        </w:rPr>
        <w:t xml:space="preserve"> issues with </w:t>
      </w:r>
      <w:proofErr w:type="spellStart"/>
      <w:proofErr w:type="gramStart"/>
      <w:r>
        <w:rPr>
          <w:rStyle w:val="c1"/>
        </w:rPr>
        <w:t>pd.read</w:t>
      </w:r>
      <w:proofErr w:type="gramEnd"/>
      <w:r>
        <w:rPr>
          <w:rStyle w:val="c1"/>
        </w:rPr>
        <w:t>_json</w:t>
      </w:r>
      <w:proofErr w:type="spellEnd"/>
      <w:r>
        <w:rPr>
          <w:rStyle w:val="c1"/>
        </w:rPr>
        <w:t>()</w:t>
      </w:r>
    </w:p>
    <w:p w14:paraId="3EB03699" w14:textId="77777777" w:rsidR="009A298B" w:rsidRDefault="009A298B" w:rsidP="009A298B">
      <w:pPr>
        <w:pStyle w:val="HTMLPreformatted"/>
      </w:pPr>
      <w:r>
        <w:rPr>
          <w:rStyle w:val="c1"/>
        </w:rPr>
        <w:t># https://stackoverflow.com/questions/63553845/pandas-read-json-valueerror-protocol-not-known</w:t>
      </w:r>
    </w:p>
    <w:p w14:paraId="092B50D2" w14:textId="77777777" w:rsidR="009A298B" w:rsidRDefault="009A298B" w:rsidP="009A298B">
      <w:pPr>
        <w:pStyle w:val="HTMLPreformatted"/>
      </w:pPr>
      <w:r>
        <w:rPr>
          <w:rStyle w:val="kn"/>
        </w:rPr>
        <w:t>from</w:t>
      </w:r>
      <w:r>
        <w:t xml:space="preserve"> </w:t>
      </w:r>
      <w:r>
        <w:rPr>
          <w:rStyle w:val="nn"/>
        </w:rPr>
        <w:t>io</w:t>
      </w:r>
      <w:r>
        <w:t xml:space="preserve"> </w:t>
      </w:r>
      <w:r>
        <w:rPr>
          <w:rStyle w:val="kn"/>
        </w:rPr>
        <w:t>import</w:t>
      </w:r>
      <w:r>
        <w:t xml:space="preserve"> </w:t>
      </w:r>
      <w:proofErr w:type="spellStart"/>
      <w:r>
        <w:rPr>
          <w:rStyle w:val="n"/>
        </w:rPr>
        <w:t>StringIO</w:t>
      </w:r>
      <w:proofErr w:type="spellEnd"/>
      <w:r>
        <w:rPr>
          <w:rStyle w:val="p"/>
        </w:rPr>
        <w:t>,</w:t>
      </w:r>
      <w:r>
        <w:t xml:space="preserve"> </w:t>
      </w:r>
      <w:proofErr w:type="spellStart"/>
      <w:r>
        <w:rPr>
          <w:rStyle w:val="n"/>
        </w:rPr>
        <w:t>BytesIO</w:t>
      </w:r>
      <w:proofErr w:type="spellEnd"/>
      <w:r>
        <w:t xml:space="preserve"> </w:t>
      </w:r>
    </w:p>
    <w:p w14:paraId="5DC83578" w14:textId="77777777" w:rsidR="009A298B" w:rsidRDefault="009A298B" w:rsidP="009A298B">
      <w:pPr>
        <w:pStyle w:val="HTMLPreformatted"/>
      </w:pPr>
      <w:r>
        <w:rPr>
          <w:rStyle w:val="kn"/>
        </w:rPr>
        <w:t>import</w:t>
      </w:r>
      <w:r>
        <w:t xml:space="preserve"> </w:t>
      </w:r>
      <w:proofErr w:type="spellStart"/>
      <w:proofErr w:type="gramStart"/>
      <w:r>
        <w:rPr>
          <w:rStyle w:val="nn"/>
        </w:rPr>
        <w:t>gzip</w:t>
      </w:r>
      <w:proofErr w:type="spellEnd"/>
      <w:proofErr w:type="gramEnd"/>
    </w:p>
    <w:p w14:paraId="64B82ABD" w14:textId="77777777" w:rsidR="009A298B" w:rsidRDefault="009A298B" w:rsidP="009A298B">
      <w:pPr>
        <w:pStyle w:val="HTMLPreformatted"/>
      </w:pPr>
    </w:p>
    <w:p w14:paraId="084C6EF4" w14:textId="77777777" w:rsidR="009A298B" w:rsidRDefault="009A298B" w:rsidP="009A298B">
      <w:pPr>
        <w:pStyle w:val="HTMLPreformatted"/>
      </w:pPr>
      <w:r>
        <w:rPr>
          <w:rStyle w:val="k"/>
        </w:rPr>
        <w:t>with</w:t>
      </w:r>
      <w:r>
        <w:t xml:space="preserve"> </w:t>
      </w:r>
      <w:proofErr w:type="spellStart"/>
      <w:proofErr w:type="gramStart"/>
      <w:r>
        <w:rPr>
          <w:rStyle w:val="n"/>
        </w:rPr>
        <w:t>gzip</w:t>
      </w:r>
      <w:r>
        <w:rPr>
          <w:rStyle w:val="o"/>
        </w:rPr>
        <w:t>.</w:t>
      </w:r>
      <w:r>
        <w:rPr>
          <w:rStyle w:val="n"/>
        </w:rPr>
        <w:t>open</w:t>
      </w:r>
      <w:proofErr w:type="spellEnd"/>
      <w:proofErr w:type="gramEnd"/>
      <w:r>
        <w:rPr>
          <w:rStyle w:val="p"/>
        </w:rPr>
        <w:t>(</w:t>
      </w:r>
      <w:r>
        <w:rPr>
          <w:rStyle w:val="s1"/>
        </w:rPr>
        <w:t>'./data/20170107-061401-recipeitems.json.gz'</w:t>
      </w:r>
      <w:r>
        <w:rPr>
          <w:rStyle w:val="p"/>
        </w:rPr>
        <w:t>,</w:t>
      </w:r>
      <w:r>
        <w:t xml:space="preserve"> </w:t>
      </w:r>
      <w:r>
        <w:rPr>
          <w:rStyle w:val="s1"/>
        </w:rPr>
        <w:t>'</w:t>
      </w:r>
      <w:proofErr w:type="spellStart"/>
      <w:r>
        <w:rPr>
          <w:rStyle w:val="s1"/>
        </w:rPr>
        <w:t>rb</w:t>
      </w:r>
      <w:proofErr w:type="spellEnd"/>
      <w:r>
        <w:rPr>
          <w:rStyle w:val="s1"/>
        </w:rPr>
        <w:t>'</w:t>
      </w:r>
      <w:r>
        <w:rPr>
          <w:rStyle w:val="p"/>
        </w:rPr>
        <w:t>)</w:t>
      </w:r>
      <w:r>
        <w:t xml:space="preserve"> </w:t>
      </w:r>
      <w:r>
        <w:rPr>
          <w:rStyle w:val="k"/>
        </w:rPr>
        <w:t>as</w:t>
      </w:r>
      <w:r>
        <w:t xml:space="preserve"> </w:t>
      </w:r>
      <w:r>
        <w:rPr>
          <w:rStyle w:val="n"/>
        </w:rPr>
        <w:t>f</w:t>
      </w:r>
      <w:r>
        <w:rPr>
          <w:rStyle w:val="p"/>
        </w:rPr>
        <w:t>:</w:t>
      </w:r>
    </w:p>
    <w:p w14:paraId="77493565" w14:textId="77777777" w:rsidR="009A298B" w:rsidRDefault="009A298B" w:rsidP="009A298B">
      <w:pPr>
        <w:pStyle w:val="HTMLPreformatted"/>
      </w:pPr>
      <w:r>
        <w:t xml:space="preserve">    </w:t>
      </w:r>
      <w:r>
        <w:rPr>
          <w:rStyle w:val="n"/>
        </w:rPr>
        <w:t>line</w:t>
      </w:r>
      <w:r>
        <w:t xml:space="preserve"> </w:t>
      </w:r>
      <w:r>
        <w:rPr>
          <w:rStyle w:val="o"/>
        </w:rPr>
        <w:t>=</w:t>
      </w:r>
      <w:r>
        <w:t xml:space="preserve"> </w:t>
      </w:r>
      <w:proofErr w:type="spellStart"/>
      <w:proofErr w:type="gramStart"/>
      <w:r>
        <w:rPr>
          <w:rStyle w:val="n"/>
        </w:rPr>
        <w:t>f</w:t>
      </w:r>
      <w:r>
        <w:rPr>
          <w:rStyle w:val="o"/>
        </w:rPr>
        <w:t>.</w:t>
      </w:r>
      <w:r>
        <w:rPr>
          <w:rStyle w:val="n"/>
        </w:rPr>
        <w:t>readline</w:t>
      </w:r>
      <w:proofErr w:type="spellEnd"/>
      <w:proofErr w:type="gramEnd"/>
      <w:r>
        <w:rPr>
          <w:rStyle w:val="p"/>
        </w:rPr>
        <w:t>()</w:t>
      </w:r>
    </w:p>
    <w:p w14:paraId="4E924AB8" w14:textId="77777777" w:rsidR="009A298B" w:rsidRDefault="009A298B" w:rsidP="009A298B">
      <w:pPr>
        <w:pStyle w:val="HTMLPreformatted"/>
      </w:pPr>
      <w:proofErr w:type="spellStart"/>
      <w:proofErr w:type="gramStart"/>
      <w:r>
        <w:rPr>
          <w:rStyle w:val="n"/>
        </w:rPr>
        <w:t>pd</w:t>
      </w:r>
      <w:r>
        <w:rPr>
          <w:rStyle w:val="o"/>
        </w:rPr>
        <w:t>.</w:t>
      </w:r>
      <w:r>
        <w:rPr>
          <w:rStyle w:val="n"/>
        </w:rPr>
        <w:t>read</w:t>
      </w:r>
      <w:proofErr w:type="gramEnd"/>
      <w:r>
        <w:rPr>
          <w:rStyle w:val="n"/>
        </w:rPr>
        <w:t>_json</w:t>
      </w:r>
      <w:proofErr w:type="spellEnd"/>
      <w:r>
        <w:rPr>
          <w:rStyle w:val="p"/>
        </w:rPr>
        <w:t>(</w:t>
      </w:r>
      <w:proofErr w:type="spellStart"/>
      <w:r>
        <w:rPr>
          <w:rStyle w:val="n"/>
        </w:rPr>
        <w:t>BytesIO</w:t>
      </w:r>
      <w:proofErr w:type="spellEnd"/>
      <w:r>
        <w:rPr>
          <w:rStyle w:val="p"/>
        </w:rPr>
        <w:t>(</w:t>
      </w:r>
      <w:r>
        <w:rPr>
          <w:rStyle w:val="n"/>
        </w:rPr>
        <w:t>line</w:t>
      </w:r>
      <w:r>
        <w:rPr>
          <w:rStyle w:val="p"/>
        </w:rPr>
        <w:t>))</w:t>
      </w:r>
      <w:r>
        <w:rPr>
          <w:rStyle w:val="o"/>
        </w:rPr>
        <w:t>.</w:t>
      </w:r>
      <w:r>
        <w:rPr>
          <w:rStyle w:val="n"/>
        </w:rPr>
        <w:t>shape</w:t>
      </w:r>
    </w:p>
    <w:p w14:paraId="5D494564" w14:textId="77777777" w:rsidR="009A298B" w:rsidRDefault="009A298B" w:rsidP="009A298B">
      <w:pPr>
        <w:pStyle w:val="HTMLPreformatted"/>
      </w:pPr>
      <w:r>
        <w:t>(2, 12)</w:t>
      </w:r>
    </w:p>
    <w:p w14:paraId="5EF7F148" w14:textId="77777777" w:rsidR="009A298B" w:rsidRDefault="009A298B" w:rsidP="009A298B">
      <w:pPr>
        <w:pStyle w:val="NormalWeb"/>
      </w:pPr>
      <w:r>
        <w:t xml:space="preserve">Yes, </w:t>
      </w:r>
      <w:proofErr w:type="gramStart"/>
      <w:r>
        <w:t>apparently each</w:t>
      </w:r>
      <w:proofErr w:type="gramEnd"/>
      <w:r>
        <w:t xml:space="preserve"> line is a valid JSON, so we'll need to string them together. One way we can do this is to actually construct a string representation containing all these JSON entries, and then load the whole thing with </w:t>
      </w:r>
      <w:proofErr w:type="spellStart"/>
      <w:proofErr w:type="gramStart"/>
      <w:r>
        <w:rPr>
          <w:rStyle w:val="HTMLCode"/>
        </w:rPr>
        <w:t>pd.read</w:t>
      </w:r>
      <w:proofErr w:type="gramEnd"/>
      <w:r>
        <w:rPr>
          <w:rStyle w:val="HTMLCode"/>
        </w:rPr>
        <w:t>_json</w:t>
      </w:r>
      <w:proofErr w:type="spellEnd"/>
      <w:r>
        <w:t>:</w:t>
      </w:r>
    </w:p>
    <w:p w14:paraId="68F03CD5" w14:textId="77777777" w:rsidR="009A298B" w:rsidRDefault="009A298B" w:rsidP="009A298B">
      <w:pPr>
        <w:pStyle w:val="HTMLPreformatted"/>
      </w:pPr>
      <w:r>
        <w:rPr>
          <w:rStyle w:val="c1"/>
        </w:rPr>
        <w:t xml:space="preserve"># </w:t>
      </w:r>
      <w:proofErr w:type="gramStart"/>
      <w:r>
        <w:rPr>
          <w:rStyle w:val="c1"/>
        </w:rPr>
        <w:t>read</w:t>
      </w:r>
      <w:proofErr w:type="gramEnd"/>
      <w:r>
        <w:rPr>
          <w:rStyle w:val="c1"/>
        </w:rPr>
        <w:t xml:space="preserve"> the entire file into a Python array</w:t>
      </w:r>
    </w:p>
    <w:p w14:paraId="635AA3E0" w14:textId="77777777" w:rsidR="009A298B" w:rsidRDefault="009A298B" w:rsidP="009A298B">
      <w:pPr>
        <w:pStyle w:val="HTMLPreformatted"/>
      </w:pPr>
      <w:r>
        <w:rPr>
          <w:rStyle w:val="k"/>
        </w:rPr>
        <w:t>with</w:t>
      </w:r>
      <w:r>
        <w:t xml:space="preserve"> </w:t>
      </w:r>
      <w:proofErr w:type="spellStart"/>
      <w:proofErr w:type="gramStart"/>
      <w:r>
        <w:rPr>
          <w:rStyle w:val="n"/>
        </w:rPr>
        <w:t>gzip</w:t>
      </w:r>
      <w:r>
        <w:rPr>
          <w:rStyle w:val="o"/>
        </w:rPr>
        <w:t>.</w:t>
      </w:r>
      <w:r>
        <w:rPr>
          <w:rStyle w:val="n"/>
        </w:rPr>
        <w:t>open</w:t>
      </w:r>
      <w:proofErr w:type="spellEnd"/>
      <w:proofErr w:type="gramEnd"/>
      <w:r>
        <w:rPr>
          <w:rStyle w:val="p"/>
        </w:rPr>
        <w:t>(</w:t>
      </w:r>
      <w:r>
        <w:rPr>
          <w:rStyle w:val="s1"/>
        </w:rPr>
        <w:t>'./data/20170107-061401-recipeitems.json.gz'</w:t>
      </w:r>
      <w:r>
        <w:rPr>
          <w:rStyle w:val="p"/>
        </w:rPr>
        <w:t>,</w:t>
      </w:r>
      <w:r>
        <w:t xml:space="preserve"> </w:t>
      </w:r>
      <w:r>
        <w:rPr>
          <w:rStyle w:val="s1"/>
        </w:rPr>
        <w:t>'</w:t>
      </w:r>
      <w:proofErr w:type="spellStart"/>
      <w:r>
        <w:rPr>
          <w:rStyle w:val="s1"/>
        </w:rPr>
        <w:t>rb</w:t>
      </w:r>
      <w:proofErr w:type="spellEnd"/>
      <w:r>
        <w:rPr>
          <w:rStyle w:val="s1"/>
        </w:rPr>
        <w:t>'</w:t>
      </w:r>
      <w:r>
        <w:rPr>
          <w:rStyle w:val="p"/>
        </w:rPr>
        <w:t>)</w:t>
      </w:r>
      <w:r>
        <w:t xml:space="preserve"> </w:t>
      </w:r>
      <w:r>
        <w:rPr>
          <w:rStyle w:val="k"/>
        </w:rPr>
        <w:t>as</w:t>
      </w:r>
      <w:r>
        <w:t xml:space="preserve"> </w:t>
      </w:r>
      <w:r>
        <w:rPr>
          <w:rStyle w:val="n"/>
        </w:rPr>
        <w:t>f</w:t>
      </w:r>
      <w:r>
        <w:rPr>
          <w:rStyle w:val="p"/>
        </w:rPr>
        <w:t>:</w:t>
      </w:r>
    </w:p>
    <w:p w14:paraId="274DA2D1" w14:textId="77777777" w:rsidR="009A298B" w:rsidRDefault="009A298B" w:rsidP="009A298B">
      <w:pPr>
        <w:pStyle w:val="HTMLPreformatted"/>
      </w:pPr>
      <w:r>
        <w:t xml:space="preserve">    </w:t>
      </w:r>
      <w:r>
        <w:rPr>
          <w:rStyle w:val="c1"/>
        </w:rPr>
        <w:t># Extract each line</w:t>
      </w:r>
    </w:p>
    <w:p w14:paraId="686BE89E" w14:textId="77777777" w:rsidR="009A298B" w:rsidRDefault="009A298B" w:rsidP="009A298B">
      <w:pPr>
        <w:pStyle w:val="HTMLPreformatted"/>
      </w:pPr>
      <w:r>
        <w:t xml:space="preserve">    </w:t>
      </w:r>
      <w:r>
        <w:rPr>
          <w:rStyle w:val="n"/>
        </w:rPr>
        <w:t>data</w:t>
      </w:r>
      <w:r>
        <w:t xml:space="preserve"> </w:t>
      </w:r>
      <w:r>
        <w:rPr>
          <w:rStyle w:val="o"/>
        </w:rPr>
        <w:t>=</w:t>
      </w:r>
      <w:r>
        <w:t xml:space="preserve"> </w:t>
      </w:r>
      <w:r>
        <w:rPr>
          <w:rStyle w:val="p"/>
        </w:rPr>
        <w:t>(</w:t>
      </w:r>
      <w:proofErr w:type="spellStart"/>
      <w:r>
        <w:rPr>
          <w:rStyle w:val="n"/>
        </w:rPr>
        <w:t>BytesIO</w:t>
      </w:r>
      <w:proofErr w:type="spellEnd"/>
      <w:r>
        <w:rPr>
          <w:rStyle w:val="p"/>
        </w:rPr>
        <w:t>(</w:t>
      </w:r>
      <w:r>
        <w:rPr>
          <w:rStyle w:val="n"/>
        </w:rPr>
        <w:t>line</w:t>
      </w:r>
      <w:proofErr w:type="gramStart"/>
      <w:r>
        <w:rPr>
          <w:rStyle w:val="p"/>
        </w:rPr>
        <w:t>)</w:t>
      </w:r>
      <w:r>
        <w:rPr>
          <w:rStyle w:val="o"/>
        </w:rPr>
        <w:t>.</w:t>
      </w:r>
      <w:proofErr w:type="spellStart"/>
      <w:r>
        <w:rPr>
          <w:rStyle w:val="n"/>
        </w:rPr>
        <w:t>getvalue</w:t>
      </w:r>
      <w:proofErr w:type="spellEnd"/>
      <w:proofErr w:type="gramEnd"/>
      <w:r>
        <w:rPr>
          <w:rStyle w:val="p"/>
        </w:rPr>
        <w:t>()</w:t>
      </w:r>
      <w:r>
        <w:rPr>
          <w:rStyle w:val="o"/>
        </w:rPr>
        <w:t>.</w:t>
      </w:r>
      <w:r>
        <w:rPr>
          <w:rStyle w:val="n"/>
        </w:rPr>
        <w:t>decode</w:t>
      </w:r>
      <w:r>
        <w:rPr>
          <w:rStyle w:val="p"/>
        </w:rPr>
        <w:t>()</w:t>
      </w:r>
      <w:r>
        <w:rPr>
          <w:rStyle w:val="o"/>
        </w:rPr>
        <w:t>.</w:t>
      </w:r>
      <w:r>
        <w:rPr>
          <w:rStyle w:val="n"/>
        </w:rPr>
        <w:t>strip</w:t>
      </w:r>
      <w:r>
        <w:rPr>
          <w:rStyle w:val="p"/>
        </w:rPr>
        <w:t>()</w:t>
      </w:r>
      <w:r>
        <w:t xml:space="preserve"> </w:t>
      </w:r>
      <w:r>
        <w:rPr>
          <w:rStyle w:val="k"/>
        </w:rPr>
        <w:t>for</w:t>
      </w:r>
      <w:r>
        <w:t xml:space="preserve"> </w:t>
      </w:r>
      <w:r>
        <w:rPr>
          <w:rStyle w:val="n"/>
        </w:rPr>
        <w:t>line</w:t>
      </w:r>
      <w:r>
        <w:t xml:space="preserve"> </w:t>
      </w:r>
      <w:r>
        <w:rPr>
          <w:rStyle w:val="ow"/>
        </w:rPr>
        <w:t>in</w:t>
      </w:r>
      <w:r>
        <w:t xml:space="preserve"> </w:t>
      </w:r>
      <w:r>
        <w:rPr>
          <w:rStyle w:val="n"/>
        </w:rPr>
        <w:t>f</w:t>
      </w:r>
      <w:r>
        <w:rPr>
          <w:rStyle w:val="p"/>
        </w:rPr>
        <w:t>)</w:t>
      </w:r>
    </w:p>
    <w:p w14:paraId="0EC7D430" w14:textId="77777777" w:rsidR="009A298B" w:rsidRDefault="009A298B" w:rsidP="009A298B">
      <w:pPr>
        <w:pStyle w:val="HTMLPreformatted"/>
      </w:pPr>
      <w:r>
        <w:lastRenderedPageBreak/>
        <w:t xml:space="preserve">    </w:t>
      </w:r>
      <w:r>
        <w:rPr>
          <w:rStyle w:val="c1"/>
        </w:rPr>
        <w:t># Reformat so each line is the element of a list</w:t>
      </w:r>
    </w:p>
    <w:p w14:paraId="2323E04C" w14:textId="77777777" w:rsidR="009A298B" w:rsidRDefault="009A298B" w:rsidP="009A298B">
      <w:pPr>
        <w:pStyle w:val="HTMLPreformatted"/>
      </w:pPr>
      <w:r>
        <w:t xml:space="preserve">    </w:t>
      </w:r>
      <w:proofErr w:type="spellStart"/>
      <w:r>
        <w:rPr>
          <w:rStyle w:val="n"/>
        </w:rPr>
        <w:t>data_json</w:t>
      </w:r>
      <w:proofErr w:type="spellEnd"/>
      <w:r>
        <w:t xml:space="preserve"> </w:t>
      </w:r>
      <w:r>
        <w:rPr>
          <w:rStyle w:val="o"/>
        </w:rPr>
        <w:t>=</w:t>
      </w:r>
      <w:r>
        <w:t xml:space="preserve"> </w:t>
      </w:r>
      <w:r>
        <w:rPr>
          <w:rStyle w:val="s2"/>
        </w:rPr>
        <w:t>"[</w:t>
      </w:r>
      <w:r>
        <w:rPr>
          <w:rStyle w:val="si"/>
        </w:rPr>
        <w:t>{0}</w:t>
      </w:r>
      <w:r>
        <w:rPr>
          <w:rStyle w:val="s2"/>
        </w:rPr>
        <w:t>]</w:t>
      </w:r>
      <w:proofErr w:type="gramStart"/>
      <w:r>
        <w:rPr>
          <w:rStyle w:val="s2"/>
        </w:rPr>
        <w:t>"</w:t>
      </w:r>
      <w:r>
        <w:rPr>
          <w:rStyle w:val="o"/>
        </w:rPr>
        <w:t>.</w:t>
      </w:r>
      <w:r>
        <w:rPr>
          <w:rStyle w:val="n"/>
        </w:rPr>
        <w:t>format</w:t>
      </w:r>
      <w:proofErr w:type="gramEnd"/>
      <w:r>
        <w:rPr>
          <w:rStyle w:val="p"/>
        </w:rPr>
        <w:t>(</w:t>
      </w:r>
      <w:r>
        <w:rPr>
          <w:rStyle w:val="s1"/>
        </w:rPr>
        <w:t>','</w:t>
      </w:r>
      <w:r>
        <w:rPr>
          <w:rStyle w:val="o"/>
        </w:rPr>
        <w:t>.</w:t>
      </w:r>
      <w:r>
        <w:rPr>
          <w:rStyle w:val="n"/>
        </w:rPr>
        <w:t>join</w:t>
      </w:r>
      <w:r>
        <w:rPr>
          <w:rStyle w:val="p"/>
        </w:rPr>
        <w:t>(</w:t>
      </w:r>
      <w:r>
        <w:rPr>
          <w:rStyle w:val="n"/>
        </w:rPr>
        <w:t>data</w:t>
      </w:r>
      <w:r>
        <w:rPr>
          <w:rStyle w:val="p"/>
        </w:rPr>
        <w:t>))</w:t>
      </w:r>
    </w:p>
    <w:p w14:paraId="3260998E" w14:textId="77777777" w:rsidR="009A298B" w:rsidRDefault="009A298B" w:rsidP="009A298B">
      <w:pPr>
        <w:pStyle w:val="HTMLPreformatted"/>
      </w:pPr>
      <w:r>
        <w:rPr>
          <w:rStyle w:val="c1"/>
        </w:rPr>
        <w:t xml:space="preserve"># </w:t>
      </w:r>
      <w:proofErr w:type="gramStart"/>
      <w:r>
        <w:rPr>
          <w:rStyle w:val="c1"/>
        </w:rPr>
        <w:t>read</w:t>
      </w:r>
      <w:proofErr w:type="gramEnd"/>
      <w:r>
        <w:rPr>
          <w:rStyle w:val="c1"/>
        </w:rPr>
        <w:t xml:space="preserve"> the result as a JSON</w:t>
      </w:r>
    </w:p>
    <w:p w14:paraId="3EEF9D2D" w14:textId="77777777" w:rsidR="009A298B" w:rsidRDefault="009A298B" w:rsidP="009A298B">
      <w:pPr>
        <w:pStyle w:val="HTMLPreformatted"/>
      </w:pPr>
      <w:r>
        <w:rPr>
          <w:rStyle w:val="n"/>
        </w:rPr>
        <w:t>recipes</w:t>
      </w:r>
      <w:r>
        <w:t xml:space="preserve"> </w:t>
      </w:r>
      <w:r>
        <w:rPr>
          <w:rStyle w:val="o"/>
        </w:rPr>
        <w:t>=</w:t>
      </w:r>
      <w:r>
        <w:t xml:space="preserve"> </w:t>
      </w:r>
      <w:proofErr w:type="spellStart"/>
      <w:proofErr w:type="gramStart"/>
      <w:r>
        <w:rPr>
          <w:rStyle w:val="n"/>
        </w:rPr>
        <w:t>pd</w:t>
      </w:r>
      <w:r>
        <w:rPr>
          <w:rStyle w:val="o"/>
        </w:rPr>
        <w:t>.</w:t>
      </w:r>
      <w:r>
        <w:rPr>
          <w:rStyle w:val="n"/>
        </w:rPr>
        <w:t>read</w:t>
      </w:r>
      <w:proofErr w:type="gramEnd"/>
      <w:r>
        <w:rPr>
          <w:rStyle w:val="n"/>
        </w:rPr>
        <w:t>_json</w:t>
      </w:r>
      <w:proofErr w:type="spellEnd"/>
      <w:r>
        <w:rPr>
          <w:rStyle w:val="p"/>
        </w:rPr>
        <w:t>(</w:t>
      </w:r>
      <w:proofErr w:type="spellStart"/>
      <w:r>
        <w:rPr>
          <w:rStyle w:val="n"/>
        </w:rPr>
        <w:t>StringIO</w:t>
      </w:r>
      <w:proofErr w:type="spellEnd"/>
      <w:r>
        <w:rPr>
          <w:rStyle w:val="p"/>
        </w:rPr>
        <w:t>(</w:t>
      </w:r>
      <w:proofErr w:type="spellStart"/>
      <w:r>
        <w:rPr>
          <w:rStyle w:val="n"/>
        </w:rPr>
        <w:t>data_json</w:t>
      </w:r>
      <w:proofErr w:type="spellEnd"/>
      <w:r>
        <w:rPr>
          <w:rStyle w:val="p"/>
        </w:rPr>
        <w:t>))</w:t>
      </w:r>
    </w:p>
    <w:p w14:paraId="096D90DB" w14:textId="77777777" w:rsidR="009A298B" w:rsidRDefault="009A298B" w:rsidP="009A298B">
      <w:pPr>
        <w:pStyle w:val="HTMLPreformatted"/>
      </w:pPr>
      <w:proofErr w:type="spellStart"/>
      <w:proofErr w:type="gramStart"/>
      <w:r>
        <w:rPr>
          <w:rStyle w:val="n"/>
        </w:rPr>
        <w:t>recipes</w:t>
      </w:r>
      <w:r>
        <w:rPr>
          <w:rStyle w:val="o"/>
        </w:rPr>
        <w:t>.</w:t>
      </w:r>
      <w:r>
        <w:rPr>
          <w:rStyle w:val="n"/>
        </w:rPr>
        <w:t>shape</w:t>
      </w:r>
      <w:proofErr w:type="spellEnd"/>
      <w:proofErr w:type="gramEnd"/>
    </w:p>
    <w:p w14:paraId="4B5ADC4D" w14:textId="77777777" w:rsidR="009A298B" w:rsidRDefault="009A298B" w:rsidP="009A298B">
      <w:pPr>
        <w:pStyle w:val="HTMLPreformatted"/>
      </w:pPr>
      <w:r>
        <w:t>(173278, 17)</w:t>
      </w:r>
    </w:p>
    <w:p w14:paraId="77C25F65" w14:textId="77777777" w:rsidR="009A298B" w:rsidRDefault="009A298B" w:rsidP="009A298B">
      <w:pPr>
        <w:pStyle w:val="NormalWeb"/>
      </w:pPr>
      <w:r>
        <w:t xml:space="preserve">We see there are </w:t>
      </w:r>
      <w:proofErr w:type="gramStart"/>
      <w:r>
        <w:t>nearly 200,000</w:t>
      </w:r>
      <w:proofErr w:type="gramEnd"/>
      <w:r>
        <w:t xml:space="preserve"> recipes, and 17 columns. </w:t>
      </w:r>
      <w:proofErr w:type="gramStart"/>
      <w:r>
        <w:t>Let's</w:t>
      </w:r>
      <w:proofErr w:type="gramEnd"/>
      <w:r>
        <w:t xml:space="preserve"> take a look at one row to see what we have:</w:t>
      </w:r>
    </w:p>
    <w:p w14:paraId="76D29555" w14:textId="77777777" w:rsidR="009A298B" w:rsidRDefault="009A298B" w:rsidP="009A298B">
      <w:pPr>
        <w:pStyle w:val="HTMLPreformatted"/>
      </w:pPr>
      <w:proofErr w:type="spellStart"/>
      <w:proofErr w:type="gramStart"/>
      <w:r>
        <w:rPr>
          <w:rStyle w:val="n"/>
        </w:rPr>
        <w:t>recipes</w:t>
      </w:r>
      <w:r>
        <w:rPr>
          <w:rStyle w:val="o"/>
        </w:rPr>
        <w:t>.</w:t>
      </w:r>
      <w:r>
        <w:rPr>
          <w:rStyle w:val="n"/>
        </w:rPr>
        <w:t>iloc</w:t>
      </w:r>
      <w:proofErr w:type="spellEnd"/>
      <w:proofErr w:type="gramEnd"/>
      <w:r>
        <w:rPr>
          <w:rStyle w:val="p"/>
        </w:rPr>
        <w:t>[</w:t>
      </w:r>
      <w:r>
        <w:rPr>
          <w:rStyle w:val="mi"/>
        </w:rPr>
        <w:t>0</w:t>
      </w:r>
      <w:r>
        <w:rPr>
          <w:rStyle w:val="p"/>
        </w:rPr>
        <w:t>]</w:t>
      </w:r>
    </w:p>
    <w:p w14:paraId="07B7D099" w14:textId="77777777" w:rsidR="009A298B" w:rsidRDefault="009A298B" w:rsidP="009A298B">
      <w:pPr>
        <w:pStyle w:val="HTMLPreformatted"/>
      </w:pPr>
      <w:r>
        <w:t xml:space="preserve">_id                             </w:t>
      </w:r>
      <w:proofErr w:type="gramStart"/>
      <w:r>
        <w:t xml:space="preserve">   {</w:t>
      </w:r>
      <w:proofErr w:type="gramEnd"/>
      <w:r>
        <w:t>'$</w:t>
      </w:r>
      <w:proofErr w:type="spellStart"/>
      <w:r>
        <w:t>oid</w:t>
      </w:r>
      <w:proofErr w:type="spellEnd"/>
      <w:r>
        <w:t>': '5160756b96cc62079cc2db15'}</w:t>
      </w:r>
    </w:p>
    <w:p w14:paraId="31CA34A8" w14:textId="77777777" w:rsidR="009A298B" w:rsidRDefault="009A298B" w:rsidP="009A298B">
      <w:pPr>
        <w:pStyle w:val="HTMLPreformatted"/>
      </w:pPr>
      <w:r>
        <w:t>name                                    Drop Biscuits and Sausage Gravy</w:t>
      </w:r>
    </w:p>
    <w:p w14:paraId="3552D7EA" w14:textId="77777777" w:rsidR="009A298B" w:rsidRDefault="009A298B" w:rsidP="009A298B">
      <w:pPr>
        <w:pStyle w:val="HTMLPreformatted"/>
      </w:pPr>
      <w:r>
        <w:t xml:space="preserve">ingredients           Biscuits\n3 cups All-purpose Flour\n2 </w:t>
      </w:r>
      <w:proofErr w:type="spellStart"/>
      <w:r>
        <w:t>Tablespo</w:t>
      </w:r>
      <w:proofErr w:type="spellEnd"/>
      <w:r>
        <w:t>...</w:t>
      </w:r>
    </w:p>
    <w:p w14:paraId="4631FF67" w14:textId="77777777" w:rsidR="009A298B" w:rsidRDefault="009A298B" w:rsidP="009A298B">
      <w:pPr>
        <w:pStyle w:val="HTMLPreformatted"/>
      </w:pPr>
      <w:proofErr w:type="spellStart"/>
      <w:r>
        <w:t>url</w:t>
      </w:r>
      <w:proofErr w:type="spellEnd"/>
      <w:r>
        <w:t xml:space="preserve">                   http://thepioneerwoman.com/cooking/2013/03/dro...</w:t>
      </w:r>
    </w:p>
    <w:p w14:paraId="071FF2A1" w14:textId="77777777" w:rsidR="009A298B" w:rsidRDefault="009A298B" w:rsidP="009A298B">
      <w:pPr>
        <w:pStyle w:val="HTMLPreformatted"/>
      </w:pPr>
      <w:r>
        <w:t>image                 http://static.thepioneerwoman.com/cooking/file...</w:t>
      </w:r>
    </w:p>
    <w:p w14:paraId="6FABC6A7" w14:textId="77777777" w:rsidR="009A298B" w:rsidRDefault="009A298B" w:rsidP="009A298B">
      <w:pPr>
        <w:pStyle w:val="HTMLPreformatted"/>
      </w:pPr>
      <w:proofErr w:type="spellStart"/>
      <w:r>
        <w:t>ts</w:t>
      </w:r>
      <w:proofErr w:type="spellEnd"/>
      <w:r>
        <w:t xml:space="preserve">                                          </w:t>
      </w:r>
      <w:proofErr w:type="gramStart"/>
      <w:r>
        <w:t xml:space="preserve">   {</w:t>
      </w:r>
      <w:proofErr w:type="gramEnd"/>
      <w:r>
        <w:t>'$date': 1365276011104}</w:t>
      </w:r>
    </w:p>
    <w:p w14:paraId="2BF0EF67" w14:textId="77777777" w:rsidR="009A298B" w:rsidRDefault="009A298B" w:rsidP="009A298B">
      <w:pPr>
        <w:pStyle w:val="HTMLPreformatted"/>
      </w:pPr>
      <w:proofErr w:type="spellStart"/>
      <w:r>
        <w:t>cookTime</w:t>
      </w:r>
      <w:proofErr w:type="spellEnd"/>
      <w:r>
        <w:t xml:space="preserve">                                                          PT30M</w:t>
      </w:r>
    </w:p>
    <w:p w14:paraId="551D0A46" w14:textId="77777777" w:rsidR="009A298B" w:rsidRDefault="009A298B" w:rsidP="009A298B">
      <w:pPr>
        <w:pStyle w:val="HTMLPreformatted"/>
      </w:pPr>
      <w:r>
        <w:t xml:space="preserve">source                                                  </w:t>
      </w:r>
      <w:proofErr w:type="spellStart"/>
      <w:r>
        <w:t>thepioneerwoman</w:t>
      </w:r>
      <w:proofErr w:type="spellEnd"/>
    </w:p>
    <w:p w14:paraId="562000B0" w14:textId="77777777" w:rsidR="009A298B" w:rsidRDefault="009A298B" w:rsidP="009A298B">
      <w:pPr>
        <w:pStyle w:val="HTMLPreformatted"/>
      </w:pPr>
      <w:proofErr w:type="spellStart"/>
      <w:r>
        <w:t>recipeYield</w:t>
      </w:r>
      <w:proofErr w:type="spellEnd"/>
      <w:r>
        <w:t xml:space="preserve">                                                          12</w:t>
      </w:r>
    </w:p>
    <w:p w14:paraId="24C730F0" w14:textId="77777777" w:rsidR="009A298B" w:rsidRDefault="009A298B" w:rsidP="009A298B">
      <w:pPr>
        <w:pStyle w:val="HTMLPreformatted"/>
      </w:pPr>
      <w:proofErr w:type="spellStart"/>
      <w:r>
        <w:t>datePublished</w:t>
      </w:r>
      <w:proofErr w:type="spellEnd"/>
      <w:r>
        <w:t xml:space="preserve">                                                2013-03-11</w:t>
      </w:r>
    </w:p>
    <w:p w14:paraId="08AD283B" w14:textId="77777777" w:rsidR="009A298B" w:rsidRDefault="009A298B" w:rsidP="009A298B">
      <w:pPr>
        <w:pStyle w:val="HTMLPreformatted"/>
      </w:pPr>
      <w:proofErr w:type="spellStart"/>
      <w:r>
        <w:t>prepTime</w:t>
      </w:r>
      <w:proofErr w:type="spellEnd"/>
      <w:r>
        <w:t xml:space="preserve">                                                          PT10M</w:t>
      </w:r>
    </w:p>
    <w:p w14:paraId="75ED0605" w14:textId="77777777" w:rsidR="009A298B" w:rsidRDefault="009A298B" w:rsidP="009A298B">
      <w:pPr>
        <w:pStyle w:val="HTMLPreformatted"/>
      </w:pPr>
      <w:r>
        <w:t>description           Late Saturday afternoon, after Marlboro Man ha...</w:t>
      </w:r>
    </w:p>
    <w:p w14:paraId="210CDC90" w14:textId="77777777" w:rsidR="009A298B" w:rsidRDefault="009A298B" w:rsidP="009A298B">
      <w:pPr>
        <w:pStyle w:val="HTMLPreformatted"/>
      </w:pPr>
      <w:proofErr w:type="spellStart"/>
      <w:r>
        <w:t>totalTime</w:t>
      </w:r>
      <w:proofErr w:type="spellEnd"/>
      <w:r>
        <w:t xml:space="preserve">                                                           </w:t>
      </w:r>
      <w:proofErr w:type="spellStart"/>
      <w:r>
        <w:t>NaN</w:t>
      </w:r>
      <w:proofErr w:type="spellEnd"/>
    </w:p>
    <w:p w14:paraId="057645C6" w14:textId="77777777" w:rsidR="009A298B" w:rsidRDefault="009A298B" w:rsidP="009A298B">
      <w:pPr>
        <w:pStyle w:val="HTMLPreformatted"/>
      </w:pPr>
      <w:r>
        <w:t xml:space="preserve">creator                                                             </w:t>
      </w:r>
      <w:proofErr w:type="spellStart"/>
      <w:r>
        <w:t>NaN</w:t>
      </w:r>
      <w:proofErr w:type="spellEnd"/>
    </w:p>
    <w:p w14:paraId="255F7F05" w14:textId="77777777" w:rsidR="009A298B" w:rsidRDefault="009A298B" w:rsidP="009A298B">
      <w:pPr>
        <w:pStyle w:val="HTMLPreformatted"/>
      </w:pPr>
      <w:proofErr w:type="spellStart"/>
      <w:r>
        <w:t>recipeCategory</w:t>
      </w:r>
      <w:proofErr w:type="spellEnd"/>
      <w:r>
        <w:t xml:space="preserve">                                                      </w:t>
      </w:r>
      <w:proofErr w:type="spellStart"/>
      <w:r>
        <w:t>NaN</w:t>
      </w:r>
      <w:proofErr w:type="spellEnd"/>
    </w:p>
    <w:p w14:paraId="5B989E3C" w14:textId="77777777" w:rsidR="009A298B" w:rsidRDefault="009A298B" w:rsidP="009A298B">
      <w:pPr>
        <w:pStyle w:val="HTMLPreformatted"/>
      </w:pPr>
      <w:proofErr w:type="spellStart"/>
      <w:r>
        <w:t>dateModified</w:t>
      </w:r>
      <w:proofErr w:type="spellEnd"/>
      <w:r>
        <w:t xml:space="preserve">                                                        </w:t>
      </w:r>
      <w:proofErr w:type="spellStart"/>
      <w:r>
        <w:t>NaN</w:t>
      </w:r>
      <w:proofErr w:type="spellEnd"/>
    </w:p>
    <w:p w14:paraId="08FB3F37" w14:textId="77777777" w:rsidR="009A298B" w:rsidRDefault="009A298B" w:rsidP="009A298B">
      <w:pPr>
        <w:pStyle w:val="HTMLPreformatted"/>
      </w:pPr>
      <w:proofErr w:type="spellStart"/>
      <w:r>
        <w:t>recipeInstructions</w:t>
      </w:r>
      <w:proofErr w:type="spellEnd"/>
      <w:r>
        <w:t xml:space="preserve">                                                  </w:t>
      </w:r>
      <w:proofErr w:type="spellStart"/>
      <w:r>
        <w:t>NaN</w:t>
      </w:r>
      <w:proofErr w:type="spellEnd"/>
    </w:p>
    <w:p w14:paraId="29B4C52C" w14:textId="77777777" w:rsidR="009A298B" w:rsidRDefault="009A298B" w:rsidP="009A298B">
      <w:pPr>
        <w:pStyle w:val="HTMLPreformatted"/>
      </w:pPr>
      <w:r>
        <w:t xml:space="preserve">Name: </w:t>
      </w:r>
      <w:proofErr w:type="gramStart"/>
      <w:r>
        <w:t>0</w:t>
      </w:r>
      <w:proofErr w:type="gramEnd"/>
      <w:r>
        <w:t xml:space="preserve">, </w:t>
      </w:r>
      <w:proofErr w:type="spellStart"/>
      <w:r>
        <w:t>dtype</w:t>
      </w:r>
      <w:proofErr w:type="spellEnd"/>
      <w:r>
        <w:t>: object</w:t>
      </w:r>
    </w:p>
    <w:p w14:paraId="16FCF890" w14:textId="77777777" w:rsidR="009A298B" w:rsidRDefault="009A298B" w:rsidP="009A298B">
      <w:pPr>
        <w:pStyle w:val="NormalWeb"/>
      </w:pPr>
      <w:r>
        <w:t xml:space="preserve">There is </w:t>
      </w:r>
      <w:proofErr w:type="gramStart"/>
      <w:r>
        <w:t>a lot of</w:t>
      </w:r>
      <w:proofErr w:type="gramEnd"/>
      <w:r>
        <w:t xml:space="preserve"> information there, but much of it is in a very messy form, as is typical of data scraped from the Web. In particular, the ingredient list is in string format; </w:t>
      </w:r>
      <w:proofErr w:type="gramStart"/>
      <w:r>
        <w:t>we're</w:t>
      </w:r>
      <w:proofErr w:type="gramEnd"/>
      <w:r>
        <w:t xml:space="preserve"> going to have to carefully extract the information we're interested in. </w:t>
      </w:r>
      <w:proofErr w:type="gramStart"/>
      <w:r>
        <w:t>Let's</w:t>
      </w:r>
      <w:proofErr w:type="gramEnd"/>
      <w:r>
        <w:t xml:space="preserve"> start by taking a closer look at the ingredients:</w:t>
      </w:r>
    </w:p>
    <w:p w14:paraId="01D85C0C" w14:textId="77777777" w:rsidR="009A298B" w:rsidRDefault="009A298B" w:rsidP="009A298B">
      <w:pPr>
        <w:pStyle w:val="HTMLPreformatted"/>
      </w:pPr>
      <w:proofErr w:type="spellStart"/>
      <w:r>
        <w:rPr>
          <w:rStyle w:val="n"/>
        </w:rPr>
        <w:t>recipes</w:t>
      </w:r>
      <w:r>
        <w:rPr>
          <w:rStyle w:val="o"/>
        </w:rPr>
        <w:t>.</w:t>
      </w:r>
      <w:r>
        <w:rPr>
          <w:rStyle w:val="n"/>
        </w:rPr>
        <w:t>ingredients</w:t>
      </w:r>
      <w:r>
        <w:rPr>
          <w:rStyle w:val="o"/>
        </w:rPr>
        <w:t>.</w:t>
      </w:r>
      <w:r>
        <w:rPr>
          <w:rStyle w:val="n"/>
        </w:rPr>
        <w:t>str</w:t>
      </w:r>
      <w:r>
        <w:rPr>
          <w:rStyle w:val="o"/>
        </w:rPr>
        <w:t>.</w:t>
      </w:r>
      <w:r>
        <w:rPr>
          <w:rStyle w:val="n"/>
        </w:rPr>
        <w:t>len</w:t>
      </w:r>
      <w:proofErr w:type="spellEnd"/>
      <w:r>
        <w:rPr>
          <w:rStyle w:val="p"/>
        </w:rPr>
        <w:t>(</w:t>
      </w:r>
      <w:proofErr w:type="gramStart"/>
      <w:r>
        <w:rPr>
          <w:rStyle w:val="p"/>
        </w:rPr>
        <w:t>)</w:t>
      </w:r>
      <w:r>
        <w:rPr>
          <w:rStyle w:val="o"/>
        </w:rPr>
        <w:t>.</w:t>
      </w:r>
      <w:r>
        <w:rPr>
          <w:rStyle w:val="n"/>
        </w:rPr>
        <w:t>describe</w:t>
      </w:r>
      <w:proofErr w:type="gramEnd"/>
      <w:r>
        <w:rPr>
          <w:rStyle w:val="p"/>
        </w:rPr>
        <w:t>()</w:t>
      </w:r>
    </w:p>
    <w:p w14:paraId="644FE085" w14:textId="77777777" w:rsidR="009A298B" w:rsidRDefault="009A298B" w:rsidP="009A298B">
      <w:pPr>
        <w:pStyle w:val="HTMLPreformatted"/>
      </w:pPr>
      <w:r>
        <w:t>count    173278.000000</w:t>
      </w:r>
    </w:p>
    <w:p w14:paraId="676535F1" w14:textId="77777777" w:rsidR="009A298B" w:rsidRDefault="009A298B" w:rsidP="009A298B">
      <w:pPr>
        <w:pStyle w:val="HTMLPreformatted"/>
      </w:pPr>
      <w:r>
        <w:t>mean        244.617926</w:t>
      </w:r>
    </w:p>
    <w:p w14:paraId="30D35769" w14:textId="77777777" w:rsidR="009A298B" w:rsidRDefault="009A298B" w:rsidP="009A298B">
      <w:pPr>
        <w:pStyle w:val="HTMLPreformatted"/>
      </w:pPr>
      <w:r>
        <w:t>std         146.705285</w:t>
      </w:r>
    </w:p>
    <w:p w14:paraId="36CD3076" w14:textId="77777777" w:rsidR="009A298B" w:rsidRDefault="009A298B" w:rsidP="009A298B">
      <w:pPr>
        <w:pStyle w:val="HTMLPreformatted"/>
      </w:pPr>
      <w:r>
        <w:t>min           0.000000</w:t>
      </w:r>
    </w:p>
    <w:p w14:paraId="78C8E61F" w14:textId="77777777" w:rsidR="009A298B" w:rsidRDefault="009A298B" w:rsidP="009A298B">
      <w:pPr>
        <w:pStyle w:val="HTMLPreformatted"/>
      </w:pPr>
      <w:r>
        <w:t>25%         147.000000</w:t>
      </w:r>
    </w:p>
    <w:p w14:paraId="4E31297F" w14:textId="77777777" w:rsidR="009A298B" w:rsidRDefault="009A298B" w:rsidP="009A298B">
      <w:pPr>
        <w:pStyle w:val="HTMLPreformatted"/>
      </w:pPr>
      <w:r>
        <w:t>50%         221.000000</w:t>
      </w:r>
    </w:p>
    <w:p w14:paraId="4F11DF40" w14:textId="77777777" w:rsidR="009A298B" w:rsidRDefault="009A298B" w:rsidP="009A298B">
      <w:pPr>
        <w:pStyle w:val="HTMLPreformatted"/>
      </w:pPr>
      <w:r>
        <w:t>75%         314.000000</w:t>
      </w:r>
    </w:p>
    <w:p w14:paraId="7BAE8C96" w14:textId="77777777" w:rsidR="009A298B" w:rsidRDefault="009A298B" w:rsidP="009A298B">
      <w:pPr>
        <w:pStyle w:val="HTMLPreformatted"/>
      </w:pPr>
      <w:r>
        <w:t>max        9067.000000</w:t>
      </w:r>
    </w:p>
    <w:p w14:paraId="72545DBC" w14:textId="77777777" w:rsidR="009A298B" w:rsidRDefault="009A298B" w:rsidP="009A298B">
      <w:pPr>
        <w:pStyle w:val="HTMLPreformatted"/>
      </w:pPr>
      <w:r>
        <w:t xml:space="preserve">Name: ingredients, </w:t>
      </w:r>
      <w:proofErr w:type="spellStart"/>
      <w:r>
        <w:t>dtype</w:t>
      </w:r>
      <w:proofErr w:type="spellEnd"/>
      <w:r>
        <w:t>: float64</w:t>
      </w:r>
    </w:p>
    <w:p w14:paraId="299CF042" w14:textId="77777777" w:rsidR="009A298B" w:rsidRDefault="009A298B" w:rsidP="009A298B">
      <w:pPr>
        <w:pStyle w:val="NormalWeb"/>
      </w:pPr>
      <w:r>
        <w:t xml:space="preserve">The ingredient lists average 250 characters long, with a minimum of </w:t>
      </w:r>
      <w:proofErr w:type="gramStart"/>
      <w:r>
        <w:t>0</w:t>
      </w:r>
      <w:proofErr w:type="gramEnd"/>
      <w:r>
        <w:t xml:space="preserve"> and a maximum of nearly 10,000 characters!</w:t>
      </w:r>
    </w:p>
    <w:p w14:paraId="04B9CA4E" w14:textId="77777777" w:rsidR="009A298B" w:rsidRDefault="009A298B" w:rsidP="009A298B">
      <w:pPr>
        <w:pStyle w:val="NormalWeb"/>
      </w:pPr>
      <w:r>
        <w:t xml:space="preserve">Just out of </w:t>
      </w:r>
      <w:proofErr w:type="spellStart"/>
      <w:r>
        <w:t>curiousity</w:t>
      </w:r>
      <w:proofErr w:type="spellEnd"/>
      <w:r>
        <w:t xml:space="preserve">, </w:t>
      </w:r>
      <w:proofErr w:type="gramStart"/>
      <w:r>
        <w:t>let's</w:t>
      </w:r>
      <w:proofErr w:type="gramEnd"/>
      <w:r>
        <w:t xml:space="preserve"> see which recipe has the longest ingredient list:</w:t>
      </w:r>
    </w:p>
    <w:p w14:paraId="6692B9E5" w14:textId="77777777" w:rsidR="009A298B" w:rsidRDefault="009A298B" w:rsidP="009A298B">
      <w:pPr>
        <w:pStyle w:val="HTMLPreformatted"/>
      </w:pPr>
      <w:r>
        <w:rPr>
          <w:rStyle w:val="n"/>
        </w:rPr>
        <w:t>recipes</w:t>
      </w:r>
      <w:r>
        <w:rPr>
          <w:rStyle w:val="o"/>
        </w:rPr>
        <w:t>.</w:t>
      </w:r>
      <w:r>
        <w:rPr>
          <w:rStyle w:val="n"/>
        </w:rPr>
        <w:t>name</w:t>
      </w:r>
      <w:r>
        <w:rPr>
          <w:rStyle w:val="p"/>
        </w:rPr>
        <w:t>[</w:t>
      </w:r>
      <w:proofErr w:type="spellStart"/>
      <w:proofErr w:type="gramStart"/>
      <w:r>
        <w:rPr>
          <w:rStyle w:val="n"/>
        </w:rPr>
        <w:t>np</w:t>
      </w:r>
      <w:r>
        <w:rPr>
          <w:rStyle w:val="o"/>
        </w:rPr>
        <w:t>.</w:t>
      </w:r>
      <w:r>
        <w:rPr>
          <w:rStyle w:val="n"/>
        </w:rPr>
        <w:t>argmax</w:t>
      </w:r>
      <w:proofErr w:type="spellEnd"/>
      <w:proofErr w:type="gramEnd"/>
      <w:r>
        <w:rPr>
          <w:rStyle w:val="p"/>
        </w:rPr>
        <w:t>(</w:t>
      </w:r>
      <w:proofErr w:type="spellStart"/>
      <w:r>
        <w:rPr>
          <w:rStyle w:val="n"/>
        </w:rPr>
        <w:t>recipes</w:t>
      </w:r>
      <w:r>
        <w:rPr>
          <w:rStyle w:val="o"/>
        </w:rPr>
        <w:t>.</w:t>
      </w:r>
      <w:r>
        <w:rPr>
          <w:rStyle w:val="n"/>
        </w:rPr>
        <w:t>ingredients</w:t>
      </w:r>
      <w:r>
        <w:rPr>
          <w:rStyle w:val="o"/>
        </w:rPr>
        <w:t>.</w:t>
      </w:r>
      <w:r>
        <w:rPr>
          <w:rStyle w:val="n"/>
        </w:rPr>
        <w:t>str</w:t>
      </w:r>
      <w:r>
        <w:rPr>
          <w:rStyle w:val="o"/>
        </w:rPr>
        <w:t>.</w:t>
      </w:r>
      <w:r>
        <w:rPr>
          <w:rStyle w:val="n"/>
        </w:rPr>
        <w:t>len</w:t>
      </w:r>
      <w:proofErr w:type="spellEnd"/>
      <w:r>
        <w:rPr>
          <w:rStyle w:val="p"/>
        </w:rPr>
        <w:t>())]</w:t>
      </w:r>
    </w:p>
    <w:p w14:paraId="25F282CD" w14:textId="77777777" w:rsidR="009A298B" w:rsidRDefault="009A298B" w:rsidP="009A298B">
      <w:pPr>
        <w:pStyle w:val="HTMLPreformatted"/>
      </w:pPr>
      <w:r>
        <w:lastRenderedPageBreak/>
        <w:t>'Carrot Pineapple Spice &amp;amp; Brownie Layer Cake with Whipped Cream &amp;amp; Cream Cheese Frosting and Marzipan Carrots'</w:t>
      </w:r>
    </w:p>
    <w:p w14:paraId="6390A892" w14:textId="77777777" w:rsidR="009A298B" w:rsidRDefault="009A298B" w:rsidP="009A298B">
      <w:pPr>
        <w:pStyle w:val="NormalWeb"/>
      </w:pPr>
      <w:r>
        <w:t>That certainly looks like an involved recipe.</w:t>
      </w:r>
    </w:p>
    <w:p w14:paraId="3F9FC86C" w14:textId="77777777" w:rsidR="009A298B" w:rsidRDefault="009A298B" w:rsidP="009A298B">
      <w:pPr>
        <w:pStyle w:val="NormalWeb"/>
      </w:pPr>
      <w:r>
        <w:t xml:space="preserve">We can do other aggregate explorations; for example, </w:t>
      </w:r>
      <w:proofErr w:type="gramStart"/>
      <w:r>
        <w:t>let's</w:t>
      </w:r>
      <w:proofErr w:type="gramEnd"/>
      <w:r>
        <w:t xml:space="preserve"> see how many of the recipes are for breakfast food:</w:t>
      </w:r>
    </w:p>
    <w:p w14:paraId="6FD8B9D6" w14:textId="77777777" w:rsidR="009A298B" w:rsidRDefault="009A298B" w:rsidP="009A298B">
      <w:pPr>
        <w:pStyle w:val="HTMLPreformatted"/>
      </w:pPr>
      <w:proofErr w:type="spellStart"/>
      <w:proofErr w:type="gramStart"/>
      <w:r>
        <w:rPr>
          <w:rStyle w:val="n"/>
        </w:rPr>
        <w:t>recipes</w:t>
      </w:r>
      <w:r>
        <w:rPr>
          <w:rStyle w:val="o"/>
        </w:rPr>
        <w:t>.</w:t>
      </w:r>
      <w:r>
        <w:rPr>
          <w:rStyle w:val="n"/>
        </w:rPr>
        <w:t>description</w:t>
      </w:r>
      <w:r>
        <w:rPr>
          <w:rStyle w:val="o"/>
        </w:rPr>
        <w:t>.</w:t>
      </w:r>
      <w:r>
        <w:rPr>
          <w:rStyle w:val="n"/>
        </w:rPr>
        <w:t>str</w:t>
      </w:r>
      <w:r>
        <w:rPr>
          <w:rStyle w:val="o"/>
        </w:rPr>
        <w:t>.</w:t>
      </w:r>
      <w:r>
        <w:rPr>
          <w:rStyle w:val="n"/>
        </w:rPr>
        <w:t>contains</w:t>
      </w:r>
      <w:proofErr w:type="spellEnd"/>
      <w:proofErr w:type="gramEnd"/>
      <w:r>
        <w:rPr>
          <w:rStyle w:val="p"/>
        </w:rPr>
        <w:t>(</w:t>
      </w:r>
      <w:r>
        <w:rPr>
          <w:rStyle w:val="s1"/>
        </w:rPr>
        <w:t>'[Bb]</w:t>
      </w:r>
      <w:proofErr w:type="spellStart"/>
      <w:r>
        <w:rPr>
          <w:rStyle w:val="s1"/>
        </w:rPr>
        <w:t>reakfast</w:t>
      </w:r>
      <w:proofErr w:type="spellEnd"/>
      <w:r>
        <w:rPr>
          <w:rStyle w:val="s1"/>
        </w:rPr>
        <w:t>'</w:t>
      </w:r>
      <w:r>
        <w:rPr>
          <w:rStyle w:val="p"/>
        </w:rPr>
        <w:t>)</w:t>
      </w:r>
      <w:r>
        <w:rPr>
          <w:rStyle w:val="o"/>
        </w:rPr>
        <w:t>.</w:t>
      </w:r>
      <w:r>
        <w:rPr>
          <w:rStyle w:val="n"/>
        </w:rPr>
        <w:t>sum</w:t>
      </w:r>
      <w:r>
        <w:rPr>
          <w:rStyle w:val="p"/>
        </w:rPr>
        <w:t>()</w:t>
      </w:r>
    </w:p>
    <w:p w14:paraId="685E4871" w14:textId="77777777" w:rsidR="009A298B" w:rsidRDefault="009A298B" w:rsidP="009A298B">
      <w:pPr>
        <w:pStyle w:val="HTMLPreformatted"/>
      </w:pPr>
      <w:r>
        <w:t>3524</w:t>
      </w:r>
    </w:p>
    <w:p w14:paraId="040E0114" w14:textId="77777777" w:rsidR="009A298B" w:rsidRDefault="009A298B" w:rsidP="009A298B">
      <w:pPr>
        <w:pStyle w:val="NormalWeb"/>
      </w:pPr>
      <w:r>
        <w:t xml:space="preserve">Or how </w:t>
      </w:r>
      <w:proofErr w:type="gramStart"/>
      <w:r>
        <w:t>many</w:t>
      </w:r>
      <w:proofErr w:type="gramEnd"/>
      <w:r>
        <w:t xml:space="preserve"> of the recipes list cinnamon as an ingredient:</w:t>
      </w:r>
    </w:p>
    <w:p w14:paraId="284C1091" w14:textId="77777777" w:rsidR="009A298B" w:rsidRDefault="009A298B" w:rsidP="009A298B">
      <w:pPr>
        <w:pStyle w:val="HTMLPreformatted"/>
      </w:pPr>
      <w:proofErr w:type="spellStart"/>
      <w:proofErr w:type="gramStart"/>
      <w:r>
        <w:rPr>
          <w:rStyle w:val="n"/>
        </w:rPr>
        <w:t>recipes</w:t>
      </w:r>
      <w:r>
        <w:rPr>
          <w:rStyle w:val="o"/>
        </w:rPr>
        <w:t>.</w:t>
      </w:r>
      <w:r>
        <w:rPr>
          <w:rStyle w:val="n"/>
        </w:rPr>
        <w:t>ingredients</w:t>
      </w:r>
      <w:r>
        <w:rPr>
          <w:rStyle w:val="o"/>
        </w:rPr>
        <w:t>.</w:t>
      </w:r>
      <w:r>
        <w:rPr>
          <w:rStyle w:val="n"/>
        </w:rPr>
        <w:t>str</w:t>
      </w:r>
      <w:r>
        <w:rPr>
          <w:rStyle w:val="o"/>
        </w:rPr>
        <w:t>.</w:t>
      </w:r>
      <w:r>
        <w:rPr>
          <w:rStyle w:val="n"/>
        </w:rPr>
        <w:t>contains</w:t>
      </w:r>
      <w:proofErr w:type="spellEnd"/>
      <w:proofErr w:type="gramEnd"/>
      <w:r>
        <w:rPr>
          <w:rStyle w:val="p"/>
        </w:rPr>
        <w:t>(</w:t>
      </w:r>
      <w:r>
        <w:rPr>
          <w:rStyle w:val="s1"/>
        </w:rPr>
        <w:t>'[Cc]</w:t>
      </w:r>
      <w:proofErr w:type="spellStart"/>
      <w:r>
        <w:rPr>
          <w:rStyle w:val="s1"/>
        </w:rPr>
        <w:t>innamon</w:t>
      </w:r>
      <w:proofErr w:type="spellEnd"/>
      <w:r>
        <w:rPr>
          <w:rStyle w:val="s1"/>
        </w:rPr>
        <w:t>'</w:t>
      </w:r>
      <w:r>
        <w:rPr>
          <w:rStyle w:val="p"/>
        </w:rPr>
        <w:t>)</w:t>
      </w:r>
      <w:r>
        <w:rPr>
          <w:rStyle w:val="o"/>
        </w:rPr>
        <w:t>.</w:t>
      </w:r>
      <w:r>
        <w:rPr>
          <w:rStyle w:val="n"/>
        </w:rPr>
        <w:t>sum</w:t>
      </w:r>
      <w:r>
        <w:rPr>
          <w:rStyle w:val="p"/>
        </w:rPr>
        <w:t>()</w:t>
      </w:r>
    </w:p>
    <w:p w14:paraId="09245C47" w14:textId="77777777" w:rsidR="009A298B" w:rsidRDefault="009A298B" w:rsidP="009A298B">
      <w:pPr>
        <w:pStyle w:val="HTMLPreformatted"/>
      </w:pPr>
      <w:r>
        <w:t>10526</w:t>
      </w:r>
    </w:p>
    <w:p w14:paraId="52F4BBDA" w14:textId="77777777" w:rsidR="009A298B" w:rsidRDefault="009A298B" w:rsidP="009A298B">
      <w:pPr>
        <w:pStyle w:val="NormalWeb"/>
      </w:pPr>
      <w:r>
        <w:t>We could even look to see whether any recipes misspell the ingredient as "</w:t>
      </w:r>
      <w:proofErr w:type="spellStart"/>
      <w:r>
        <w:t>cinamon</w:t>
      </w:r>
      <w:proofErr w:type="spellEnd"/>
      <w:r>
        <w:t>":</w:t>
      </w:r>
    </w:p>
    <w:p w14:paraId="11D76C8B" w14:textId="77777777" w:rsidR="009A298B" w:rsidRDefault="009A298B" w:rsidP="009A298B">
      <w:pPr>
        <w:pStyle w:val="HTMLPreformatted"/>
      </w:pPr>
      <w:proofErr w:type="spellStart"/>
      <w:proofErr w:type="gramStart"/>
      <w:r>
        <w:rPr>
          <w:rStyle w:val="n"/>
        </w:rPr>
        <w:t>recipes</w:t>
      </w:r>
      <w:r>
        <w:rPr>
          <w:rStyle w:val="o"/>
        </w:rPr>
        <w:t>.</w:t>
      </w:r>
      <w:r>
        <w:rPr>
          <w:rStyle w:val="n"/>
        </w:rPr>
        <w:t>ingredients</w:t>
      </w:r>
      <w:r>
        <w:rPr>
          <w:rStyle w:val="o"/>
        </w:rPr>
        <w:t>.</w:t>
      </w:r>
      <w:r>
        <w:rPr>
          <w:rStyle w:val="n"/>
        </w:rPr>
        <w:t>str</w:t>
      </w:r>
      <w:r>
        <w:rPr>
          <w:rStyle w:val="o"/>
        </w:rPr>
        <w:t>.</w:t>
      </w:r>
      <w:r>
        <w:rPr>
          <w:rStyle w:val="n"/>
        </w:rPr>
        <w:t>contains</w:t>
      </w:r>
      <w:proofErr w:type="spellEnd"/>
      <w:proofErr w:type="gramEnd"/>
      <w:r>
        <w:rPr>
          <w:rStyle w:val="p"/>
        </w:rPr>
        <w:t>(</w:t>
      </w:r>
      <w:r>
        <w:rPr>
          <w:rStyle w:val="s1"/>
        </w:rPr>
        <w:t>'[Cc]</w:t>
      </w:r>
      <w:proofErr w:type="spellStart"/>
      <w:r>
        <w:rPr>
          <w:rStyle w:val="s1"/>
        </w:rPr>
        <w:t>inamon</w:t>
      </w:r>
      <w:proofErr w:type="spellEnd"/>
      <w:r>
        <w:rPr>
          <w:rStyle w:val="s1"/>
        </w:rPr>
        <w:t>'</w:t>
      </w:r>
      <w:r>
        <w:rPr>
          <w:rStyle w:val="p"/>
        </w:rPr>
        <w:t>)</w:t>
      </w:r>
      <w:r>
        <w:rPr>
          <w:rStyle w:val="o"/>
        </w:rPr>
        <w:t>.</w:t>
      </w:r>
      <w:r>
        <w:rPr>
          <w:rStyle w:val="n"/>
        </w:rPr>
        <w:t>sum</w:t>
      </w:r>
      <w:r>
        <w:rPr>
          <w:rStyle w:val="p"/>
        </w:rPr>
        <w:t>()</w:t>
      </w:r>
    </w:p>
    <w:p w14:paraId="106BDBE1" w14:textId="77777777" w:rsidR="009A298B" w:rsidRDefault="009A298B" w:rsidP="009A298B">
      <w:pPr>
        <w:pStyle w:val="HTMLPreformatted"/>
      </w:pPr>
      <w:r>
        <w:t>11</w:t>
      </w:r>
    </w:p>
    <w:p w14:paraId="14DEEFE0" w14:textId="77777777" w:rsidR="009A298B" w:rsidRDefault="009A298B" w:rsidP="009A298B">
      <w:pPr>
        <w:pStyle w:val="NormalWeb"/>
      </w:pPr>
      <w:r>
        <w:t xml:space="preserve">This is the type of essential data exploration that is possible with </w:t>
      </w:r>
      <w:proofErr w:type="gramStart"/>
      <w:r>
        <w:t>Pandas</w:t>
      </w:r>
      <w:proofErr w:type="gramEnd"/>
      <w:r>
        <w:t xml:space="preserve"> string tools. It is data munging like this that Python really excels at.</w:t>
      </w:r>
    </w:p>
    <w:p w14:paraId="47A53380" w14:textId="77777777" w:rsidR="009A298B" w:rsidRDefault="009A298B" w:rsidP="009A298B">
      <w:pPr>
        <w:pStyle w:val="Heading3"/>
      </w:pPr>
      <w:r>
        <w:t>A simple recipe recommender</w:t>
      </w:r>
    </w:p>
    <w:p w14:paraId="27B58826" w14:textId="77777777" w:rsidR="009A298B" w:rsidRDefault="009A298B" w:rsidP="009A298B">
      <w:pPr>
        <w:pStyle w:val="NormalWeb"/>
      </w:pPr>
      <w:r>
        <w:t>Let's go a bit further, and start working on a simple recipe recommendation system: given a list of ingredients, find a recipe that uses all those ingredients. While conceptually straightforward, the task is complicated by the heterogeneity of the data: there is no easy operation, for example, to extract a clean list of ingredients from each row. So we will cheat a bit: we'll start with a list of common ingredients, and simply search to see whether they are in each recipe's ingredient list. For simplicity, let's just stick with herbs and spices for the time being:</w:t>
      </w:r>
    </w:p>
    <w:p w14:paraId="7A34DAB0" w14:textId="77777777" w:rsidR="009A298B" w:rsidRDefault="009A298B" w:rsidP="009A298B">
      <w:pPr>
        <w:pStyle w:val="HTMLPreformatted"/>
      </w:pPr>
      <w:proofErr w:type="spellStart"/>
      <w:r>
        <w:rPr>
          <w:rStyle w:val="n"/>
        </w:rPr>
        <w:t>spice_list</w:t>
      </w:r>
      <w:proofErr w:type="spellEnd"/>
      <w:r>
        <w:t xml:space="preserve"> </w:t>
      </w:r>
      <w:r>
        <w:rPr>
          <w:rStyle w:val="o"/>
        </w:rPr>
        <w:t>=</w:t>
      </w:r>
      <w:r>
        <w:t xml:space="preserve"> </w:t>
      </w:r>
      <w:r>
        <w:rPr>
          <w:rStyle w:val="p"/>
        </w:rPr>
        <w:t>[</w:t>
      </w:r>
      <w:r>
        <w:rPr>
          <w:rStyle w:val="s1"/>
        </w:rPr>
        <w:t>'salt'</w:t>
      </w:r>
      <w:r>
        <w:rPr>
          <w:rStyle w:val="p"/>
        </w:rPr>
        <w:t>,</w:t>
      </w:r>
      <w:r>
        <w:t xml:space="preserve"> </w:t>
      </w:r>
      <w:r>
        <w:rPr>
          <w:rStyle w:val="s1"/>
        </w:rPr>
        <w:t>'pepper'</w:t>
      </w:r>
      <w:r>
        <w:rPr>
          <w:rStyle w:val="p"/>
        </w:rPr>
        <w:t>,</w:t>
      </w:r>
      <w:r>
        <w:t xml:space="preserve"> </w:t>
      </w:r>
      <w:r>
        <w:rPr>
          <w:rStyle w:val="s1"/>
        </w:rPr>
        <w:t>'oregano'</w:t>
      </w:r>
      <w:r>
        <w:rPr>
          <w:rStyle w:val="p"/>
        </w:rPr>
        <w:t>,</w:t>
      </w:r>
      <w:r>
        <w:t xml:space="preserve"> </w:t>
      </w:r>
      <w:r>
        <w:rPr>
          <w:rStyle w:val="s1"/>
        </w:rPr>
        <w:t>'sage'</w:t>
      </w:r>
      <w:r>
        <w:rPr>
          <w:rStyle w:val="p"/>
        </w:rPr>
        <w:t>,</w:t>
      </w:r>
      <w:r>
        <w:t xml:space="preserve"> </w:t>
      </w:r>
      <w:r>
        <w:rPr>
          <w:rStyle w:val="s1"/>
        </w:rPr>
        <w:t>'parsley'</w:t>
      </w:r>
      <w:r>
        <w:rPr>
          <w:rStyle w:val="p"/>
        </w:rPr>
        <w:t>,</w:t>
      </w:r>
    </w:p>
    <w:p w14:paraId="58B69DAD" w14:textId="77777777" w:rsidR="009A298B" w:rsidRDefault="009A298B" w:rsidP="009A298B">
      <w:pPr>
        <w:pStyle w:val="HTMLPreformatted"/>
      </w:pPr>
      <w:r>
        <w:t xml:space="preserve">              </w:t>
      </w:r>
      <w:r>
        <w:rPr>
          <w:rStyle w:val="s1"/>
        </w:rPr>
        <w:t>'rosemary'</w:t>
      </w:r>
      <w:r>
        <w:rPr>
          <w:rStyle w:val="p"/>
        </w:rPr>
        <w:t>,</w:t>
      </w:r>
      <w:r>
        <w:t xml:space="preserve"> </w:t>
      </w:r>
      <w:r>
        <w:rPr>
          <w:rStyle w:val="s1"/>
        </w:rPr>
        <w:t>'tarragon'</w:t>
      </w:r>
      <w:r>
        <w:rPr>
          <w:rStyle w:val="p"/>
        </w:rPr>
        <w:t>,</w:t>
      </w:r>
      <w:r>
        <w:t xml:space="preserve"> </w:t>
      </w:r>
      <w:r>
        <w:rPr>
          <w:rStyle w:val="s1"/>
        </w:rPr>
        <w:t>'thyme'</w:t>
      </w:r>
      <w:r>
        <w:rPr>
          <w:rStyle w:val="p"/>
        </w:rPr>
        <w:t>,</w:t>
      </w:r>
      <w:r>
        <w:t xml:space="preserve"> </w:t>
      </w:r>
      <w:r>
        <w:rPr>
          <w:rStyle w:val="s1"/>
        </w:rPr>
        <w:t>'paprika'</w:t>
      </w:r>
      <w:r>
        <w:rPr>
          <w:rStyle w:val="p"/>
        </w:rPr>
        <w:t>,</w:t>
      </w:r>
      <w:r>
        <w:t xml:space="preserve"> </w:t>
      </w:r>
      <w:r>
        <w:rPr>
          <w:rStyle w:val="s1"/>
        </w:rPr>
        <w:t>'cumin'</w:t>
      </w:r>
      <w:r>
        <w:rPr>
          <w:rStyle w:val="p"/>
        </w:rPr>
        <w:t>]</w:t>
      </w:r>
    </w:p>
    <w:p w14:paraId="70CBECE8" w14:textId="77777777" w:rsidR="009A298B" w:rsidRDefault="009A298B" w:rsidP="009A298B">
      <w:pPr>
        <w:pStyle w:val="NormalWeb"/>
      </w:pPr>
      <w:r>
        <w:t xml:space="preserve">We can then build a Boolean </w:t>
      </w:r>
      <w:proofErr w:type="spellStart"/>
      <w:r>
        <w:rPr>
          <w:rStyle w:val="HTMLCode"/>
        </w:rPr>
        <w:t>DataFrame</w:t>
      </w:r>
      <w:proofErr w:type="spellEnd"/>
      <w:r>
        <w:t xml:space="preserve"> consisting of True and False values, indicating whether this ingredient appears in the list:</w:t>
      </w:r>
    </w:p>
    <w:p w14:paraId="5A4C722C" w14:textId="77777777" w:rsidR="009A298B" w:rsidRDefault="009A298B" w:rsidP="009A298B">
      <w:pPr>
        <w:pStyle w:val="HTMLPreformatted"/>
      </w:pPr>
      <w:r>
        <w:rPr>
          <w:rStyle w:val="kn"/>
        </w:rPr>
        <w:t>import</w:t>
      </w:r>
      <w:r>
        <w:t xml:space="preserve"> </w:t>
      </w:r>
      <w:r>
        <w:rPr>
          <w:rStyle w:val="nn"/>
        </w:rPr>
        <w:t>re</w:t>
      </w:r>
    </w:p>
    <w:p w14:paraId="41C4DF6C" w14:textId="77777777" w:rsidR="009A298B" w:rsidRDefault="009A298B" w:rsidP="009A298B">
      <w:pPr>
        <w:pStyle w:val="HTMLPreformatted"/>
      </w:pPr>
      <w:proofErr w:type="spellStart"/>
      <w:r>
        <w:rPr>
          <w:rStyle w:val="n"/>
        </w:rPr>
        <w:t>spice_df</w:t>
      </w:r>
      <w:proofErr w:type="spellEnd"/>
      <w:r>
        <w:t xml:space="preserve"> </w:t>
      </w:r>
      <w:r>
        <w:rPr>
          <w:rStyle w:val="o"/>
        </w:rPr>
        <w:t>=</w:t>
      </w:r>
      <w:r>
        <w:t xml:space="preserve"> </w:t>
      </w:r>
      <w:proofErr w:type="spellStart"/>
      <w:r>
        <w:rPr>
          <w:rStyle w:val="n"/>
        </w:rPr>
        <w:t>pd</w:t>
      </w:r>
      <w:r>
        <w:rPr>
          <w:rStyle w:val="o"/>
        </w:rPr>
        <w:t>.</w:t>
      </w:r>
      <w:r>
        <w:rPr>
          <w:rStyle w:val="n"/>
        </w:rPr>
        <w:t>DataFrame</w:t>
      </w:r>
      <w:proofErr w:type="spellEnd"/>
      <w:r>
        <w:rPr>
          <w:rStyle w:val="p"/>
        </w:rPr>
        <w:t>(</w:t>
      </w:r>
      <w:proofErr w:type="spellStart"/>
      <w:r>
        <w:rPr>
          <w:rStyle w:val="nb"/>
        </w:rPr>
        <w:t>dict</w:t>
      </w:r>
      <w:proofErr w:type="spellEnd"/>
      <w:r>
        <w:rPr>
          <w:rStyle w:val="p"/>
        </w:rPr>
        <w:t>((</w:t>
      </w:r>
      <w:r>
        <w:rPr>
          <w:rStyle w:val="n"/>
        </w:rPr>
        <w:t>spice</w:t>
      </w:r>
      <w:r>
        <w:rPr>
          <w:rStyle w:val="p"/>
        </w:rPr>
        <w:t>,</w:t>
      </w:r>
      <w:r>
        <w:t xml:space="preserve"> </w:t>
      </w:r>
      <w:proofErr w:type="spellStart"/>
      <w:r>
        <w:rPr>
          <w:rStyle w:val="n"/>
        </w:rPr>
        <w:t>recipes</w:t>
      </w:r>
      <w:r>
        <w:rPr>
          <w:rStyle w:val="o"/>
        </w:rPr>
        <w:t>.</w:t>
      </w:r>
      <w:r>
        <w:rPr>
          <w:rStyle w:val="n"/>
        </w:rPr>
        <w:t>ingredients</w:t>
      </w:r>
      <w:r>
        <w:rPr>
          <w:rStyle w:val="o"/>
        </w:rPr>
        <w:t>.</w:t>
      </w:r>
      <w:r>
        <w:rPr>
          <w:rStyle w:val="n"/>
        </w:rPr>
        <w:t>str</w:t>
      </w:r>
      <w:r>
        <w:rPr>
          <w:rStyle w:val="o"/>
        </w:rPr>
        <w:t>.</w:t>
      </w:r>
      <w:r>
        <w:rPr>
          <w:rStyle w:val="n"/>
        </w:rPr>
        <w:t>contains</w:t>
      </w:r>
      <w:proofErr w:type="spellEnd"/>
      <w:r>
        <w:rPr>
          <w:rStyle w:val="p"/>
        </w:rPr>
        <w:t>(</w:t>
      </w:r>
      <w:r>
        <w:rPr>
          <w:rStyle w:val="n"/>
        </w:rPr>
        <w:t>spice</w:t>
      </w:r>
      <w:r>
        <w:rPr>
          <w:rStyle w:val="p"/>
        </w:rPr>
        <w:t>,</w:t>
      </w:r>
      <w:r>
        <w:t xml:space="preserve"> </w:t>
      </w:r>
      <w:proofErr w:type="spellStart"/>
      <w:r>
        <w:rPr>
          <w:rStyle w:val="n"/>
        </w:rPr>
        <w:t>re</w:t>
      </w:r>
      <w:r>
        <w:rPr>
          <w:rStyle w:val="o"/>
        </w:rPr>
        <w:t>.</w:t>
      </w:r>
      <w:r>
        <w:rPr>
          <w:rStyle w:val="n"/>
        </w:rPr>
        <w:t>IGNORECASE</w:t>
      </w:r>
      <w:proofErr w:type="spellEnd"/>
      <w:r>
        <w:rPr>
          <w:rStyle w:val="p"/>
        </w:rPr>
        <w:t>))</w:t>
      </w:r>
    </w:p>
    <w:p w14:paraId="38BBF91E" w14:textId="77777777" w:rsidR="009A298B" w:rsidRDefault="009A298B" w:rsidP="009A298B">
      <w:pPr>
        <w:pStyle w:val="HTMLPreformatted"/>
      </w:pPr>
      <w:r>
        <w:t xml:space="preserve">                             </w:t>
      </w:r>
      <w:r>
        <w:rPr>
          <w:rStyle w:val="k"/>
        </w:rPr>
        <w:t>for</w:t>
      </w:r>
      <w:r>
        <w:t xml:space="preserve"> </w:t>
      </w:r>
      <w:r>
        <w:rPr>
          <w:rStyle w:val="n"/>
        </w:rPr>
        <w:t>spice</w:t>
      </w:r>
      <w:r>
        <w:t xml:space="preserve"> </w:t>
      </w:r>
      <w:r>
        <w:rPr>
          <w:rStyle w:val="ow"/>
        </w:rPr>
        <w:t>in</w:t>
      </w:r>
      <w:r>
        <w:t xml:space="preserve"> </w:t>
      </w:r>
      <w:proofErr w:type="spellStart"/>
      <w:r>
        <w:rPr>
          <w:rStyle w:val="n"/>
        </w:rPr>
        <w:t>spice_list</w:t>
      </w:r>
      <w:proofErr w:type="spellEnd"/>
      <w:r>
        <w:rPr>
          <w:rStyle w:val="p"/>
        </w:rPr>
        <w:t>))</w:t>
      </w:r>
    </w:p>
    <w:p w14:paraId="1E50C74C" w14:textId="77777777" w:rsidR="009A298B" w:rsidRDefault="009A298B" w:rsidP="009A298B">
      <w:pPr>
        <w:pStyle w:val="HTMLPreformatted"/>
      </w:pPr>
      <w:proofErr w:type="spellStart"/>
      <w:r>
        <w:rPr>
          <w:rStyle w:val="n"/>
        </w:rPr>
        <w:t>spice_df</w:t>
      </w:r>
      <w:r>
        <w:rPr>
          <w:rStyle w:val="o"/>
        </w:rPr>
        <w:t>.</w:t>
      </w:r>
      <w:r>
        <w:rPr>
          <w:rStyle w:val="n"/>
        </w:rPr>
        <w:t>head</w:t>
      </w:r>
      <w:proofErr w:type="spell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543"/>
        <w:gridCol w:w="744"/>
        <w:gridCol w:w="847"/>
        <w:gridCol w:w="543"/>
        <w:gridCol w:w="752"/>
        <w:gridCol w:w="955"/>
        <w:gridCol w:w="881"/>
        <w:gridCol w:w="679"/>
        <w:gridCol w:w="782"/>
        <w:gridCol w:w="667"/>
      </w:tblGrid>
      <w:tr w:rsidR="009A298B" w14:paraId="6D91CE66" w14:textId="77777777" w:rsidTr="009A298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FA6875" w14:textId="77777777" w:rsidR="009A298B" w:rsidRDefault="009A298B"/>
        </w:tc>
        <w:tc>
          <w:tcPr>
            <w:tcW w:w="0" w:type="auto"/>
            <w:tcBorders>
              <w:top w:val="outset" w:sz="6" w:space="0" w:color="auto"/>
              <w:left w:val="outset" w:sz="6" w:space="0" w:color="auto"/>
              <w:bottom w:val="outset" w:sz="6" w:space="0" w:color="auto"/>
              <w:right w:val="outset" w:sz="6" w:space="0" w:color="auto"/>
            </w:tcBorders>
            <w:vAlign w:val="center"/>
            <w:hideMark/>
          </w:tcPr>
          <w:p w14:paraId="70860CAB" w14:textId="77777777" w:rsidR="009A298B" w:rsidRDefault="009A298B">
            <w:pPr>
              <w:jc w:val="center"/>
              <w:rPr>
                <w:b/>
                <w:bCs/>
                <w:sz w:val="24"/>
                <w:szCs w:val="24"/>
              </w:rPr>
            </w:pPr>
            <w:r>
              <w:rPr>
                <w:b/>
                <w:bCs/>
              </w:rPr>
              <w:t>salt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0F6DA" w14:textId="77777777" w:rsidR="009A298B" w:rsidRDefault="009A298B">
            <w:pPr>
              <w:jc w:val="center"/>
              <w:rPr>
                <w:b/>
                <w:bCs/>
              </w:rPr>
            </w:pPr>
            <w:r>
              <w:rPr>
                <w:b/>
                <w:bCs/>
              </w:rPr>
              <w:t>pepper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AF769" w14:textId="77777777" w:rsidR="009A298B" w:rsidRDefault="009A298B">
            <w:pPr>
              <w:jc w:val="center"/>
              <w:rPr>
                <w:b/>
                <w:bCs/>
              </w:rPr>
            </w:pPr>
            <w:r>
              <w:rPr>
                <w:b/>
                <w:bCs/>
              </w:rPr>
              <w:t>oregano</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27EC4" w14:textId="77777777" w:rsidR="009A298B" w:rsidRDefault="009A298B">
            <w:pPr>
              <w:jc w:val="center"/>
              <w:rPr>
                <w:b/>
                <w:bCs/>
              </w:rPr>
            </w:pPr>
            <w:r>
              <w:rPr>
                <w:b/>
                <w:bCs/>
              </w:rPr>
              <w:t>sage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5F65A" w14:textId="77777777" w:rsidR="009A298B" w:rsidRDefault="009A298B">
            <w:pPr>
              <w:jc w:val="center"/>
              <w:rPr>
                <w:b/>
                <w:bCs/>
              </w:rPr>
            </w:pPr>
            <w:r>
              <w:rPr>
                <w:b/>
                <w:bCs/>
              </w:rPr>
              <w:t>parsley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8A9AC" w14:textId="77777777" w:rsidR="009A298B" w:rsidRDefault="009A298B">
            <w:pPr>
              <w:jc w:val="center"/>
              <w:rPr>
                <w:b/>
                <w:bCs/>
              </w:rPr>
            </w:pPr>
            <w:r>
              <w:rPr>
                <w:b/>
                <w:bCs/>
              </w:rPr>
              <w:t>rosemary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1F031" w14:textId="77777777" w:rsidR="009A298B" w:rsidRDefault="009A298B">
            <w:pPr>
              <w:jc w:val="center"/>
              <w:rPr>
                <w:b/>
                <w:bCs/>
              </w:rPr>
            </w:pPr>
            <w:r>
              <w:rPr>
                <w:b/>
                <w:bCs/>
              </w:rPr>
              <w:t>tarragon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8774B" w14:textId="77777777" w:rsidR="009A298B" w:rsidRDefault="009A298B">
            <w:pPr>
              <w:jc w:val="center"/>
              <w:rPr>
                <w:b/>
                <w:bCs/>
              </w:rPr>
            </w:pPr>
            <w:r>
              <w:rPr>
                <w:b/>
                <w:bCs/>
              </w:rPr>
              <w:t>thyme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55CE1" w14:textId="77777777" w:rsidR="009A298B" w:rsidRDefault="009A298B">
            <w:pPr>
              <w:jc w:val="center"/>
              <w:rPr>
                <w:b/>
                <w:bCs/>
              </w:rPr>
            </w:pPr>
            <w:r>
              <w:rPr>
                <w:b/>
                <w:bCs/>
              </w:rPr>
              <w:t>paprika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8D50B" w14:textId="77777777" w:rsidR="009A298B" w:rsidRDefault="009A298B">
            <w:pPr>
              <w:jc w:val="center"/>
              <w:rPr>
                <w:b/>
                <w:bCs/>
              </w:rPr>
            </w:pPr>
            <w:r>
              <w:rPr>
                <w:b/>
                <w:bCs/>
              </w:rPr>
              <w:t>cumin</w:t>
            </w:r>
          </w:p>
        </w:tc>
      </w:tr>
      <w:tr w:rsidR="009A298B" w14:paraId="437632B9"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A8233B" w14:textId="77777777" w:rsidR="009A298B" w:rsidRDefault="009A298B">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C51C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ABDE7"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402A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5F824" w14:textId="77777777" w:rsidR="009A298B" w:rsidRDefault="009A298B">
            <w: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D372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97DE0"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EE8E6"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97009"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BD0C0"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43A87" w14:textId="77777777" w:rsidR="009A298B" w:rsidRDefault="009A298B">
            <w:r>
              <w:t>False</w:t>
            </w:r>
          </w:p>
        </w:tc>
      </w:tr>
      <w:tr w:rsidR="009A298B" w14:paraId="3B98FFA5"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84A957" w14:textId="77777777" w:rsidR="009A298B" w:rsidRDefault="009A298B">
            <w:pPr>
              <w:jc w:val="center"/>
              <w:rPr>
                <w:b/>
                <w:bCs/>
              </w:rPr>
            </w:pPr>
            <w:r>
              <w:rPr>
                <w:b/>
                <w:bCs/>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1490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C0E0E"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3E78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53774"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D0CB9"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DD5CB"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FBC9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3B42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2B28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6C826" w14:textId="77777777" w:rsidR="009A298B" w:rsidRDefault="009A298B">
            <w:r>
              <w:t>False</w:t>
            </w:r>
          </w:p>
        </w:tc>
      </w:tr>
      <w:tr w:rsidR="009A298B" w14:paraId="0328FBA3"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942C5D" w14:textId="77777777" w:rsidR="009A298B" w:rsidRDefault="009A298B">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6DA4F" w14:textId="77777777" w:rsidR="009A298B" w:rsidRDefault="009A298B">
            <w: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1B92E" w14:textId="77777777" w:rsidR="009A298B" w:rsidRDefault="009A298B">
            <w: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9E13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0F99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3885F"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63AD"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3C268"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5F276"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537B2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2CCF" w14:textId="77777777" w:rsidR="009A298B" w:rsidRDefault="009A298B">
            <w:r>
              <w:t>True</w:t>
            </w:r>
          </w:p>
        </w:tc>
      </w:tr>
      <w:tr w:rsidR="009A298B" w14:paraId="531DB8DA"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A480C" w14:textId="77777777" w:rsidR="009A298B" w:rsidRDefault="009A298B">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AD82A"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3B200"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095D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081D0"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0F14F"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66181"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76ABB"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64BBE"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4A0A1"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2E37B" w14:textId="77777777" w:rsidR="009A298B" w:rsidRDefault="009A298B">
            <w:r>
              <w:t>False</w:t>
            </w:r>
          </w:p>
        </w:tc>
      </w:tr>
      <w:tr w:rsidR="009A298B" w14:paraId="5F960B30" w14:textId="77777777" w:rsidTr="009A29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974DD" w14:textId="77777777" w:rsidR="009A298B" w:rsidRDefault="009A298B">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50AD1"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4CC72C"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1B541"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36963"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BECE9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81F3D"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363C5"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732BE"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26302" w14:textId="77777777" w:rsidR="009A298B" w:rsidRDefault="009A298B">
            <w: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D4894" w14:textId="77777777" w:rsidR="009A298B" w:rsidRDefault="009A298B">
            <w:r>
              <w:t>False</w:t>
            </w:r>
          </w:p>
        </w:tc>
      </w:tr>
    </w:tbl>
    <w:p w14:paraId="1A381DD6" w14:textId="77777777" w:rsidR="009A298B" w:rsidRDefault="009A298B" w:rsidP="009A298B">
      <w:pPr>
        <w:pStyle w:val="NormalWeb"/>
      </w:pPr>
      <w:r>
        <w:t xml:space="preserve">Now, as an example, let's say we'd like to find a recipe that uses parsley, paprika, and tarragon. We can compute this very quickly using the </w:t>
      </w:r>
      <w:r>
        <w:rPr>
          <w:rStyle w:val="HTMLCode"/>
        </w:rPr>
        <w:t>query()</w:t>
      </w:r>
      <w:r>
        <w:t xml:space="preserve"> method of </w:t>
      </w:r>
      <w:proofErr w:type="spellStart"/>
      <w:r>
        <w:rPr>
          <w:rStyle w:val="HTMLCode"/>
        </w:rPr>
        <w:t>DataFrame</w:t>
      </w:r>
      <w:r>
        <w:t>s</w:t>
      </w:r>
      <w:proofErr w:type="spellEnd"/>
      <w:r>
        <w:t xml:space="preserve">, discussed in </w:t>
      </w:r>
      <w:hyperlink r:id="rId18" w:history="1">
        <w:r>
          <w:rPr>
            <w:rStyle w:val="Hyperlink"/>
            <w:rFonts w:eastAsiaTheme="majorEastAsia"/>
          </w:rPr>
          <w:t xml:space="preserve">High-Performance Pandas: </w:t>
        </w:r>
        <w:r>
          <w:rPr>
            <w:rStyle w:val="HTMLCode"/>
            <w:color w:val="0000FF"/>
            <w:u w:val="single"/>
          </w:rPr>
          <w:t>eval()</w:t>
        </w:r>
        <w:r>
          <w:rPr>
            <w:rStyle w:val="Hyperlink"/>
            <w:rFonts w:eastAsiaTheme="majorEastAsia"/>
          </w:rPr>
          <w:t xml:space="preserve"> and </w:t>
        </w:r>
        <w:r>
          <w:rPr>
            <w:rStyle w:val="HTMLCode"/>
            <w:color w:val="0000FF"/>
            <w:u w:val="single"/>
          </w:rPr>
          <w:t>query()</w:t>
        </w:r>
      </w:hyperlink>
      <w:r>
        <w:t>:</w:t>
      </w:r>
    </w:p>
    <w:p w14:paraId="75DD55B5" w14:textId="77777777" w:rsidR="009A298B" w:rsidRDefault="009A298B" w:rsidP="009A298B">
      <w:pPr>
        <w:pStyle w:val="HTMLPreformatted"/>
      </w:pPr>
      <w:r>
        <w:rPr>
          <w:rStyle w:val="n"/>
        </w:rPr>
        <w:t>selection</w:t>
      </w:r>
      <w:r>
        <w:t xml:space="preserve"> </w:t>
      </w:r>
      <w:r>
        <w:rPr>
          <w:rStyle w:val="o"/>
        </w:rPr>
        <w:t>=</w:t>
      </w:r>
      <w:r>
        <w:t xml:space="preserve"> </w:t>
      </w:r>
      <w:proofErr w:type="spellStart"/>
      <w:r>
        <w:rPr>
          <w:rStyle w:val="n"/>
        </w:rPr>
        <w:t>spice_df</w:t>
      </w:r>
      <w:r>
        <w:rPr>
          <w:rStyle w:val="o"/>
        </w:rPr>
        <w:t>.</w:t>
      </w:r>
      <w:r>
        <w:rPr>
          <w:rStyle w:val="n"/>
        </w:rPr>
        <w:t>query</w:t>
      </w:r>
      <w:proofErr w:type="spellEnd"/>
      <w:r>
        <w:rPr>
          <w:rStyle w:val="p"/>
        </w:rPr>
        <w:t>(</w:t>
      </w:r>
      <w:r>
        <w:rPr>
          <w:rStyle w:val="s1"/>
        </w:rPr>
        <w:t>'parsley &amp; paprika &amp; tarragon'</w:t>
      </w:r>
      <w:r>
        <w:rPr>
          <w:rStyle w:val="p"/>
        </w:rPr>
        <w:t>)</w:t>
      </w:r>
    </w:p>
    <w:p w14:paraId="472DFF15" w14:textId="77777777" w:rsidR="009A298B" w:rsidRDefault="009A298B" w:rsidP="009A298B">
      <w:pPr>
        <w:pStyle w:val="HTMLPreformatted"/>
      </w:pPr>
      <w:proofErr w:type="spellStart"/>
      <w:r>
        <w:rPr>
          <w:rStyle w:val="nb"/>
        </w:rPr>
        <w:t>len</w:t>
      </w:r>
      <w:proofErr w:type="spellEnd"/>
      <w:r>
        <w:rPr>
          <w:rStyle w:val="p"/>
        </w:rPr>
        <w:t>(</w:t>
      </w:r>
      <w:r>
        <w:rPr>
          <w:rStyle w:val="n"/>
        </w:rPr>
        <w:t>selection</w:t>
      </w:r>
      <w:r>
        <w:rPr>
          <w:rStyle w:val="p"/>
        </w:rPr>
        <w:t>)</w:t>
      </w:r>
    </w:p>
    <w:p w14:paraId="4A9FAC0F" w14:textId="77777777" w:rsidR="009A298B" w:rsidRDefault="009A298B" w:rsidP="009A298B">
      <w:pPr>
        <w:pStyle w:val="HTMLPreformatted"/>
      </w:pPr>
      <w:r>
        <w:t>10</w:t>
      </w:r>
    </w:p>
    <w:p w14:paraId="6A9896B6" w14:textId="77777777" w:rsidR="009A298B" w:rsidRDefault="009A298B" w:rsidP="009A298B">
      <w:pPr>
        <w:pStyle w:val="NormalWeb"/>
      </w:pPr>
      <w:r>
        <w:t>We find only 10 recipes with this combination; let's use the index returned by this selection to discover the names of the recipes that have this combination:</w:t>
      </w:r>
    </w:p>
    <w:p w14:paraId="7ADAA718" w14:textId="77777777" w:rsidR="009A298B" w:rsidRDefault="009A298B" w:rsidP="009A298B">
      <w:pPr>
        <w:pStyle w:val="HTMLPreformatted"/>
      </w:pPr>
      <w:r>
        <w:rPr>
          <w:rStyle w:val="n"/>
        </w:rPr>
        <w:t>recipes</w:t>
      </w:r>
      <w:r>
        <w:rPr>
          <w:rStyle w:val="o"/>
        </w:rPr>
        <w:t>.</w:t>
      </w:r>
      <w:r>
        <w:rPr>
          <w:rStyle w:val="n"/>
        </w:rPr>
        <w:t>name</w:t>
      </w:r>
      <w:r>
        <w:rPr>
          <w:rStyle w:val="p"/>
        </w:rPr>
        <w:t>[</w:t>
      </w:r>
      <w:proofErr w:type="spellStart"/>
      <w:proofErr w:type="gramStart"/>
      <w:r>
        <w:rPr>
          <w:rStyle w:val="n"/>
        </w:rPr>
        <w:t>selection</w:t>
      </w:r>
      <w:r>
        <w:rPr>
          <w:rStyle w:val="o"/>
        </w:rPr>
        <w:t>.</w:t>
      </w:r>
      <w:r>
        <w:rPr>
          <w:rStyle w:val="n"/>
        </w:rPr>
        <w:t>index</w:t>
      </w:r>
      <w:proofErr w:type="spellEnd"/>
      <w:proofErr w:type="gramEnd"/>
      <w:r>
        <w:rPr>
          <w:rStyle w:val="p"/>
        </w:rPr>
        <w:t>]</w:t>
      </w:r>
    </w:p>
    <w:p w14:paraId="314941E6" w14:textId="77777777" w:rsidR="009A298B" w:rsidRDefault="009A298B" w:rsidP="009A298B">
      <w:pPr>
        <w:pStyle w:val="HTMLPreformatted"/>
      </w:pPr>
      <w:r>
        <w:t xml:space="preserve">2069      All </w:t>
      </w:r>
      <w:proofErr w:type="spellStart"/>
      <w:r>
        <w:t>cremat</w:t>
      </w:r>
      <w:proofErr w:type="spellEnd"/>
      <w:r>
        <w:t xml:space="preserve"> with a Little Gem, dandelion and </w:t>
      </w:r>
      <w:proofErr w:type="spellStart"/>
      <w:r>
        <w:t>wa</w:t>
      </w:r>
      <w:proofErr w:type="spellEnd"/>
      <w:r>
        <w:t>...</w:t>
      </w:r>
    </w:p>
    <w:p w14:paraId="6271E9E5" w14:textId="77777777" w:rsidR="009A298B" w:rsidRDefault="009A298B" w:rsidP="009A298B">
      <w:pPr>
        <w:pStyle w:val="HTMLPreformatted"/>
      </w:pPr>
      <w:r>
        <w:t>74964                         Lobster with Thermidor butter</w:t>
      </w:r>
    </w:p>
    <w:p w14:paraId="4726F21F" w14:textId="77777777" w:rsidR="009A298B" w:rsidRDefault="009A298B" w:rsidP="009A298B">
      <w:pPr>
        <w:pStyle w:val="HTMLPreformatted"/>
      </w:pPr>
      <w:r>
        <w:t>93768      Burton's Southern Fried Chicken with White Gravy</w:t>
      </w:r>
    </w:p>
    <w:p w14:paraId="3C2379BC" w14:textId="77777777" w:rsidR="009A298B" w:rsidRDefault="009A298B" w:rsidP="009A298B">
      <w:pPr>
        <w:pStyle w:val="HTMLPreformatted"/>
      </w:pPr>
      <w:r>
        <w:t>113926                     Mijo's Slow Cooker Shredded Beef</w:t>
      </w:r>
    </w:p>
    <w:p w14:paraId="3801FF68" w14:textId="77777777" w:rsidR="009A298B" w:rsidRDefault="009A298B" w:rsidP="009A298B">
      <w:pPr>
        <w:pStyle w:val="HTMLPreformatted"/>
      </w:pPr>
      <w:r>
        <w:t>137686                     Asparagus Soup with Poached Eggs</w:t>
      </w:r>
    </w:p>
    <w:p w14:paraId="3FB01804" w14:textId="77777777" w:rsidR="009A298B" w:rsidRDefault="009A298B" w:rsidP="009A298B">
      <w:pPr>
        <w:pStyle w:val="HTMLPreformatted"/>
      </w:pPr>
      <w:r>
        <w:t>140530                                 Fried Oyster Po’boys</w:t>
      </w:r>
    </w:p>
    <w:p w14:paraId="6196261F" w14:textId="77777777" w:rsidR="009A298B" w:rsidRDefault="009A298B" w:rsidP="009A298B">
      <w:pPr>
        <w:pStyle w:val="HTMLPreformatted"/>
      </w:pPr>
      <w:r>
        <w:t>158475                Lamb shank tagine with herb tabbouleh</w:t>
      </w:r>
    </w:p>
    <w:p w14:paraId="584156D7" w14:textId="77777777" w:rsidR="009A298B" w:rsidRDefault="009A298B" w:rsidP="009A298B">
      <w:pPr>
        <w:pStyle w:val="HTMLPreformatted"/>
      </w:pPr>
      <w:r>
        <w:t>158486                 Southern fried chicken in buttermilk</w:t>
      </w:r>
    </w:p>
    <w:p w14:paraId="5DAD5F4E" w14:textId="77777777" w:rsidR="009A298B" w:rsidRDefault="009A298B" w:rsidP="009A298B">
      <w:pPr>
        <w:pStyle w:val="HTMLPreformatted"/>
      </w:pPr>
      <w:r>
        <w:t>163175            Fried Chicken Sliders with Pickles + Slaw</w:t>
      </w:r>
    </w:p>
    <w:p w14:paraId="5F2E0E13" w14:textId="77777777" w:rsidR="009A298B" w:rsidRDefault="009A298B" w:rsidP="009A298B">
      <w:pPr>
        <w:pStyle w:val="HTMLPreformatted"/>
      </w:pPr>
      <w:r>
        <w:t>165243                        Bar Tartine Cauliflower Salad</w:t>
      </w:r>
    </w:p>
    <w:p w14:paraId="04DEC779" w14:textId="77777777" w:rsidR="009A298B" w:rsidRDefault="009A298B" w:rsidP="009A298B">
      <w:pPr>
        <w:pStyle w:val="HTMLPreformatted"/>
      </w:pPr>
      <w:r>
        <w:t xml:space="preserve">Name: name, </w:t>
      </w:r>
      <w:proofErr w:type="spellStart"/>
      <w:r>
        <w:t>dtype</w:t>
      </w:r>
      <w:proofErr w:type="spellEnd"/>
      <w:r>
        <w:t>: object</w:t>
      </w:r>
    </w:p>
    <w:p w14:paraId="719714E4" w14:textId="77777777" w:rsidR="009A298B" w:rsidRDefault="009A298B" w:rsidP="009A298B">
      <w:pPr>
        <w:pStyle w:val="NormalWeb"/>
      </w:pPr>
      <w:r>
        <w:t xml:space="preserve">Now that we have narrowed down our recipe </w:t>
      </w:r>
      <w:proofErr w:type="gramStart"/>
      <w:r>
        <w:t>selection</w:t>
      </w:r>
      <w:proofErr w:type="gramEnd"/>
      <w:r>
        <w:t xml:space="preserve"> by a factor of almost 20,000, we are in a position to make a more informed decision about what we'd like to cook for dinner.</w:t>
      </w:r>
    </w:p>
    <w:p w14:paraId="4C0967E9" w14:textId="77777777" w:rsidR="009A298B" w:rsidRDefault="009A298B" w:rsidP="009A298B">
      <w:pPr>
        <w:pStyle w:val="Heading3"/>
      </w:pPr>
      <w:r>
        <w:t>Going further with recipes</w:t>
      </w:r>
    </w:p>
    <w:p w14:paraId="1FE443DE" w14:textId="77777777" w:rsidR="009A298B" w:rsidRDefault="009A298B" w:rsidP="009A298B">
      <w:pPr>
        <w:pStyle w:val="NormalWeb"/>
      </w:pPr>
      <w:r>
        <w:t>Hopefully this example has given you a bit of a flavor (</w:t>
      </w:r>
      <w:proofErr w:type="spellStart"/>
      <w:r>
        <w:t>ba-dum</w:t>
      </w:r>
      <w:proofErr w:type="spellEnd"/>
      <w:r>
        <w:t xml:space="preserve">!) for the types of data cleaning operations that are efficiently enabled by </w:t>
      </w:r>
      <w:proofErr w:type="gramStart"/>
      <w:r>
        <w:t>Pandas</w:t>
      </w:r>
      <w:proofErr w:type="gramEnd"/>
      <w:r>
        <w:t xml:space="preserve"> string methods. Of course, building a very robust recipe recommendation system would require </w:t>
      </w:r>
      <w:proofErr w:type="gramStart"/>
      <w:r>
        <w:t xml:space="preserve">a </w:t>
      </w:r>
      <w:r>
        <w:rPr>
          <w:rStyle w:val="Emphasis"/>
        </w:rPr>
        <w:t>lot</w:t>
      </w:r>
      <w:proofErr w:type="gramEnd"/>
      <w:r>
        <w:t xml:space="preserve"> more work! Extracting full ingredient lists from each recipe would be an important piece of the task; unfortunately, the wide variety of formats used makes this a </w:t>
      </w:r>
      <w:proofErr w:type="gramStart"/>
      <w:r>
        <w:t>relatively time-consuming</w:t>
      </w:r>
      <w:proofErr w:type="gramEnd"/>
      <w:r>
        <w:t xml:space="preserve"> process. This points to the truism that in data science, cleaning and munging of real-world data often </w:t>
      </w:r>
      <w:proofErr w:type="gramStart"/>
      <w:r>
        <w:t>comprises</w:t>
      </w:r>
      <w:proofErr w:type="gramEnd"/>
      <w:r>
        <w:t xml:space="preserve"> the majority of the work, and Pandas provides the tools that can help you do this efficiently.</w:t>
      </w:r>
    </w:p>
    <w:p w14:paraId="130C568C" w14:textId="77777777" w:rsidR="009A298B" w:rsidRDefault="009A298B" w:rsidP="009A298B">
      <w:pPr>
        <w:pStyle w:val="NormalWeb"/>
      </w:pPr>
      <w:r>
        <w:t xml:space="preserve">&lt; </w:t>
      </w:r>
      <w:hyperlink r:id="rId19" w:history="1">
        <w:r>
          <w:rPr>
            <w:rStyle w:val="Hyperlink"/>
            <w:rFonts w:eastAsiaTheme="majorEastAsia"/>
          </w:rPr>
          <w:t>Pivot Tables</w:t>
        </w:r>
      </w:hyperlink>
      <w:r>
        <w:t xml:space="preserve"> | </w:t>
      </w:r>
      <w:hyperlink r:id="rId20" w:history="1">
        <w:r>
          <w:rPr>
            <w:rStyle w:val="Hyperlink"/>
            <w:rFonts w:eastAsiaTheme="majorEastAsia"/>
          </w:rPr>
          <w:t>Contents</w:t>
        </w:r>
      </w:hyperlink>
      <w:r>
        <w:t xml:space="preserve"> | </w:t>
      </w:r>
      <w:hyperlink r:id="rId21" w:history="1">
        <w:r>
          <w:rPr>
            <w:rStyle w:val="Hyperlink"/>
            <w:rFonts w:eastAsiaTheme="majorEastAsia"/>
          </w:rPr>
          <w:t>Working with Time Series</w:t>
        </w:r>
      </w:hyperlink>
      <w:r>
        <w:t xml:space="preserve"> &gt;</w:t>
      </w:r>
    </w:p>
    <w:p w14:paraId="0AF87907" w14:textId="77777777" w:rsidR="007F314F" w:rsidRDefault="007F314F" w:rsidP="007F314F">
      <w:pPr>
        <w:pStyle w:val="Heading1"/>
      </w:pPr>
      <w:r>
        <w:rPr>
          <w:rStyle w:val="dc-u-mr-8"/>
        </w:rPr>
        <w:lastRenderedPageBreak/>
        <w:t>Cleaning Data in Python</w:t>
      </w:r>
      <w:r>
        <w:t xml:space="preserve"> </w:t>
      </w:r>
    </w:p>
    <w:p w14:paraId="7947CB1F" w14:textId="77777777" w:rsidR="007F314F" w:rsidRDefault="007F314F" w:rsidP="007F314F">
      <w:pPr>
        <w:pStyle w:val="header-herostat"/>
        <w:numPr>
          <w:ilvl w:val="0"/>
          <w:numId w:val="1"/>
        </w:numPr>
      </w:pPr>
      <w:r>
        <w:t xml:space="preserve">4 hours </w:t>
      </w:r>
    </w:p>
    <w:p w14:paraId="52484C56" w14:textId="77777777" w:rsidR="007F314F" w:rsidRDefault="007F314F" w:rsidP="007F314F">
      <w:pPr>
        <w:pStyle w:val="header-herostat"/>
        <w:numPr>
          <w:ilvl w:val="0"/>
          <w:numId w:val="1"/>
        </w:numPr>
      </w:pPr>
      <w:r>
        <w:t xml:space="preserve">13 Videos </w:t>
      </w:r>
    </w:p>
    <w:p w14:paraId="3AA5649F" w14:textId="77777777" w:rsidR="007F314F" w:rsidRDefault="007F314F" w:rsidP="007F314F">
      <w:pPr>
        <w:pStyle w:val="header-herostat"/>
        <w:numPr>
          <w:ilvl w:val="0"/>
          <w:numId w:val="1"/>
        </w:numPr>
      </w:pPr>
      <w:r>
        <w:t xml:space="preserve">44 Exercises </w:t>
      </w:r>
    </w:p>
    <w:p w14:paraId="7611F862" w14:textId="77777777" w:rsidR="007F314F" w:rsidRDefault="007F314F" w:rsidP="007F314F">
      <w:pPr>
        <w:pStyle w:val="header-herostat"/>
        <w:numPr>
          <w:ilvl w:val="0"/>
          <w:numId w:val="1"/>
        </w:numPr>
      </w:pPr>
      <w:r>
        <w:t xml:space="preserve">78,447 Participants </w:t>
      </w:r>
    </w:p>
    <w:p w14:paraId="2A72B287" w14:textId="77777777" w:rsidR="007F314F" w:rsidRDefault="007F314F" w:rsidP="007F314F">
      <w:pPr>
        <w:pStyle w:val="header-herostat"/>
        <w:numPr>
          <w:ilvl w:val="0"/>
          <w:numId w:val="1"/>
        </w:numPr>
      </w:pPr>
      <w:r>
        <w:t xml:space="preserve">3,500 XP </w:t>
      </w:r>
    </w:p>
    <w:p w14:paraId="0D37A051" w14:textId="77777777" w:rsidR="007F314F" w:rsidRDefault="007F314F" w:rsidP="007F314F">
      <w:pPr>
        <w:pStyle w:val="Heading3"/>
      </w:pPr>
      <w:r>
        <w:t>Course Description</w:t>
      </w:r>
    </w:p>
    <w:p w14:paraId="2A0DEA8A" w14:textId="436A16B1" w:rsidR="007F314F" w:rsidRDefault="00000000" w:rsidP="007F314F">
      <w:r>
        <w:pict w14:anchorId="5CA71C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5pt;height:13.75pt">
            <v:imagedata r:id="rId22" o:title=""/>
          </v:shape>
        </w:pict>
      </w:r>
    </w:p>
    <w:p w14:paraId="72EB82ED" w14:textId="77777777" w:rsidR="007F314F" w:rsidRDefault="007F314F" w:rsidP="007F314F">
      <w:pPr>
        <w:pStyle w:val="multilineexpandabletext"/>
      </w:pPr>
      <w:proofErr w:type="gramStart"/>
      <w:r>
        <w:t>It's</w:t>
      </w:r>
      <w:proofErr w:type="gramEnd"/>
      <w:r>
        <w:t xml:space="preserve"> commonly said that data scientists spend 80% of their time cleaning and manipulating data and only 20% of their time analyzing it. The time spent cleaning is vital since analyzing dirty data can lead you to draw inaccurate conclusions. Data cleaning is an essential task in data science. Without </w:t>
      </w:r>
      <w:proofErr w:type="gramStart"/>
      <w:r>
        <w:t>properly cleaned</w:t>
      </w:r>
      <w:proofErr w:type="gramEnd"/>
      <w:r>
        <w:t xml:space="preserve"> data, the results of any data analysis or machine learning model could be inaccurate. In this course, you will learn how to </w:t>
      </w:r>
      <w:proofErr w:type="gramStart"/>
      <w:r>
        <w:t>identify</w:t>
      </w:r>
      <w:proofErr w:type="gramEnd"/>
      <w:r>
        <w:t xml:space="preserve">, diagnose, and treat a variety of data cleaning problems in Python, ranging from simple to advanced. You will deal with improper data types, check that your data is in the correct range, </w:t>
      </w:r>
      <w:proofErr w:type="gramStart"/>
      <w:r>
        <w:t>handle</w:t>
      </w:r>
      <w:proofErr w:type="gramEnd"/>
      <w:r>
        <w:t xml:space="preserve"> missing data, perform record linkage, and more! </w:t>
      </w:r>
    </w:p>
    <w:p w14:paraId="500AB349" w14:textId="77777777" w:rsidR="007F314F" w:rsidRDefault="007F314F" w:rsidP="007F314F">
      <w:pPr>
        <w:pStyle w:val="chapter"/>
        <w:numPr>
          <w:ilvl w:val="0"/>
          <w:numId w:val="2"/>
        </w:numPr>
      </w:pPr>
      <w:r>
        <w:rPr>
          <w:rStyle w:val="chapter-number"/>
        </w:rPr>
        <w:t>1</w:t>
      </w:r>
      <w:r>
        <w:rPr>
          <w:rStyle w:val="chapternumber"/>
        </w:rPr>
        <w:t xml:space="preserve"> </w:t>
      </w:r>
    </w:p>
    <w:p w14:paraId="458CD4A8" w14:textId="77777777" w:rsidR="007F314F" w:rsidRDefault="007F314F" w:rsidP="007F314F">
      <w:pPr>
        <w:pStyle w:val="Heading4"/>
        <w:ind w:left="720"/>
      </w:pPr>
      <w:r>
        <w:t xml:space="preserve">Common data problems </w:t>
      </w:r>
    </w:p>
    <w:p w14:paraId="46C70267" w14:textId="77777777" w:rsidR="007F314F" w:rsidRDefault="007F314F" w:rsidP="007F314F">
      <w:pPr>
        <w:pStyle w:val="chapter"/>
        <w:spacing w:before="0" w:after="0"/>
        <w:ind w:left="720"/>
      </w:pPr>
      <w:r>
        <w:rPr>
          <w:rStyle w:val="dc-progress-bartext"/>
        </w:rPr>
        <w:t>0%</w:t>
      </w:r>
      <w:r>
        <w:t xml:space="preserve"> </w:t>
      </w:r>
    </w:p>
    <w:p w14:paraId="5BB40D4C" w14:textId="77777777" w:rsidR="007F314F" w:rsidRDefault="007F314F" w:rsidP="007F314F">
      <w:pPr>
        <w:pStyle w:val="chapterdescription"/>
        <w:ind w:left="720"/>
      </w:pPr>
      <w:r>
        <w:t xml:space="preserve">In this chapter, </w:t>
      </w:r>
      <w:proofErr w:type="gramStart"/>
      <w:r>
        <w:t>you'll</w:t>
      </w:r>
      <w:proofErr w:type="gramEnd"/>
      <w:r>
        <w:t xml:space="preserve"> learn how to overcome some of the most common dirty data problems. </w:t>
      </w:r>
      <w:proofErr w:type="gramStart"/>
      <w:r>
        <w:t>You'll</w:t>
      </w:r>
      <w:proofErr w:type="gramEnd"/>
      <w:r>
        <w:t xml:space="preserve"> convert data types, apply range constraints to remove future data points, and remove duplicated data points to avoid double-counting. </w:t>
      </w:r>
    </w:p>
    <w:p w14:paraId="256EFB52" w14:textId="243FD5A8" w:rsidR="007F314F" w:rsidRDefault="007F314F" w:rsidP="007F314F">
      <w:pPr>
        <w:pStyle w:val="chapterexercise"/>
        <w:numPr>
          <w:ilvl w:val="1"/>
          <w:numId w:val="2"/>
        </w:numPr>
      </w:pPr>
      <w:r>
        <w:rPr>
          <w:noProof/>
        </w:rPr>
        <mc:AlternateContent>
          <mc:Choice Requires="wps">
            <w:drawing>
              <wp:inline distT="0" distB="0" distL="0" distR="0" wp14:anchorId="11F0CDC8" wp14:editId="1C633047">
                <wp:extent cx="222250" cy="22225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B445D" id="Rectangle 4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DAC430B" w14:textId="77777777" w:rsidR="007F314F" w:rsidRDefault="007F314F" w:rsidP="007F314F">
      <w:pPr>
        <w:pStyle w:val="Heading5"/>
        <w:ind w:left="1440"/>
      </w:pPr>
      <w:r>
        <w:t>Data type constraints</w:t>
      </w:r>
    </w:p>
    <w:p w14:paraId="4494D70F" w14:textId="77777777" w:rsidR="007F314F" w:rsidRDefault="007F314F" w:rsidP="007F314F">
      <w:pPr>
        <w:pStyle w:val="chapterexercise"/>
        <w:spacing w:before="0" w:after="0"/>
        <w:ind w:left="144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1D0B4107" w14:textId="08B01FC4" w:rsidR="007F314F" w:rsidRDefault="007F314F" w:rsidP="007F314F">
      <w:pPr>
        <w:pStyle w:val="chapterexercise"/>
        <w:numPr>
          <w:ilvl w:val="1"/>
          <w:numId w:val="2"/>
        </w:numPr>
      </w:pPr>
      <w:r>
        <w:rPr>
          <w:noProof/>
        </w:rPr>
        <mc:AlternateContent>
          <mc:Choice Requires="wps">
            <w:drawing>
              <wp:inline distT="0" distB="0" distL="0" distR="0" wp14:anchorId="5E13268E" wp14:editId="3FBB1F64">
                <wp:extent cx="222250" cy="22225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563A6" id="Rectangle 4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3CA7692" w14:textId="77777777" w:rsidR="007F314F" w:rsidRDefault="007F314F" w:rsidP="007F314F">
      <w:pPr>
        <w:pStyle w:val="Heading5"/>
        <w:ind w:left="1440"/>
      </w:pPr>
      <w:r>
        <w:t>Common data types</w:t>
      </w:r>
    </w:p>
    <w:p w14:paraId="19338E64" w14:textId="77777777" w:rsidR="007F314F" w:rsidRDefault="007F314F" w:rsidP="007F314F">
      <w:pPr>
        <w:pStyle w:val="chapterexercise"/>
        <w:spacing w:before="0" w:after="0"/>
        <w:ind w:left="144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69EA5383" w14:textId="62D337AB" w:rsidR="007F314F" w:rsidRDefault="007F314F" w:rsidP="007F314F">
      <w:pPr>
        <w:pStyle w:val="chapterexercise"/>
        <w:numPr>
          <w:ilvl w:val="1"/>
          <w:numId w:val="2"/>
        </w:numPr>
      </w:pPr>
      <w:r>
        <w:rPr>
          <w:noProof/>
        </w:rPr>
        <mc:AlternateContent>
          <mc:Choice Requires="wps">
            <w:drawing>
              <wp:inline distT="0" distB="0" distL="0" distR="0" wp14:anchorId="1FBAF892" wp14:editId="3AC2EB8C">
                <wp:extent cx="222250" cy="22225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C3A44" id="Rectangle 4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D92C9D7" w14:textId="77777777" w:rsidR="007F314F" w:rsidRDefault="007F314F" w:rsidP="007F314F">
      <w:pPr>
        <w:pStyle w:val="Heading5"/>
        <w:ind w:left="1440"/>
      </w:pPr>
      <w:r>
        <w:lastRenderedPageBreak/>
        <w:t xml:space="preserve">Numeric data or </w:t>
      </w:r>
      <w:proofErr w:type="gramStart"/>
      <w:r>
        <w:t>... ?</w:t>
      </w:r>
      <w:proofErr w:type="gramEnd"/>
    </w:p>
    <w:p w14:paraId="6356239B" w14:textId="77777777" w:rsidR="007F314F" w:rsidRDefault="007F314F" w:rsidP="007F314F">
      <w:pPr>
        <w:pStyle w:val="chapterexercise"/>
        <w:spacing w:before="0" w:after="0"/>
        <w:ind w:left="144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7AA0DDBA" w14:textId="7AA64857" w:rsidR="007F314F" w:rsidRDefault="007F314F" w:rsidP="007F314F">
      <w:pPr>
        <w:pStyle w:val="chapterexercise"/>
        <w:numPr>
          <w:ilvl w:val="1"/>
          <w:numId w:val="2"/>
        </w:numPr>
      </w:pPr>
      <w:r>
        <w:rPr>
          <w:noProof/>
        </w:rPr>
        <mc:AlternateContent>
          <mc:Choice Requires="wps">
            <w:drawing>
              <wp:inline distT="0" distB="0" distL="0" distR="0" wp14:anchorId="62DEAA7D" wp14:editId="3EBD2E4E">
                <wp:extent cx="222250" cy="22225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09315" id="Rectangle 4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8672268" w14:textId="77777777" w:rsidR="007F314F" w:rsidRDefault="007F314F" w:rsidP="007F314F">
      <w:pPr>
        <w:pStyle w:val="Heading5"/>
        <w:ind w:left="1440"/>
      </w:pPr>
      <w:r>
        <w:t>Summing strings and concatenating numbers</w:t>
      </w:r>
    </w:p>
    <w:p w14:paraId="779FB0BE" w14:textId="77777777" w:rsidR="007F314F" w:rsidRDefault="007F314F" w:rsidP="007F314F">
      <w:pPr>
        <w:pStyle w:val="chapterexercise"/>
        <w:spacing w:before="0" w:after="0"/>
        <w:ind w:left="144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444C555F" w14:textId="5638BF4A" w:rsidR="007F314F" w:rsidRDefault="007F314F" w:rsidP="007F314F">
      <w:pPr>
        <w:pStyle w:val="chapterexercise"/>
        <w:numPr>
          <w:ilvl w:val="1"/>
          <w:numId w:val="2"/>
        </w:numPr>
      </w:pPr>
      <w:r>
        <w:rPr>
          <w:noProof/>
        </w:rPr>
        <mc:AlternateContent>
          <mc:Choice Requires="wps">
            <w:drawing>
              <wp:inline distT="0" distB="0" distL="0" distR="0" wp14:anchorId="133F791F" wp14:editId="16A1BF68">
                <wp:extent cx="222250" cy="22225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56D63" id="Rectangle 4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F73EA2A" w14:textId="77777777" w:rsidR="007F314F" w:rsidRDefault="007F314F" w:rsidP="007F314F">
      <w:pPr>
        <w:pStyle w:val="Heading5"/>
        <w:ind w:left="1440"/>
      </w:pPr>
      <w:r>
        <w:t>Data range constraints</w:t>
      </w:r>
    </w:p>
    <w:p w14:paraId="5CEB2021" w14:textId="77777777" w:rsidR="007F314F" w:rsidRDefault="007F314F" w:rsidP="007F314F">
      <w:pPr>
        <w:pStyle w:val="chapterexercise"/>
        <w:spacing w:before="0" w:after="0"/>
        <w:ind w:left="144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433C67C8" w14:textId="4F755CE9" w:rsidR="007F314F" w:rsidRDefault="007F314F" w:rsidP="007F314F">
      <w:pPr>
        <w:pStyle w:val="chapterexercise"/>
        <w:numPr>
          <w:ilvl w:val="1"/>
          <w:numId w:val="2"/>
        </w:numPr>
      </w:pPr>
      <w:r>
        <w:rPr>
          <w:noProof/>
        </w:rPr>
        <mc:AlternateContent>
          <mc:Choice Requires="wps">
            <w:drawing>
              <wp:inline distT="0" distB="0" distL="0" distR="0" wp14:anchorId="05164978" wp14:editId="251C7305">
                <wp:extent cx="222250" cy="22225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7A20E" id="Rectangle 4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F663CAB" w14:textId="77777777" w:rsidR="007F314F" w:rsidRDefault="007F314F" w:rsidP="007F314F">
      <w:pPr>
        <w:pStyle w:val="Heading5"/>
        <w:ind w:left="1440"/>
      </w:pPr>
      <w:r>
        <w:t>Tire size constraints</w:t>
      </w:r>
    </w:p>
    <w:p w14:paraId="1032643C" w14:textId="77777777" w:rsidR="007F314F" w:rsidRDefault="007F314F" w:rsidP="007F314F">
      <w:pPr>
        <w:pStyle w:val="chapterexercise"/>
        <w:spacing w:before="0" w:after="0"/>
        <w:ind w:left="144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783C0BDD" w14:textId="3487459A" w:rsidR="007F314F" w:rsidRDefault="007F314F" w:rsidP="007F314F">
      <w:pPr>
        <w:pStyle w:val="chapterexercise"/>
        <w:numPr>
          <w:ilvl w:val="1"/>
          <w:numId w:val="2"/>
        </w:numPr>
      </w:pPr>
      <w:r>
        <w:rPr>
          <w:noProof/>
        </w:rPr>
        <mc:AlternateContent>
          <mc:Choice Requires="wps">
            <w:drawing>
              <wp:inline distT="0" distB="0" distL="0" distR="0" wp14:anchorId="430D44B4" wp14:editId="08CCD154">
                <wp:extent cx="222250" cy="22225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3D2B3" id="Rectangle 4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2A014B9" w14:textId="77777777" w:rsidR="007F314F" w:rsidRDefault="007F314F" w:rsidP="007F314F">
      <w:pPr>
        <w:pStyle w:val="Heading5"/>
        <w:ind w:left="1440"/>
      </w:pPr>
      <w:r>
        <w:t>Back to the future</w:t>
      </w:r>
    </w:p>
    <w:p w14:paraId="4247C55D" w14:textId="77777777" w:rsidR="007F314F" w:rsidRDefault="007F314F" w:rsidP="007F314F">
      <w:pPr>
        <w:pStyle w:val="chapterexercise"/>
        <w:spacing w:before="0" w:after="0"/>
        <w:ind w:left="144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566B578D" w14:textId="570616E2" w:rsidR="007F314F" w:rsidRDefault="007F314F" w:rsidP="007F314F">
      <w:pPr>
        <w:pStyle w:val="chapterexercise"/>
        <w:numPr>
          <w:ilvl w:val="1"/>
          <w:numId w:val="2"/>
        </w:numPr>
      </w:pPr>
      <w:r>
        <w:rPr>
          <w:noProof/>
        </w:rPr>
        <mc:AlternateContent>
          <mc:Choice Requires="wps">
            <w:drawing>
              <wp:inline distT="0" distB="0" distL="0" distR="0" wp14:anchorId="6F118B7F" wp14:editId="19B1DA08">
                <wp:extent cx="222250" cy="22225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A774F" id="Rectangle 4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F0AA319" w14:textId="77777777" w:rsidR="007F314F" w:rsidRDefault="007F314F" w:rsidP="007F314F">
      <w:pPr>
        <w:pStyle w:val="Heading5"/>
        <w:ind w:left="1440"/>
      </w:pPr>
      <w:r>
        <w:t>Uniqueness constraints</w:t>
      </w:r>
    </w:p>
    <w:p w14:paraId="061FDEFC" w14:textId="77777777" w:rsidR="007F314F" w:rsidRDefault="007F314F" w:rsidP="007F314F">
      <w:pPr>
        <w:pStyle w:val="chapterexercise"/>
        <w:spacing w:before="0" w:after="0"/>
        <w:ind w:left="144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0FBA286A" w14:textId="38CCD0BE" w:rsidR="007F314F" w:rsidRDefault="007F314F" w:rsidP="007F314F">
      <w:pPr>
        <w:pStyle w:val="chapterexercise"/>
        <w:numPr>
          <w:ilvl w:val="1"/>
          <w:numId w:val="2"/>
        </w:numPr>
      </w:pPr>
      <w:r>
        <w:rPr>
          <w:noProof/>
        </w:rPr>
        <mc:AlternateContent>
          <mc:Choice Requires="wps">
            <w:drawing>
              <wp:inline distT="0" distB="0" distL="0" distR="0" wp14:anchorId="0F218CBD" wp14:editId="6B23003B">
                <wp:extent cx="222250" cy="22225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35A82" id="Rectangle 4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3AD2D31" w14:textId="77777777" w:rsidR="007F314F" w:rsidRDefault="007F314F" w:rsidP="007F314F">
      <w:pPr>
        <w:pStyle w:val="Heading5"/>
        <w:ind w:left="1440"/>
      </w:pPr>
      <w:r>
        <w:t>How big is your subset?</w:t>
      </w:r>
    </w:p>
    <w:p w14:paraId="55ABA3F7" w14:textId="77777777" w:rsidR="007F314F" w:rsidRDefault="007F314F" w:rsidP="007F314F">
      <w:pPr>
        <w:pStyle w:val="chapterexercise"/>
        <w:spacing w:before="0" w:after="0"/>
        <w:ind w:left="144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34BE1B9D" w14:textId="5385ECCF" w:rsidR="007F314F" w:rsidRDefault="007F314F" w:rsidP="007F314F">
      <w:pPr>
        <w:pStyle w:val="chapterexercise"/>
        <w:numPr>
          <w:ilvl w:val="1"/>
          <w:numId w:val="2"/>
        </w:numPr>
      </w:pPr>
      <w:r>
        <w:rPr>
          <w:noProof/>
        </w:rPr>
        <mc:AlternateContent>
          <mc:Choice Requires="wps">
            <w:drawing>
              <wp:inline distT="0" distB="0" distL="0" distR="0" wp14:anchorId="1520DD0B" wp14:editId="3CB6FFF3">
                <wp:extent cx="222250" cy="22225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BB739" id="Rectangle 3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C362A8D" w14:textId="77777777" w:rsidR="007F314F" w:rsidRDefault="007F314F" w:rsidP="007F314F">
      <w:pPr>
        <w:pStyle w:val="Heading5"/>
        <w:ind w:left="1440"/>
      </w:pPr>
      <w:r>
        <w:lastRenderedPageBreak/>
        <w:t>Finding duplicates</w:t>
      </w:r>
    </w:p>
    <w:p w14:paraId="450B5F3B" w14:textId="77777777" w:rsidR="007F314F" w:rsidRDefault="007F314F" w:rsidP="007F314F">
      <w:pPr>
        <w:pStyle w:val="chapterexercise"/>
        <w:spacing w:before="0" w:after="0"/>
        <w:ind w:left="144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60512596" w14:textId="1BBD5E24" w:rsidR="007F314F" w:rsidRDefault="007F314F" w:rsidP="007F314F">
      <w:pPr>
        <w:pStyle w:val="chapterexercise"/>
        <w:numPr>
          <w:ilvl w:val="1"/>
          <w:numId w:val="2"/>
        </w:numPr>
      </w:pPr>
      <w:r>
        <w:rPr>
          <w:noProof/>
        </w:rPr>
        <mc:AlternateContent>
          <mc:Choice Requires="wps">
            <w:drawing>
              <wp:inline distT="0" distB="0" distL="0" distR="0" wp14:anchorId="28CCB32F" wp14:editId="79E9DC82">
                <wp:extent cx="222250" cy="22225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C3427" id="Rectangle 3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41BCC74" w14:textId="77777777" w:rsidR="007F314F" w:rsidRDefault="007F314F" w:rsidP="007F314F">
      <w:pPr>
        <w:pStyle w:val="Heading5"/>
        <w:ind w:left="1440"/>
      </w:pPr>
      <w:r>
        <w:t>Treating duplicates</w:t>
      </w:r>
    </w:p>
    <w:p w14:paraId="597F3343" w14:textId="77777777" w:rsidR="007F314F" w:rsidRDefault="007F314F" w:rsidP="007F314F">
      <w:pPr>
        <w:pStyle w:val="chapterexercise"/>
        <w:spacing w:before="0" w:after="0"/>
        <w:ind w:left="144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7FDE8939" w14:textId="77777777" w:rsidR="007F314F" w:rsidRDefault="00000000" w:rsidP="007F314F">
      <w:pPr>
        <w:pStyle w:val="chapter"/>
        <w:spacing w:before="0" w:after="0"/>
        <w:ind w:left="720"/>
      </w:pPr>
      <w:hyperlink r:id="rId23" w:history="1">
        <w:r w:rsidR="007F314F">
          <w:rPr>
            <w:rStyle w:val="Hyperlink"/>
          </w:rPr>
          <w:t>Hide Chapter Details</w:t>
        </w:r>
      </w:hyperlink>
      <w:r w:rsidR="007F314F">
        <w:t xml:space="preserve"> </w:t>
      </w:r>
    </w:p>
    <w:p w14:paraId="17434187" w14:textId="77777777" w:rsidR="007F314F" w:rsidRDefault="007F314F" w:rsidP="007F314F">
      <w:proofErr w:type="gramStart"/>
      <w:r>
        <w:rPr>
          <w:rFonts w:hAnsi="Symbol"/>
        </w:rPr>
        <w:t></w:t>
      </w:r>
      <w:r>
        <w:t xml:space="preserve">  </w:t>
      </w:r>
      <w:r>
        <w:rPr>
          <w:rFonts w:hAnsi="Symbol"/>
        </w:rPr>
        <w:t></w:t>
      </w:r>
      <w:proofErr w:type="gramEnd"/>
      <w:r>
        <w:t xml:space="preserve">  </w:t>
      </w:r>
      <w:r>
        <w:rPr>
          <w:rStyle w:val="chapter-number"/>
        </w:rPr>
        <w:t>2</w:t>
      </w:r>
      <w:r>
        <w:rPr>
          <w:rStyle w:val="chapternumber"/>
        </w:rPr>
        <w:t xml:space="preserve"> </w:t>
      </w:r>
    </w:p>
    <w:p w14:paraId="0A35883A" w14:textId="77777777" w:rsidR="007F314F" w:rsidRDefault="007F314F" w:rsidP="007F314F">
      <w:pPr>
        <w:pStyle w:val="Heading4"/>
      </w:pPr>
      <w:r>
        <w:t xml:space="preserve">Text and categorical data problems </w:t>
      </w:r>
    </w:p>
    <w:p w14:paraId="42B7C4AE" w14:textId="77777777" w:rsidR="007F314F" w:rsidRDefault="007F314F" w:rsidP="007F314F">
      <w:r>
        <w:rPr>
          <w:rStyle w:val="dc-progress-bartext"/>
        </w:rPr>
        <w:t>0%</w:t>
      </w:r>
      <w:r>
        <w:t xml:space="preserve"> </w:t>
      </w:r>
    </w:p>
    <w:p w14:paraId="1F01161D" w14:textId="77777777" w:rsidR="007F314F" w:rsidRDefault="007F314F" w:rsidP="007F314F">
      <w:pPr>
        <w:pStyle w:val="chapterdescription"/>
      </w:pPr>
      <w:r>
        <w:t xml:space="preserve">Categorical and text data can often be </w:t>
      </w:r>
      <w:proofErr w:type="gramStart"/>
      <w:r>
        <w:t>some of</w:t>
      </w:r>
      <w:proofErr w:type="gramEnd"/>
      <w:r>
        <w:t xml:space="preserve"> the messiest parts of a dataset due to their unstructured nature. In this chapter, </w:t>
      </w:r>
      <w:proofErr w:type="gramStart"/>
      <w:r>
        <w:t>you’ll</w:t>
      </w:r>
      <w:proofErr w:type="gramEnd"/>
      <w:r>
        <w:t xml:space="preserve"> learn how to fix whitespace and capitalization inconsistencies in category labels, collapse multiple categories into one, and reformat strings for consistency. </w:t>
      </w:r>
    </w:p>
    <w:p w14:paraId="07BA1448" w14:textId="5F0D5853" w:rsidR="007F314F" w:rsidRDefault="007F314F" w:rsidP="007F314F">
      <w:pPr>
        <w:pStyle w:val="chapterexercise"/>
        <w:numPr>
          <w:ilvl w:val="0"/>
          <w:numId w:val="3"/>
        </w:numPr>
      </w:pPr>
      <w:r>
        <w:rPr>
          <w:noProof/>
        </w:rPr>
        <mc:AlternateContent>
          <mc:Choice Requires="wps">
            <w:drawing>
              <wp:inline distT="0" distB="0" distL="0" distR="0" wp14:anchorId="5002D0CA" wp14:editId="12E7BB69">
                <wp:extent cx="222250" cy="22225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F9F5F" id="Rectangle 3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8A8B50C" w14:textId="77777777" w:rsidR="007F314F" w:rsidRDefault="007F314F" w:rsidP="007F314F">
      <w:pPr>
        <w:pStyle w:val="Heading5"/>
        <w:ind w:left="720"/>
      </w:pPr>
      <w:r>
        <w:t>Membership constraints</w:t>
      </w:r>
    </w:p>
    <w:p w14:paraId="4B364B40"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7CF1B16F" w14:textId="5D6F3B29" w:rsidR="007F314F" w:rsidRDefault="007F314F" w:rsidP="007F314F">
      <w:pPr>
        <w:pStyle w:val="chapterexercise"/>
        <w:numPr>
          <w:ilvl w:val="0"/>
          <w:numId w:val="3"/>
        </w:numPr>
      </w:pPr>
      <w:r>
        <w:rPr>
          <w:noProof/>
        </w:rPr>
        <mc:AlternateContent>
          <mc:Choice Requires="wps">
            <w:drawing>
              <wp:inline distT="0" distB="0" distL="0" distR="0" wp14:anchorId="1710B080" wp14:editId="4229ECD3">
                <wp:extent cx="222250" cy="22225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D4C09" id="Rectangle 3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F30F1B3" w14:textId="77777777" w:rsidR="007F314F" w:rsidRDefault="007F314F" w:rsidP="007F314F">
      <w:pPr>
        <w:pStyle w:val="Heading5"/>
        <w:ind w:left="720"/>
      </w:pPr>
      <w:r>
        <w:t>Members only</w:t>
      </w:r>
    </w:p>
    <w:p w14:paraId="73B53BF6"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0ACA47B4" w14:textId="2CD62A93" w:rsidR="007F314F" w:rsidRDefault="007F314F" w:rsidP="007F314F">
      <w:pPr>
        <w:pStyle w:val="chapterexercise"/>
        <w:numPr>
          <w:ilvl w:val="0"/>
          <w:numId w:val="3"/>
        </w:numPr>
      </w:pPr>
      <w:r>
        <w:rPr>
          <w:noProof/>
        </w:rPr>
        <mc:AlternateContent>
          <mc:Choice Requires="wps">
            <w:drawing>
              <wp:inline distT="0" distB="0" distL="0" distR="0" wp14:anchorId="764FCD2D" wp14:editId="6245DA57">
                <wp:extent cx="222250" cy="22225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69966" id="Rectangle 3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D2D7745" w14:textId="77777777" w:rsidR="007F314F" w:rsidRDefault="007F314F" w:rsidP="007F314F">
      <w:pPr>
        <w:pStyle w:val="Heading5"/>
        <w:ind w:left="720"/>
      </w:pPr>
      <w:r>
        <w:t>Finding consistency</w:t>
      </w:r>
    </w:p>
    <w:p w14:paraId="2445525B"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1275410E" w14:textId="41C324F2" w:rsidR="007F314F" w:rsidRDefault="007F314F" w:rsidP="007F314F">
      <w:pPr>
        <w:pStyle w:val="chapterexercise"/>
        <w:numPr>
          <w:ilvl w:val="0"/>
          <w:numId w:val="3"/>
        </w:numPr>
      </w:pPr>
      <w:r>
        <w:rPr>
          <w:noProof/>
        </w:rPr>
        <mc:AlternateContent>
          <mc:Choice Requires="wps">
            <w:drawing>
              <wp:inline distT="0" distB="0" distL="0" distR="0" wp14:anchorId="6E7F3DC4" wp14:editId="483F5C42">
                <wp:extent cx="222250" cy="22225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A85DA" id="Rectangle 3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74D8151" w14:textId="77777777" w:rsidR="007F314F" w:rsidRDefault="007F314F" w:rsidP="007F314F">
      <w:pPr>
        <w:pStyle w:val="Heading5"/>
        <w:ind w:left="720"/>
      </w:pPr>
      <w:r>
        <w:t>Categorical variables</w:t>
      </w:r>
    </w:p>
    <w:p w14:paraId="3366C1FD"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082CDE48" w14:textId="7407AD77" w:rsidR="007F314F" w:rsidRDefault="007F314F" w:rsidP="007F314F">
      <w:pPr>
        <w:pStyle w:val="chapterexercise"/>
        <w:numPr>
          <w:ilvl w:val="0"/>
          <w:numId w:val="3"/>
        </w:numPr>
      </w:pPr>
      <w:r>
        <w:rPr>
          <w:noProof/>
        </w:rPr>
        <w:lastRenderedPageBreak/>
        <mc:AlternateContent>
          <mc:Choice Requires="wps">
            <w:drawing>
              <wp:inline distT="0" distB="0" distL="0" distR="0" wp14:anchorId="22718350" wp14:editId="23CC69E8">
                <wp:extent cx="222250" cy="22225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9D019" id="Rectangle 3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C581BB1" w14:textId="77777777" w:rsidR="007F314F" w:rsidRDefault="007F314F" w:rsidP="007F314F">
      <w:pPr>
        <w:pStyle w:val="Heading5"/>
        <w:ind w:left="720"/>
      </w:pPr>
      <w:r>
        <w:t>Categories of errors</w:t>
      </w:r>
    </w:p>
    <w:p w14:paraId="1B2B1D3C"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600D48A8" w14:textId="79D95CB7" w:rsidR="007F314F" w:rsidRDefault="007F314F" w:rsidP="007F314F">
      <w:pPr>
        <w:pStyle w:val="chapterexercise"/>
        <w:numPr>
          <w:ilvl w:val="0"/>
          <w:numId w:val="3"/>
        </w:numPr>
      </w:pPr>
      <w:r>
        <w:rPr>
          <w:noProof/>
        </w:rPr>
        <mc:AlternateContent>
          <mc:Choice Requires="wps">
            <w:drawing>
              <wp:inline distT="0" distB="0" distL="0" distR="0" wp14:anchorId="77C75852" wp14:editId="10326F02">
                <wp:extent cx="222250" cy="22225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71493" id="Rectangle 3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8A94845" w14:textId="77777777" w:rsidR="007F314F" w:rsidRDefault="007F314F" w:rsidP="007F314F">
      <w:pPr>
        <w:pStyle w:val="Heading5"/>
        <w:ind w:left="720"/>
      </w:pPr>
      <w:r>
        <w:t>Inconsistent categories</w:t>
      </w:r>
    </w:p>
    <w:p w14:paraId="114666D8"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54E435F9" w14:textId="1F56C186" w:rsidR="007F314F" w:rsidRDefault="007F314F" w:rsidP="007F314F">
      <w:pPr>
        <w:pStyle w:val="chapterexercise"/>
        <w:numPr>
          <w:ilvl w:val="0"/>
          <w:numId w:val="3"/>
        </w:numPr>
      </w:pPr>
      <w:r>
        <w:rPr>
          <w:noProof/>
        </w:rPr>
        <mc:AlternateContent>
          <mc:Choice Requires="wps">
            <w:drawing>
              <wp:inline distT="0" distB="0" distL="0" distR="0" wp14:anchorId="35942DD6" wp14:editId="392A1AE6">
                <wp:extent cx="222250" cy="22225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FD5A5" id="Rectangle 3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1F77290" w14:textId="77777777" w:rsidR="007F314F" w:rsidRDefault="007F314F" w:rsidP="007F314F">
      <w:pPr>
        <w:pStyle w:val="Heading5"/>
        <w:ind w:left="720"/>
      </w:pPr>
      <w:r>
        <w:t>Remapping categories</w:t>
      </w:r>
    </w:p>
    <w:p w14:paraId="1CF2E7BD"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2DB106F1" w14:textId="4E724222" w:rsidR="007F314F" w:rsidRDefault="007F314F" w:rsidP="007F314F">
      <w:pPr>
        <w:pStyle w:val="chapterexercise"/>
        <w:numPr>
          <w:ilvl w:val="0"/>
          <w:numId w:val="3"/>
        </w:numPr>
      </w:pPr>
      <w:r>
        <w:rPr>
          <w:noProof/>
        </w:rPr>
        <mc:AlternateContent>
          <mc:Choice Requires="wps">
            <w:drawing>
              <wp:inline distT="0" distB="0" distL="0" distR="0" wp14:anchorId="10AF41E3" wp14:editId="30372424">
                <wp:extent cx="222250" cy="22225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9A2D3" id="Rectangle 3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B6417C0" w14:textId="77777777" w:rsidR="007F314F" w:rsidRDefault="007F314F" w:rsidP="007F314F">
      <w:pPr>
        <w:pStyle w:val="Heading5"/>
        <w:ind w:left="720"/>
      </w:pPr>
      <w:r>
        <w:t>Cleaning text data</w:t>
      </w:r>
    </w:p>
    <w:p w14:paraId="49F01689"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1A9D744B" w14:textId="484E4A2A" w:rsidR="007F314F" w:rsidRDefault="007F314F" w:rsidP="007F314F">
      <w:pPr>
        <w:pStyle w:val="chapterexercise"/>
        <w:numPr>
          <w:ilvl w:val="0"/>
          <w:numId w:val="3"/>
        </w:numPr>
      </w:pPr>
      <w:r>
        <w:rPr>
          <w:noProof/>
        </w:rPr>
        <mc:AlternateContent>
          <mc:Choice Requires="wps">
            <w:drawing>
              <wp:inline distT="0" distB="0" distL="0" distR="0" wp14:anchorId="2E7F5E75" wp14:editId="560CE8DD">
                <wp:extent cx="222250" cy="22225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9DFC2" id="Rectangle 2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58311A7" w14:textId="77777777" w:rsidR="007F314F" w:rsidRDefault="007F314F" w:rsidP="007F314F">
      <w:pPr>
        <w:pStyle w:val="Heading5"/>
        <w:ind w:left="720"/>
      </w:pPr>
      <w:r>
        <w:t>Removing titles and taking names</w:t>
      </w:r>
    </w:p>
    <w:p w14:paraId="3048F42F"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79CC719B" w14:textId="7F04EDCB" w:rsidR="007F314F" w:rsidRDefault="007F314F" w:rsidP="007F314F">
      <w:pPr>
        <w:pStyle w:val="chapterexercise"/>
        <w:numPr>
          <w:ilvl w:val="0"/>
          <w:numId w:val="3"/>
        </w:numPr>
      </w:pPr>
      <w:r>
        <w:rPr>
          <w:noProof/>
        </w:rPr>
        <mc:AlternateContent>
          <mc:Choice Requires="wps">
            <w:drawing>
              <wp:inline distT="0" distB="0" distL="0" distR="0" wp14:anchorId="675782CC" wp14:editId="45378C0F">
                <wp:extent cx="222250" cy="22225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E6A9A" id="Rectangle 2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32F52E7" w14:textId="77777777" w:rsidR="007F314F" w:rsidRDefault="007F314F" w:rsidP="007F314F">
      <w:pPr>
        <w:pStyle w:val="Heading5"/>
        <w:ind w:left="720"/>
      </w:pPr>
      <w:r>
        <w:t>Keeping it descriptive</w:t>
      </w:r>
    </w:p>
    <w:p w14:paraId="398C2AAE"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514E28FB" w14:textId="77777777" w:rsidR="007F314F" w:rsidRDefault="00000000" w:rsidP="007F314F">
      <w:hyperlink r:id="rId24" w:history="1">
        <w:r w:rsidR="007F314F">
          <w:rPr>
            <w:rStyle w:val="Hyperlink"/>
          </w:rPr>
          <w:t>Hide Chapter Details</w:t>
        </w:r>
      </w:hyperlink>
      <w:r w:rsidR="007F314F">
        <w:t xml:space="preserve"> </w:t>
      </w:r>
    </w:p>
    <w:p w14:paraId="3E8701DF" w14:textId="77777777" w:rsidR="007F314F" w:rsidRDefault="007F314F" w:rsidP="007F314F">
      <w:proofErr w:type="gramStart"/>
      <w:r>
        <w:rPr>
          <w:rFonts w:hAnsi="Symbol"/>
        </w:rPr>
        <w:t></w:t>
      </w:r>
      <w:r>
        <w:t xml:space="preserve">  </w:t>
      </w:r>
      <w:r>
        <w:rPr>
          <w:rFonts w:hAnsi="Symbol"/>
        </w:rPr>
        <w:t></w:t>
      </w:r>
      <w:proofErr w:type="gramEnd"/>
      <w:r>
        <w:t xml:space="preserve">  </w:t>
      </w:r>
      <w:r>
        <w:rPr>
          <w:rStyle w:val="chapter-number"/>
        </w:rPr>
        <w:t>3</w:t>
      </w:r>
      <w:r>
        <w:rPr>
          <w:rStyle w:val="chapternumber"/>
        </w:rPr>
        <w:t xml:space="preserve"> </w:t>
      </w:r>
    </w:p>
    <w:p w14:paraId="5C5F95F0" w14:textId="77777777" w:rsidR="007F314F" w:rsidRDefault="007F314F" w:rsidP="007F314F">
      <w:pPr>
        <w:pStyle w:val="Heading4"/>
      </w:pPr>
      <w:r>
        <w:t xml:space="preserve">Advanced data problems </w:t>
      </w:r>
    </w:p>
    <w:p w14:paraId="5A07EE6E" w14:textId="77777777" w:rsidR="007F314F" w:rsidRDefault="007F314F" w:rsidP="007F314F">
      <w:r>
        <w:rPr>
          <w:rStyle w:val="dc-progress-bartext"/>
        </w:rPr>
        <w:t>0%</w:t>
      </w:r>
      <w:r>
        <w:t xml:space="preserve"> </w:t>
      </w:r>
    </w:p>
    <w:p w14:paraId="7D52CE6B" w14:textId="77777777" w:rsidR="007F314F" w:rsidRDefault="007F314F" w:rsidP="007F314F">
      <w:pPr>
        <w:pStyle w:val="chapterdescription"/>
      </w:pPr>
      <w:r>
        <w:t xml:space="preserve">In this chapter, </w:t>
      </w:r>
      <w:proofErr w:type="gramStart"/>
      <w:r>
        <w:t>you’ll</w:t>
      </w:r>
      <w:proofErr w:type="gramEnd"/>
      <w:r>
        <w:t xml:space="preserve"> dive into more advanced data cleaning problems, such as ensuring that weights are all written in kilograms instead of pounds. </w:t>
      </w:r>
      <w:proofErr w:type="gramStart"/>
      <w:r>
        <w:t>You’ll</w:t>
      </w:r>
      <w:proofErr w:type="gramEnd"/>
      <w:r>
        <w:t xml:space="preserve"> also gain invaluable skills that will </w:t>
      </w:r>
      <w:r>
        <w:lastRenderedPageBreak/>
        <w:t xml:space="preserve">help you verify that values have been added correctly and that missing values don’t negatively impact your analyses. </w:t>
      </w:r>
    </w:p>
    <w:p w14:paraId="6CC5E49E" w14:textId="10A7E797" w:rsidR="007F314F" w:rsidRDefault="007F314F" w:rsidP="007F314F">
      <w:pPr>
        <w:pStyle w:val="chapterexercise"/>
        <w:numPr>
          <w:ilvl w:val="0"/>
          <w:numId w:val="4"/>
        </w:numPr>
      </w:pPr>
      <w:r>
        <w:rPr>
          <w:noProof/>
        </w:rPr>
        <mc:AlternateContent>
          <mc:Choice Requires="wps">
            <w:drawing>
              <wp:inline distT="0" distB="0" distL="0" distR="0" wp14:anchorId="2341B336" wp14:editId="0E5FEA30">
                <wp:extent cx="222250" cy="22225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89C84" id="Rectangle 2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E06413" w14:textId="77777777" w:rsidR="007F314F" w:rsidRDefault="007F314F" w:rsidP="007F314F">
      <w:pPr>
        <w:pStyle w:val="Heading5"/>
        <w:ind w:left="720"/>
      </w:pPr>
      <w:r>
        <w:t>Uniformity</w:t>
      </w:r>
    </w:p>
    <w:p w14:paraId="016C35A7"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2F52E7D0" w14:textId="4441407F" w:rsidR="007F314F" w:rsidRDefault="007F314F" w:rsidP="007F314F">
      <w:pPr>
        <w:pStyle w:val="chapterexercise"/>
        <w:numPr>
          <w:ilvl w:val="0"/>
          <w:numId w:val="4"/>
        </w:numPr>
      </w:pPr>
      <w:r>
        <w:rPr>
          <w:noProof/>
        </w:rPr>
        <mc:AlternateContent>
          <mc:Choice Requires="wps">
            <w:drawing>
              <wp:inline distT="0" distB="0" distL="0" distR="0" wp14:anchorId="2A84F60F" wp14:editId="32F03580">
                <wp:extent cx="222250" cy="22225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A4145" id="Rectangle 2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A93ED7C" w14:textId="77777777" w:rsidR="007F314F" w:rsidRDefault="007F314F" w:rsidP="007F314F">
      <w:pPr>
        <w:pStyle w:val="Heading5"/>
        <w:ind w:left="720"/>
      </w:pPr>
      <w:r>
        <w:t>Ambiguous dates</w:t>
      </w:r>
    </w:p>
    <w:p w14:paraId="380A61A3"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01507329" w14:textId="003CE0B0" w:rsidR="007F314F" w:rsidRDefault="007F314F" w:rsidP="007F314F">
      <w:pPr>
        <w:pStyle w:val="chapterexercise"/>
        <w:numPr>
          <w:ilvl w:val="0"/>
          <w:numId w:val="4"/>
        </w:numPr>
      </w:pPr>
      <w:r>
        <w:rPr>
          <w:noProof/>
        </w:rPr>
        <mc:AlternateContent>
          <mc:Choice Requires="wps">
            <w:drawing>
              <wp:inline distT="0" distB="0" distL="0" distR="0" wp14:anchorId="49E07650" wp14:editId="7B9AE47F">
                <wp:extent cx="222250" cy="22225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B73F76" id="Rectangle 2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65EABE3" w14:textId="77777777" w:rsidR="007F314F" w:rsidRDefault="007F314F" w:rsidP="007F314F">
      <w:pPr>
        <w:pStyle w:val="Heading5"/>
        <w:ind w:left="720"/>
      </w:pPr>
      <w:r>
        <w:t>Uniform currencies</w:t>
      </w:r>
    </w:p>
    <w:p w14:paraId="78F4DB96"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6498F0B3" w14:textId="5A4A9C45" w:rsidR="007F314F" w:rsidRDefault="007F314F" w:rsidP="007F314F">
      <w:pPr>
        <w:pStyle w:val="chapterexercise"/>
        <w:numPr>
          <w:ilvl w:val="0"/>
          <w:numId w:val="4"/>
        </w:numPr>
      </w:pPr>
      <w:r>
        <w:rPr>
          <w:noProof/>
        </w:rPr>
        <mc:AlternateContent>
          <mc:Choice Requires="wps">
            <w:drawing>
              <wp:inline distT="0" distB="0" distL="0" distR="0" wp14:anchorId="4327C53C" wp14:editId="0C09428C">
                <wp:extent cx="222250" cy="22225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2462E" id="Rectangle 2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A56F07F" w14:textId="77777777" w:rsidR="007F314F" w:rsidRDefault="007F314F" w:rsidP="007F314F">
      <w:pPr>
        <w:pStyle w:val="Heading5"/>
        <w:ind w:left="720"/>
      </w:pPr>
      <w:r>
        <w:t>Uniform dates</w:t>
      </w:r>
    </w:p>
    <w:p w14:paraId="54552070"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60CA3C88" w14:textId="3E5E2C26" w:rsidR="007F314F" w:rsidRDefault="007F314F" w:rsidP="007F314F">
      <w:pPr>
        <w:pStyle w:val="chapterexercise"/>
        <w:numPr>
          <w:ilvl w:val="0"/>
          <w:numId w:val="4"/>
        </w:numPr>
      </w:pPr>
      <w:r>
        <w:rPr>
          <w:noProof/>
        </w:rPr>
        <mc:AlternateContent>
          <mc:Choice Requires="wps">
            <w:drawing>
              <wp:inline distT="0" distB="0" distL="0" distR="0" wp14:anchorId="67C67765" wp14:editId="5638067F">
                <wp:extent cx="222250" cy="22225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5B3EF" id="Rectangle 2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9811110" w14:textId="77777777" w:rsidR="007F314F" w:rsidRDefault="007F314F" w:rsidP="007F314F">
      <w:pPr>
        <w:pStyle w:val="Heading5"/>
        <w:ind w:left="720"/>
      </w:pPr>
      <w:r>
        <w:t>Cross field validation</w:t>
      </w:r>
    </w:p>
    <w:p w14:paraId="77785C9D"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5F85F004" w14:textId="3DBCD931" w:rsidR="007F314F" w:rsidRDefault="007F314F" w:rsidP="007F314F">
      <w:pPr>
        <w:pStyle w:val="chapterexercise"/>
        <w:numPr>
          <w:ilvl w:val="0"/>
          <w:numId w:val="4"/>
        </w:numPr>
      </w:pPr>
      <w:r>
        <w:rPr>
          <w:noProof/>
        </w:rPr>
        <mc:AlternateContent>
          <mc:Choice Requires="wps">
            <w:drawing>
              <wp:inline distT="0" distB="0" distL="0" distR="0" wp14:anchorId="43DF4D69" wp14:editId="77A63143">
                <wp:extent cx="222250" cy="22225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8DD76" id="Rectangle 2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3055A265" w14:textId="77777777" w:rsidR="007F314F" w:rsidRDefault="007F314F" w:rsidP="007F314F">
      <w:pPr>
        <w:pStyle w:val="Heading5"/>
        <w:ind w:left="720"/>
      </w:pPr>
      <w:r>
        <w:t>Cross field or no cross field?</w:t>
      </w:r>
    </w:p>
    <w:p w14:paraId="6043C778"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23482B13" w14:textId="13F81615" w:rsidR="007F314F" w:rsidRDefault="007F314F" w:rsidP="007F314F">
      <w:pPr>
        <w:pStyle w:val="chapterexercise"/>
        <w:numPr>
          <w:ilvl w:val="0"/>
          <w:numId w:val="4"/>
        </w:numPr>
      </w:pPr>
      <w:r>
        <w:rPr>
          <w:noProof/>
        </w:rPr>
        <mc:AlternateContent>
          <mc:Choice Requires="wps">
            <w:drawing>
              <wp:inline distT="0" distB="0" distL="0" distR="0" wp14:anchorId="68A98850" wp14:editId="5BCAF3CE">
                <wp:extent cx="222250" cy="22225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A7DBB" id="Rectangle 2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2A941A2" w14:textId="77777777" w:rsidR="007F314F" w:rsidRDefault="007F314F" w:rsidP="007F314F">
      <w:pPr>
        <w:pStyle w:val="Heading5"/>
        <w:ind w:left="720"/>
      </w:pPr>
      <w:proofErr w:type="gramStart"/>
      <w:r>
        <w:t>How's</w:t>
      </w:r>
      <w:proofErr w:type="gramEnd"/>
      <w:r>
        <w:t xml:space="preserve"> our data integrity?</w:t>
      </w:r>
    </w:p>
    <w:p w14:paraId="5247B380"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23BE1290" w14:textId="760F56FB" w:rsidR="007F314F" w:rsidRDefault="007F314F" w:rsidP="007F314F">
      <w:pPr>
        <w:pStyle w:val="chapterexercise"/>
        <w:numPr>
          <w:ilvl w:val="0"/>
          <w:numId w:val="4"/>
        </w:numPr>
      </w:pPr>
      <w:r>
        <w:rPr>
          <w:noProof/>
        </w:rPr>
        <w:lastRenderedPageBreak/>
        <mc:AlternateContent>
          <mc:Choice Requires="wps">
            <w:drawing>
              <wp:inline distT="0" distB="0" distL="0" distR="0" wp14:anchorId="4ADF56BA" wp14:editId="459B68C6">
                <wp:extent cx="222250" cy="22225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7311D" id="Rectangle 2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DDAE8B7" w14:textId="77777777" w:rsidR="007F314F" w:rsidRDefault="007F314F" w:rsidP="007F314F">
      <w:pPr>
        <w:pStyle w:val="Heading5"/>
        <w:ind w:left="720"/>
      </w:pPr>
      <w:r>
        <w:t>Completeness</w:t>
      </w:r>
    </w:p>
    <w:p w14:paraId="621E9C7B"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4B65F905" w14:textId="0DB0FF7B" w:rsidR="007F314F" w:rsidRDefault="007F314F" w:rsidP="007F314F">
      <w:pPr>
        <w:pStyle w:val="chapterexercise"/>
        <w:numPr>
          <w:ilvl w:val="0"/>
          <w:numId w:val="4"/>
        </w:numPr>
      </w:pPr>
      <w:r>
        <w:rPr>
          <w:noProof/>
        </w:rPr>
        <mc:AlternateContent>
          <mc:Choice Requires="wps">
            <w:drawing>
              <wp:inline distT="0" distB="0" distL="0" distR="0" wp14:anchorId="750F0C76" wp14:editId="5CD25FC5">
                <wp:extent cx="222250" cy="22225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AEE51" id="Rectangle 1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20F0298" w14:textId="77777777" w:rsidR="007F314F" w:rsidRDefault="007F314F" w:rsidP="007F314F">
      <w:pPr>
        <w:pStyle w:val="Heading5"/>
        <w:ind w:left="720"/>
      </w:pPr>
      <w:r>
        <w:t>Is this missing at random?</w:t>
      </w:r>
    </w:p>
    <w:p w14:paraId="34E34987"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0E887E63" w14:textId="2BDFAB27" w:rsidR="007F314F" w:rsidRDefault="007F314F" w:rsidP="007F314F">
      <w:pPr>
        <w:pStyle w:val="chapterexercise"/>
        <w:numPr>
          <w:ilvl w:val="0"/>
          <w:numId w:val="4"/>
        </w:numPr>
      </w:pPr>
      <w:r>
        <w:rPr>
          <w:noProof/>
        </w:rPr>
        <mc:AlternateContent>
          <mc:Choice Requires="wps">
            <w:drawing>
              <wp:inline distT="0" distB="0" distL="0" distR="0" wp14:anchorId="5D5E0479" wp14:editId="5E242656">
                <wp:extent cx="222250" cy="22225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61E71" id="Rectangle 1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565543D" w14:textId="77777777" w:rsidR="007F314F" w:rsidRDefault="007F314F" w:rsidP="007F314F">
      <w:pPr>
        <w:pStyle w:val="Heading5"/>
        <w:ind w:left="720"/>
      </w:pPr>
      <w:r>
        <w:t>Missing investors</w:t>
      </w:r>
    </w:p>
    <w:p w14:paraId="3B5D6B72"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09EFD29A" w14:textId="11A251E9" w:rsidR="007F314F" w:rsidRDefault="007F314F" w:rsidP="007F314F">
      <w:pPr>
        <w:pStyle w:val="chapterexercise"/>
        <w:numPr>
          <w:ilvl w:val="0"/>
          <w:numId w:val="4"/>
        </w:numPr>
      </w:pPr>
      <w:r>
        <w:rPr>
          <w:noProof/>
        </w:rPr>
        <mc:AlternateContent>
          <mc:Choice Requires="wps">
            <w:drawing>
              <wp:inline distT="0" distB="0" distL="0" distR="0" wp14:anchorId="7ADE8EAA" wp14:editId="3C90949E">
                <wp:extent cx="222250" cy="22225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0983D" id="Rectangle 1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506F1DC9" w14:textId="77777777" w:rsidR="007F314F" w:rsidRDefault="007F314F" w:rsidP="007F314F">
      <w:pPr>
        <w:pStyle w:val="Heading5"/>
        <w:ind w:left="720"/>
      </w:pPr>
      <w:r>
        <w:t xml:space="preserve">Follow the </w:t>
      </w:r>
      <w:proofErr w:type="gramStart"/>
      <w:r>
        <w:t>money</w:t>
      </w:r>
      <w:proofErr w:type="gramEnd"/>
    </w:p>
    <w:p w14:paraId="51D67891"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2BDC36A2" w14:textId="77777777" w:rsidR="007F314F" w:rsidRDefault="00000000" w:rsidP="007F314F">
      <w:hyperlink r:id="rId25" w:history="1">
        <w:r w:rsidR="007F314F">
          <w:rPr>
            <w:rStyle w:val="Hyperlink"/>
          </w:rPr>
          <w:t>Hide Chapter Details</w:t>
        </w:r>
      </w:hyperlink>
      <w:r w:rsidR="007F314F">
        <w:t xml:space="preserve"> </w:t>
      </w:r>
    </w:p>
    <w:p w14:paraId="3A28A42B" w14:textId="77777777" w:rsidR="007F314F" w:rsidRDefault="007F314F" w:rsidP="007F314F">
      <w:proofErr w:type="gramStart"/>
      <w:r>
        <w:rPr>
          <w:rFonts w:hAnsi="Symbol"/>
        </w:rPr>
        <w:t></w:t>
      </w:r>
      <w:r>
        <w:t xml:space="preserve">  </w:t>
      </w:r>
      <w:r>
        <w:rPr>
          <w:rFonts w:hAnsi="Symbol"/>
        </w:rPr>
        <w:t></w:t>
      </w:r>
      <w:proofErr w:type="gramEnd"/>
      <w:r>
        <w:t xml:space="preserve">  </w:t>
      </w:r>
      <w:r>
        <w:rPr>
          <w:rStyle w:val="chapter-number"/>
        </w:rPr>
        <w:t>4</w:t>
      </w:r>
      <w:r>
        <w:rPr>
          <w:rStyle w:val="chapternumber"/>
        </w:rPr>
        <w:t xml:space="preserve"> </w:t>
      </w:r>
    </w:p>
    <w:p w14:paraId="442ECBC1" w14:textId="77777777" w:rsidR="007F314F" w:rsidRDefault="007F314F" w:rsidP="007F314F">
      <w:pPr>
        <w:pStyle w:val="Heading4"/>
      </w:pPr>
      <w:r>
        <w:t xml:space="preserve">Record linkage </w:t>
      </w:r>
    </w:p>
    <w:p w14:paraId="524B858D" w14:textId="77777777" w:rsidR="007F314F" w:rsidRDefault="007F314F" w:rsidP="007F314F">
      <w:r>
        <w:rPr>
          <w:rStyle w:val="dc-progress-bartext"/>
        </w:rPr>
        <w:t>0%</w:t>
      </w:r>
      <w:r>
        <w:t xml:space="preserve"> </w:t>
      </w:r>
    </w:p>
    <w:p w14:paraId="364F5547" w14:textId="77777777" w:rsidR="007F314F" w:rsidRDefault="007F314F" w:rsidP="007F314F">
      <w:pPr>
        <w:pStyle w:val="chapterdescription"/>
      </w:pPr>
      <w:r>
        <w:t xml:space="preserve">Record linkage is a powerful technique used to merge multiple datasets together, used when values have typos or different spellings. In this chapter, </w:t>
      </w:r>
      <w:proofErr w:type="gramStart"/>
      <w:r>
        <w:t>you'll</w:t>
      </w:r>
      <w:proofErr w:type="gramEnd"/>
      <w:r>
        <w:t xml:space="preserve"> learn how to link records by calculating the similarity between strings—you’ll then use your new skills to join two restaurant review datasets into one clean master dataset. </w:t>
      </w:r>
    </w:p>
    <w:p w14:paraId="1C876394" w14:textId="5A06628B" w:rsidR="007F314F" w:rsidRDefault="007F314F" w:rsidP="007F314F">
      <w:pPr>
        <w:pStyle w:val="chapterexercise"/>
        <w:numPr>
          <w:ilvl w:val="0"/>
          <w:numId w:val="5"/>
        </w:numPr>
      </w:pPr>
      <w:r>
        <w:rPr>
          <w:noProof/>
        </w:rPr>
        <mc:AlternateContent>
          <mc:Choice Requires="wps">
            <w:drawing>
              <wp:inline distT="0" distB="0" distL="0" distR="0" wp14:anchorId="47140180" wp14:editId="06007147">
                <wp:extent cx="222250" cy="22225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3A801" id="Rectangle 1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103F5FE" w14:textId="77777777" w:rsidR="007F314F" w:rsidRDefault="007F314F" w:rsidP="007F314F">
      <w:pPr>
        <w:pStyle w:val="Heading5"/>
        <w:ind w:left="720"/>
      </w:pPr>
      <w:r>
        <w:t>Comparing strings</w:t>
      </w:r>
    </w:p>
    <w:p w14:paraId="6000C0DA"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17F35226" w14:textId="31797A98" w:rsidR="007F314F" w:rsidRDefault="007F314F" w:rsidP="007F314F">
      <w:pPr>
        <w:pStyle w:val="chapterexercise"/>
        <w:numPr>
          <w:ilvl w:val="0"/>
          <w:numId w:val="5"/>
        </w:numPr>
      </w:pPr>
      <w:r>
        <w:rPr>
          <w:noProof/>
        </w:rPr>
        <mc:AlternateContent>
          <mc:Choice Requires="wps">
            <w:drawing>
              <wp:inline distT="0" distB="0" distL="0" distR="0" wp14:anchorId="658A5B26" wp14:editId="003CA458">
                <wp:extent cx="222250" cy="22225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1B94E" id="Rectangle 1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CA3454F" w14:textId="77777777" w:rsidR="007F314F" w:rsidRDefault="007F314F" w:rsidP="007F314F">
      <w:pPr>
        <w:pStyle w:val="Heading5"/>
        <w:ind w:left="720"/>
      </w:pPr>
      <w:proofErr w:type="gramStart"/>
      <w:r>
        <w:lastRenderedPageBreak/>
        <w:t>Minimum</w:t>
      </w:r>
      <w:proofErr w:type="gramEnd"/>
      <w:r>
        <w:t xml:space="preserve"> edit distance</w:t>
      </w:r>
    </w:p>
    <w:p w14:paraId="4EA6C8CE"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6F727042" w14:textId="7DE2C27D" w:rsidR="007F314F" w:rsidRDefault="007F314F" w:rsidP="007F314F">
      <w:pPr>
        <w:pStyle w:val="chapterexercise"/>
        <w:numPr>
          <w:ilvl w:val="0"/>
          <w:numId w:val="5"/>
        </w:numPr>
      </w:pPr>
      <w:r>
        <w:rPr>
          <w:noProof/>
        </w:rPr>
        <mc:AlternateContent>
          <mc:Choice Requires="wps">
            <w:drawing>
              <wp:inline distT="0" distB="0" distL="0" distR="0" wp14:anchorId="07D79DDF" wp14:editId="6CFE968E">
                <wp:extent cx="222250" cy="22225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5C1F5" id="Rectangle 14"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449839F" w14:textId="77777777" w:rsidR="007F314F" w:rsidRDefault="007F314F" w:rsidP="007F314F">
      <w:pPr>
        <w:pStyle w:val="Heading5"/>
        <w:ind w:left="720"/>
      </w:pPr>
      <w:r>
        <w:t>The cutoff point</w:t>
      </w:r>
    </w:p>
    <w:p w14:paraId="634B371D"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578E30E5" w14:textId="172F4550" w:rsidR="007F314F" w:rsidRDefault="007F314F" w:rsidP="007F314F">
      <w:pPr>
        <w:pStyle w:val="chapterexercise"/>
        <w:numPr>
          <w:ilvl w:val="0"/>
          <w:numId w:val="5"/>
        </w:numPr>
      </w:pPr>
      <w:r>
        <w:rPr>
          <w:noProof/>
        </w:rPr>
        <mc:AlternateContent>
          <mc:Choice Requires="wps">
            <w:drawing>
              <wp:inline distT="0" distB="0" distL="0" distR="0" wp14:anchorId="75D0180D" wp14:editId="659B7047">
                <wp:extent cx="222250" cy="22225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F9973" id="Rectangle 13"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04F6A779" w14:textId="77777777" w:rsidR="007F314F" w:rsidRDefault="007F314F" w:rsidP="007F314F">
      <w:pPr>
        <w:pStyle w:val="Heading5"/>
        <w:ind w:left="720"/>
      </w:pPr>
      <w:r>
        <w:t>Remapping categories II</w:t>
      </w:r>
    </w:p>
    <w:p w14:paraId="05837E1D"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2089D802" w14:textId="14770047" w:rsidR="007F314F" w:rsidRDefault="007F314F" w:rsidP="007F314F">
      <w:pPr>
        <w:pStyle w:val="chapterexercise"/>
        <w:numPr>
          <w:ilvl w:val="0"/>
          <w:numId w:val="5"/>
        </w:numPr>
      </w:pPr>
      <w:r>
        <w:rPr>
          <w:noProof/>
        </w:rPr>
        <mc:AlternateContent>
          <mc:Choice Requires="wps">
            <w:drawing>
              <wp:inline distT="0" distB="0" distL="0" distR="0" wp14:anchorId="4B3792B9" wp14:editId="6BAE3012">
                <wp:extent cx="222250" cy="22225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79E55" id="Rectangle 12"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6330846A" w14:textId="77777777" w:rsidR="007F314F" w:rsidRDefault="007F314F" w:rsidP="007F314F">
      <w:pPr>
        <w:pStyle w:val="Heading5"/>
        <w:ind w:left="720"/>
      </w:pPr>
      <w:r>
        <w:t>Generating pairs</w:t>
      </w:r>
    </w:p>
    <w:p w14:paraId="5754BF7B"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6942BDE1" w14:textId="52983B44" w:rsidR="007F314F" w:rsidRDefault="007F314F" w:rsidP="007F314F">
      <w:pPr>
        <w:pStyle w:val="chapterexercise"/>
        <w:numPr>
          <w:ilvl w:val="0"/>
          <w:numId w:val="5"/>
        </w:numPr>
      </w:pPr>
      <w:r>
        <w:rPr>
          <w:noProof/>
        </w:rPr>
        <mc:AlternateContent>
          <mc:Choice Requires="wps">
            <w:drawing>
              <wp:inline distT="0" distB="0" distL="0" distR="0" wp14:anchorId="2E04A18B" wp14:editId="3988DD22">
                <wp:extent cx="222250" cy="22225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8C917" id="Rectangle 11"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07B45AB" w14:textId="77777777" w:rsidR="007F314F" w:rsidRDefault="007F314F" w:rsidP="007F314F">
      <w:pPr>
        <w:pStyle w:val="Heading5"/>
        <w:ind w:left="720"/>
      </w:pPr>
      <w:r>
        <w:t>To link or not to link?</w:t>
      </w:r>
    </w:p>
    <w:p w14:paraId="542C7E4C"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49F606E5" w14:textId="63CB96BD" w:rsidR="007F314F" w:rsidRDefault="007F314F" w:rsidP="007F314F">
      <w:pPr>
        <w:pStyle w:val="chapterexercise"/>
        <w:numPr>
          <w:ilvl w:val="0"/>
          <w:numId w:val="5"/>
        </w:numPr>
      </w:pPr>
      <w:r>
        <w:rPr>
          <w:noProof/>
        </w:rPr>
        <mc:AlternateContent>
          <mc:Choice Requires="wps">
            <w:drawing>
              <wp:inline distT="0" distB="0" distL="0" distR="0" wp14:anchorId="02B61F47" wp14:editId="30EF34DC">
                <wp:extent cx="222250" cy="22225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8D829" id="Rectangle 10"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735E7F" w14:textId="77777777" w:rsidR="007F314F" w:rsidRDefault="007F314F" w:rsidP="007F314F">
      <w:pPr>
        <w:pStyle w:val="Heading5"/>
        <w:ind w:left="720"/>
      </w:pPr>
      <w:r>
        <w:t>Pairs of restaurants</w:t>
      </w:r>
    </w:p>
    <w:p w14:paraId="2AFD3024"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4E2C8E3F" w14:textId="107F8961" w:rsidR="007F314F" w:rsidRDefault="007F314F" w:rsidP="007F314F">
      <w:pPr>
        <w:pStyle w:val="chapterexercise"/>
        <w:numPr>
          <w:ilvl w:val="0"/>
          <w:numId w:val="5"/>
        </w:numPr>
      </w:pPr>
      <w:r>
        <w:rPr>
          <w:noProof/>
        </w:rPr>
        <mc:AlternateContent>
          <mc:Choice Requires="wps">
            <w:drawing>
              <wp:inline distT="0" distB="0" distL="0" distR="0" wp14:anchorId="1FDA88BD" wp14:editId="47B89D83">
                <wp:extent cx="222250" cy="2222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8F4C3" id="Rectangle 9"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1E59F76E" w14:textId="77777777" w:rsidR="007F314F" w:rsidRDefault="007F314F" w:rsidP="007F314F">
      <w:pPr>
        <w:pStyle w:val="Heading5"/>
        <w:ind w:left="720"/>
      </w:pPr>
      <w:r>
        <w:t>Similar restaurants</w:t>
      </w:r>
    </w:p>
    <w:p w14:paraId="7C760A0E"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576CA5C8" w14:textId="6592061D" w:rsidR="007F314F" w:rsidRDefault="007F314F" w:rsidP="007F314F">
      <w:pPr>
        <w:pStyle w:val="chapterexercise"/>
        <w:numPr>
          <w:ilvl w:val="0"/>
          <w:numId w:val="5"/>
        </w:numPr>
      </w:pPr>
      <w:r>
        <w:rPr>
          <w:noProof/>
        </w:rPr>
        <mc:AlternateContent>
          <mc:Choice Requires="wps">
            <w:drawing>
              <wp:inline distT="0" distB="0" distL="0" distR="0" wp14:anchorId="1DBC7901" wp14:editId="6DC6254E">
                <wp:extent cx="222250" cy="2222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641EA" id="Rectangle 8"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E20DCAB" w14:textId="77777777" w:rsidR="007F314F" w:rsidRDefault="007F314F" w:rsidP="007F314F">
      <w:pPr>
        <w:pStyle w:val="Heading5"/>
        <w:ind w:left="720"/>
      </w:pPr>
      <w:r>
        <w:lastRenderedPageBreak/>
        <w:t xml:space="preserve">Linking </w:t>
      </w:r>
      <w:proofErr w:type="spellStart"/>
      <w:r>
        <w:t>DataFrames</w:t>
      </w:r>
      <w:proofErr w:type="spellEnd"/>
    </w:p>
    <w:p w14:paraId="4DBE855B"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210ECA01" w14:textId="542941FF" w:rsidR="007F314F" w:rsidRDefault="007F314F" w:rsidP="007F314F">
      <w:pPr>
        <w:pStyle w:val="chapterexercise"/>
        <w:numPr>
          <w:ilvl w:val="0"/>
          <w:numId w:val="5"/>
        </w:numPr>
      </w:pPr>
      <w:r>
        <w:rPr>
          <w:noProof/>
        </w:rPr>
        <mc:AlternateContent>
          <mc:Choice Requires="wps">
            <w:drawing>
              <wp:inline distT="0" distB="0" distL="0" distR="0" wp14:anchorId="627AEAA3" wp14:editId="2014AC78">
                <wp:extent cx="222250" cy="2222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F4C25" id="Rectangle 7"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4F6848F3" w14:textId="77777777" w:rsidR="007F314F" w:rsidRDefault="007F314F" w:rsidP="007F314F">
      <w:pPr>
        <w:pStyle w:val="Heading5"/>
        <w:ind w:left="720"/>
      </w:pPr>
      <w:r>
        <w:t>Getting the right index</w:t>
      </w:r>
    </w:p>
    <w:p w14:paraId="6EC38225"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5D64A68C" w14:textId="5ED30255" w:rsidR="007F314F" w:rsidRDefault="007F314F" w:rsidP="007F314F">
      <w:pPr>
        <w:pStyle w:val="chapterexercise"/>
        <w:numPr>
          <w:ilvl w:val="0"/>
          <w:numId w:val="5"/>
        </w:numPr>
      </w:pPr>
      <w:r>
        <w:rPr>
          <w:noProof/>
        </w:rPr>
        <mc:AlternateContent>
          <mc:Choice Requires="wps">
            <w:drawing>
              <wp:inline distT="0" distB="0" distL="0" distR="0" wp14:anchorId="20884FCD" wp14:editId="7BA0B1D4">
                <wp:extent cx="222250" cy="2222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E60AC" id="Rectangle 6"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79563248" w14:textId="77777777" w:rsidR="007F314F" w:rsidRDefault="007F314F" w:rsidP="007F314F">
      <w:pPr>
        <w:pStyle w:val="Heading5"/>
        <w:ind w:left="720"/>
      </w:pPr>
      <w:r>
        <w:t>Linking them together!</w:t>
      </w:r>
    </w:p>
    <w:p w14:paraId="7AD3E3CC" w14:textId="77777777" w:rsidR="007F314F" w:rsidRDefault="007F314F" w:rsidP="007F314F">
      <w:pPr>
        <w:pStyle w:val="chapterexercise"/>
        <w:spacing w:before="0" w:after="0"/>
        <w:ind w:left="720"/>
      </w:pPr>
      <w:proofErr w:type="gramStart"/>
      <w:r>
        <w:rPr>
          <w:rStyle w:val="chapterexercise-xp"/>
        </w:rPr>
        <w:t>100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2DD6FBD3" w14:textId="6F2A9C21" w:rsidR="007F314F" w:rsidRDefault="007F314F" w:rsidP="007F314F">
      <w:pPr>
        <w:pStyle w:val="chapterexercise"/>
        <w:numPr>
          <w:ilvl w:val="0"/>
          <w:numId w:val="5"/>
        </w:numPr>
      </w:pPr>
      <w:r>
        <w:rPr>
          <w:noProof/>
        </w:rPr>
        <mc:AlternateContent>
          <mc:Choice Requires="wps">
            <w:drawing>
              <wp:inline distT="0" distB="0" distL="0" distR="0" wp14:anchorId="286A241F" wp14:editId="4FCC6424">
                <wp:extent cx="222250" cy="2222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2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8584A" id="Rectangle 5" o:spid="_x0000_s1026" style="width:17.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" filled="f" stroked="f">
                <o:lock v:ext="edit" aspectratio="t"/>
                <w10:anchorlock/>
              </v:rect>
            </w:pict>
          </mc:Fallback>
        </mc:AlternateContent>
      </w:r>
    </w:p>
    <w:p w14:paraId="2B87AB17" w14:textId="77777777" w:rsidR="007F314F" w:rsidRDefault="007F314F" w:rsidP="007F314F">
      <w:pPr>
        <w:pStyle w:val="Heading5"/>
        <w:ind w:left="720"/>
      </w:pPr>
      <w:r>
        <w:t>Congratulations!</w:t>
      </w:r>
    </w:p>
    <w:p w14:paraId="0EBB583E" w14:textId="77777777" w:rsidR="007F314F" w:rsidRDefault="007F314F" w:rsidP="007F314F">
      <w:pPr>
        <w:pStyle w:val="chapterexercise"/>
        <w:spacing w:before="0" w:after="0"/>
        <w:ind w:left="720"/>
      </w:pPr>
      <w:proofErr w:type="gramStart"/>
      <w:r>
        <w:rPr>
          <w:rStyle w:val="chapterexercise-xp"/>
        </w:rPr>
        <w:t>50</w:t>
      </w:r>
      <w:proofErr w:type="gramEnd"/>
      <w:r>
        <w:rPr>
          <w:rStyle w:val="chapterexercise-xp"/>
        </w:rPr>
        <w:t xml:space="preserve"> </w:t>
      </w:r>
      <w:proofErr w:type="spellStart"/>
      <w:r>
        <w:rPr>
          <w:rStyle w:val="chapterexercise-xp"/>
        </w:rPr>
        <w:t>xp</w:t>
      </w:r>
      <w:proofErr w:type="spellEnd"/>
      <w:r>
        <w:rPr>
          <w:rStyle w:val="chapterexercise-xp"/>
        </w:rPr>
        <w:t xml:space="preserve"> </w:t>
      </w:r>
    </w:p>
    <w:p w14:paraId="4434EF8E" w14:textId="77777777" w:rsidR="007F314F" w:rsidRDefault="00000000" w:rsidP="007F314F">
      <w:hyperlink r:id="rId26" w:history="1">
        <w:r w:rsidR="007F314F">
          <w:rPr>
            <w:rStyle w:val="Hyperlink"/>
          </w:rPr>
          <w:t>Hide Chapter Details</w:t>
        </w:r>
      </w:hyperlink>
    </w:p>
    <w:p w14:paraId="5BF28809" w14:textId="77777777" w:rsidR="007F314F" w:rsidRDefault="007F314F" w:rsidP="007F314F">
      <w:r>
        <w:rPr>
          <w:rStyle w:val="Strong"/>
        </w:rPr>
        <w:t>Daily XP</w:t>
      </w:r>
      <w:r>
        <w:rPr>
          <w:rStyle w:val="css-rfy0dy"/>
          <w:b/>
          <w:bCs/>
        </w:rPr>
        <w:t>0</w:t>
      </w:r>
    </w:p>
    <w:p w14:paraId="0259AA66" w14:textId="77777777" w:rsidR="007F314F" w:rsidRDefault="007F314F" w:rsidP="007F314F">
      <w:pPr>
        <w:pStyle w:val="Heading1"/>
      </w:pPr>
      <w:r>
        <w:t>Data type constraints</w:t>
      </w:r>
    </w:p>
    <w:p w14:paraId="44EAB876" w14:textId="77777777" w:rsidR="007F314F" w:rsidRDefault="007F314F" w:rsidP="007F314F">
      <w:r>
        <w:rPr>
          <w:rStyle w:val="Strong"/>
        </w:rPr>
        <w:t>50 XP</w:t>
      </w:r>
    </w:p>
    <w:p w14:paraId="7BB3638D" w14:textId="77777777" w:rsidR="007F314F" w:rsidRDefault="007F314F" w:rsidP="007F314F">
      <w:pPr>
        <w:pStyle w:val="Heading2"/>
      </w:pPr>
      <w:r>
        <w:t>1. Data type constraints</w:t>
      </w:r>
    </w:p>
    <w:p w14:paraId="2BFF2384" w14:textId="77777777" w:rsidR="007F314F" w:rsidRDefault="007F314F" w:rsidP="007F314F">
      <w:pPr>
        <w:pStyle w:val="NormalWeb"/>
      </w:pPr>
      <w:r>
        <w:t xml:space="preserve">Hi and welcome! </w:t>
      </w:r>
      <w:proofErr w:type="gramStart"/>
      <w:r>
        <w:t>My name</w:t>
      </w:r>
      <w:proofErr w:type="gramEnd"/>
      <w:r>
        <w:t xml:space="preserve"> is Adel, and I'll be your host as we learn how to clean data in Python. </w:t>
      </w:r>
    </w:p>
    <w:p w14:paraId="76024C34" w14:textId="77777777" w:rsidR="007F314F" w:rsidRDefault="007F314F" w:rsidP="007F314F">
      <w:pPr>
        <w:pStyle w:val="Heading2"/>
      </w:pPr>
      <w:r>
        <w:t>2. Course outline</w:t>
      </w:r>
    </w:p>
    <w:p w14:paraId="51324B25" w14:textId="77777777" w:rsidR="007F314F" w:rsidRDefault="007F314F" w:rsidP="007F314F">
      <w:pPr>
        <w:pStyle w:val="NormalWeb"/>
      </w:pPr>
      <w:r>
        <w:t xml:space="preserve">In this course, </w:t>
      </w:r>
      <w:proofErr w:type="gramStart"/>
      <w:r>
        <w:t>we're</w:t>
      </w:r>
      <w:proofErr w:type="gramEnd"/>
      <w:r>
        <w:t xml:space="preserve"> going to understand how to diagnose different problems in our data and how they </w:t>
      </w:r>
      <w:proofErr w:type="gramStart"/>
      <w:r>
        <w:t xml:space="preserve">can </w:t>
      </w:r>
      <w:proofErr w:type="spellStart"/>
      <w:r>
        <w:t>can</w:t>
      </w:r>
      <w:proofErr w:type="spellEnd"/>
      <w:proofErr w:type="gramEnd"/>
      <w:r>
        <w:t xml:space="preserve"> come up during our workflow. </w:t>
      </w:r>
    </w:p>
    <w:p w14:paraId="1179A5C8" w14:textId="77777777" w:rsidR="007F314F" w:rsidRDefault="007F314F" w:rsidP="007F314F">
      <w:pPr>
        <w:pStyle w:val="Heading2"/>
      </w:pPr>
      <w:r>
        <w:t>3. Course outline</w:t>
      </w:r>
    </w:p>
    <w:p w14:paraId="02D9AD3F" w14:textId="77777777" w:rsidR="007F314F" w:rsidRDefault="007F314F" w:rsidP="007F314F">
      <w:pPr>
        <w:pStyle w:val="NormalWeb"/>
      </w:pPr>
      <w:r>
        <w:t xml:space="preserve">We will also understand the side effects of not treating our data correctly. </w:t>
      </w:r>
    </w:p>
    <w:p w14:paraId="73D7F737" w14:textId="77777777" w:rsidR="007F314F" w:rsidRDefault="007F314F" w:rsidP="007F314F">
      <w:pPr>
        <w:pStyle w:val="Heading2"/>
      </w:pPr>
      <w:r>
        <w:t>4. Course outline</w:t>
      </w:r>
    </w:p>
    <w:p w14:paraId="3F33F510" w14:textId="77777777" w:rsidR="007F314F" w:rsidRDefault="007F314F" w:rsidP="007F314F">
      <w:pPr>
        <w:pStyle w:val="NormalWeb"/>
      </w:pPr>
      <w:r>
        <w:t xml:space="preserve">and </w:t>
      </w:r>
      <w:proofErr w:type="gramStart"/>
      <w:r>
        <w:t>various ways</w:t>
      </w:r>
      <w:proofErr w:type="gramEnd"/>
      <w:r>
        <w:t xml:space="preserve"> to address different types of dirty data. </w:t>
      </w:r>
    </w:p>
    <w:p w14:paraId="474D4FF0" w14:textId="77777777" w:rsidR="007F314F" w:rsidRDefault="007F314F" w:rsidP="007F314F">
      <w:pPr>
        <w:pStyle w:val="Heading2"/>
      </w:pPr>
      <w:r>
        <w:lastRenderedPageBreak/>
        <w:t>5. Course outline</w:t>
      </w:r>
    </w:p>
    <w:p w14:paraId="7C007DF4" w14:textId="77777777" w:rsidR="007F314F" w:rsidRDefault="007F314F" w:rsidP="007F314F">
      <w:pPr>
        <w:pStyle w:val="NormalWeb"/>
      </w:pPr>
      <w:r>
        <w:t xml:space="preserve">In this chapter, </w:t>
      </w:r>
      <w:proofErr w:type="gramStart"/>
      <w:r>
        <w:t>we're</w:t>
      </w:r>
      <w:proofErr w:type="gramEnd"/>
      <w:r>
        <w:t xml:space="preserve"> going to discuss the most common data problems you may encounter and how to address them. </w:t>
      </w:r>
      <w:proofErr w:type="gramStart"/>
      <w:r>
        <w:t>So</w:t>
      </w:r>
      <w:proofErr w:type="gramEnd"/>
      <w:r>
        <w:t xml:space="preserve"> let's get started! </w:t>
      </w:r>
    </w:p>
    <w:p w14:paraId="39ECFCB1" w14:textId="77777777" w:rsidR="007F314F" w:rsidRDefault="007F314F" w:rsidP="007F314F">
      <w:pPr>
        <w:pStyle w:val="Heading2"/>
      </w:pPr>
      <w:r>
        <w:t>6. Why do we need to clean data?</w:t>
      </w:r>
    </w:p>
    <w:p w14:paraId="53A6E04D" w14:textId="77777777" w:rsidR="007F314F" w:rsidRDefault="007F314F" w:rsidP="007F314F">
      <w:pPr>
        <w:pStyle w:val="NormalWeb"/>
      </w:pPr>
      <w:r>
        <w:t xml:space="preserve">To understand why we need to clean data, </w:t>
      </w:r>
      <w:proofErr w:type="gramStart"/>
      <w:r>
        <w:t>let's</w:t>
      </w:r>
      <w:proofErr w:type="gramEnd"/>
      <w:r>
        <w:t xml:space="preserve"> remind ourselves of the data science workflow. In a typical data science workflow, we usually access our raw data, </w:t>
      </w:r>
      <w:proofErr w:type="gramStart"/>
      <w:r>
        <w:t>explore</w:t>
      </w:r>
      <w:proofErr w:type="gramEnd"/>
      <w:r>
        <w:t xml:space="preserve"> and process it, develop insights using visualizations or predictive models, and finally report these insights with dashboards or reports. </w:t>
      </w:r>
    </w:p>
    <w:p w14:paraId="43F7C72F" w14:textId="77777777" w:rsidR="007F314F" w:rsidRDefault="007F314F" w:rsidP="007F314F">
      <w:pPr>
        <w:pStyle w:val="Heading2"/>
      </w:pPr>
      <w:r>
        <w:t>7. Why do we need to clean data?</w:t>
      </w:r>
    </w:p>
    <w:p w14:paraId="13A12E6B" w14:textId="77777777" w:rsidR="007F314F" w:rsidRDefault="007F314F" w:rsidP="007F314F">
      <w:pPr>
        <w:pStyle w:val="NormalWeb"/>
      </w:pPr>
      <w:r>
        <w:t xml:space="preserve">Dirty data can appear because of duplicate values, </w:t>
      </w:r>
      <w:proofErr w:type="gramStart"/>
      <w:r>
        <w:t>mis-spellings</w:t>
      </w:r>
      <w:proofErr w:type="gramEnd"/>
      <w:r>
        <w:t xml:space="preserve">, data type parsing errors and legacy systems. </w:t>
      </w:r>
    </w:p>
    <w:p w14:paraId="297E7845" w14:textId="77777777" w:rsidR="007F314F" w:rsidRDefault="007F314F" w:rsidP="007F314F">
      <w:pPr>
        <w:pStyle w:val="Heading2"/>
      </w:pPr>
      <w:r>
        <w:t>8. Why do we need to clean data?</w:t>
      </w:r>
    </w:p>
    <w:p w14:paraId="73D8A7C9" w14:textId="77777777" w:rsidR="007F314F" w:rsidRDefault="007F314F" w:rsidP="007F314F">
      <w:pPr>
        <w:pStyle w:val="NormalWeb"/>
      </w:pPr>
      <w:r>
        <w:t xml:space="preserve">Without making sure that data is </w:t>
      </w:r>
      <w:proofErr w:type="gramStart"/>
      <w:r>
        <w:t>properly cleaned</w:t>
      </w:r>
      <w:proofErr w:type="gramEnd"/>
      <w:r>
        <w:t xml:space="preserve"> in the exploration and processing phase, we will surely compromise the insights and reports subsequently generated. As the </w:t>
      </w:r>
      <w:proofErr w:type="gramStart"/>
      <w:r>
        <w:t>old adage</w:t>
      </w:r>
      <w:proofErr w:type="gramEnd"/>
      <w:r>
        <w:t xml:space="preserve"> says, garbage in garbage out. </w:t>
      </w:r>
    </w:p>
    <w:p w14:paraId="59A9B71D" w14:textId="77777777" w:rsidR="007F314F" w:rsidRDefault="007F314F" w:rsidP="007F314F">
      <w:pPr>
        <w:pStyle w:val="Heading2"/>
      </w:pPr>
      <w:r>
        <w:t>9. Data type constraints</w:t>
      </w:r>
    </w:p>
    <w:p w14:paraId="5EE2BF5B" w14:textId="77777777" w:rsidR="007F314F" w:rsidRDefault="007F314F" w:rsidP="007F314F">
      <w:pPr>
        <w:pStyle w:val="NormalWeb"/>
      </w:pPr>
      <w:r>
        <w:t xml:space="preserve">When working with data, there are </w:t>
      </w:r>
      <w:proofErr w:type="gramStart"/>
      <w:r>
        <w:t>various types</w:t>
      </w:r>
      <w:proofErr w:type="gramEnd"/>
      <w:r>
        <w:t xml:space="preserve"> that we may encounter along the way. We could be working with text data, integers, decimals, dates, zip codes, and others. Luckily, Python has specific data type objects for various data types that </w:t>
      </w:r>
      <w:proofErr w:type="gramStart"/>
      <w:r>
        <w:t>you're</w:t>
      </w:r>
      <w:proofErr w:type="gramEnd"/>
      <w:r>
        <w:t xml:space="preserve"> probably familiar with by now. This makes it much easier to manipulate these various data types in Python. As such, before preparing to analyze and extract insights from our data, we need to make sure our variables have the correct data types, </w:t>
      </w:r>
      <w:proofErr w:type="spellStart"/>
      <w:proofErr w:type="gramStart"/>
      <w:r>
        <w:t>other wise</w:t>
      </w:r>
      <w:proofErr w:type="spellEnd"/>
      <w:proofErr w:type="gramEnd"/>
      <w:r>
        <w:t xml:space="preserve"> we risk compromising our analysis. </w:t>
      </w:r>
    </w:p>
    <w:p w14:paraId="3BD3EE82" w14:textId="77777777" w:rsidR="007F314F" w:rsidRDefault="007F314F" w:rsidP="007F314F">
      <w:pPr>
        <w:pStyle w:val="Heading2"/>
      </w:pPr>
      <w:r>
        <w:t>10. Strings to integers</w:t>
      </w:r>
    </w:p>
    <w:p w14:paraId="4C71D302" w14:textId="77777777" w:rsidR="007F314F" w:rsidRDefault="007F314F" w:rsidP="007F314F">
      <w:pPr>
        <w:pStyle w:val="NormalWeb"/>
      </w:pPr>
      <w:proofErr w:type="gramStart"/>
      <w:r>
        <w:t>Let's</w:t>
      </w:r>
      <w:proofErr w:type="gramEnd"/>
      <w:r>
        <w:t xml:space="preserve"> take a look at the following example. </w:t>
      </w:r>
      <w:proofErr w:type="gramStart"/>
      <w:r>
        <w:t>Here's</w:t>
      </w:r>
      <w:proofErr w:type="gramEnd"/>
      <w:r>
        <w:t xml:space="preserve"> the head of a </w:t>
      </w:r>
      <w:proofErr w:type="spellStart"/>
      <w:r>
        <w:t>DataFrame</w:t>
      </w:r>
      <w:proofErr w:type="spellEnd"/>
      <w:r>
        <w:t xml:space="preserve"> containing revenue generated and quantity of items sold for a sales order. We want to calculate the total revenue generated by all sales orders. As you can see, the Revenue column has the dollar sign on the </w:t>
      </w:r>
      <w:proofErr w:type="gramStart"/>
      <w:r>
        <w:t>right hand</w:t>
      </w:r>
      <w:proofErr w:type="gramEnd"/>
      <w:r>
        <w:t xml:space="preserve"> side. A close inspection of the </w:t>
      </w:r>
      <w:proofErr w:type="spellStart"/>
      <w:r>
        <w:t>DataFrame</w:t>
      </w:r>
      <w:proofErr w:type="spellEnd"/>
      <w:r>
        <w:t xml:space="preserve"> column's data types using the dot-</w:t>
      </w:r>
      <w:proofErr w:type="spellStart"/>
      <w:proofErr w:type="gramStart"/>
      <w:r>
        <w:t>dtypes</w:t>
      </w:r>
      <w:proofErr w:type="spellEnd"/>
      <w:proofErr w:type="gramEnd"/>
      <w:r>
        <w:t xml:space="preserve"> attribute returns object for the Revenue column, which is what pandas uses to store strings. </w:t>
      </w:r>
    </w:p>
    <w:p w14:paraId="45B8CF24" w14:textId="77777777" w:rsidR="007F314F" w:rsidRDefault="007F314F" w:rsidP="007F314F">
      <w:pPr>
        <w:pStyle w:val="Heading2"/>
      </w:pPr>
      <w:r>
        <w:t>11. String to integers</w:t>
      </w:r>
    </w:p>
    <w:p w14:paraId="5DEF62A1" w14:textId="77777777" w:rsidR="007F314F" w:rsidRDefault="007F314F" w:rsidP="007F314F">
      <w:pPr>
        <w:pStyle w:val="NormalWeb"/>
      </w:pPr>
      <w:r>
        <w:t xml:space="preserve">We can also check the data types as well as the number of missing values per column in a </w:t>
      </w:r>
      <w:proofErr w:type="spellStart"/>
      <w:r>
        <w:t>DataFrame</w:t>
      </w:r>
      <w:proofErr w:type="spellEnd"/>
      <w:r>
        <w:t>, by using the dot-</w:t>
      </w:r>
      <w:proofErr w:type="gramStart"/>
      <w:r>
        <w:t>info(</w:t>
      </w:r>
      <w:proofErr w:type="gramEnd"/>
      <w:r>
        <w:t xml:space="preserve">) method. </w:t>
      </w:r>
    </w:p>
    <w:p w14:paraId="43A7B06D" w14:textId="77777777" w:rsidR="007F314F" w:rsidRDefault="007F314F" w:rsidP="007F314F">
      <w:pPr>
        <w:pStyle w:val="Heading2"/>
      </w:pPr>
      <w:r>
        <w:lastRenderedPageBreak/>
        <w:t>12. String to integers</w:t>
      </w:r>
    </w:p>
    <w:p w14:paraId="13281BB1" w14:textId="77777777" w:rsidR="007F314F" w:rsidRDefault="007F314F" w:rsidP="007F314F">
      <w:pPr>
        <w:pStyle w:val="NormalWeb"/>
      </w:pPr>
      <w:r>
        <w:t xml:space="preserve">Since the Revenue column is a string, summing across all sales orders returns one </w:t>
      </w:r>
      <w:proofErr w:type="gramStart"/>
      <w:r>
        <w:t>large concatenated</w:t>
      </w:r>
      <w:proofErr w:type="gramEnd"/>
      <w:r>
        <w:t xml:space="preserve"> string containing each row's string. To fix this, we need to first remove the $ sign from the string so that pandas </w:t>
      </w:r>
      <w:proofErr w:type="gramStart"/>
      <w:r>
        <w:t>is able to</w:t>
      </w:r>
      <w:proofErr w:type="gramEnd"/>
      <w:r>
        <w:t xml:space="preserve"> convert the strings into numbers without error. We do this with the dot-str-dot-</w:t>
      </w:r>
      <w:proofErr w:type="gramStart"/>
      <w:r>
        <w:t>strip(</w:t>
      </w:r>
      <w:proofErr w:type="gramEnd"/>
      <w:r>
        <w:t>) method, while specifying the string we want to strip as an argument, which is in this case the dollar sign. Since our dollar values do not contain decimals, we then convert the Revenue column to an integer by using the dot-</w:t>
      </w:r>
      <w:proofErr w:type="spellStart"/>
      <w:proofErr w:type="gramStart"/>
      <w:r>
        <w:t>astype</w:t>
      </w:r>
      <w:proofErr w:type="spellEnd"/>
      <w:r>
        <w:t>(</w:t>
      </w:r>
      <w:proofErr w:type="gramEnd"/>
      <w:r>
        <w:t xml:space="preserve">) method, specifying the desired data type as argument. Had our revenue values been decimal, we would have converted the Revenue column to float. We can make sure that the Revenue column is now an integer by using the assert statement, which takes in a condition as input, as returns nothing if that condition </w:t>
      </w:r>
      <w:proofErr w:type="gramStart"/>
      <w:r>
        <w:t>is met</w:t>
      </w:r>
      <w:proofErr w:type="gramEnd"/>
      <w:r>
        <w:t xml:space="preserve">, and an error if it is not. </w:t>
      </w:r>
    </w:p>
    <w:p w14:paraId="04BB23D4" w14:textId="77777777" w:rsidR="007F314F" w:rsidRDefault="007F314F" w:rsidP="007F314F">
      <w:pPr>
        <w:pStyle w:val="Heading2"/>
      </w:pPr>
      <w:r>
        <w:t>13. The assert statement</w:t>
      </w:r>
    </w:p>
    <w:p w14:paraId="1A5A3D48" w14:textId="77777777" w:rsidR="007F314F" w:rsidRDefault="007F314F" w:rsidP="007F314F">
      <w:pPr>
        <w:pStyle w:val="NormalWeb"/>
      </w:pPr>
      <w:r>
        <w:t xml:space="preserve">For example, here we are </w:t>
      </w:r>
      <w:proofErr w:type="gramStart"/>
      <w:r>
        <w:t>testing</w:t>
      </w:r>
      <w:proofErr w:type="gramEnd"/>
      <w:r>
        <w:t xml:space="preserve"> the equality that 1+1 equals 2. Since it is the case, the assert statement returns nothing. However, when </w:t>
      </w:r>
      <w:proofErr w:type="gramStart"/>
      <w:r>
        <w:t>testing</w:t>
      </w:r>
      <w:proofErr w:type="gramEnd"/>
      <w:r>
        <w:t xml:space="preserve"> the equality 1+1 equals 3, we receive an </w:t>
      </w:r>
      <w:proofErr w:type="spellStart"/>
      <w:proofErr w:type="gramStart"/>
      <w:r>
        <w:t>assertionerror</w:t>
      </w:r>
      <w:proofErr w:type="spellEnd"/>
      <w:proofErr w:type="gramEnd"/>
      <w:r>
        <w:t xml:space="preserve">. You can </w:t>
      </w:r>
      <w:proofErr w:type="gramStart"/>
      <w:r>
        <w:t>test</w:t>
      </w:r>
      <w:proofErr w:type="gramEnd"/>
      <w:r>
        <w:t xml:space="preserve"> almost anything you can </w:t>
      </w:r>
      <w:proofErr w:type="gramStart"/>
      <w:r>
        <w:t>imagine of</w:t>
      </w:r>
      <w:proofErr w:type="gramEnd"/>
      <w:r>
        <w:t xml:space="preserve"> by using assert, and we'll see more ways to utilize it as we go along the course. </w:t>
      </w:r>
    </w:p>
    <w:p w14:paraId="12EDAEA7" w14:textId="77777777" w:rsidR="007F314F" w:rsidRDefault="007F314F" w:rsidP="007F314F">
      <w:pPr>
        <w:pStyle w:val="Heading2"/>
      </w:pPr>
      <w:r>
        <w:t>14. Numeric or categorical?</w:t>
      </w:r>
    </w:p>
    <w:p w14:paraId="4351F8B0" w14:textId="77777777" w:rsidR="007F314F" w:rsidRDefault="007F314F" w:rsidP="007F314F">
      <w:pPr>
        <w:pStyle w:val="NormalWeb"/>
      </w:pPr>
      <w:r>
        <w:t xml:space="preserve">A common type of data seems numeric but </w:t>
      </w:r>
      <w:proofErr w:type="gramStart"/>
      <w:r>
        <w:t>actually represents</w:t>
      </w:r>
      <w:proofErr w:type="gramEnd"/>
      <w:r>
        <w:t xml:space="preserve"> categories with a finite set of possible categories. This </w:t>
      </w:r>
      <w:proofErr w:type="gramStart"/>
      <w:r>
        <w:t>is called</w:t>
      </w:r>
      <w:proofErr w:type="gramEnd"/>
      <w:r>
        <w:t xml:space="preserve"> categorical data. We will look more closely at categorical data in Chapter 2, but </w:t>
      </w:r>
      <w:proofErr w:type="gramStart"/>
      <w:r>
        <w:t>let's</w:t>
      </w:r>
      <w:proofErr w:type="gramEnd"/>
      <w:r>
        <w:t xml:space="preserve"> take a look at this example. Here we have a marriage status column, which is represented by </w:t>
      </w:r>
      <w:proofErr w:type="gramStart"/>
      <w:r>
        <w:t>0</w:t>
      </w:r>
      <w:proofErr w:type="gramEnd"/>
      <w:r>
        <w:t xml:space="preserve"> for never married, 1 for married, 2 for separated, and 3 for divorced. </w:t>
      </w:r>
      <w:proofErr w:type="gramStart"/>
      <w:r>
        <w:t>However</w:t>
      </w:r>
      <w:proofErr w:type="gramEnd"/>
      <w:r>
        <w:t xml:space="preserve"> it will be imported of type integer, which could lead to misleading results when trying to extract some statistical summaries. </w:t>
      </w:r>
    </w:p>
    <w:p w14:paraId="3ABE3E5F" w14:textId="77777777" w:rsidR="007F314F" w:rsidRDefault="007F314F" w:rsidP="007F314F">
      <w:pPr>
        <w:pStyle w:val="Heading2"/>
      </w:pPr>
      <w:r>
        <w:t>15. Numeric or categorical?</w:t>
      </w:r>
    </w:p>
    <w:p w14:paraId="2F6B9276" w14:textId="77777777" w:rsidR="007F314F" w:rsidRDefault="007F314F" w:rsidP="007F314F">
      <w:pPr>
        <w:pStyle w:val="NormalWeb"/>
      </w:pPr>
      <w:r>
        <w:t>We can solve this by using the same dot-</w:t>
      </w:r>
      <w:proofErr w:type="spellStart"/>
      <w:proofErr w:type="gramStart"/>
      <w:r>
        <w:t>astype</w:t>
      </w:r>
      <w:proofErr w:type="spellEnd"/>
      <w:r>
        <w:t>(</w:t>
      </w:r>
      <w:proofErr w:type="gramEnd"/>
      <w:r>
        <w:t xml:space="preserve">) method seen earlier, but this time specifying the category data type. When applying the </w:t>
      </w:r>
      <w:proofErr w:type="gramStart"/>
      <w:r>
        <w:t>describe</w:t>
      </w:r>
      <w:proofErr w:type="gramEnd"/>
      <w:r>
        <w:t xml:space="preserve"> again, we see that the summary statistics are much more aligned with that of a categorical variable, discussing the number of observations, number of unique values, most frequent category instead of mean and standard deviation. </w:t>
      </w:r>
    </w:p>
    <w:p w14:paraId="4CDE8B70" w14:textId="77777777" w:rsidR="007F314F" w:rsidRDefault="007F314F" w:rsidP="007F314F">
      <w:pPr>
        <w:pStyle w:val="Heading2"/>
      </w:pPr>
      <w:r>
        <w:t xml:space="preserve">16. </w:t>
      </w:r>
      <w:proofErr w:type="gramStart"/>
      <w:r>
        <w:t>Let's</w:t>
      </w:r>
      <w:proofErr w:type="gramEnd"/>
      <w:r>
        <w:t xml:space="preserve"> practice!</w:t>
      </w:r>
    </w:p>
    <w:p w14:paraId="109827F9" w14:textId="77777777" w:rsidR="007F314F" w:rsidRDefault="007F314F" w:rsidP="007F314F">
      <w:pPr>
        <w:pStyle w:val="NormalWeb"/>
      </w:pPr>
      <w:r>
        <w:t xml:space="preserve">Now that we have a solid understanding of data type </w:t>
      </w:r>
      <w:proofErr w:type="gramStart"/>
      <w:r>
        <w:t>constrains</w:t>
      </w:r>
      <w:proofErr w:type="gramEnd"/>
      <w:r>
        <w:t xml:space="preserve"> - </w:t>
      </w:r>
      <w:proofErr w:type="gramStart"/>
      <w:r>
        <w:t>let's</w:t>
      </w:r>
      <w:proofErr w:type="gramEnd"/>
      <w:r>
        <w:t xml:space="preserve"> get to practice! </w:t>
      </w:r>
    </w:p>
    <w:p w14:paraId="6AC8C66E" w14:textId="77777777" w:rsidR="00095A57" w:rsidRDefault="00095A57" w:rsidP="00095A57">
      <w:pPr>
        <w:pStyle w:val="Heading5"/>
        <w:spacing w:line="240" w:lineRule="atLeast"/>
      </w:pPr>
      <w:r>
        <w:rPr>
          <w:rStyle w:val="dc-u-t-truncate"/>
        </w:rPr>
        <w:t>Exercise</w:t>
      </w:r>
    </w:p>
    <w:p w14:paraId="33714FB7" w14:textId="77777777" w:rsidR="00095A57" w:rsidRDefault="00095A57" w:rsidP="00095A57">
      <w:pPr>
        <w:pStyle w:val="Heading4"/>
      </w:pPr>
      <w:r>
        <w:t>Common data types</w:t>
      </w:r>
    </w:p>
    <w:p w14:paraId="1D0BECBC" w14:textId="77777777" w:rsidR="00095A57" w:rsidRDefault="00095A57" w:rsidP="00095A57">
      <w:pPr>
        <w:pStyle w:val="NormalWeb"/>
      </w:pPr>
      <w:r>
        <w:t xml:space="preserve">Manipulating and analyzing data with incorrect data types could lead to compromised analysis as you go along the data science workflow. </w:t>
      </w:r>
    </w:p>
    <w:p w14:paraId="6D85A62F" w14:textId="77777777" w:rsidR="00095A57" w:rsidRDefault="00095A57" w:rsidP="00095A57">
      <w:pPr>
        <w:pStyle w:val="NormalWeb"/>
      </w:pPr>
      <w:r>
        <w:lastRenderedPageBreak/>
        <w:t xml:space="preserve">When working with new data, you should always check the data types of your columns using </w:t>
      </w:r>
      <w:proofErr w:type="gramStart"/>
      <w:r>
        <w:t xml:space="preserve">the </w:t>
      </w:r>
      <w:r>
        <w:rPr>
          <w:rStyle w:val="HTMLCode"/>
          <w:rFonts w:eastAsiaTheme="majorEastAsia"/>
        </w:rPr>
        <w:t>.</w:t>
      </w:r>
      <w:proofErr w:type="spellStart"/>
      <w:r>
        <w:rPr>
          <w:rStyle w:val="HTMLCode"/>
          <w:rFonts w:eastAsiaTheme="majorEastAsia"/>
        </w:rPr>
        <w:t>dtypes</w:t>
      </w:r>
      <w:proofErr w:type="spellEnd"/>
      <w:proofErr w:type="gramEnd"/>
      <w:r>
        <w:t xml:space="preserve"> attribute or the </w:t>
      </w:r>
      <w:r>
        <w:rPr>
          <w:rStyle w:val="HTMLCode"/>
          <w:rFonts w:eastAsiaTheme="majorEastAsia"/>
        </w:rPr>
        <w:t>.info()</w:t>
      </w:r>
      <w:r>
        <w:t xml:space="preserve"> method which you'll see in the next exercise. </w:t>
      </w:r>
      <w:proofErr w:type="gramStart"/>
      <w:r>
        <w:t>Often times</w:t>
      </w:r>
      <w:proofErr w:type="gramEnd"/>
      <w:r>
        <w:t>, you'll run into columns that should be converted to different data types before starting any analysis.</w:t>
      </w:r>
    </w:p>
    <w:p w14:paraId="3B455AA0" w14:textId="77777777" w:rsidR="00095A57" w:rsidRDefault="00095A57" w:rsidP="00095A57">
      <w:pPr>
        <w:pStyle w:val="NormalWeb"/>
      </w:pPr>
      <w:r>
        <w:t xml:space="preserve">In this exercise, </w:t>
      </w:r>
      <w:proofErr w:type="gramStart"/>
      <w:r>
        <w:t>you'll</w:t>
      </w:r>
      <w:proofErr w:type="gramEnd"/>
      <w:r>
        <w:t xml:space="preserve"> first identify different types of data and correctly map them to their respective types.</w:t>
      </w:r>
    </w:p>
    <w:p w14:paraId="6EB28836" w14:textId="77777777" w:rsidR="00095A57" w:rsidRDefault="00095A57" w:rsidP="00095A57">
      <w:pPr>
        <w:pStyle w:val="Heading5"/>
        <w:spacing w:line="240" w:lineRule="atLeast"/>
      </w:pPr>
      <w:r>
        <w:rPr>
          <w:rStyle w:val="dc-u-t-truncate"/>
        </w:rPr>
        <w:t>Instructions</w:t>
      </w:r>
    </w:p>
    <w:p w14:paraId="52206286" w14:textId="77777777" w:rsidR="00095A57" w:rsidRDefault="00095A57" w:rsidP="00095A57">
      <w:r>
        <w:rPr>
          <w:rStyle w:val="Strong"/>
        </w:rPr>
        <w:t>100XP</w:t>
      </w:r>
    </w:p>
    <w:p w14:paraId="3F707F87" w14:textId="77777777" w:rsidR="00095A57" w:rsidRDefault="00095A57" w:rsidP="00095A57">
      <w:pPr>
        <w:numPr>
          <w:ilvl w:val="0"/>
          <w:numId w:val="6"/>
        </w:numPr>
        <w:spacing w:before="100" w:beforeAutospacing="1" w:after="100" w:afterAutospacing="1" w:line="240" w:lineRule="auto"/>
      </w:pPr>
      <w:r>
        <w:t>Assign each card to what type of data you think it is.</w:t>
      </w:r>
    </w:p>
    <w:p w14:paraId="5881321D" w14:textId="57DBA73F" w:rsidR="008F4F4C" w:rsidRDefault="008F4F4C"/>
    <w:p w14:paraId="20AC0F94" w14:textId="5FE8C599" w:rsidR="00095A57" w:rsidRDefault="00506D78">
      <w:proofErr w:type="gramStart"/>
      <w:r>
        <w:t>Awesome</w:t>
      </w:r>
      <w:proofErr w:type="gramEnd"/>
      <w:r>
        <w:t xml:space="preserve">! Correctly </w:t>
      </w:r>
      <w:proofErr w:type="gramStart"/>
      <w:r>
        <w:t>identifying</w:t>
      </w:r>
      <w:proofErr w:type="gramEnd"/>
      <w:r>
        <w:t xml:space="preserve"> what type your data is </w:t>
      </w:r>
      <w:proofErr w:type="spellStart"/>
      <w:r>
        <w:t>is</w:t>
      </w:r>
      <w:proofErr w:type="spellEnd"/>
      <w:r>
        <w:t xml:space="preserve"> one of the easiest ways to avoid hampering your analysis due to data type constraints in the long run.</w:t>
      </w:r>
    </w:p>
    <w:p w14:paraId="7FF15665" w14:textId="688C5C65" w:rsidR="00506D78" w:rsidRDefault="00506D78"/>
    <w:p w14:paraId="50C33077" w14:textId="77777777" w:rsidR="001A1D4D" w:rsidRDefault="001A1D4D" w:rsidP="001A1D4D">
      <w:r>
        <w:rPr>
          <w:rStyle w:val="Strong"/>
        </w:rPr>
        <w:t>Daily XP</w:t>
      </w:r>
      <w:r>
        <w:rPr>
          <w:rStyle w:val="css-rfy0dy"/>
          <w:b/>
          <w:bCs/>
        </w:rPr>
        <w:t>150</w:t>
      </w:r>
    </w:p>
    <w:p w14:paraId="6B272284" w14:textId="77777777" w:rsidR="001A1D4D" w:rsidRDefault="001A1D4D" w:rsidP="001A1D4D">
      <w:pPr>
        <w:pStyle w:val="Heading5"/>
      </w:pPr>
      <w:r>
        <w:t>Exercise</w:t>
      </w:r>
    </w:p>
    <w:p w14:paraId="57640143" w14:textId="77777777" w:rsidR="001A1D4D" w:rsidRDefault="001A1D4D" w:rsidP="001A1D4D">
      <w:pPr>
        <w:pStyle w:val="Heading5"/>
      </w:pPr>
      <w:r>
        <w:t>Exercise</w:t>
      </w:r>
    </w:p>
    <w:p w14:paraId="329142FA" w14:textId="77777777" w:rsidR="001A1D4D" w:rsidRDefault="001A1D4D" w:rsidP="001A1D4D">
      <w:pPr>
        <w:pStyle w:val="Heading1"/>
      </w:pPr>
      <w:r>
        <w:t xml:space="preserve">Numeric data or </w:t>
      </w:r>
      <w:proofErr w:type="gramStart"/>
      <w:r>
        <w:t>... ?</w:t>
      </w:r>
      <w:proofErr w:type="gramEnd"/>
    </w:p>
    <w:p w14:paraId="09C35048" w14:textId="77777777" w:rsidR="001A1D4D" w:rsidRDefault="001A1D4D" w:rsidP="001A1D4D">
      <w:pPr>
        <w:pStyle w:val="NormalWeb"/>
      </w:pPr>
      <w:r>
        <w:t xml:space="preserve">In this exercise, and throughout this chapter, </w:t>
      </w:r>
      <w:proofErr w:type="gramStart"/>
      <w:r>
        <w:t>you'll</w:t>
      </w:r>
      <w:proofErr w:type="gramEnd"/>
      <w:r>
        <w:t xml:space="preserve"> be working with bicycle ride sharing data in San Francisco called </w:t>
      </w:r>
      <w:proofErr w:type="spellStart"/>
      <w:r>
        <w:rPr>
          <w:rStyle w:val="HTMLCode"/>
        </w:rPr>
        <w:t>ride_sharing</w:t>
      </w:r>
      <w:proofErr w:type="spellEnd"/>
      <w:r>
        <w:t xml:space="preserve">. It </w:t>
      </w:r>
      <w:proofErr w:type="gramStart"/>
      <w:r>
        <w:t>contains</w:t>
      </w:r>
      <w:proofErr w:type="gramEnd"/>
      <w:r>
        <w:t xml:space="preserve"> information on the start and end stations, the trip duration, and some user information for a bike sharing service. </w:t>
      </w:r>
    </w:p>
    <w:p w14:paraId="24EB9D5E" w14:textId="77777777" w:rsidR="001A1D4D" w:rsidRDefault="001A1D4D" w:rsidP="001A1D4D">
      <w:pPr>
        <w:pStyle w:val="NormalWeb"/>
      </w:pPr>
      <w:r>
        <w:t xml:space="preserve">The </w:t>
      </w:r>
      <w:proofErr w:type="spellStart"/>
      <w:r>
        <w:rPr>
          <w:rStyle w:val="HTMLCode"/>
        </w:rPr>
        <w:t>user_type</w:t>
      </w:r>
      <w:proofErr w:type="spellEnd"/>
      <w:r>
        <w:t xml:space="preserve"> column </w:t>
      </w:r>
      <w:proofErr w:type="gramStart"/>
      <w:r>
        <w:t>contains</w:t>
      </w:r>
      <w:proofErr w:type="gramEnd"/>
      <w:r>
        <w:t xml:space="preserve"> information on whether a user is taking a free ride and takes on the following values:</w:t>
      </w:r>
    </w:p>
    <w:p w14:paraId="7E00F65D" w14:textId="77777777" w:rsidR="001A1D4D" w:rsidRDefault="001A1D4D" w:rsidP="001A1D4D">
      <w:pPr>
        <w:numPr>
          <w:ilvl w:val="0"/>
          <w:numId w:val="7"/>
        </w:numPr>
        <w:spacing w:before="100" w:beforeAutospacing="1" w:after="100" w:afterAutospacing="1" w:line="240" w:lineRule="auto"/>
      </w:pPr>
      <w:proofErr w:type="gramStart"/>
      <w:r>
        <w:rPr>
          <w:rStyle w:val="HTMLCode"/>
          <w:rFonts w:eastAsiaTheme="minorEastAsia"/>
        </w:rPr>
        <w:t>1</w:t>
      </w:r>
      <w:proofErr w:type="gramEnd"/>
      <w:r>
        <w:t xml:space="preserve"> for free riders.</w:t>
      </w:r>
    </w:p>
    <w:p w14:paraId="05F8381D" w14:textId="77777777" w:rsidR="001A1D4D" w:rsidRDefault="001A1D4D" w:rsidP="001A1D4D">
      <w:pPr>
        <w:numPr>
          <w:ilvl w:val="0"/>
          <w:numId w:val="7"/>
        </w:numPr>
        <w:spacing w:before="100" w:beforeAutospacing="1" w:after="100" w:afterAutospacing="1" w:line="240" w:lineRule="auto"/>
      </w:pPr>
      <w:proofErr w:type="gramStart"/>
      <w:r>
        <w:rPr>
          <w:rStyle w:val="HTMLCode"/>
          <w:rFonts w:eastAsiaTheme="minorEastAsia"/>
        </w:rPr>
        <w:t>2</w:t>
      </w:r>
      <w:proofErr w:type="gramEnd"/>
      <w:r>
        <w:t xml:space="preserve"> for pay per ride.</w:t>
      </w:r>
    </w:p>
    <w:p w14:paraId="1E8D5A6C" w14:textId="77777777" w:rsidR="001A1D4D" w:rsidRDefault="001A1D4D" w:rsidP="001A1D4D">
      <w:pPr>
        <w:numPr>
          <w:ilvl w:val="0"/>
          <w:numId w:val="7"/>
        </w:numPr>
        <w:spacing w:before="100" w:beforeAutospacing="1" w:after="100" w:afterAutospacing="1" w:line="240" w:lineRule="auto"/>
      </w:pPr>
      <w:proofErr w:type="gramStart"/>
      <w:r>
        <w:rPr>
          <w:rStyle w:val="HTMLCode"/>
          <w:rFonts w:eastAsiaTheme="minorEastAsia"/>
        </w:rPr>
        <w:t>3</w:t>
      </w:r>
      <w:proofErr w:type="gramEnd"/>
      <w:r>
        <w:t xml:space="preserve"> for monthly subscribers.</w:t>
      </w:r>
    </w:p>
    <w:p w14:paraId="2FD2A951" w14:textId="77777777" w:rsidR="001A1D4D" w:rsidRDefault="001A1D4D" w:rsidP="001A1D4D">
      <w:pPr>
        <w:pStyle w:val="NormalWeb"/>
      </w:pPr>
      <w:r>
        <w:t xml:space="preserve">In this instance, you will print the information of </w:t>
      </w:r>
      <w:proofErr w:type="spellStart"/>
      <w:r>
        <w:rPr>
          <w:rStyle w:val="HTMLCode"/>
        </w:rPr>
        <w:t>ride_sharing</w:t>
      </w:r>
      <w:proofErr w:type="spellEnd"/>
      <w:r>
        <w:t xml:space="preserve"> using </w:t>
      </w:r>
      <w:r>
        <w:rPr>
          <w:rStyle w:val="HTMLCode"/>
        </w:rPr>
        <w:t>.</w:t>
      </w:r>
      <w:proofErr w:type="gramStart"/>
      <w:r>
        <w:rPr>
          <w:rStyle w:val="HTMLCode"/>
        </w:rPr>
        <w:t>info(</w:t>
      </w:r>
      <w:proofErr w:type="gramEnd"/>
      <w:r>
        <w:rPr>
          <w:rStyle w:val="HTMLCode"/>
        </w:rPr>
        <w:t>)</w:t>
      </w:r>
      <w:r>
        <w:t xml:space="preserve"> and see a firsthand example of how an incorrect data type can flaw your analysis of the dataset. The </w:t>
      </w:r>
      <w:proofErr w:type="gramStart"/>
      <w:r>
        <w:rPr>
          <w:rStyle w:val="HTMLCode"/>
        </w:rPr>
        <w:t>pandas</w:t>
      </w:r>
      <w:proofErr w:type="gramEnd"/>
      <w:r>
        <w:t xml:space="preserve"> package is imported as </w:t>
      </w:r>
      <w:r>
        <w:rPr>
          <w:rStyle w:val="HTMLCode"/>
        </w:rPr>
        <w:t>pd</w:t>
      </w:r>
      <w:r>
        <w:t>.</w:t>
      </w:r>
    </w:p>
    <w:p w14:paraId="3FB6583A" w14:textId="77777777" w:rsidR="001A1D4D" w:rsidRDefault="001A1D4D" w:rsidP="001A1D4D">
      <w:pPr>
        <w:pStyle w:val="Heading5"/>
      </w:pPr>
      <w:r>
        <w:t xml:space="preserve">Instructions </w:t>
      </w:r>
      <w:proofErr w:type="gramStart"/>
      <w:r>
        <w:t>1/3</w:t>
      </w:r>
      <w:proofErr w:type="gramEnd"/>
    </w:p>
    <w:p w14:paraId="51636DB4" w14:textId="77777777" w:rsidR="001A1D4D" w:rsidRDefault="001A1D4D" w:rsidP="001A1D4D">
      <w:r>
        <w:rPr>
          <w:rStyle w:val="Strong"/>
        </w:rPr>
        <w:t>35 XP</w:t>
      </w:r>
    </w:p>
    <w:p w14:paraId="6E747AEA" w14:textId="77777777" w:rsidR="001A1D4D" w:rsidRDefault="00000000" w:rsidP="001A1D4D">
      <w:pPr>
        <w:pStyle w:val="progress-bullet"/>
        <w:numPr>
          <w:ilvl w:val="0"/>
          <w:numId w:val="8"/>
        </w:numPr>
      </w:pPr>
      <w:hyperlink r:id="rId27" w:history="1">
        <w:r w:rsidR="001A1D4D">
          <w:rPr>
            <w:rStyle w:val="Hyperlink"/>
          </w:rPr>
          <w:t>1</w:t>
        </w:r>
      </w:hyperlink>
    </w:p>
    <w:p w14:paraId="059C4BC3" w14:textId="77777777" w:rsidR="001A1D4D" w:rsidRDefault="00000000" w:rsidP="001A1D4D">
      <w:pPr>
        <w:pStyle w:val="progress-bullet"/>
        <w:numPr>
          <w:ilvl w:val="0"/>
          <w:numId w:val="8"/>
        </w:numPr>
      </w:pPr>
      <w:hyperlink r:id="rId28" w:history="1">
        <w:r w:rsidR="001A1D4D">
          <w:rPr>
            <w:rStyle w:val="Hyperlink"/>
          </w:rPr>
          <w:t>2</w:t>
        </w:r>
      </w:hyperlink>
    </w:p>
    <w:p w14:paraId="581328EB" w14:textId="77777777" w:rsidR="001A1D4D" w:rsidRDefault="00000000" w:rsidP="001A1D4D">
      <w:pPr>
        <w:pStyle w:val="progress-bullet"/>
        <w:numPr>
          <w:ilvl w:val="0"/>
          <w:numId w:val="8"/>
        </w:numPr>
      </w:pPr>
      <w:hyperlink r:id="rId29" w:history="1">
        <w:r w:rsidR="001A1D4D">
          <w:rPr>
            <w:rStyle w:val="Hyperlink"/>
          </w:rPr>
          <w:t>3</w:t>
        </w:r>
      </w:hyperlink>
    </w:p>
    <w:p w14:paraId="7215983C" w14:textId="77777777" w:rsidR="001A1D4D" w:rsidRDefault="001A1D4D" w:rsidP="001A1D4D">
      <w:pPr>
        <w:numPr>
          <w:ilvl w:val="0"/>
          <w:numId w:val="9"/>
        </w:numPr>
        <w:spacing w:before="100" w:beforeAutospacing="1" w:after="100" w:afterAutospacing="1" w:line="240" w:lineRule="auto"/>
      </w:pPr>
      <w:r>
        <w:t xml:space="preserve">Print the information of </w:t>
      </w:r>
      <w:proofErr w:type="spellStart"/>
      <w:r>
        <w:rPr>
          <w:rStyle w:val="HTMLCode"/>
          <w:rFonts w:eastAsiaTheme="minorEastAsia"/>
        </w:rPr>
        <w:t>ride_sharing</w:t>
      </w:r>
      <w:proofErr w:type="spellEnd"/>
      <w:r>
        <w:t>.</w:t>
      </w:r>
    </w:p>
    <w:p w14:paraId="417E1FF8" w14:textId="77777777" w:rsidR="001A1D4D" w:rsidRDefault="001A1D4D" w:rsidP="001A1D4D">
      <w:pPr>
        <w:numPr>
          <w:ilvl w:val="0"/>
          <w:numId w:val="9"/>
        </w:numPr>
        <w:spacing w:before="100" w:beforeAutospacing="1" w:after="100" w:afterAutospacing="1" w:line="240" w:lineRule="auto"/>
      </w:pPr>
      <w:proofErr w:type="gramStart"/>
      <w:r>
        <w:t xml:space="preserve">Use </w:t>
      </w:r>
      <w:r>
        <w:rPr>
          <w:rStyle w:val="HTMLCode"/>
          <w:rFonts w:eastAsiaTheme="minorEastAsia"/>
        </w:rPr>
        <w:t>.describe</w:t>
      </w:r>
      <w:proofErr w:type="gramEnd"/>
      <w:r>
        <w:rPr>
          <w:rStyle w:val="HTMLCode"/>
          <w:rFonts w:eastAsiaTheme="minorEastAsia"/>
        </w:rPr>
        <w:t>()</w:t>
      </w:r>
      <w:r>
        <w:t xml:space="preserve"> to print the summary statistics of the </w:t>
      </w:r>
      <w:proofErr w:type="spellStart"/>
      <w:r>
        <w:rPr>
          <w:rStyle w:val="HTMLCode"/>
          <w:rFonts w:eastAsiaTheme="minorEastAsia"/>
        </w:rPr>
        <w:t>user_type</w:t>
      </w:r>
      <w:proofErr w:type="spellEnd"/>
      <w:r>
        <w:t xml:space="preserve"> column from </w:t>
      </w:r>
      <w:proofErr w:type="spellStart"/>
      <w:r>
        <w:rPr>
          <w:rStyle w:val="HTMLCode"/>
          <w:rFonts w:eastAsiaTheme="minorEastAsia"/>
        </w:rPr>
        <w:t>ride_sharing</w:t>
      </w:r>
      <w:proofErr w:type="spellEnd"/>
      <w:r>
        <w:t>.</w:t>
      </w:r>
    </w:p>
    <w:p w14:paraId="14205341"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4420A2">
        <w:rPr>
          <w:rFonts w:ascii="Courier New" w:eastAsia="Times New Roman" w:hAnsi="Courier New" w:cs="Courier New"/>
          <w:color w:val="00C53B"/>
          <w:sz w:val="24"/>
          <w:szCs w:val="24"/>
        </w:rPr>
        <w:t># Print the information of </w:t>
      </w:r>
      <w:proofErr w:type="spellStart"/>
      <w:r w:rsidRPr="004420A2">
        <w:rPr>
          <w:rFonts w:ascii="Courier New" w:eastAsia="Times New Roman" w:hAnsi="Courier New" w:cs="Courier New"/>
          <w:color w:val="00C53B"/>
          <w:sz w:val="24"/>
          <w:szCs w:val="24"/>
        </w:rPr>
        <w:t>ride_sharing</w:t>
      </w:r>
      <w:proofErr w:type="spellEnd"/>
    </w:p>
    <w:p w14:paraId="3726A893"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4420A2">
        <w:rPr>
          <w:rFonts w:ascii="Courier New" w:eastAsia="Times New Roman" w:hAnsi="Courier New" w:cs="Courier New"/>
          <w:color w:val="009BD8"/>
          <w:sz w:val="24"/>
          <w:szCs w:val="24"/>
        </w:rPr>
        <w:t>print</w:t>
      </w:r>
      <w:r w:rsidRPr="004420A2">
        <w:rPr>
          <w:rFonts w:ascii="Courier New" w:eastAsia="Times New Roman" w:hAnsi="Courier New" w:cs="Courier New"/>
          <w:color w:val="DCDCDC"/>
          <w:sz w:val="24"/>
          <w:szCs w:val="24"/>
        </w:rPr>
        <w:t>(</w:t>
      </w:r>
      <w:proofErr w:type="gramStart"/>
      <w:r w:rsidRPr="004420A2">
        <w:rPr>
          <w:rFonts w:ascii="Courier New" w:eastAsia="Times New Roman" w:hAnsi="Courier New" w:cs="Courier New"/>
          <w:color w:val="FFFFFF"/>
          <w:sz w:val="24"/>
          <w:szCs w:val="24"/>
        </w:rPr>
        <w:t>ride_sharing</w:t>
      </w:r>
      <w:r w:rsidRPr="004420A2">
        <w:rPr>
          <w:rFonts w:ascii="Courier New" w:eastAsia="Times New Roman" w:hAnsi="Courier New" w:cs="Courier New"/>
          <w:color w:val="D4D4D4"/>
          <w:sz w:val="24"/>
          <w:szCs w:val="24"/>
        </w:rPr>
        <w:t>.</w:t>
      </w:r>
      <w:r w:rsidRPr="004420A2">
        <w:rPr>
          <w:rFonts w:ascii="Courier New" w:eastAsia="Times New Roman" w:hAnsi="Courier New" w:cs="Courier New"/>
          <w:color w:val="FFFFFF"/>
          <w:sz w:val="24"/>
          <w:szCs w:val="24"/>
        </w:rPr>
        <w:t>info</w:t>
      </w:r>
      <w:r w:rsidRPr="004420A2">
        <w:rPr>
          <w:rFonts w:ascii="Courier New" w:eastAsia="Times New Roman" w:hAnsi="Courier New" w:cs="Courier New"/>
          <w:color w:val="DCDCDC"/>
          <w:sz w:val="24"/>
          <w:szCs w:val="24"/>
        </w:rPr>
        <w:t>(</w:t>
      </w:r>
      <w:proofErr w:type="gramEnd"/>
      <w:r w:rsidRPr="004420A2">
        <w:rPr>
          <w:rFonts w:ascii="Courier New" w:eastAsia="Times New Roman" w:hAnsi="Courier New" w:cs="Courier New"/>
          <w:color w:val="DCDCDC"/>
          <w:sz w:val="24"/>
          <w:szCs w:val="24"/>
        </w:rPr>
        <w:t>))</w:t>
      </w:r>
    </w:p>
    <w:p w14:paraId="611DDF93"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5216F1E1"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4420A2">
        <w:rPr>
          <w:rFonts w:ascii="Courier New" w:eastAsia="Times New Roman" w:hAnsi="Courier New" w:cs="Courier New"/>
          <w:color w:val="00C53B"/>
          <w:sz w:val="24"/>
          <w:szCs w:val="24"/>
        </w:rPr>
        <w:t># Print summary statistics of </w:t>
      </w:r>
      <w:proofErr w:type="spellStart"/>
      <w:r w:rsidRPr="004420A2">
        <w:rPr>
          <w:rFonts w:ascii="Courier New" w:eastAsia="Times New Roman" w:hAnsi="Courier New" w:cs="Courier New"/>
          <w:color w:val="00C53B"/>
          <w:sz w:val="24"/>
          <w:szCs w:val="24"/>
        </w:rPr>
        <w:t>user_type</w:t>
      </w:r>
      <w:proofErr w:type="spellEnd"/>
      <w:r w:rsidRPr="004420A2">
        <w:rPr>
          <w:rFonts w:ascii="Courier New" w:eastAsia="Times New Roman" w:hAnsi="Courier New" w:cs="Courier New"/>
          <w:color w:val="00C53B"/>
          <w:sz w:val="24"/>
          <w:szCs w:val="24"/>
        </w:rPr>
        <w:t> column</w:t>
      </w:r>
    </w:p>
    <w:p w14:paraId="554A18A8" w14:textId="77777777" w:rsidR="004420A2" w:rsidRPr="004420A2" w:rsidRDefault="004420A2" w:rsidP="004420A2">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4420A2">
        <w:rPr>
          <w:rFonts w:ascii="Courier New" w:eastAsia="Times New Roman" w:hAnsi="Courier New" w:cs="Courier New"/>
          <w:color w:val="009BD8"/>
          <w:sz w:val="24"/>
          <w:szCs w:val="24"/>
        </w:rPr>
        <w:t>print</w:t>
      </w:r>
      <w:r w:rsidRPr="004420A2">
        <w:rPr>
          <w:rFonts w:ascii="Courier New" w:eastAsia="Times New Roman" w:hAnsi="Courier New" w:cs="Courier New"/>
          <w:color w:val="DCDCDC"/>
          <w:sz w:val="24"/>
          <w:szCs w:val="24"/>
        </w:rPr>
        <w:t>(</w:t>
      </w:r>
      <w:proofErr w:type="spellStart"/>
      <w:r w:rsidRPr="004420A2">
        <w:rPr>
          <w:rFonts w:ascii="Courier New" w:eastAsia="Times New Roman" w:hAnsi="Courier New" w:cs="Courier New"/>
          <w:color w:val="FFFFFF"/>
          <w:sz w:val="24"/>
          <w:szCs w:val="24"/>
        </w:rPr>
        <w:t>ride_sharing</w:t>
      </w:r>
      <w:proofErr w:type="spellEnd"/>
      <w:r w:rsidRPr="004420A2">
        <w:rPr>
          <w:rFonts w:ascii="Courier New" w:eastAsia="Times New Roman" w:hAnsi="Courier New" w:cs="Courier New"/>
          <w:color w:val="DCDCDC"/>
          <w:sz w:val="24"/>
          <w:szCs w:val="24"/>
        </w:rPr>
        <w:t>[</w:t>
      </w:r>
      <w:r w:rsidRPr="004420A2">
        <w:rPr>
          <w:rFonts w:ascii="Courier New" w:eastAsia="Times New Roman" w:hAnsi="Courier New" w:cs="Courier New"/>
          <w:color w:val="DC4D8B"/>
          <w:sz w:val="24"/>
          <w:szCs w:val="24"/>
        </w:rPr>
        <w:t>'</w:t>
      </w:r>
      <w:proofErr w:type="spellStart"/>
      <w:r w:rsidRPr="004420A2">
        <w:rPr>
          <w:rFonts w:ascii="Courier New" w:eastAsia="Times New Roman" w:hAnsi="Courier New" w:cs="Courier New"/>
          <w:color w:val="DC4D8B"/>
          <w:sz w:val="24"/>
          <w:szCs w:val="24"/>
        </w:rPr>
        <w:t>user_type</w:t>
      </w:r>
      <w:proofErr w:type="spellEnd"/>
      <w:r w:rsidRPr="004420A2">
        <w:rPr>
          <w:rFonts w:ascii="Courier New" w:eastAsia="Times New Roman" w:hAnsi="Courier New" w:cs="Courier New"/>
          <w:color w:val="DC4D8B"/>
          <w:sz w:val="24"/>
          <w:szCs w:val="24"/>
        </w:rPr>
        <w:t>'</w:t>
      </w:r>
      <w:proofErr w:type="gramStart"/>
      <w:r w:rsidRPr="004420A2">
        <w:rPr>
          <w:rFonts w:ascii="Courier New" w:eastAsia="Times New Roman" w:hAnsi="Courier New" w:cs="Courier New"/>
          <w:color w:val="DCDCDC"/>
          <w:sz w:val="24"/>
          <w:szCs w:val="24"/>
        </w:rPr>
        <w:t>]</w:t>
      </w:r>
      <w:r w:rsidRPr="004420A2">
        <w:rPr>
          <w:rFonts w:ascii="Courier New" w:eastAsia="Times New Roman" w:hAnsi="Courier New" w:cs="Courier New"/>
          <w:color w:val="D4D4D4"/>
          <w:sz w:val="24"/>
          <w:szCs w:val="24"/>
        </w:rPr>
        <w:t>.</w:t>
      </w:r>
      <w:r w:rsidRPr="004420A2">
        <w:rPr>
          <w:rFonts w:ascii="Courier New" w:eastAsia="Times New Roman" w:hAnsi="Courier New" w:cs="Courier New"/>
          <w:color w:val="FFFFFF"/>
          <w:sz w:val="24"/>
          <w:szCs w:val="24"/>
        </w:rPr>
        <w:t>describe</w:t>
      </w:r>
      <w:proofErr w:type="gramEnd"/>
      <w:r w:rsidRPr="004420A2">
        <w:rPr>
          <w:rFonts w:ascii="Courier New" w:eastAsia="Times New Roman" w:hAnsi="Courier New" w:cs="Courier New"/>
          <w:color w:val="DCDCDC"/>
          <w:sz w:val="24"/>
          <w:szCs w:val="24"/>
        </w:rPr>
        <w:t>())</w:t>
      </w:r>
    </w:p>
    <w:p w14:paraId="6BC18AB2" w14:textId="66C5C6A1" w:rsidR="00506D78" w:rsidRDefault="00506D78"/>
    <w:p w14:paraId="53C88D62"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Print the information of </w:t>
      </w:r>
      <w:proofErr w:type="spellStart"/>
      <w:r w:rsidRPr="004420A2">
        <w:rPr>
          <w:rFonts w:ascii="Courier New" w:eastAsia="Times New Roman" w:hAnsi="Courier New" w:cs="Courier New"/>
          <w:color w:val="CFA600"/>
          <w:sz w:val="21"/>
          <w:szCs w:val="21"/>
        </w:rPr>
        <w:t>ride_sharing</w:t>
      </w:r>
      <w:proofErr w:type="spellEnd"/>
    </w:p>
    <w:p w14:paraId="4FE4B866"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print(</w:t>
      </w:r>
      <w:proofErr w:type="gramStart"/>
      <w:r w:rsidRPr="004420A2">
        <w:rPr>
          <w:rFonts w:ascii="Courier New" w:eastAsia="Times New Roman" w:hAnsi="Courier New" w:cs="Courier New"/>
          <w:color w:val="CFA600"/>
          <w:sz w:val="21"/>
          <w:szCs w:val="21"/>
        </w:rPr>
        <w:t>ride_sharing.info(</w:t>
      </w:r>
      <w:proofErr w:type="gramEnd"/>
      <w:r w:rsidRPr="004420A2">
        <w:rPr>
          <w:rFonts w:ascii="Courier New" w:eastAsia="Times New Roman" w:hAnsi="Courier New" w:cs="Courier New"/>
          <w:color w:val="CFA600"/>
          <w:sz w:val="21"/>
          <w:szCs w:val="21"/>
        </w:rPr>
        <w:t>))</w:t>
      </w:r>
    </w:p>
    <w:p w14:paraId="14830C0E"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p>
    <w:p w14:paraId="02723740"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Print summary statistics of </w:t>
      </w:r>
      <w:proofErr w:type="spellStart"/>
      <w:r w:rsidRPr="004420A2">
        <w:rPr>
          <w:rFonts w:ascii="Courier New" w:eastAsia="Times New Roman" w:hAnsi="Courier New" w:cs="Courier New"/>
          <w:color w:val="CFA600"/>
          <w:sz w:val="21"/>
          <w:szCs w:val="21"/>
        </w:rPr>
        <w:t>user_type</w:t>
      </w:r>
      <w:proofErr w:type="spellEnd"/>
      <w:r w:rsidRPr="004420A2">
        <w:rPr>
          <w:rFonts w:ascii="Courier New" w:eastAsia="Times New Roman" w:hAnsi="Courier New" w:cs="Courier New"/>
          <w:color w:val="CFA600"/>
          <w:sz w:val="21"/>
          <w:szCs w:val="21"/>
        </w:rPr>
        <w:t xml:space="preserve"> column</w:t>
      </w:r>
    </w:p>
    <w:p w14:paraId="72BE54A2" w14:textId="77777777" w:rsidR="004420A2" w:rsidRPr="004420A2" w:rsidRDefault="004420A2" w:rsidP="004420A2">
      <w:pPr>
        <w:shd w:val="clear" w:color="auto" w:fill="05192D"/>
        <w:spacing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print(</w:t>
      </w:r>
      <w:proofErr w:type="spellStart"/>
      <w:r w:rsidRPr="004420A2">
        <w:rPr>
          <w:rFonts w:ascii="Courier New" w:eastAsia="Times New Roman" w:hAnsi="Courier New" w:cs="Courier New"/>
          <w:color w:val="CFA600"/>
          <w:sz w:val="21"/>
          <w:szCs w:val="21"/>
        </w:rPr>
        <w:t>ride_sharing</w:t>
      </w:r>
      <w:proofErr w:type="spellEnd"/>
      <w:r w:rsidRPr="004420A2">
        <w:rPr>
          <w:rFonts w:ascii="Courier New" w:eastAsia="Times New Roman" w:hAnsi="Courier New" w:cs="Courier New"/>
          <w:color w:val="CFA600"/>
          <w:sz w:val="21"/>
          <w:szCs w:val="21"/>
        </w:rPr>
        <w:t>['</w:t>
      </w:r>
      <w:proofErr w:type="spellStart"/>
      <w:r w:rsidRPr="004420A2">
        <w:rPr>
          <w:rFonts w:ascii="Courier New" w:eastAsia="Times New Roman" w:hAnsi="Courier New" w:cs="Courier New"/>
          <w:color w:val="CFA600"/>
          <w:sz w:val="21"/>
          <w:szCs w:val="21"/>
        </w:rPr>
        <w:t>user_type</w:t>
      </w:r>
      <w:proofErr w:type="spellEnd"/>
      <w:r w:rsidRPr="004420A2">
        <w:rPr>
          <w:rFonts w:ascii="Courier New" w:eastAsia="Times New Roman" w:hAnsi="Courier New" w:cs="Courier New"/>
          <w:color w:val="CFA600"/>
          <w:sz w:val="21"/>
          <w:szCs w:val="21"/>
        </w:rPr>
        <w:t>'</w:t>
      </w:r>
      <w:proofErr w:type="gramStart"/>
      <w:r w:rsidRPr="004420A2">
        <w:rPr>
          <w:rFonts w:ascii="Courier New" w:eastAsia="Times New Roman" w:hAnsi="Courier New" w:cs="Courier New"/>
          <w:color w:val="CFA600"/>
          <w:sz w:val="21"/>
          <w:szCs w:val="21"/>
        </w:rPr>
        <w:t>].describe</w:t>
      </w:r>
      <w:proofErr w:type="gramEnd"/>
      <w:r w:rsidRPr="004420A2">
        <w:rPr>
          <w:rFonts w:ascii="Courier New" w:eastAsia="Times New Roman" w:hAnsi="Courier New" w:cs="Courier New"/>
          <w:color w:val="CFA600"/>
          <w:sz w:val="21"/>
          <w:szCs w:val="21"/>
        </w:rPr>
        <w:t>())</w:t>
      </w:r>
    </w:p>
    <w:p w14:paraId="0AC1C883"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&lt;class '</w:t>
      </w:r>
      <w:proofErr w:type="spellStart"/>
      <w:proofErr w:type="gramStart"/>
      <w:r w:rsidRPr="004420A2">
        <w:rPr>
          <w:rFonts w:ascii="Courier New" w:eastAsia="Times New Roman" w:hAnsi="Courier New" w:cs="Courier New"/>
          <w:color w:val="CFA600"/>
          <w:sz w:val="21"/>
          <w:szCs w:val="21"/>
        </w:rPr>
        <w:t>pandas.core</w:t>
      </w:r>
      <w:proofErr w:type="gramEnd"/>
      <w:r w:rsidRPr="004420A2">
        <w:rPr>
          <w:rFonts w:ascii="Courier New" w:eastAsia="Times New Roman" w:hAnsi="Courier New" w:cs="Courier New"/>
          <w:color w:val="CFA600"/>
          <w:sz w:val="21"/>
          <w:szCs w:val="21"/>
        </w:rPr>
        <w:t>.frame.DataFrame</w:t>
      </w:r>
      <w:proofErr w:type="spellEnd"/>
      <w:r w:rsidRPr="004420A2">
        <w:rPr>
          <w:rFonts w:ascii="Courier New" w:eastAsia="Times New Roman" w:hAnsi="Courier New" w:cs="Courier New"/>
          <w:color w:val="CFA600"/>
          <w:sz w:val="21"/>
          <w:szCs w:val="21"/>
        </w:rPr>
        <w:t>'&gt;</w:t>
      </w:r>
    </w:p>
    <w:p w14:paraId="47360528"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Int64Index: 25760 entries, 0 to 25759</w:t>
      </w:r>
    </w:p>
    <w:p w14:paraId="7E70B8E0"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Data columns (total </w:t>
      </w:r>
      <w:proofErr w:type="gramStart"/>
      <w:r w:rsidRPr="004420A2">
        <w:rPr>
          <w:rFonts w:ascii="Courier New" w:eastAsia="Times New Roman" w:hAnsi="Courier New" w:cs="Courier New"/>
          <w:color w:val="CFA600"/>
          <w:sz w:val="21"/>
          <w:szCs w:val="21"/>
        </w:rPr>
        <w:t>9</w:t>
      </w:r>
      <w:proofErr w:type="gramEnd"/>
      <w:r w:rsidRPr="004420A2">
        <w:rPr>
          <w:rFonts w:ascii="Courier New" w:eastAsia="Times New Roman" w:hAnsi="Courier New" w:cs="Courier New"/>
          <w:color w:val="CFA600"/>
          <w:sz w:val="21"/>
          <w:szCs w:val="21"/>
        </w:rPr>
        <w:t xml:space="preserve"> columns):</w:t>
      </w:r>
    </w:p>
    <w:p w14:paraId="4571786A"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   Column           Non-Null </w:t>
      </w:r>
      <w:proofErr w:type="gramStart"/>
      <w:r w:rsidRPr="004420A2">
        <w:rPr>
          <w:rFonts w:ascii="Courier New" w:eastAsia="Times New Roman" w:hAnsi="Courier New" w:cs="Courier New"/>
          <w:color w:val="CFA600"/>
          <w:sz w:val="21"/>
          <w:szCs w:val="21"/>
        </w:rPr>
        <w:t xml:space="preserve">Count  </w:t>
      </w:r>
      <w:proofErr w:type="spellStart"/>
      <w:r w:rsidRPr="004420A2">
        <w:rPr>
          <w:rFonts w:ascii="Courier New" w:eastAsia="Times New Roman" w:hAnsi="Courier New" w:cs="Courier New"/>
          <w:color w:val="CFA600"/>
          <w:sz w:val="21"/>
          <w:szCs w:val="21"/>
        </w:rPr>
        <w:t>Dtype</w:t>
      </w:r>
      <w:proofErr w:type="spellEnd"/>
      <w:proofErr w:type="gramEnd"/>
      <w:r w:rsidRPr="004420A2">
        <w:rPr>
          <w:rFonts w:ascii="Courier New" w:eastAsia="Times New Roman" w:hAnsi="Courier New" w:cs="Courier New"/>
          <w:color w:val="CFA600"/>
          <w:sz w:val="21"/>
          <w:szCs w:val="21"/>
        </w:rPr>
        <w:t xml:space="preserve"> </w:t>
      </w:r>
    </w:p>
    <w:p w14:paraId="2D254AE8"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           --------------  ----- </w:t>
      </w:r>
    </w:p>
    <w:p w14:paraId="0AB77C4D"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0   duration         25760 non-</w:t>
      </w:r>
      <w:proofErr w:type="gramStart"/>
      <w:r w:rsidRPr="004420A2">
        <w:rPr>
          <w:rFonts w:ascii="Courier New" w:eastAsia="Times New Roman" w:hAnsi="Courier New" w:cs="Courier New"/>
          <w:color w:val="CFA600"/>
          <w:sz w:val="21"/>
          <w:szCs w:val="21"/>
        </w:rPr>
        <w:t>null  object</w:t>
      </w:r>
      <w:proofErr w:type="gramEnd"/>
    </w:p>
    <w:p w14:paraId="3C285D88"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1   </w:t>
      </w:r>
      <w:proofErr w:type="spellStart"/>
      <w:r w:rsidRPr="004420A2">
        <w:rPr>
          <w:rFonts w:ascii="Courier New" w:eastAsia="Times New Roman" w:hAnsi="Courier New" w:cs="Courier New"/>
          <w:color w:val="CFA600"/>
          <w:sz w:val="21"/>
          <w:szCs w:val="21"/>
        </w:rPr>
        <w:t>station_A_id</w:t>
      </w:r>
      <w:proofErr w:type="spellEnd"/>
      <w:r w:rsidRPr="004420A2">
        <w:rPr>
          <w:rFonts w:ascii="Courier New" w:eastAsia="Times New Roman" w:hAnsi="Courier New" w:cs="Courier New"/>
          <w:color w:val="CFA600"/>
          <w:sz w:val="21"/>
          <w:szCs w:val="21"/>
        </w:rPr>
        <w:t xml:space="preserve">     25760 non-</w:t>
      </w:r>
      <w:proofErr w:type="gramStart"/>
      <w:r w:rsidRPr="004420A2">
        <w:rPr>
          <w:rFonts w:ascii="Courier New" w:eastAsia="Times New Roman" w:hAnsi="Courier New" w:cs="Courier New"/>
          <w:color w:val="CFA600"/>
          <w:sz w:val="21"/>
          <w:szCs w:val="21"/>
        </w:rPr>
        <w:t>null  int</w:t>
      </w:r>
      <w:proofErr w:type="gramEnd"/>
      <w:r w:rsidRPr="004420A2">
        <w:rPr>
          <w:rFonts w:ascii="Courier New" w:eastAsia="Times New Roman" w:hAnsi="Courier New" w:cs="Courier New"/>
          <w:color w:val="CFA600"/>
          <w:sz w:val="21"/>
          <w:szCs w:val="21"/>
        </w:rPr>
        <w:t xml:space="preserve">64 </w:t>
      </w:r>
    </w:p>
    <w:p w14:paraId="7398EFC9"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2   </w:t>
      </w:r>
      <w:proofErr w:type="spellStart"/>
      <w:r w:rsidRPr="004420A2">
        <w:rPr>
          <w:rFonts w:ascii="Courier New" w:eastAsia="Times New Roman" w:hAnsi="Courier New" w:cs="Courier New"/>
          <w:color w:val="CFA600"/>
          <w:sz w:val="21"/>
          <w:szCs w:val="21"/>
        </w:rPr>
        <w:t>station_A_name</w:t>
      </w:r>
      <w:proofErr w:type="spellEnd"/>
      <w:r w:rsidRPr="004420A2">
        <w:rPr>
          <w:rFonts w:ascii="Courier New" w:eastAsia="Times New Roman" w:hAnsi="Courier New" w:cs="Courier New"/>
          <w:color w:val="CFA600"/>
          <w:sz w:val="21"/>
          <w:szCs w:val="21"/>
        </w:rPr>
        <w:t xml:space="preserve">   25760 non-</w:t>
      </w:r>
      <w:proofErr w:type="gramStart"/>
      <w:r w:rsidRPr="004420A2">
        <w:rPr>
          <w:rFonts w:ascii="Courier New" w:eastAsia="Times New Roman" w:hAnsi="Courier New" w:cs="Courier New"/>
          <w:color w:val="CFA600"/>
          <w:sz w:val="21"/>
          <w:szCs w:val="21"/>
        </w:rPr>
        <w:t>null  object</w:t>
      </w:r>
      <w:proofErr w:type="gramEnd"/>
    </w:p>
    <w:p w14:paraId="4D33F9DD"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3   </w:t>
      </w:r>
      <w:proofErr w:type="spellStart"/>
      <w:r w:rsidRPr="004420A2">
        <w:rPr>
          <w:rFonts w:ascii="Courier New" w:eastAsia="Times New Roman" w:hAnsi="Courier New" w:cs="Courier New"/>
          <w:color w:val="CFA600"/>
          <w:sz w:val="21"/>
          <w:szCs w:val="21"/>
        </w:rPr>
        <w:t>station_B_id</w:t>
      </w:r>
      <w:proofErr w:type="spellEnd"/>
      <w:r w:rsidRPr="004420A2">
        <w:rPr>
          <w:rFonts w:ascii="Courier New" w:eastAsia="Times New Roman" w:hAnsi="Courier New" w:cs="Courier New"/>
          <w:color w:val="CFA600"/>
          <w:sz w:val="21"/>
          <w:szCs w:val="21"/>
        </w:rPr>
        <w:t xml:space="preserve">     25760 non-</w:t>
      </w:r>
      <w:proofErr w:type="gramStart"/>
      <w:r w:rsidRPr="004420A2">
        <w:rPr>
          <w:rFonts w:ascii="Courier New" w:eastAsia="Times New Roman" w:hAnsi="Courier New" w:cs="Courier New"/>
          <w:color w:val="CFA600"/>
          <w:sz w:val="21"/>
          <w:szCs w:val="21"/>
        </w:rPr>
        <w:t>null  int</w:t>
      </w:r>
      <w:proofErr w:type="gramEnd"/>
      <w:r w:rsidRPr="004420A2">
        <w:rPr>
          <w:rFonts w:ascii="Courier New" w:eastAsia="Times New Roman" w:hAnsi="Courier New" w:cs="Courier New"/>
          <w:color w:val="CFA600"/>
          <w:sz w:val="21"/>
          <w:szCs w:val="21"/>
        </w:rPr>
        <w:t xml:space="preserve">64 </w:t>
      </w:r>
    </w:p>
    <w:p w14:paraId="5E057943"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4   </w:t>
      </w:r>
      <w:proofErr w:type="spellStart"/>
      <w:r w:rsidRPr="004420A2">
        <w:rPr>
          <w:rFonts w:ascii="Courier New" w:eastAsia="Times New Roman" w:hAnsi="Courier New" w:cs="Courier New"/>
          <w:color w:val="CFA600"/>
          <w:sz w:val="21"/>
          <w:szCs w:val="21"/>
        </w:rPr>
        <w:t>station_B_name</w:t>
      </w:r>
      <w:proofErr w:type="spellEnd"/>
      <w:r w:rsidRPr="004420A2">
        <w:rPr>
          <w:rFonts w:ascii="Courier New" w:eastAsia="Times New Roman" w:hAnsi="Courier New" w:cs="Courier New"/>
          <w:color w:val="CFA600"/>
          <w:sz w:val="21"/>
          <w:szCs w:val="21"/>
        </w:rPr>
        <w:t xml:space="preserve">   25760 non-</w:t>
      </w:r>
      <w:proofErr w:type="gramStart"/>
      <w:r w:rsidRPr="004420A2">
        <w:rPr>
          <w:rFonts w:ascii="Courier New" w:eastAsia="Times New Roman" w:hAnsi="Courier New" w:cs="Courier New"/>
          <w:color w:val="CFA600"/>
          <w:sz w:val="21"/>
          <w:szCs w:val="21"/>
        </w:rPr>
        <w:t>null  object</w:t>
      </w:r>
      <w:proofErr w:type="gramEnd"/>
    </w:p>
    <w:p w14:paraId="1309E159"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5   </w:t>
      </w:r>
      <w:proofErr w:type="spellStart"/>
      <w:r w:rsidRPr="004420A2">
        <w:rPr>
          <w:rFonts w:ascii="Courier New" w:eastAsia="Times New Roman" w:hAnsi="Courier New" w:cs="Courier New"/>
          <w:color w:val="CFA600"/>
          <w:sz w:val="21"/>
          <w:szCs w:val="21"/>
        </w:rPr>
        <w:t>bike_id</w:t>
      </w:r>
      <w:proofErr w:type="spellEnd"/>
      <w:r w:rsidRPr="004420A2">
        <w:rPr>
          <w:rFonts w:ascii="Courier New" w:eastAsia="Times New Roman" w:hAnsi="Courier New" w:cs="Courier New"/>
          <w:color w:val="CFA600"/>
          <w:sz w:val="21"/>
          <w:szCs w:val="21"/>
        </w:rPr>
        <w:t xml:space="preserve">          25760 non-</w:t>
      </w:r>
      <w:proofErr w:type="gramStart"/>
      <w:r w:rsidRPr="004420A2">
        <w:rPr>
          <w:rFonts w:ascii="Courier New" w:eastAsia="Times New Roman" w:hAnsi="Courier New" w:cs="Courier New"/>
          <w:color w:val="CFA600"/>
          <w:sz w:val="21"/>
          <w:szCs w:val="21"/>
        </w:rPr>
        <w:t>null  int</w:t>
      </w:r>
      <w:proofErr w:type="gramEnd"/>
      <w:r w:rsidRPr="004420A2">
        <w:rPr>
          <w:rFonts w:ascii="Courier New" w:eastAsia="Times New Roman" w:hAnsi="Courier New" w:cs="Courier New"/>
          <w:color w:val="CFA600"/>
          <w:sz w:val="21"/>
          <w:szCs w:val="21"/>
        </w:rPr>
        <w:t xml:space="preserve">64 </w:t>
      </w:r>
    </w:p>
    <w:p w14:paraId="7D16DD48"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6   </w:t>
      </w:r>
      <w:proofErr w:type="spellStart"/>
      <w:r w:rsidRPr="004420A2">
        <w:rPr>
          <w:rFonts w:ascii="Courier New" w:eastAsia="Times New Roman" w:hAnsi="Courier New" w:cs="Courier New"/>
          <w:color w:val="CFA600"/>
          <w:sz w:val="21"/>
          <w:szCs w:val="21"/>
        </w:rPr>
        <w:t>user_type</w:t>
      </w:r>
      <w:proofErr w:type="spellEnd"/>
      <w:r w:rsidRPr="004420A2">
        <w:rPr>
          <w:rFonts w:ascii="Courier New" w:eastAsia="Times New Roman" w:hAnsi="Courier New" w:cs="Courier New"/>
          <w:color w:val="CFA600"/>
          <w:sz w:val="21"/>
          <w:szCs w:val="21"/>
        </w:rPr>
        <w:t xml:space="preserve">        25760 non-</w:t>
      </w:r>
      <w:proofErr w:type="gramStart"/>
      <w:r w:rsidRPr="004420A2">
        <w:rPr>
          <w:rFonts w:ascii="Courier New" w:eastAsia="Times New Roman" w:hAnsi="Courier New" w:cs="Courier New"/>
          <w:color w:val="CFA600"/>
          <w:sz w:val="21"/>
          <w:szCs w:val="21"/>
        </w:rPr>
        <w:t>null  int</w:t>
      </w:r>
      <w:proofErr w:type="gramEnd"/>
      <w:r w:rsidRPr="004420A2">
        <w:rPr>
          <w:rFonts w:ascii="Courier New" w:eastAsia="Times New Roman" w:hAnsi="Courier New" w:cs="Courier New"/>
          <w:color w:val="CFA600"/>
          <w:sz w:val="21"/>
          <w:szCs w:val="21"/>
        </w:rPr>
        <w:t xml:space="preserve">64 </w:t>
      </w:r>
    </w:p>
    <w:p w14:paraId="71341E12"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7   </w:t>
      </w:r>
      <w:proofErr w:type="spellStart"/>
      <w:r w:rsidRPr="004420A2">
        <w:rPr>
          <w:rFonts w:ascii="Courier New" w:eastAsia="Times New Roman" w:hAnsi="Courier New" w:cs="Courier New"/>
          <w:color w:val="CFA600"/>
          <w:sz w:val="21"/>
          <w:szCs w:val="21"/>
        </w:rPr>
        <w:t>user_birth_</w:t>
      </w:r>
      <w:proofErr w:type="gramStart"/>
      <w:r w:rsidRPr="004420A2">
        <w:rPr>
          <w:rFonts w:ascii="Courier New" w:eastAsia="Times New Roman" w:hAnsi="Courier New" w:cs="Courier New"/>
          <w:color w:val="CFA600"/>
          <w:sz w:val="21"/>
          <w:szCs w:val="21"/>
        </w:rPr>
        <w:t>year</w:t>
      </w:r>
      <w:proofErr w:type="spellEnd"/>
      <w:r w:rsidRPr="004420A2">
        <w:rPr>
          <w:rFonts w:ascii="Courier New" w:eastAsia="Times New Roman" w:hAnsi="Courier New" w:cs="Courier New"/>
          <w:color w:val="CFA600"/>
          <w:sz w:val="21"/>
          <w:szCs w:val="21"/>
        </w:rPr>
        <w:t xml:space="preserve">  25760</w:t>
      </w:r>
      <w:proofErr w:type="gramEnd"/>
      <w:r w:rsidRPr="004420A2">
        <w:rPr>
          <w:rFonts w:ascii="Courier New" w:eastAsia="Times New Roman" w:hAnsi="Courier New" w:cs="Courier New"/>
          <w:color w:val="CFA600"/>
          <w:sz w:val="21"/>
          <w:szCs w:val="21"/>
        </w:rPr>
        <w:t xml:space="preserve"> non-null  int64 </w:t>
      </w:r>
    </w:p>
    <w:p w14:paraId="77728FBF"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 8   </w:t>
      </w:r>
      <w:proofErr w:type="spellStart"/>
      <w:r w:rsidRPr="004420A2">
        <w:rPr>
          <w:rFonts w:ascii="Courier New" w:eastAsia="Times New Roman" w:hAnsi="Courier New" w:cs="Courier New"/>
          <w:color w:val="CFA600"/>
          <w:sz w:val="21"/>
          <w:szCs w:val="21"/>
        </w:rPr>
        <w:t>user_gender</w:t>
      </w:r>
      <w:proofErr w:type="spellEnd"/>
      <w:r w:rsidRPr="004420A2">
        <w:rPr>
          <w:rFonts w:ascii="Courier New" w:eastAsia="Times New Roman" w:hAnsi="Courier New" w:cs="Courier New"/>
          <w:color w:val="CFA600"/>
          <w:sz w:val="21"/>
          <w:szCs w:val="21"/>
        </w:rPr>
        <w:t xml:space="preserve">      25760 non-</w:t>
      </w:r>
      <w:proofErr w:type="gramStart"/>
      <w:r w:rsidRPr="004420A2">
        <w:rPr>
          <w:rFonts w:ascii="Courier New" w:eastAsia="Times New Roman" w:hAnsi="Courier New" w:cs="Courier New"/>
          <w:color w:val="CFA600"/>
          <w:sz w:val="21"/>
          <w:szCs w:val="21"/>
        </w:rPr>
        <w:t>null  object</w:t>
      </w:r>
      <w:proofErr w:type="gramEnd"/>
    </w:p>
    <w:p w14:paraId="0101924B"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proofErr w:type="spellStart"/>
      <w:r w:rsidRPr="004420A2">
        <w:rPr>
          <w:rFonts w:ascii="Courier New" w:eastAsia="Times New Roman" w:hAnsi="Courier New" w:cs="Courier New"/>
          <w:color w:val="CFA600"/>
          <w:sz w:val="21"/>
          <w:szCs w:val="21"/>
        </w:rPr>
        <w:t>dtypes</w:t>
      </w:r>
      <w:proofErr w:type="spellEnd"/>
      <w:r w:rsidRPr="004420A2">
        <w:rPr>
          <w:rFonts w:ascii="Courier New" w:eastAsia="Times New Roman" w:hAnsi="Courier New" w:cs="Courier New"/>
          <w:color w:val="CFA600"/>
          <w:sz w:val="21"/>
          <w:szCs w:val="21"/>
        </w:rPr>
        <w:t xml:space="preserve">: int64(5), </w:t>
      </w:r>
      <w:proofErr w:type="gramStart"/>
      <w:r w:rsidRPr="004420A2">
        <w:rPr>
          <w:rFonts w:ascii="Courier New" w:eastAsia="Times New Roman" w:hAnsi="Courier New" w:cs="Courier New"/>
          <w:color w:val="CFA600"/>
          <w:sz w:val="21"/>
          <w:szCs w:val="21"/>
        </w:rPr>
        <w:t>object(</w:t>
      </w:r>
      <w:proofErr w:type="gramEnd"/>
      <w:r w:rsidRPr="004420A2">
        <w:rPr>
          <w:rFonts w:ascii="Courier New" w:eastAsia="Times New Roman" w:hAnsi="Courier New" w:cs="Courier New"/>
          <w:color w:val="CFA600"/>
          <w:sz w:val="21"/>
          <w:szCs w:val="21"/>
        </w:rPr>
        <w:t>4)</w:t>
      </w:r>
    </w:p>
    <w:p w14:paraId="3455FD1F"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memory usage: 2.0+ MB</w:t>
      </w:r>
    </w:p>
    <w:p w14:paraId="61DC58BD"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None</w:t>
      </w:r>
    </w:p>
    <w:p w14:paraId="5D454521"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count    25760.000</w:t>
      </w:r>
    </w:p>
    <w:p w14:paraId="4579EBE3"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mean         2.008</w:t>
      </w:r>
    </w:p>
    <w:p w14:paraId="715B48B1"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std          0.705</w:t>
      </w:r>
    </w:p>
    <w:p w14:paraId="56009759"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min          1.000</w:t>
      </w:r>
    </w:p>
    <w:p w14:paraId="6FBB24A5"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25%          2.000</w:t>
      </w:r>
    </w:p>
    <w:p w14:paraId="7979BCAF"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50%          2.000</w:t>
      </w:r>
    </w:p>
    <w:p w14:paraId="4E487165"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75%          3.000</w:t>
      </w:r>
    </w:p>
    <w:p w14:paraId="4C331837" w14:textId="77777777" w:rsidR="004420A2" w:rsidRPr="004420A2" w:rsidRDefault="004420A2" w:rsidP="004420A2">
      <w:pPr>
        <w:shd w:val="clear" w:color="auto" w:fill="05192D"/>
        <w:spacing w:after="0"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max          3.000</w:t>
      </w:r>
    </w:p>
    <w:p w14:paraId="5F34DEBB" w14:textId="77777777" w:rsidR="004420A2" w:rsidRPr="004420A2" w:rsidRDefault="004420A2" w:rsidP="004420A2">
      <w:pPr>
        <w:shd w:val="clear" w:color="auto" w:fill="05192D"/>
        <w:spacing w:line="240" w:lineRule="auto"/>
        <w:rPr>
          <w:rFonts w:ascii="Courier New" w:eastAsia="Times New Roman" w:hAnsi="Courier New" w:cs="Courier New"/>
          <w:color w:val="CFA600"/>
          <w:sz w:val="21"/>
          <w:szCs w:val="21"/>
        </w:rPr>
      </w:pPr>
      <w:r w:rsidRPr="004420A2">
        <w:rPr>
          <w:rFonts w:ascii="Courier New" w:eastAsia="Times New Roman" w:hAnsi="Courier New" w:cs="Courier New"/>
          <w:color w:val="CFA600"/>
          <w:sz w:val="21"/>
          <w:szCs w:val="21"/>
        </w:rPr>
        <w:t xml:space="preserve">Name: </w:t>
      </w:r>
      <w:proofErr w:type="spellStart"/>
      <w:r w:rsidRPr="004420A2">
        <w:rPr>
          <w:rFonts w:ascii="Courier New" w:eastAsia="Times New Roman" w:hAnsi="Courier New" w:cs="Courier New"/>
          <w:color w:val="CFA600"/>
          <w:sz w:val="21"/>
          <w:szCs w:val="21"/>
        </w:rPr>
        <w:t>user_type</w:t>
      </w:r>
      <w:proofErr w:type="spellEnd"/>
      <w:r w:rsidRPr="004420A2">
        <w:rPr>
          <w:rFonts w:ascii="Courier New" w:eastAsia="Times New Roman" w:hAnsi="Courier New" w:cs="Courier New"/>
          <w:color w:val="CFA600"/>
          <w:sz w:val="21"/>
          <w:szCs w:val="21"/>
        </w:rPr>
        <w:t xml:space="preserve">, </w:t>
      </w:r>
      <w:proofErr w:type="spellStart"/>
      <w:r w:rsidRPr="004420A2">
        <w:rPr>
          <w:rFonts w:ascii="Courier New" w:eastAsia="Times New Roman" w:hAnsi="Courier New" w:cs="Courier New"/>
          <w:color w:val="CFA600"/>
          <w:sz w:val="21"/>
          <w:szCs w:val="21"/>
        </w:rPr>
        <w:t>dtype</w:t>
      </w:r>
      <w:proofErr w:type="spellEnd"/>
      <w:r w:rsidRPr="004420A2">
        <w:rPr>
          <w:rFonts w:ascii="Courier New" w:eastAsia="Times New Roman" w:hAnsi="Courier New" w:cs="Courier New"/>
          <w:color w:val="CFA600"/>
          <w:sz w:val="21"/>
          <w:szCs w:val="21"/>
        </w:rPr>
        <w:t>: float64</w:t>
      </w:r>
    </w:p>
    <w:p w14:paraId="798FBD37" w14:textId="77777777" w:rsidR="007B6734" w:rsidRDefault="007B6734" w:rsidP="007B6734">
      <w:r>
        <w:rPr>
          <w:rStyle w:val="Strong"/>
        </w:rPr>
        <w:t>Daily XP</w:t>
      </w:r>
      <w:r>
        <w:rPr>
          <w:rStyle w:val="css-rfy0dy"/>
          <w:b/>
          <w:bCs/>
        </w:rPr>
        <w:t>220</w:t>
      </w:r>
    </w:p>
    <w:p w14:paraId="1A5AD01C" w14:textId="77777777" w:rsidR="007B6734" w:rsidRDefault="007B6734" w:rsidP="007B6734">
      <w:pPr>
        <w:pStyle w:val="Heading5"/>
      </w:pPr>
      <w:r>
        <w:lastRenderedPageBreak/>
        <w:t>Exercise</w:t>
      </w:r>
    </w:p>
    <w:p w14:paraId="28EE6FA8" w14:textId="77777777" w:rsidR="007B6734" w:rsidRDefault="007B6734" w:rsidP="007B6734">
      <w:pPr>
        <w:pStyle w:val="Heading5"/>
      </w:pPr>
      <w:r>
        <w:t>Exercise</w:t>
      </w:r>
    </w:p>
    <w:p w14:paraId="5E3E3D52" w14:textId="77777777" w:rsidR="007B6734" w:rsidRDefault="007B6734" w:rsidP="007B6734">
      <w:pPr>
        <w:pStyle w:val="Heading1"/>
      </w:pPr>
      <w:r>
        <w:t xml:space="preserve">Numeric data or </w:t>
      </w:r>
      <w:proofErr w:type="gramStart"/>
      <w:r>
        <w:t>... ?</w:t>
      </w:r>
      <w:proofErr w:type="gramEnd"/>
    </w:p>
    <w:p w14:paraId="14C362F6" w14:textId="77777777" w:rsidR="007B6734" w:rsidRDefault="007B6734" w:rsidP="007B6734">
      <w:pPr>
        <w:pStyle w:val="NormalWeb"/>
      </w:pPr>
      <w:r>
        <w:t xml:space="preserve">In this exercise, and throughout this chapter, </w:t>
      </w:r>
      <w:proofErr w:type="gramStart"/>
      <w:r>
        <w:t>you'll</w:t>
      </w:r>
      <w:proofErr w:type="gramEnd"/>
      <w:r>
        <w:t xml:space="preserve"> be working with bicycle ride sharing data in San Francisco called </w:t>
      </w:r>
      <w:proofErr w:type="spellStart"/>
      <w:r>
        <w:rPr>
          <w:rStyle w:val="HTMLCode"/>
        </w:rPr>
        <w:t>ride_sharing</w:t>
      </w:r>
      <w:proofErr w:type="spellEnd"/>
      <w:r>
        <w:t xml:space="preserve">. It </w:t>
      </w:r>
      <w:proofErr w:type="gramStart"/>
      <w:r>
        <w:t>contains</w:t>
      </w:r>
      <w:proofErr w:type="gramEnd"/>
      <w:r>
        <w:t xml:space="preserve"> information on the start and end stations, the trip duration, and some user information for a bike sharing service. </w:t>
      </w:r>
    </w:p>
    <w:p w14:paraId="26B8279F" w14:textId="77777777" w:rsidR="007B6734" w:rsidRDefault="007B6734" w:rsidP="007B6734">
      <w:pPr>
        <w:pStyle w:val="NormalWeb"/>
      </w:pPr>
      <w:r>
        <w:t xml:space="preserve">The </w:t>
      </w:r>
      <w:proofErr w:type="spellStart"/>
      <w:r>
        <w:rPr>
          <w:rStyle w:val="HTMLCode"/>
        </w:rPr>
        <w:t>user_type</w:t>
      </w:r>
      <w:proofErr w:type="spellEnd"/>
      <w:r>
        <w:t xml:space="preserve"> column </w:t>
      </w:r>
      <w:proofErr w:type="gramStart"/>
      <w:r>
        <w:t>contains</w:t>
      </w:r>
      <w:proofErr w:type="gramEnd"/>
      <w:r>
        <w:t xml:space="preserve"> information on whether a user is taking a free ride and takes on the following values:</w:t>
      </w:r>
    </w:p>
    <w:p w14:paraId="01D4D7B5" w14:textId="77777777" w:rsidR="007B6734" w:rsidRDefault="007B6734" w:rsidP="007B6734">
      <w:pPr>
        <w:numPr>
          <w:ilvl w:val="0"/>
          <w:numId w:val="10"/>
        </w:numPr>
        <w:spacing w:before="100" w:beforeAutospacing="1" w:after="100" w:afterAutospacing="1" w:line="240" w:lineRule="auto"/>
      </w:pPr>
      <w:proofErr w:type="gramStart"/>
      <w:r>
        <w:rPr>
          <w:rStyle w:val="HTMLCode"/>
          <w:rFonts w:eastAsiaTheme="minorEastAsia"/>
        </w:rPr>
        <w:t>1</w:t>
      </w:r>
      <w:proofErr w:type="gramEnd"/>
      <w:r>
        <w:t xml:space="preserve"> for free riders.</w:t>
      </w:r>
    </w:p>
    <w:p w14:paraId="5D63DF2B" w14:textId="77777777" w:rsidR="007B6734" w:rsidRDefault="007B6734" w:rsidP="007B6734">
      <w:pPr>
        <w:numPr>
          <w:ilvl w:val="0"/>
          <w:numId w:val="10"/>
        </w:numPr>
        <w:spacing w:before="100" w:beforeAutospacing="1" w:after="100" w:afterAutospacing="1" w:line="240" w:lineRule="auto"/>
      </w:pPr>
      <w:proofErr w:type="gramStart"/>
      <w:r>
        <w:rPr>
          <w:rStyle w:val="HTMLCode"/>
          <w:rFonts w:eastAsiaTheme="minorEastAsia"/>
        </w:rPr>
        <w:t>2</w:t>
      </w:r>
      <w:proofErr w:type="gramEnd"/>
      <w:r>
        <w:t xml:space="preserve"> for pay per ride.</w:t>
      </w:r>
    </w:p>
    <w:p w14:paraId="5B75591A" w14:textId="77777777" w:rsidR="007B6734" w:rsidRDefault="007B6734" w:rsidP="007B6734">
      <w:pPr>
        <w:numPr>
          <w:ilvl w:val="0"/>
          <w:numId w:val="10"/>
        </w:numPr>
        <w:spacing w:before="100" w:beforeAutospacing="1" w:after="100" w:afterAutospacing="1" w:line="240" w:lineRule="auto"/>
      </w:pPr>
      <w:proofErr w:type="gramStart"/>
      <w:r>
        <w:rPr>
          <w:rStyle w:val="HTMLCode"/>
          <w:rFonts w:eastAsiaTheme="minorEastAsia"/>
        </w:rPr>
        <w:t>3</w:t>
      </w:r>
      <w:proofErr w:type="gramEnd"/>
      <w:r>
        <w:t xml:space="preserve"> for monthly subscribers.</w:t>
      </w:r>
    </w:p>
    <w:p w14:paraId="3FE81B2E" w14:textId="77777777" w:rsidR="007B6734" w:rsidRDefault="007B6734" w:rsidP="007B6734">
      <w:pPr>
        <w:pStyle w:val="NormalWeb"/>
      </w:pPr>
      <w:r>
        <w:t xml:space="preserve">In this instance, you will print the information of </w:t>
      </w:r>
      <w:proofErr w:type="spellStart"/>
      <w:r>
        <w:rPr>
          <w:rStyle w:val="HTMLCode"/>
        </w:rPr>
        <w:t>ride_sharing</w:t>
      </w:r>
      <w:proofErr w:type="spellEnd"/>
      <w:r>
        <w:t xml:space="preserve"> using </w:t>
      </w:r>
      <w:r>
        <w:rPr>
          <w:rStyle w:val="HTMLCode"/>
        </w:rPr>
        <w:t>.</w:t>
      </w:r>
      <w:proofErr w:type="gramStart"/>
      <w:r>
        <w:rPr>
          <w:rStyle w:val="HTMLCode"/>
        </w:rPr>
        <w:t>info(</w:t>
      </w:r>
      <w:proofErr w:type="gramEnd"/>
      <w:r>
        <w:rPr>
          <w:rStyle w:val="HTMLCode"/>
        </w:rPr>
        <w:t>)</w:t>
      </w:r>
      <w:r>
        <w:t xml:space="preserve"> and see a firsthand example of how an incorrect data type can flaw your analysis of the dataset. The </w:t>
      </w:r>
      <w:proofErr w:type="gramStart"/>
      <w:r>
        <w:rPr>
          <w:rStyle w:val="HTMLCode"/>
        </w:rPr>
        <w:t>pandas</w:t>
      </w:r>
      <w:proofErr w:type="gramEnd"/>
      <w:r>
        <w:t xml:space="preserve"> package is imported as </w:t>
      </w:r>
      <w:r>
        <w:rPr>
          <w:rStyle w:val="HTMLCode"/>
        </w:rPr>
        <w:t>pd</w:t>
      </w:r>
      <w:r>
        <w:t>.</w:t>
      </w:r>
    </w:p>
    <w:p w14:paraId="46677A4B" w14:textId="77777777" w:rsidR="007B6734" w:rsidRDefault="007B6734" w:rsidP="007B6734">
      <w:pPr>
        <w:pStyle w:val="Heading5"/>
      </w:pPr>
      <w:r>
        <w:t>Instructions 3/3</w:t>
      </w:r>
    </w:p>
    <w:p w14:paraId="0ACB6D23" w14:textId="77777777" w:rsidR="007B6734" w:rsidRDefault="007B6734" w:rsidP="007B6734">
      <w:r>
        <w:rPr>
          <w:rStyle w:val="Strong"/>
        </w:rPr>
        <w:t>30 XP</w:t>
      </w:r>
    </w:p>
    <w:p w14:paraId="39267BAE" w14:textId="77777777" w:rsidR="007B6734" w:rsidRDefault="007B6734" w:rsidP="007B6734">
      <w:pPr>
        <w:pStyle w:val="progress-bullet"/>
        <w:numPr>
          <w:ilvl w:val="0"/>
          <w:numId w:val="11"/>
        </w:numPr>
      </w:pPr>
    </w:p>
    <w:p w14:paraId="1463A33F" w14:textId="77777777" w:rsidR="007B6734" w:rsidRDefault="007B6734" w:rsidP="007B6734">
      <w:pPr>
        <w:pStyle w:val="progress-bullet"/>
        <w:numPr>
          <w:ilvl w:val="0"/>
          <w:numId w:val="11"/>
        </w:numPr>
      </w:pPr>
    </w:p>
    <w:p w14:paraId="4D7A63FB" w14:textId="77777777" w:rsidR="007B6734" w:rsidRDefault="00000000" w:rsidP="007B6734">
      <w:pPr>
        <w:pStyle w:val="progress-bullet"/>
        <w:numPr>
          <w:ilvl w:val="0"/>
          <w:numId w:val="11"/>
        </w:numPr>
      </w:pPr>
      <w:hyperlink r:id="rId30" w:history="1">
        <w:r w:rsidR="007B6734">
          <w:rPr>
            <w:rStyle w:val="Hyperlink"/>
          </w:rPr>
          <w:t>3</w:t>
        </w:r>
      </w:hyperlink>
    </w:p>
    <w:p w14:paraId="6B5A6195" w14:textId="77777777" w:rsidR="007B6734" w:rsidRDefault="007B6734" w:rsidP="007B6734">
      <w:pPr>
        <w:numPr>
          <w:ilvl w:val="0"/>
          <w:numId w:val="12"/>
        </w:numPr>
        <w:spacing w:before="100" w:beforeAutospacing="1" w:after="100" w:afterAutospacing="1" w:line="240" w:lineRule="auto"/>
      </w:pPr>
      <w:r>
        <w:t xml:space="preserve">Convert </w:t>
      </w:r>
      <w:proofErr w:type="spellStart"/>
      <w:r>
        <w:rPr>
          <w:rStyle w:val="HTMLCode"/>
          <w:rFonts w:eastAsiaTheme="minorEastAsia"/>
        </w:rPr>
        <w:t>user_type</w:t>
      </w:r>
      <w:proofErr w:type="spellEnd"/>
      <w:r>
        <w:t xml:space="preserve"> into categorical by assigning it the </w:t>
      </w:r>
      <w:r>
        <w:rPr>
          <w:rStyle w:val="HTMLCode"/>
          <w:rFonts w:eastAsiaTheme="minorEastAsia"/>
        </w:rPr>
        <w:t>'category'</w:t>
      </w:r>
      <w:r>
        <w:t xml:space="preserve"> data type and store it in the </w:t>
      </w:r>
      <w:proofErr w:type="spellStart"/>
      <w:r>
        <w:rPr>
          <w:rStyle w:val="HTMLCode"/>
          <w:rFonts w:eastAsiaTheme="minorEastAsia"/>
        </w:rPr>
        <w:t>user_type_cat</w:t>
      </w:r>
      <w:proofErr w:type="spellEnd"/>
      <w:r>
        <w:t xml:space="preserve"> column.</w:t>
      </w:r>
    </w:p>
    <w:p w14:paraId="055E8353" w14:textId="77777777" w:rsidR="007B6734" w:rsidRDefault="007B6734" w:rsidP="007B6734">
      <w:pPr>
        <w:numPr>
          <w:ilvl w:val="0"/>
          <w:numId w:val="12"/>
        </w:numPr>
        <w:spacing w:before="100" w:beforeAutospacing="1" w:after="100" w:afterAutospacing="1" w:line="240" w:lineRule="auto"/>
      </w:pPr>
      <w:r>
        <w:t xml:space="preserve">Make sure you converted </w:t>
      </w:r>
      <w:proofErr w:type="spellStart"/>
      <w:r>
        <w:rPr>
          <w:rStyle w:val="HTMLCode"/>
          <w:rFonts w:eastAsiaTheme="minorEastAsia"/>
        </w:rPr>
        <w:t>user_type_cat</w:t>
      </w:r>
      <w:proofErr w:type="spellEnd"/>
      <w:r>
        <w:t xml:space="preserve"> correctly by using an </w:t>
      </w:r>
      <w:r>
        <w:rPr>
          <w:rStyle w:val="HTMLCode"/>
          <w:rFonts w:eastAsiaTheme="minorEastAsia"/>
        </w:rPr>
        <w:t>assert</w:t>
      </w:r>
      <w:r>
        <w:t xml:space="preserve"> statement.</w:t>
      </w:r>
    </w:p>
    <w:p w14:paraId="5B0EC3AF"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Print the information of </w:t>
      </w:r>
      <w:proofErr w:type="spellStart"/>
      <w:r w:rsidRPr="007B6734">
        <w:rPr>
          <w:rFonts w:ascii="Courier New" w:eastAsia="Times New Roman" w:hAnsi="Courier New" w:cs="Courier New"/>
          <w:color w:val="00C53B"/>
          <w:sz w:val="24"/>
          <w:szCs w:val="24"/>
        </w:rPr>
        <w:t>ride_sharing</w:t>
      </w:r>
      <w:proofErr w:type="spellEnd"/>
    </w:p>
    <w:p w14:paraId="6075EB29"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9BD8"/>
          <w:sz w:val="24"/>
          <w:szCs w:val="24"/>
        </w:rPr>
        <w:t>print</w:t>
      </w:r>
      <w:r w:rsidRPr="007B6734">
        <w:rPr>
          <w:rFonts w:ascii="Courier New" w:eastAsia="Times New Roman" w:hAnsi="Courier New" w:cs="Courier New"/>
          <w:color w:val="DCDCDC"/>
          <w:sz w:val="24"/>
          <w:szCs w:val="24"/>
        </w:rPr>
        <w:t>(</w:t>
      </w:r>
      <w:proofErr w:type="gramStart"/>
      <w:r w:rsidRPr="007B6734">
        <w:rPr>
          <w:rFonts w:ascii="Courier New" w:eastAsia="Times New Roman" w:hAnsi="Courier New" w:cs="Courier New"/>
          <w:color w:val="FFFFFF"/>
          <w:sz w:val="24"/>
          <w:szCs w:val="24"/>
        </w:rPr>
        <w:t>ride_sharing</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info</w:t>
      </w:r>
      <w:r w:rsidRPr="007B6734">
        <w:rPr>
          <w:rFonts w:ascii="Courier New" w:eastAsia="Times New Roman" w:hAnsi="Courier New" w:cs="Courier New"/>
          <w:color w:val="DCDCDC"/>
          <w:sz w:val="24"/>
          <w:szCs w:val="24"/>
        </w:rPr>
        <w:t>(</w:t>
      </w:r>
      <w:proofErr w:type="gramEnd"/>
      <w:r w:rsidRPr="007B6734">
        <w:rPr>
          <w:rFonts w:ascii="Courier New" w:eastAsia="Times New Roman" w:hAnsi="Courier New" w:cs="Courier New"/>
          <w:color w:val="DCDCDC"/>
          <w:sz w:val="24"/>
          <w:szCs w:val="24"/>
        </w:rPr>
        <w:t>))</w:t>
      </w:r>
    </w:p>
    <w:p w14:paraId="26CB74E3"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664FFF01"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Print summary statistics of </w:t>
      </w:r>
      <w:proofErr w:type="spellStart"/>
      <w:r w:rsidRPr="007B6734">
        <w:rPr>
          <w:rFonts w:ascii="Courier New" w:eastAsia="Times New Roman" w:hAnsi="Courier New" w:cs="Courier New"/>
          <w:color w:val="00C53B"/>
          <w:sz w:val="24"/>
          <w:szCs w:val="24"/>
        </w:rPr>
        <w:t>user_type</w:t>
      </w:r>
      <w:proofErr w:type="spellEnd"/>
      <w:r w:rsidRPr="007B6734">
        <w:rPr>
          <w:rFonts w:ascii="Courier New" w:eastAsia="Times New Roman" w:hAnsi="Courier New" w:cs="Courier New"/>
          <w:color w:val="00C53B"/>
          <w:sz w:val="24"/>
          <w:szCs w:val="24"/>
        </w:rPr>
        <w:t> column</w:t>
      </w:r>
    </w:p>
    <w:p w14:paraId="25F6C1B3"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9BD8"/>
          <w:sz w:val="24"/>
          <w:szCs w:val="24"/>
        </w:rPr>
        <w:t>print</w:t>
      </w:r>
      <w:r w:rsidRPr="007B6734">
        <w:rPr>
          <w:rFonts w:ascii="Courier New" w:eastAsia="Times New Roman" w:hAnsi="Courier New" w:cs="Courier New"/>
          <w:color w:val="DCDCDC"/>
          <w:sz w:val="24"/>
          <w:szCs w:val="24"/>
        </w:rPr>
        <w:t>(</w:t>
      </w:r>
      <w:proofErr w:type="spellStart"/>
      <w:r w:rsidRPr="007B6734">
        <w:rPr>
          <w:rFonts w:ascii="Courier New" w:eastAsia="Times New Roman" w:hAnsi="Courier New" w:cs="Courier New"/>
          <w:color w:val="FFFFFF"/>
          <w:sz w:val="24"/>
          <w:szCs w:val="24"/>
        </w:rPr>
        <w:t>ride_sharing</w:t>
      </w:r>
      <w:proofErr w:type="spellEnd"/>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w:t>
      </w:r>
      <w:proofErr w:type="spellStart"/>
      <w:r w:rsidRPr="007B6734">
        <w:rPr>
          <w:rFonts w:ascii="Courier New" w:eastAsia="Times New Roman" w:hAnsi="Courier New" w:cs="Courier New"/>
          <w:color w:val="DC4D8B"/>
          <w:sz w:val="24"/>
          <w:szCs w:val="24"/>
        </w:rPr>
        <w:t>user_type</w:t>
      </w:r>
      <w:proofErr w:type="spellEnd"/>
      <w:r w:rsidRPr="007B6734">
        <w:rPr>
          <w:rFonts w:ascii="Courier New" w:eastAsia="Times New Roman" w:hAnsi="Courier New" w:cs="Courier New"/>
          <w:color w:val="DC4D8B"/>
          <w:sz w:val="24"/>
          <w:szCs w:val="24"/>
        </w:rPr>
        <w:t>'</w:t>
      </w:r>
      <w:proofErr w:type="gramStart"/>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describe</w:t>
      </w:r>
      <w:proofErr w:type="gramEnd"/>
      <w:r w:rsidRPr="007B6734">
        <w:rPr>
          <w:rFonts w:ascii="Courier New" w:eastAsia="Times New Roman" w:hAnsi="Courier New" w:cs="Courier New"/>
          <w:color w:val="DCDCDC"/>
          <w:sz w:val="24"/>
          <w:szCs w:val="24"/>
        </w:rPr>
        <w:t>())</w:t>
      </w:r>
    </w:p>
    <w:p w14:paraId="0671BEEE"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54B66E33"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Convert </w:t>
      </w:r>
      <w:proofErr w:type="spellStart"/>
      <w:r w:rsidRPr="007B6734">
        <w:rPr>
          <w:rFonts w:ascii="Courier New" w:eastAsia="Times New Roman" w:hAnsi="Courier New" w:cs="Courier New"/>
          <w:color w:val="00C53B"/>
          <w:sz w:val="24"/>
          <w:szCs w:val="24"/>
        </w:rPr>
        <w:t>user_type</w:t>
      </w:r>
      <w:proofErr w:type="spellEnd"/>
      <w:r w:rsidRPr="007B6734">
        <w:rPr>
          <w:rFonts w:ascii="Courier New" w:eastAsia="Times New Roman" w:hAnsi="Courier New" w:cs="Courier New"/>
          <w:color w:val="00C53B"/>
          <w:sz w:val="24"/>
          <w:szCs w:val="24"/>
        </w:rPr>
        <w:t> from integer to category</w:t>
      </w:r>
    </w:p>
    <w:p w14:paraId="75AE8E24"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roofErr w:type="spellStart"/>
      <w:r w:rsidRPr="007B6734">
        <w:rPr>
          <w:rFonts w:ascii="Courier New" w:eastAsia="Times New Roman" w:hAnsi="Courier New" w:cs="Courier New"/>
          <w:color w:val="FFFFFF"/>
          <w:sz w:val="24"/>
          <w:szCs w:val="24"/>
        </w:rPr>
        <w:t>ride_sharing</w:t>
      </w:r>
      <w:proofErr w:type="spellEnd"/>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w:t>
      </w:r>
      <w:proofErr w:type="spellStart"/>
      <w:r w:rsidRPr="007B6734">
        <w:rPr>
          <w:rFonts w:ascii="Courier New" w:eastAsia="Times New Roman" w:hAnsi="Courier New" w:cs="Courier New"/>
          <w:color w:val="DC4D8B"/>
          <w:sz w:val="24"/>
          <w:szCs w:val="24"/>
        </w:rPr>
        <w:t>user_type_cat</w:t>
      </w:r>
      <w:proofErr w:type="spellEnd"/>
      <w:r w:rsidRPr="007B6734">
        <w:rPr>
          <w:rFonts w:ascii="Courier New" w:eastAsia="Times New Roman" w:hAnsi="Courier New" w:cs="Courier New"/>
          <w:color w:val="DC4D8B"/>
          <w:sz w:val="24"/>
          <w:szCs w:val="24"/>
        </w:rPr>
        <w:t>'</w:t>
      </w:r>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 = </w:t>
      </w:r>
      <w:proofErr w:type="spellStart"/>
      <w:r w:rsidRPr="007B6734">
        <w:rPr>
          <w:rFonts w:ascii="Courier New" w:eastAsia="Times New Roman" w:hAnsi="Courier New" w:cs="Courier New"/>
          <w:color w:val="FFFFFF"/>
          <w:sz w:val="24"/>
          <w:szCs w:val="24"/>
        </w:rPr>
        <w:t>ride_sharing</w:t>
      </w:r>
      <w:proofErr w:type="spellEnd"/>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w:t>
      </w:r>
      <w:proofErr w:type="spellStart"/>
      <w:r w:rsidRPr="007B6734">
        <w:rPr>
          <w:rFonts w:ascii="Courier New" w:eastAsia="Times New Roman" w:hAnsi="Courier New" w:cs="Courier New"/>
          <w:color w:val="DC4D8B"/>
          <w:sz w:val="24"/>
          <w:szCs w:val="24"/>
        </w:rPr>
        <w:t>user_type</w:t>
      </w:r>
      <w:proofErr w:type="spellEnd"/>
      <w:r w:rsidRPr="007B6734">
        <w:rPr>
          <w:rFonts w:ascii="Courier New" w:eastAsia="Times New Roman" w:hAnsi="Courier New" w:cs="Courier New"/>
          <w:color w:val="DC4D8B"/>
          <w:sz w:val="24"/>
          <w:szCs w:val="24"/>
        </w:rPr>
        <w:t>'</w:t>
      </w:r>
      <w:proofErr w:type="gramStart"/>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_</w:t>
      </w:r>
      <w:proofErr w:type="gramEnd"/>
      <w:r w:rsidRPr="007B6734">
        <w:rPr>
          <w:rFonts w:ascii="Courier New" w:eastAsia="Times New Roman" w:hAnsi="Courier New" w:cs="Courier New"/>
          <w:color w:val="FFFFFF"/>
          <w:sz w:val="24"/>
          <w:szCs w:val="24"/>
        </w:rPr>
        <w:t>___</w:t>
      </w:r>
    </w:p>
    <w:p w14:paraId="448FDF55"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5E779B37"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Write an assert statement confirming the change</w:t>
      </w:r>
    </w:p>
    <w:p w14:paraId="2D8A76EE"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9BD8"/>
          <w:sz w:val="24"/>
          <w:szCs w:val="24"/>
        </w:rPr>
        <w:t>assert</w:t>
      </w:r>
      <w:r w:rsidRPr="007B6734">
        <w:rPr>
          <w:rFonts w:ascii="Courier New" w:eastAsia="Times New Roman" w:hAnsi="Courier New" w:cs="Courier New"/>
          <w:color w:val="D4D4D4"/>
          <w:sz w:val="24"/>
          <w:szCs w:val="24"/>
        </w:rPr>
        <w:t> </w:t>
      </w:r>
      <w:proofErr w:type="spellStart"/>
      <w:r w:rsidRPr="007B6734">
        <w:rPr>
          <w:rFonts w:ascii="Courier New" w:eastAsia="Times New Roman" w:hAnsi="Courier New" w:cs="Courier New"/>
          <w:color w:val="FFFFFF"/>
          <w:sz w:val="24"/>
          <w:szCs w:val="24"/>
        </w:rPr>
        <w:t>ride_sharing</w:t>
      </w:r>
      <w:proofErr w:type="spellEnd"/>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w:t>
      </w:r>
      <w:proofErr w:type="spellStart"/>
      <w:r w:rsidRPr="007B6734">
        <w:rPr>
          <w:rFonts w:ascii="Courier New" w:eastAsia="Times New Roman" w:hAnsi="Courier New" w:cs="Courier New"/>
          <w:color w:val="DC4D8B"/>
          <w:sz w:val="24"/>
          <w:szCs w:val="24"/>
        </w:rPr>
        <w:t>user_type_cat</w:t>
      </w:r>
      <w:proofErr w:type="spellEnd"/>
      <w:r w:rsidRPr="007B6734">
        <w:rPr>
          <w:rFonts w:ascii="Courier New" w:eastAsia="Times New Roman" w:hAnsi="Courier New" w:cs="Courier New"/>
          <w:color w:val="DC4D8B"/>
          <w:sz w:val="24"/>
          <w:szCs w:val="24"/>
        </w:rPr>
        <w:t>'</w:t>
      </w:r>
      <w:proofErr w:type="gramStart"/>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_</w:t>
      </w:r>
      <w:proofErr w:type="gramEnd"/>
      <w:r w:rsidRPr="007B6734">
        <w:rPr>
          <w:rFonts w:ascii="Courier New" w:eastAsia="Times New Roman" w:hAnsi="Courier New" w:cs="Courier New"/>
          <w:color w:val="FFFFFF"/>
          <w:sz w:val="24"/>
          <w:szCs w:val="24"/>
        </w:rPr>
        <w:t>___</w:t>
      </w:r>
      <w:r w:rsidRPr="007B6734">
        <w:rPr>
          <w:rFonts w:ascii="Courier New" w:eastAsia="Times New Roman" w:hAnsi="Courier New" w:cs="Courier New"/>
          <w:color w:val="D4D4D4"/>
          <w:sz w:val="24"/>
          <w:szCs w:val="24"/>
        </w:rPr>
        <w:t> == </w:t>
      </w:r>
      <w:r w:rsidRPr="007B6734">
        <w:rPr>
          <w:rFonts w:ascii="Courier New" w:eastAsia="Times New Roman" w:hAnsi="Courier New" w:cs="Courier New"/>
          <w:color w:val="DC4D8B"/>
          <w:sz w:val="24"/>
          <w:szCs w:val="24"/>
        </w:rPr>
        <w:t>'____'</w:t>
      </w:r>
    </w:p>
    <w:p w14:paraId="34015C28"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33394040"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C53B"/>
          <w:sz w:val="24"/>
          <w:szCs w:val="24"/>
        </w:rPr>
        <w:t># Print new summary statistics </w:t>
      </w:r>
    </w:p>
    <w:p w14:paraId="3662A94C" w14:textId="77777777" w:rsidR="007B6734" w:rsidRPr="007B6734" w:rsidRDefault="007B6734" w:rsidP="007B673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7B6734">
        <w:rPr>
          <w:rFonts w:ascii="Courier New" w:eastAsia="Times New Roman" w:hAnsi="Courier New" w:cs="Courier New"/>
          <w:color w:val="009BD8"/>
          <w:sz w:val="24"/>
          <w:szCs w:val="24"/>
        </w:rPr>
        <w:lastRenderedPageBreak/>
        <w:t>print</w:t>
      </w:r>
      <w:r w:rsidRPr="007B6734">
        <w:rPr>
          <w:rFonts w:ascii="Courier New" w:eastAsia="Times New Roman" w:hAnsi="Courier New" w:cs="Courier New"/>
          <w:color w:val="DCDCDC"/>
          <w:sz w:val="24"/>
          <w:szCs w:val="24"/>
        </w:rPr>
        <w:t>(</w:t>
      </w:r>
      <w:proofErr w:type="spellStart"/>
      <w:r w:rsidRPr="007B6734">
        <w:rPr>
          <w:rFonts w:ascii="Courier New" w:eastAsia="Times New Roman" w:hAnsi="Courier New" w:cs="Courier New"/>
          <w:color w:val="FFFFFF"/>
          <w:sz w:val="24"/>
          <w:szCs w:val="24"/>
        </w:rPr>
        <w:t>ride_sharing</w:t>
      </w:r>
      <w:proofErr w:type="spellEnd"/>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C4D8B"/>
          <w:sz w:val="24"/>
          <w:szCs w:val="24"/>
        </w:rPr>
        <w:t>'</w:t>
      </w:r>
      <w:proofErr w:type="spellStart"/>
      <w:r w:rsidRPr="007B6734">
        <w:rPr>
          <w:rFonts w:ascii="Courier New" w:eastAsia="Times New Roman" w:hAnsi="Courier New" w:cs="Courier New"/>
          <w:color w:val="DC4D8B"/>
          <w:sz w:val="24"/>
          <w:szCs w:val="24"/>
        </w:rPr>
        <w:t>user_type_cat</w:t>
      </w:r>
      <w:proofErr w:type="spellEnd"/>
      <w:r w:rsidRPr="007B6734">
        <w:rPr>
          <w:rFonts w:ascii="Courier New" w:eastAsia="Times New Roman" w:hAnsi="Courier New" w:cs="Courier New"/>
          <w:color w:val="DC4D8B"/>
          <w:sz w:val="24"/>
          <w:szCs w:val="24"/>
        </w:rPr>
        <w:t>'</w:t>
      </w:r>
      <w:proofErr w:type="gramStart"/>
      <w:r w:rsidRPr="007B6734">
        <w:rPr>
          <w:rFonts w:ascii="Courier New" w:eastAsia="Times New Roman" w:hAnsi="Courier New" w:cs="Courier New"/>
          <w:color w:val="DCDCDC"/>
          <w:sz w:val="24"/>
          <w:szCs w:val="24"/>
        </w:rPr>
        <w:t>]</w:t>
      </w:r>
      <w:r w:rsidRPr="007B6734">
        <w:rPr>
          <w:rFonts w:ascii="Courier New" w:eastAsia="Times New Roman" w:hAnsi="Courier New" w:cs="Courier New"/>
          <w:color w:val="D4D4D4"/>
          <w:sz w:val="24"/>
          <w:szCs w:val="24"/>
        </w:rPr>
        <w:t>.</w:t>
      </w:r>
      <w:r w:rsidRPr="007B6734">
        <w:rPr>
          <w:rFonts w:ascii="Courier New" w:eastAsia="Times New Roman" w:hAnsi="Courier New" w:cs="Courier New"/>
          <w:color w:val="FFFFFF"/>
          <w:sz w:val="24"/>
          <w:szCs w:val="24"/>
        </w:rPr>
        <w:t>describe</w:t>
      </w:r>
      <w:proofErr w:type="gramEnd"/>
      <w:r w:rsidRPr="007B6734">
        <w:rPr>
          <w:rFonts w:ascii="Courier New" w:eastAsia="Times New Roman" w:hAnsi="Courier New" w:cs="Courier New"/>
          <w:color w:val="DCDCDC"/>
          <w:sz w:val="24"/>
          <w:szCs w:val="24"/>
        </w:rPr>
        <w:t>())</w:t>
      </w:r>
    </w:p>
    <w:p w14:paraId="4C61EFBF" w14:textId="4A796AA1" w:rsidR="004420A2" w:rsidRDefault="004420A2"/>
    <w:p w14:paraId="2EFC70CA" w14:textId="257FC81B" w:rsidR="007B6734" w:rsidRDefault="007B6734"/>
    <w:p w14:paraId="5DF16511"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Print the information of </w:t>
      </w:r>
      <w:proofErr w:type="spellStart"/>
      <w:r w:rsidRPr="00E72C6F">
        <w:rPr>
          <w:rFonts w:ascii="Courier New" w:eastAsia="Times New Roman" w:hAnsi="Courier New" w:cs="Courier New"/>
          <w:color w:val="00C53B"/>
          <w:sz w:val="24"/>
          <w:szCs w:val="24"/>
        </w:rPr>
        <w:t>ride_sharing</w:t>
      </w:r>
      <w:proofErr w:type="spellEnd"/>
    </w:p>
    <w:p w14:paraId="10BF23AE"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9BD8"/>
          <w:sz w:val="24"/>
          <w:szCs w:val="24"/>
        </w:rPr>
        <w:t>print</w:t>
      </w:r>
      <w:r w:rsidRPr="00E72C6F">
        <w:rPr>
          <w:rFonts w:ascii="Courier New" w:eastAsia="Times New Roman" w:hAnsi="Courier New" w:cs="Courier New"/>
          <w:color w:val="DCDCDC"/>
          <w:sz w:val="24"/>
          <w:szCs w:val="24"/>
        </w:rPr>
        <w:t>(</w:t>
      </w:r>
      <w:proofErr w:type="gramStart"/>
      <w:r w:rsidRPr="00E72C6F">
        <w:rPr>
          <w:rFonts w:ascii="Courier New" w:eastAsia="Times New Roman" w:hAnsi="Courier New" w:cs="Courier New"/>
          <w:color w:val="FFFFFF"/>
          <w:sz w:val="24"/>
          <w:szCs w:val="24"/>
        </w:rPr>
        <w:t>ride_sharing</w:t>
      </w:r>
      <w:r w:rsidRPr="00E72C6F">
        <w:rPr>
          <w:rFonts w:ascii="Courier New" w:eastAsia="Times New Roman" w:hAnsi="Courier New" w:cs="Courier New"/>
          <w:color w:val="D4D4D4"/>
          <w:sz w:val="24"/>
          <w:szCs w:val="24"/>
        </w:rPr>
        <w:t>.</w:t>
      </w:r>
      <w:r w:rsidRPr="00E72C6F">
        <w:rPr>
          <w:rFonts w:ascii="Courier New" w:eastAsia="Times New Roman" w:hAnsi="Courier New" w:cs="Courier New"/>
          <w:color w:val="FFFFFF"/>
          <w:sz w:val="24"/>
          <w:szCs w:val="24"/>
        </w:rPr>
        <w:t>info</w:t>
      </w:r>
      <w:r w:rsidRPr="00E72C6F">
        <w:rPr>
          <w:rFonts w:ascii="Courier New" w:eastAsia="Times New Roman" w:hAnsi="Courier New" w:cs="Courier New"/>
          <w:color w:val="DCDCDC"/>
          <w:sz w:val="24"/>
          <w:szCs w:val="24"/>
        </w:rPr>
        <w:t>(</w:t>
      </w:r>
      <w:proofErr w:type="gramEnd"/>
      <w:r w:rsidRPr="00E72C6F">
        <w:rPr>
          <w:rFonts w:ascii="Courier New" w:eastAsia="Times New Roman" w:hAnsi="Courier New" w:cs="Courier New"/>
          <w:color w:val="DCDCDC"/>
          <w:sz w:val="24"/>
          <w:szCs w:val="24"/>
        </w:rPr>
        <w:t>))</w:t>
      </w:r>
    </w:p>
    <w:p w14:paraId="0FC89046"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p>
    <w:p w14:paraId="1C537A8A"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Print summary statistics of </w:t>
      </w:r>
      <w:proofErr w:type="spellStart"/>
      <w:r w:rsidRPr="00E72C6F">
        <w:rPr>
          <w:rFonts w:ascii="Courier New" w:eastAsia="Times New Roman" w:hAnsi="Courier New" w:cs="Courier New"/>
          <w:color w:val="00C53B"/>
          <w:sz w:val="24"/>
          <w:szCs w:val="24"/>
        </w:rPr>
        <w:t>user_type</w:t>
      </w:r>
      <w:proofErr w:type="spellEnd"/>
      <w:r w:rsidRPr="00E72C6F">
        <w:rPr>
          <w:rFonts w:ascii="Courier New" w:eastAsia="Times New Roman" w:hAnsi="Courier New" w:cs="Courier New"/>
          <w:color w:val="00C53B"/>
          <w:sz w:val="24"/>
          <w:szCs w:val="24"/>
        </w:rPr>
        <w:t> column</w:t>
      </w:r>
    </w:p>
    <w:p w14:paraId="4990C0F2"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9BD8"/>
          <w:sz w:val="24"/>
          <w:szCs w:val="24"/>
        </w:rPr>
        <w:t>print</w:t>
      </w:r>
      <w:r w:rsidRPr="00E72C6F">
        <w:rPr>
          <w:rFonts w:ascii="Courier New" w:eastAsia="Times New Roman" w:hAnsi="Courier New" w:cs="Courier New"/>
          <w:color w:val="DCDCDC"/>
          <w:sz w:val="24"/>
          <w:szCs w:val="24"/>
        </w:rPr>
        <w:t>(</w:t>
      </w:r>
      <w:proofErr w:type="spellStart"/>
      <w:r w:rsidRPr="00E72C6F">
        <w:rPr>
          <w:rFonts w:ascii="Courier New" w:eastAsia="Times New Roman" w:hAnsi="Courier New" w:cs="Courier New"/>
          <w:color w:val="FFFFFF"/>
          <w:sz w:val="24"/>
          <w:szCs w:val="24"/>
        </w:rPr>
        <w:t>ride_sharing</w:t>
      </w:r>
      <w:proofErr w:type="spellEnd"/>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w:t>
      </w:r>
      <w:proofErr w:type="spellStart"/>
      <w:r w:rsidRPr="00E72C6F">
        <w:rPr>
          <w:rFonts w:ascii="Courier New" w:eastAsia="Times New Roman" w:hAnsi="Courier New" w:cs="Courier New"/>
          <w:color w:val="DC4D8B"/>
          <w:sz w:val="24"/>
          <w:szCs w:val="24"/>
        </w:rPr>
        <w:t>user_type</w:t>
      </w:r>
      <w:proofErr w:type="spellEnd"/>
      <w:r w:rsidRPr="00E72C6F">
        <w:rPr>
          <w:rFonts w:ascii="Courier New" w:eastAsia="Times New Roman" w:hAnsi="Courier New" w:cs="Courier New"/>
          <w:color w:val="DC4D8B"/>
          <w:sz w:val="24"/>
          <w:szCs w:val="24"/>
        </w:rPr>
        <w:t>'</w:t>
      </w:r>
      <w:proofErr w:type="gramStart"/>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w:t>
      </w:r>
      <w:r w:rsidRPr="00E72C6F">
        <w:rPr>
          <w:rFonts w:ascii="Courier New" w:eastAsia="Times New Roman" w:hAnsi="Courier New" w:cs="Courier New"/>
          <w:color w:val="FFFFFF"/>
          <w:sz w:val="24"/>
          <w:szCs w:val="24"/>
        </w:rPr>
        <w:t>describe</w:t>
      </w:r>
      <w:proofErr w:type="gramEnd"/>
      <w:r w:rsidRPr="00E72C6F">
        <w:rPr>
          <w:rFonts w:ascii="Courier New" w:eastAsia="Times New Roman" w:hAnsi="Courier New" w:cs="Courier New"/>
          <w:color w:val="DCDCDC"/>
          <w:sz w:val="24"/>
          <w:szCs w:val="24"/>
        </w:rPr>
        <w:t>())</w:t>
      </w:r>
    </w:p>
    <w:p w14:paraId="5146E253"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p>
    <w:p w14:paraId="27655EE6"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Convert </w:t>
      </w:r>
      <w:proofErr w:type="spellStart"/>
      <w:r w:rsidRPr="00E72C6F">
        <w:rPr>
          <w:rFonts w:ascii="Courier New" w:eastAsia="Times New Roman" w:hAnsi="Courier New" w:cs="Courier New"/>
          <w:color w:val="00C53B"/>
          <w:sz w:val="24"/>
          <w:szCs w:val="24"/>
        </w:rPr>
        <w:t>user_type</w:t>
      </w:r>
      <w:proofErr w:type="spellEnd"/>
      <w:r w:rsidRPr="00E72C6F">
        <w:rPr>
          <w:rFonts w:ascii="Courier New" w:eastAsia="Times New Roman" w:hAnsi="Courier New" w:cs="Courier New"/>
          <w:color w:val="00C53B"/>
          <w:sz w:val="24"/>
          <w:szCs w:val="24"/>
        </w:rPr>
        <w:t> from integer to category</w:t>
      </w:r>
    </w:p>
    <w:p w14:paraId="76F661BD"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FFFFFF"/>
          <w:sz w:val="24"/>
          <w:szCs w:val="24"/>
        </w:rPr>
        <w:t>ride_sharing</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'user_type_cat'</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 = </w:t>
      </w:r>
      <w:r w:rsidRPr="00E72C6F">
        <w:rPr>
          <w:rFonts w:ascii="Courier New" w:eastAsia="Times New Roman" w:hAnsi="Courier New" w:cs="Courier New"/>
          <w:color w:val="FFFFFF"/>
          <w:sz w:val="24"/>
          <w:szCs w:val="24"/>
        </w:rPr>
        <w:t>ride_sharing</w:t>
      </w:r>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'user_type'</w:t>
      </w:r>
      <w:proofErr w:type="gramStart"/>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w:t>
      </w:r>
      <w:r w:rsidRPr="00E72C6F">
        <w:rPr>
          <w:rFonts w:ascii="Courier New" w:eastAsia="Times New Roman" w:hAnsi="Courier New" w:cs="Courier New"/>
          <w:color w:val="FFFFFF"/>
          <w:sz w:val="24"/>
          <w:szCs w:val="24"/>
        </w:rPr>
        <w:t>astype</w:t>
      </w:r>
      <w:proofErr w:type="gramEnd"/>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'category'</w:t>
      </w:r>
      <w:r w:rsidRPr="00E72C6F">
        <w:rPr>
          <w:rFonts w:ascii="Courier New" w:eastAsia="Times New Roman" w:hAnsi="Courier New" w:cs="Courier New"/>
          <w:color w:val="DCDCDC"/>
          <w:sz w:val="24"/>
          <w:szCs w:val="24"/>
        </w:rPr>
        <w:t>)</w:t>
      </w:r>
    </w:p>
    <w:p w14:paraId="651074BD"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p>
    <w:p w14:paraId="435B51D9"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Write an assert statement confirming the change</w:t>
      </w:r>
    </w:p>
    <w:p w14:paraId="215FCDD9"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9BD8"/>
          <w:sz w:val="24"/>
          <w:szCs w:val="24"/>
        </w:rPr>
        <w:t>assert</w:t>
      </w:r>
      <w:r w:rsidRPr="00E72C6F">
        <w:rPr>
          <w:rFonts w:ascii="Courier New" w:eastAsia="Times New Roman" w:hAnsi="Courier New" w:cs="Courier New"/>
          <w:color w:val="D4D4D4"/>
          <w:sz w:val="24"/>
          <w:szCs w:val="24"/>
        </w:rPr>
        <w:t> </w:t>
      </w:r>
      <w:proofErr w:type="spellStart"/>
      <w:r w:rsidRPr="00E72C6F">
        <w:rPr>
          <w:rFonts w:ascii="Courier New" w:eastAsia="Times New Roman" w:hAnsi="Courier New" w:cs="Courier New"/>
          <w:color w:val="FFFFFF"/>
          <w:sz w:val="24"/>
          <w:szCs w:val="24"/>
        </w:rPr>
        <w:t>ride_sharing</w:t>
      </w:r>
      <w:proofErr w:type="spellEnd"/>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w:t>
      </w:r>
      <w:proofErr w:type="spellStart"/>
      <w:r w:rsidRPr="00E72C6F">
        <w:rPr>
          <w:rFonts w:ascii="Courier New" w:eastAsia="Times New Roman" w:hAnsi="Courier New" w:cs="Courier New"/>
          <w:color w:val="DC4D8B"/>
          <w:sz w:val="24"/>
          <w:szCs w:val="24"/>
        </w:rPr>
        <w:t>user_type_cat</w:t>
      </w:r>
      <w:proofErr w:type="spellEnd"/>
      <w:r w:rsidRPr="00E72C6F">
        <w:rPr>
          <w:rFonts w:ascii="Courier New" w:eastAsia="Times New Roman" w:hAnsi="Courier New" w:cs="Courier New"/>
          <w:color w:val="DC4D8B"/>
          <w:sz w:val="24"/>
          <w:szCs w:val="24"/>
        </w:rPr>
        <w:t>'</w:t>
      </w:r>
      <w:proofErr w:type="gramStart"/>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w:t>
      </w:r>
      <w:proofErr w:type="spellStart"/>
      <w:r w:rsidRPr="00E72C6F">
        <w:rPr>
          <w:rFonts w:ascii="Courier New" w:eastAsia="Times New Roman" w:hAnsi="Courier New" w:cs="Courier New"/>
          <w:color w:val="FFFFFF"/>
          <w:sz w:val="24"/>
          <w:szCs w:val="24"/>
        </w:rPr>
        <w:t>dtype</w:t>
      </w:r>
      <w:proofErr w:type="spellEnd"/>
      <w:proofErr w:type="gramEnd"/>
      <w:r w:rsidRPr="00E72C6F">
        <w:rPr>
          <w:rFonts w:ascii="Courier New" w:eastAsia="Times New Roman" w:hAnsi="Courier New" w:cs="Courier New"/>
          <w:color w:val="D4D4D4"/>
          <w:sz w:val="24"/>
          <w:szCs w:val="24"/>
        </w:rPr>
        <w:t> == </w:t>
      </w:r>
      <w:r w:rsidRPr="00E72C6F">
        <w:rPr>
          <w:rFonts w:ascii="Courier New" w:eastAsia="Times New Roman" w:hAnsi="Courier New" w:cs="Courier New"/>
          <w:color w:val="DC4D8B"/>
          <w:sz w:val="24"/>
          <w:szCs w:val="24"/>
        </w:rPr>
        <w:t>'category'</w:t>
      </w:r>
    </w:p>
    <w:p w14:paraId="7368B367"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p>
    <w:p w14:paraId="12B771C1"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C53B"/>
          <w:sz w:val="24"/>
          <w:szCs w:val="24"/>
        </w:rPr>
        <w:t># Print new summary statistics </w:t>
      </w:r>
    </w:p>
    <w:p w14:paraId="2293ABFE" w14:textId="77777777" w:rsidR="00E72C6F" w:rsidRPr="00E72C6F" w:rsidRDefault="00E72C6F" w:rsidP="00E72C6F">
      <w:pPr>
        <w:shd w:val="clear" w:color="auto" w:fill="1E1E1E"/>
        <w:spacing w:after="0" w:line="315" w:lineRule="atLeast"/>
        <w:rPr>
          <w:rFonts w:ascii="Courier New" w:eastAsia="Times New Roman" w:hAnsi="Courier New" w:cs="Courier New"/>
          <w:color w:val="D4D4D4"/>
          <w:sz w:val="24"/>
          <w:szCs w:val="24"/>
        </w:rPr>
      </w:pPr>
      <w:r w:rsidRPr="00E72C6F">
        <w:rPr>
          <w:rFonts w:ascii="Courier New" w:eastAsia="Times New Roman" w:hAnsi="Courier New" w:cs="Courier New"/>
          <w:color w:val="009BD8"/>
          <w:sz w:val="24"/>
          <w:szCs w:val="24"/>
        </w:rPr>
        <w:t>print</w:t>
      </w:r>
      <w:r w:rsidRPr="00E72C6F">
        <w:rPr>
          <w:rFonts w:ascii="Courier New" w:eastAsia="Times New Roman" w:hAnsi="Courier New" w:cs="Courier New"/>
          <w:color w:val="DCDCDC"/>
          <w:sz w:val="24"/>
          <w:szCs w:val="24"/>
        </w:rPr>
        <w:t>(</w:t>
      </w:r>
      <w:proofErr w:type="spellStart"/>
      <w:r w:rsidRPr="00E72C6F">
        <w:rPr>
          <w:rFonts w:ascii="Courier New" w:eastAsia="Times New Roman" w:hAnsi="Courier New" w:cs="Courier New"/>
          <w:color w:val="FFFFFF"/>
          <w:sz w:val="24"/>
          <w:szCs w:val="24"/>
        </w:rPr>
        <w:t>ride_sharing</w:t>
      </w:r>
      <w:proofErr w:type="spellEnd"/>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C4D8B"/>
          <w:sz w:val="24"/>
          <w:szCs w:val="24"/>
        </w:rPr>
        <w:t>'</w:t>
      </w:r>
      <w:proofErr w:type="spellStart"/>
      <w:r w:rsidRPr="00E72C6F">
        <w:rPr>
          <w:rFonts w:ascii="Courier New" w:eastAsia="Times New Roman" w:hAnsi="Courier New" w:cs="Courier New"/>
          <w:color w:val="DC4D8B"/>
          <w:sz w:val="24"/>
          <w:szCs w:val="24"/>
        </w:rPr>
        <w:t>user_type_cat</w:t>
      </w:r>
      <w:proofErr w:type="spellEnd"/>
      <w:r w:rsidRPr="00E72C6F">
        <w:rPr>
          <w:rFonts w:ascii="Courier New" w:eastAsia="Times New Roman" w:hAnsi="Courier New" w:cs="Courier New"/>
          <w:color w:val="DC4D8B"/>
          <w:sz w:val="24"/>
          <w:szCs w:val="24"/>
        </w:rPr>
        <w:t>'</w:t>
      </w:r>
      <w:proofErr w:type="gramStart"/>
      <w:r w:rsidRPr="00E72C6F">
        <w:rPr>
          <w:rFonts w:ascii="Courier New" w:eastAsia="Times New Roman" w:hAnsi="Courier New" w:cs="Courier New"/>
          <w:color w:val="DCDCDC"/>
          <w:sz w:val="24"/>
          <w:szCs w:val="24"/>
        </w:rPr>
        <w:t>]</w:t>
      </w:r>
      <w:r w:rsidRPr="00E72C6F">
        <w:rPr>
          <w:rFonts w:ascii="Courier New" w:eastAsia="Times New Roman" w:hAnsi="Courier New" w:cs="Courier New"/>
          <w:color w:val="D4D4D4"/>
          <w:sz w:val="24"/>
          <w:szCs w:val="24"/>
        </w:rPr>
        <w:t>.</w:t>
      </w:r>
      <w:r w:rsidRPr="00E72C6F">
        <w:rPr>
          <w:rFonts w:ascii="Courier New" w:eastAsia="Times New Roman" w:hAnsi="Courier New" w:cs="Courier New"/>
          <w:color w:val="FFFFFF"/>
          <w:sz w:val="24"/>
          <w:szCs w:val="24"/>
        </w:rPr>
        <w:t>describe</w:t>
      </w:r>
      <w:proofErr w:type="gramEnd"/>
      <w:r w:rsidRPr="00E72C6F">
        <w:rPr>
          <w:rFonts w:ascii="Courier New" w:eastAsia="Times New Roman" w:hAnsi="Courier New" w:cs="Courier New"/>
          <w:color w:val="DCDCDC"/>
          <w:sz w:val="24"/>
          <w:szCs w:val="24"/>
        </w:rPr>
        <w:t>())</w:t>
      </w:r>
    </w:p>
    <w:p w14:paraId="322C7BAA" w14:textId="739B3F7C" w:rsidR="007B6734" w:rsidRDefault="007B6734"/>
    <w:p w14:paraId="25DF6751" w14:textId="068B5E3A" w:rsidR="00E72C6F" w:rsidRDefault="00E72C6F"/>
    <w:p w14:paraId="73E2D1C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Print the information of </w:t>
      </w:r>
      <w:proofErr w:type="spellStart"/>
      <w:r w:rsidRPr="00E72C6F">
        <w:rPr>
          <w:rFonts w:ascii="Times New Roman" w:eastAsia="Times New Roman" w:hAnsi="Times New Roman" w:cs="Times New Roman"/>
          <w:color w:val="CFA600"/>
          <w:sz w:val="24"/>
          <w:szCs w:val="24"/>
        </w:rPr>
        <w:t>ride_sharing</w:t>
      </w:r>
      <w:proofErr w:type="spellEnd"/>
    </w:p>
    <w:p w14:paraId="5F97F2D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print(</w:t>
      </w:r>
      <w:proofErr w:type="gramStart"/>
      <w:r w:rsidRPr="00E72C6F">
        <w:rPr>
          <w:rFonts w:ascii="Times New Roman" w:eastAsia="Times New Roman" w:hAnsi="Times New Roman" w:cs="Times New Roman"/>
          <w:color w:val="CFA600"/>
          <w:sz w:val="24"/>
          <w:szCs w:val="24"/>
        </w:rPr>
        <w:t>ride_sharing.info(</w:t>
      </w:r>
      <w:proofErr w:type="gramEnd"/>
      <w:r w:rsidRPr="00E72C6F">
        <w:rPr>
          <w:rFonts w:ascii="Times New Roman" w:eastAsia="Times New Roman" w:hAnsi="Times New Roman" w:cs="Times New Roman"/>
          <w:color w:val="CFA600"/>
          <w:sz w:val="24"/>
          <w:szCs w:val="24"/>
        </w:rPr>
        <w:t>))</w:t>
      </w:r>
    </w:p>
    <w:p w14:paraId="634C6A63"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
    <w:p w14:paraId="059A45F7"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Print summary statistics of </w:t>
      </w:r>
      <w:proofErr w:type="spellStart"/>
      <w:r w:rsidRPr="00E72C6F">
        <w:rPr>
          <w:rFonts w:ascii="Times New Roman" w:eastAsia="Times New Roman" w:hAnsi="Times New Roman" w:cs="Times New Roman"/>
          <w:color w:val="CFA600"/>
          <w:sz w:val="24"/>
          <w:szCs w:val="24"/>
        </w:rPr>
        <w:t>user_type</w:t>
      </w:r>
      <w:proofErr w:type="spellEnd"/>
      <w:r w:rsidRPr="00E72C6F">
        <w:rPr>
          <w:rFonts w:ascii="Times New Roman" w:eastAsia="Times New Roman" w:hAnsi="Times New Roman" w:cs="Times New Roman"/>
          <w:color w:val="CFA600"/>
          <w:sz w:val="24"/>
          <w:szCs w:val="24"/>
        </w:rPr>
        <w:t xml:space="preserve"> column</w:t>
      </w:r>
    </w:p>
    <w:p w14:paraId="0A7ABAB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print(</w:t>
      </w:r>
      <w:proofErr w:type="spellStart"/>
      <w:r w:rsidRPr="00E72C6F">
        <w:rPr>
          <w:rFonts w:ascii="Times New Roman" w:eastAsia="Times New Roman" w:hAnsi="Times New Roman" w:cs="Times New Roman"/>
          <w:color w:val="CFA600"/>
          <w:sz w:val="24"/>
          <w:szCs w:val="24"/>
        </w:rPr>
        <w:t>ride_sharing</w:t>
      </w:r>
      <w:proofErr w:type="spellEnd"/>
      <w:r w:rsidRPr="00E72C6F">
        <w:rPr>
          <w:rFonts w:ascii="Times New Roman" w:eastAsia="Times New Roman" w:hAnsi="Times New Roman" w:cs="Times New Roman"/>
          <w:color w:val="CFA600"/>
          <w:sz w:val="24"/>
          <w:szCs w:val="24"/>
        </w:rPr>
        <w:t>['</w:t>
      </w:r>
      <w:proofErr w:type="spellStart"/>
      <w:r w:rsidRPr="00E72C6F">
        <w:rPr>
          <w:rFonts w:ascii="Times New Roman" w:eastAsia="Times New Roman" w:hAnsi="Times New Roman" w:cs="Times New Roman"/>
          <w:color w:val="CFA600"/>
          <w:sz w:val="24"/>
          <w:szCs w:val="24"/>
        </w:rPr>
        <w:t>user_type</w:t>
      </w:r>
      <w:proofErr w:type="spellEnd"/>
      <w:r w:rsidRPr="00E72C6F">
        <w:rPr>
          <w:rFonts w:ascii="Times New Roman" w:eastAsia="Times New Roman" w:hAnsi="Times New Roman" w:cs="Times New Roman"/>
          <w:color w:val="CFA600"/>
          <w:sz w:val="24"/>
          <w:szCs w:val="24"/>
        </w:rPr>
        <w:t>'</w:t>
      </w:r>
      <w:proofErr w:type="gramStart"/>
      <w:r w:rsidRPr="00E72C6F">
        <w:rPr>
          <w:rFonts w:ascii="Times New Roman" w:eastAsia="Times New Roman" w:hAnsi="Times New Roman" w:cs="Times New Roman"/>
          <w:color w:val="CFA600"/>
          <w:sz w:val="24"/>
          <w:szCs w:val="24"/>
        </w:rPr>
        <w:t>].describe</w:t>
      </w:r>
      <w:proofErr w:type="gramEnd"/>
      <w:r w:rsidRPr="00E72C6F">
        <w:rPr>
          <w:rFonts w:ascii="Times New Roman" w:eastAsia="Times New Roman" w:hAnsi="Times New Roman" w:cs="Times New Roman"/>
          <w:color w:val="CFA600"/>
          <w:sz w:val="24"/>
          <w:szCs w:val="24"/>
        </w:rPr>
        <w:t>())</w:t>
      </w:r>
    </w:p>
    <w:p w14:paraId="215A0235"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
    <w:p w14:paraId="15136B2C"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Convert </w:t>
      </w:r>
      <w:proofErr w:type="spellStart"/>
      <w:r w:rsidRPr="00E72C6F">
        <w:rPr>
          <w:rFonts w:ascii="Times New Roman" w:eastAsia="Times New Roman" w:hAnsi="Times New Roman" w:cs="Times New Roman"/>
          <w:color w:val="CFA600"/>
          <w:sz w:val="24"/>
          <w:szCs w:val="24"/>
        </w:rPr>
        <w:t>user_type</w:t>
      </w:r>
      <w:proofErr w:type="spellEnd"/>
      <w:r w:rsidRPr="00E72C6F">
        <w:rPr>
          <w:rFonts w:ascii="Times New Roman" w:eastAsia="Times New Roman" w:hAnsi="Times New Roman" w:cs="Times New Roman"/>
          <w:color w:val="CFA600"/>
          <w:sz w:val="24"/>
          <w:szCs w:val="24"/>
        </w:rPr>
        <w:t xml:space="preserve"> from integer to category</w:t>
      </w:r>
    </w:p>
    <w:p w14:paraId="25032824"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roofErr w:type="spellStart"/>
      <w:r w:rsidRPr="00E72C6F">
        <w:rPr>
          <w:rFonts w:ascii="Times New Roman" w:eastAsia="Times New Roman" w:hAnsi="Times New Roman" w:cs="Times New Roman"/>
          <w:color w:val="CFA600"/>
          <w:sz w:val="24"/>
          <w:szCs w:val="24"/>
        </w:rPr>
        <w:t>ride_sharing</w:t>
      </w:r>
      <w:proofErr w:type="spellEnd"/>
      <w:r w:rsidRPr="00E72C6F">
        <w:rPr>
          <w:rFonts w:ascii="Times New Roman" w:eastAsia="Times New Roman" w:hAnsi="Times New Roman" w:cs="Times New Roman"/>
          <w:color w:val="CFA600"/>
          <w:sz w:val="24"/>
          <w:szCs w:val="24"/>
        </w:rPr>
        <w:t>['</w:t>
      </w:r>
      <w:proofErr w:type="spellStart"/>
      <w:r w:rsidRPr="00E72C6F">
        <w:rPr>
          <w:rFonts w:ascii="Times New Roman" w:eastAsia="Times New Roman" w:hAnsi="Times New Roman" w:cs="Times New Roman"/>
          <w:color w:val="CFA600"/>
          <w:sz w:val="24"/>
          <w:szCs w:val="24"/>
        </w:rPr>
        <w:t>user_type_cat</w:t>
      </w:r>
      <w:proofErr w:type="spellEnd"/>
      <w:r w:rsidRPr="00E72C6F">
        <w:rPr>
          <w:rFonts w:ascii="Times New Roman" w:eastAsia="Times New Roman" w:hAnsi="Times New Roman" w:cs="Times New Roman"/>
          <w:color w:val="CFA600"/>
          <w:sz w:val="24"/>
          <w:szCs w:val="24"/>
        </w:rPr>
        <w:t xml:space="preserve">'] = </w:t>
      </w:r>
      <w:proofErr w:type="spellStart"/>
      <w:r w:rsidRPr="00E72C6F">
        <w:rPr>
          <w:rFonts w:ascii="Times New Roman" w:eastAsia="Times New Roman" w:hAnsi="Times New Roman" w:cs="Times New Roman"/>
          <w:color w:val="CFA600"/>
          <w:sz w:val="24"/>
          <w:szCs w:val="24"/>
        </w:rPr>
        <w:t>ride_sharing</w:t>
      </w:r>
      <w:proofErr w:type="spellEnd"/>
      <w:r w:rsidRPr="00E72C6F">
        <w:rPr>
          <w:rFonts w:ascii="Times New Roman" w:eastAsia="Times New Roman" w:hAnsi="Times New Roman" w:cs="Times New Roman"/>
          <w:color w:val="CFA600"/>
          <w:sz w:val="24"/>
          <w:szCs w:val="24"/>
        </w:rPr>
        <w:t>['</w:t>
      </w:r>
      <w:proofErr w:type="spellStart"/>
      <w:r w:rsidRPr="00E72C6F">
        <w:rPr>
          <w:rFonts w:ascii="Times New Roman" w:eastAsia="Times New Roman" w:hAnsi="Times New Roman" w:cs="Times New Roman"/>
          <w:color w:val="CFA600"/>
          <w:sz w:val="24"/>
          <w:szCs w:val="24"/>
        </w:rPr>
        <w:t>user_type</w:t>
      </w:r>
      <w:proofErr w:type="spellEnd"/>
      <w:r w:rsidRPr="00E72C6F">
        <w:rPr>
          <w:rFonts w:ascii="Times New Roman" w:eastAsia="Times New Roman" w:hAnsi="Times New Roman" w:cs="Times New Roman"/>
          <w:color w:val="CFA600"/>
          <w:sz w:val="24"/>
          <w:szCs w:val="24"/>
        </w:rPr>
        <w:t>'</w:t>
      </w:r>
      <w:proofErr w:type="gramStart"/>
      <w:r w:rsidRPr="00E72C6F">
        <w:rPr>
          <w:rFonts w:ascii="Times New Roman" w:eastAsia="Times New Roman" w:hAnsi="Times New Roman" w:cs="Times New Roman"/>
          <w:color w:val="CFA600"/>
          <w:sz w:val="24"/>
          <w:szCs w:val="24"/>
        </w:rPr>
        <w:t>].</w:t>
      </w:r>
      <w:proofErr w:type="spellStart"/>
      <w:r w:rsidRPr="00E72C6F">
        <w:rPr>
          <w:rFonts w:ascii="Times New Roman" w:eastAsia="Times New Roman" w:hAnsi="Times New Roman" w:cs="Times New Roman"/>
          <w:color w:val="CFA600"/>
          <w:sz w:val="24"/>
          <w:szCs w:val="24"/>
        </w:rPr>
        <w:t>astype</w:t>
      </w:r>
      <w:proofErr w:type="spellEnd"/>
      <w:proofErr w:type="gramEnd"/>
      <w:r w:rsidRPr="00E72C6F">
        <w:rPr>
          <w:rFonts w:ascii="Times New Roman" w:eastAsia="Times New Roman" w:hAnsi="Times New Roman" w:cs="Times New Roman"/>
          <w:color w:val="CFA600"/>
          <w:sz w:val="24"/>
          <w:szCs w:val="24"/>
        </w:rPr>
        <w:t>('category')</w:t>
      </w:r>
    </w:p>
    <w:p w14:paraId="0527A68D"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
    <w:p w14:paraId="5D2D2EE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Write an assert statement confirming the change</w:t>
      </w:r>
    </w:p>
    <w:p w14:paraId="296D899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assert </w:t>
      </w:r>
      <w:proofErr w:type="spellStart"/>
      <w:r w:rsidRPr="00E72C6F">
        <w:rPr>
          <w:rFonts w:ascii="Times New Roman" w:eastAsia="Times New Roman" w:hAnsi="Times New Roman" w:cs="Times New Roman"/>
          <w:color w:val="CFA600"/>
          <w:sz w:val="24"/>
          <w:szCs w:val="24"/>
        </w:rPr>
        <w:t>ride_sharing</w:t>
      </w:r>
      <w:proofErr w:type="spellEnd"/>
      <w:r w:rsidRPr="00E72C6F">
        <w:rPr>
          <w:rFonts w:ascii="Times New Roman" w:eastAsia="Times New Roman" w:hAnsi="Times New Roman" w:cs="Times New Roman"/>
          <w:color w:val="CFA600"/>
          <w:sz w:val="24"/>
          <w:szCs w:val="24"/>
        </w:rPr>
        <w:t>['</w:t>
      </w:r>
      <w:proofErr w:type="spellStart"/>
      <w:r w:rsidRPr="00E72C6F">
        <w:rPr>
          <w:rFonts w:ascii="Times New Roman" w:eastAsia="Times New Roman" w:hAnsi="Times New Roman" w:cs="Times New Roman"/>
          <w:color w:val="CFA600"/>
          <w:sz w:val="24"/>
          <w:szCs w:val="24"/>
        </w:rPr>
        <w:t>user_type_cat</w:t>
      </w:r>
      <w:proofErr w:type="spellEnd"/>
      <w:r w:rsidRPr="00E72C6F">
        <w:rPr>
          <w:rFonts w:ascii="Times New Roman" w:eastAsia="Times New Roman" w:hAnsi="Times New Roman" w:cs="Times New Roman"/>
          <w:color w:val="CFA600"/>
          <w:sz w:val="24"/>
          <w:szCs w:val="24"/>
        </w:rPr>
        <w:t>'</w:t>
      </w:r>
      <w:proofErr w:type="gramStart"/>
      <w:r w:rsidRPr="00E72C6F">
        <w:rPr>
          <w:rFonts w:ascii="Times New Roman" w:eastAsia="Times New Roman" w:hAnsi="Times New Roman" w:cs="Times New Roman"/>
          <w:color w:val="CFA600"/>
          <w:sz w:val="24"/>
          <w:szCs w:val="24"/>
        </w:rPr>
        <w:t>].</w:t>
      </w:r>
      <w:proofErr w:type="spellStart"/>
      <w:r w:rsidRPr="00E72C6F">
        <w:rPr>
          <w:rFonts w:ascii="Times New Roman" w:eastAsia="Times New Roman" w:hAnsi="Times New Roman" w:cs="Times New Roman"/>
          <w:color w:val="CFA600"/>
          <w:sz w:val="24"/>
          <w:szCs w:val="24"/>
        </w:rPr>
        <w:t>dtype</w:t>
      </w:r>
      <w:proofErr w:type="spellEnd"/>
      <w:proofErr w:type="gramEnd"/>
      <w:r w:rsidRPr="00E72C6F">
        <w:rPr>
          <w:rFonts w:ascii="Times New Roman" w:eastAsia="Times New Roman" w:hAnsi="Times New Roman" w:cs="Times New Roman"/>
          <w:color w:val="CFA600"/>
          <w:sz w:val="24"/>
          <w:szCs w:val="24"/>
        </w:rPr>
        <w:t xml:space="preserve"> == 'category'</w:t>
      </w:r>
    </w:p>
    <w:p w14:paraId="6A455E98"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
    <w:p w14:paraId="024AD227"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Print new summary statistics </w:t>
      </w:r>
    </w:p>
    <w:p w14:paraId="0B6CC8FC" w14:textId="77777777" w:rsidR="00E72C6F" w:rsidRPr="00E72C6F" w:rsidRDefault="00E72C6F" w:rsidP="00E72C6F">
      <w:pPr>
        <w:spacing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print(</w:t>
      </w:r>
      <w:proofErr w:type="spellStart"/>
      <w:r w:rsidRPr="00E72C6F">
        <w:rPr>
          <w:rFonts w:ascii="Times New Roman" w:eastAsia="Times New Roman" w:hAnsi="Times New Roman" w:cs="Times New Roman"/>
          <w:color w:val="CFA600"/>
          <w:sz w:val="24"/>
          <w:szCs w:val="24"/>
        </w:rPr>
        <w:t>ride_sharing</w:t>
      </w:r>
      <w:proofErr w:type="spellEnd"/>
      <w:r w:rsidRPr="00E72C6F">
        <w:rPr>
          <w:rFonts w:ascii="Times New Roman" w:eastAsia="Times New Roman" w:hAnsi="Times New Roman" w:cs="Times New Roman"/>
          <w:color w:val="CFA600"/>
          <w:sz w:val="24"/>
          <w:szCs w:val="24"/>
        </w:rPr>
        <w:t>['</w:t>
      </w:r>
      <w:proofErr w:type="spellStart"/>
      <w:r w:rsidRPr="00E72C6F">
        <w:rPr>
          <w:rFonts w:ascii="Times New Roman" w:eastAsia="Times New Roman" w:hAnsi="Times New Roman" w:cs="Times New Roman"/>
          <w:color w:val="CFA600"/>
          <w:sz w:val="24"/>
          <w:szCs w:val="24"/>
        </w:rPr>
        <w:t>user_type_cat</w:t>
      </w:r>
      <w:proofErr w:type="spellEnd"/>
      <w:r w:rsidRPr="00E72C6F">
        <w:rPr>
          <w:rFonts w:ascii="Times New Roman" w:eastAsia="Times New Roman" w:hAnsi="Times New Roman" w:cs="Times New Roman"/>
          <w:color w:val="CFA600"/>
          <w:sz w:val="24"/>
          <w:szCs w:val="24"/>
        </w:rPr>
        <w:t>'</w:t>
      </w:r>
      <w:proofErr w:type="gramStart"/>
      <w:r w:rsidRPr="00E72C6F">
        <w:rPr>
          <w:rFonts w:ascii="Times New Roman" w:eastAsia="Times New Roman" w:hAnsi="Times New Roman" w:cs="Times New Roman"/>
          <w:color w:val="CFA600"/>
          <w:sz w:val="24"/>
          <w:szCs w:val="24"/>
        </w:rPr>
        <w:t>].describe</w:t>
      </w:r>
      <w:proofErr w:type="gramEnd"/>
      <w:r w:rsidRPr="00E72C6F">
        <w:rPr>
          <w:rFonts w:ascii="Times New Roman" w:eastAsia="Times New Roman" w:hAnsi="Times New Roman" w:cs="Times New Roman"/>
          <w:color w:val="CFA600"/>
          <w:sz w:val="24"/>
          <w:szCs w:val="24"/>
        </w:rPr>
        <w:t>())</w:t>
      </w:r>
    </w:p>
    <w:p w14:paraId="67672278"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&lt;class '</w:t>
      </w:r>
      <w:proofErr w:type="spellStart"/>
      <w:proofErr w:type="gramStart"/>
      <w:r w:rsidRPr="00E72C6F">
        <w:rPr>
          <w:rFonts w:ascii="Times New Roman" w:eastAsia="Times New Roman" w:hAnsi="Times New Roman" w:cs="Times New Roman"/>
          <w:color w:val="CFA600"/>
          <w:sz w:val="24"/>
          <w:szCs w:val="24"/>
        </w:rPr>
        <w:t>pandas.core</w:t>
      </w:r>
      <w:proofErr w:type="gramEnd"/>
      <w:r w:rsidRPr="00E72C6F">
        <w:rPr>
          <w:rFonts w:ascii="Times New Roman" w:eastAsia="Times New Roman" w:hAnsi="Times New Roman" w:cs="Times New Roman"/>
          <w:color w:val="CFA600"/>
          <w:sz w:val="24"/>
          <w:szCs w:val="24"/>
        </w:rPr>
        <w:t>.frame.DataFrame</w:t>
      </w:r>
      <w:proofErr w:type="spellEnd"/>
      <w:r w:rsidRPr="00E72C6F">
        <w:rPr>
          <w:rFonts w:ascii="Times New Roman" w:eastAsia="Times New Roman" w:hAnsi="Times New Roman" w:cs="Times New Roman"/>
          <w:color w:val="CFA600"/>
          <w:sz w:val="24"/>
          <w:szCs w:val="24"/>
        </w:rPr>
        <w:t>'&gt;</w:t>
      </w:r>
    </w:p>
    <w:p w14:paraId="7AA24BE5"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Int64Index: 25760 entries, 0 to 25759</w:t>
      </w:r>
    </w:p>
    <w:p w14:paraId="3F4679D7"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Data columns (total </w:t>
      </w:r>
      <w:proofErr w:type="gramStart"/>
      <w:r w:rsidRPr="00E72C6F">
        <w:rPr>
          <w:rFonts w:ascii="Times New Roman" w:eastAsia="Times New Roman" w:hAnsi="Times New Roman" w:cs="Times New Roman"/>
          <w:color w:val="CFA600"/>
          <w:sz w:val="24"/>
          <w:szCs w:val="24"/>
        </w:rPr>
        <w:t>9</w:t>
      </w:r>
      <w:proofErr w:type="gramEnd"/>
      <w:r w:rsidRPr="00E72C6F">
        <w:rPr>
          <w:rFonts w:ascii="Times New Roman" w:eastAsia="Times New Roman" w:hAnsi="Times New Roman" w:cs="Times New Roman"/>
          <w:color w:val="CFA600"/>
          <w:sz w:val="24"/>
          <w:szCs w:val="24"/>
        </w:rPr>
        <w:t xml:space="preserve"> columns):</w:t>
      </w:r>
    </w:p>
    <w:p w14:paraId="0DBD0B72"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   Column           Non-Null </w:t>
      </w:r>
      <w:proofErr w:type="gramStart"/>
      <w:r w:rsidRPr="00E72C6F">
        <w:rPr>
          <w:rFonts w:ascii="Times New Roman" w:eastAsia="Times New Roman" w:hAnsi="Times New Roman" w:cs="Times New Roman"/>
          <w:color w:val="CFA600"/>
          <w:sz w:val="24"/>
          <w:szCs w:val="24"/>
        </w:rPr>
        <w:t xml:space="preserve">Count  </w:t>
      </w:r>
      <w:proofErr w:type="spellStart"/>
      <w:r w:rsidRPr="00E72C6F">
        <w:rPr>
          <w:rFonts w:ascii="Times New Roman" w:eastAsia="Times New Roman" w:hAnsi="Times New Roman" w:cs="Times New Roman"/>
          <w:color w:val="CFA600"/>
          <w:sz w:val="24"/>
          <w:szCs w:val="24"/>
        </w:rPr>
        <w:t>Dtype</w:t>
      </w:r>
      <w:proofErr w:type="spellEnd"/>
      <w:proofErr w:type="gramEnd"/>
      <w:r w:rsidRPr="00E72C6F">
        <w:rPr>
          <w:rFonts w:ascii="Times New Roman" w:eastAsia="Times New Roman" w:hAnsi="Times New Roman" w:cs="Times New Roman"/>
          <w:color w:val="CFA600"/>
          <w:sz w:val="24"/>
          <w:szCs w:val="24"/>
        </w:rPr>
        <w:t xml:space="preserve"> </w:t>
      </w:r>
    </w:p>
    <w:p w14:paraId="286CBBD4"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           --------------  ----- </w:t>
      </w:r>
    </w:p>
    <w:p w14:paraId="6E6E7C52"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0   duration         25760 non-</w:t>
      </w:r>
      <w:proofErr w:type="gramStart"/>
      <w:r w:rsidRPr="00E72C6F">
        <w:rPr>
          <w:rFonts w:ascii="Times New Roman" w:eastAsia="Times New Roman" w:hAnsi="Times New Roman" w:cs="Times New Roman"/>
          <w:color w:val="CFA600"/>
          <w:sz w:val="24"/>
          <w:szCs w:val="24"/>
        </w:rPr>
        <w:t>null  object</w:t>
      </w:r>
      <w:proofErr w:type="gramEnd"/>
    </w:p>
    <w:p w14:paraId="1FA43A7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1   </w:t>
      </w:r>
      <w:proofErr w:type="spellStart"/>
      <w:r w:rsidRPr="00E72C6F">
        <w:rPr>
          <w:rFonts w:ascii="Times New Roman" w:eastAsia="Times New Roman" w:hAnsi="Times New Roman" w:cs="Times New Roman"/>
          <w:color w:val="CFA600"/>
          <w:sz w:val="24"/>
          <w:szCs w:val="24"/>
        </w:rPr>
        <w:t>station_A_id</w:t>
      </w:r>
      <w:proofErr w:type="spellEnd"/>
      <w:r w:rsidRPr="00E72C6F">
        <w:rPr>
          <w:rFonts w:ascii="Times New Roman" w:eastAsia="Times New Roman" w:hAnsi="Times New Roman" w:cs="Times New Roman"/>
          <w:color w:val="CFA600"/>
          <w:sz w:val="24"/>
          <w:szCs w:val="24"/>
        </w:rPr>
        <w:t xml:space="preserve">     25760 non-</w:t>
      </w:r>
      <w:proofErr w:type="gramStart"/>
      <w:r w:rsidRPr="00E72C6F">
        <w:rPr>
          <w:rFonts w:ascii="Times New Roman" w:eastAsia="Times New Roman" w:hAnsi="Times New Roman" w:cs="Times New Roman"/>
          <w:color w:val="CFA600"/>
          <w:sz w:val="24"/>
          <w:szCs w:val="24"/>
        </w:rPr>
        <w:t>null  int</w:t>
      </w:r>
      <w:proofErr w:type="gramEnd"/>
      <w:r w:rsidRPr="00E72C6F">
        <w:rPr>
          <w:rFonts w:ascii="Times New Roman" w:eastAsia="Times New Roman" w:hAnsi="Times New Roman" w:cs="Times New Roman"/>
          <w:color w:val="CFA600"/>
          <w:sz w:val="24"/>
          <w:szCs w:val="24"/>
        </w:rPr>
        <w:t xml:space="preserve">64 </w:t>
      </w:r>
    </w:p>
    <w:p w14:paraId="7A64D268"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lastRenderedPageBreak/>
        <w:t xml:space="preserve"> 2   </w:t>
      </w:r>
      <w:proofErr w:type="spellStart"/>
      <w:r w:rsidRPr="00E72C6F">
        <w:rPr>
          <w:rFonts w:ascii="Times New Roman" w:eastAsia="Times New Roman" w:hAnsi="Times New Roman" w:cs="Times New Roman"/>
          <w:color w:val="CFA600"/>
          <w:sz w:val="24"/>
          <w:szCs w:val="24"/>
        </w:rPr>
        <w:t>station_A_name</w:t>
      </w:r>
      <w:proofErr w:type="spellEnd"/>
      <w:r w:rsidRPr="00E72C6F">
        <w:rPr>
          <w:rFonts w:ascii="Times New Roman" w:eastAsia="Times New Roman" w:hAnsi="Times New Roman" w:cs="Times New Roman"/>
          <w:color w:val="CFA600"/>
          <w:sz w:val="24"/>
          <w:szCs w:val="24"/>
        </w:rPr>
        <w:t xml:space="preserve">   25760 non-</w:t>
      </w:r>
      <w:proofErr w:type="gramStart"/>
      <w:r w:rsidRPr="00E72C6F">
        <w:rPr>
          <w:rFonts w:ascii="Times New Roman" w:eastAsia="Times New Roman" w:hAnsi="Times New Roman" w:cs="Times New Roman"/>
          <w:color w:val="CFA600"/>
          <w:sz w:val="24"/>
          <w:szCs w:val="24"/>
        </w:rPr>
        <w:t>null  object</w:t>
      </w:r>
      <w:proofErr w:type="gramEnd"/>
    </w:p>
    <w:p w14:paraId="08E8C96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3   </w:t>
      </w:r>
      <w:proofErr w:type="spellStart"/>
      <w:r w:rsidRPr="00E72C6F">
        <w:rPr>
          <w:rFonts w:ascii="Times New Roman" w:eastAsia="Times New Roman" w:hAnsi="Times New Roman" w:cs="Times New Roman"/>
          <w:color w:val="CFA600"/>
          <w:sz w:val="24"/>
          <w:szCs w:val="24"/>
        </w:rPr>
        <w:t>station_B_id</w:t>
      </w:r>
      <w:proofErr w:type="spellEnd"/>
      <w:r w:rsidRPr="00E72C6F">
        <w:rPr>
          <w:rFonts w:ascii="Times New Roman" w:eastAsia="Times New Roman" w:hAnsi="Times New Roman" w:cs="Times New Roman"/>
          <w:color w:val="CFA600"/>
          <w:sz w:val="24"/>
          <w:szCs w:val="24"/>
        </w:rPr>
        <w:t xml:space="preserve">     25760 non-</w:t>
      </w:r>
      <w:proofErr w:type="gramStart"/>
      <w:r w:rsidRPr="00E72C6F">
        <w:rPr>
          <w:rFonts w:ascii="Times New Roman" w:eastAsia="Times New Roman" w:hAnsi="Times New Roman" w:cs="Times New Roman"/>
          <w:color w:val="CFA600"/>
          <w:sz w:val="24"/>
          <w:szCs w:val="24"/>
        </w:rPr>
        <w:t>null  int</w:t>
      </w:r>
      <w:proofErr w:type="gramEnd"/>
      <w:r w:rsidRPr="00E72C6F">
        <w:rPr>
          <w:rFonts w:ascii="Times New Roman" w:eastAsia="Times New Roman" w:hAnsi="Times New Roman" w:cs="Times New Roman"/>
          <w:color w:val="CFA600"/>
          <w:sz w:val="24"/>
          <w:szCs w:val="24"/>
        </w:rPr>
        <w:t xml:space="preserve">64 </w:t>
      </w:r>
    </w:p>
    <w:p w14:paraId="65845F4B"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4   </w:t>
      </w:r>
      <w:proofErr w:type="spellStart"/>
      <w:r w:rsidRPr="00E72C6F">
        <w:rPr>
          <w:rFonts w:ascii="Times New Roman" w:eastAsia="Times New Roman" w:hAnsi="Times New Roman" w:cs="Times New Roman"/>
          <w:color w:val="CFA600"/>
          <w:sz w:val="24"/>
          <w:szCs w:val="24"/>
        </w:rPr>
        <w:t>station_B_name</w:t>
      </w:r>
      <w:proofErr w:type="spellEnd"/>
      <w:r w:rsidRPr="00E72C6F">
        <w:rPr>
          <w:rFonts w:ascii="Times New Roman" w:eastAsia="Times New Roman" w:hAnsi="Times New Roman" w:cs="Times New Roman"/>
          <w:color w:val="CFA600"/>
          <w:sz w:val="24"/>
          <w:szCs w:val="24"/>
        </w:rPr>
        <w:t xml:space="preserve">   25760 non-</w:t>
      </w:r>
      <w:proofErr w:type="gramStart"/>
      <w:r w:rsidRPr="00E72C6F">
        <w:rPr>
          <w:rFonts w:ascii="Times New Roman" w:eastAsia="Times New Roman" w:hAnsi="Times New Roman" w:cs="Times New Roman"/>
          <w:color w:val="CFA600"/>
          <w:sz w:val="24"/>
          <w:szCs w:val="24"/>
        </w:rPr>
        <w:t>null  object</w:t>
      </w:r>
      <w:proofErr w:type="gramEnd"/>
    </w:p>
    <w:p w14:paraId="2248B463"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5   </w:t>
      </w:r>
      <w:proofErr w:type="spellStart"/>
      <w:r w:rsidRPr="00E72C6F">
        <w:rPr>
          <w:rFonts w:ascii="Times New Roman" w:eastAsia="Times New Roman" w:hAnsi="Times New Roman" w:cs="Times New Roman"/>
          <w:color w:val="CFA600"/>
          <w:sz w:val="24"/>
          <w:szCs w:val="24"/>
        </w:rPr>
        <w:t>bike_id</w:t>
      </w:r>
      <w:proofErr w:type="spellEnd"/>
      <w:r w:rsidRPr="00E72C6F">
        <w:rPr>
          <w:rFonts w:ascii="Times New Roman" w:eastAsia="Times New Roman" w:hAnsi="Times New Roman" w:cs="Times New Roman"/>
          <w:color w:val="CFA600"/>
          <w:sz w:val="24"/>
          <w:szCs w:val="24"/>
        </w:rPr>
        <w:t xml:space="preserve">          25760 non-</w:t>
      </w:r>
      <w:proofErr w:type="gramStart"/>
      <w:r w:rsidRPr="00E72C6F">
        <w:rPr>
          <w:rFonts w:ascii="Times New Roman" w:eastAsia="Times New Roman" w:hAnsi="Times New Roman" w:cs="Times New Roman"/>
          <w:color w:val="CFA600"/>
          <w:sz w:val="24"/>
          <w:szCs w:val="24"/>
        </w:rPr>
        <w:t>null  int</w:t>
      </w:r>
      <w:proofErr w:type="gramEnd"/>
      <w:r w:rsidRPr="00E72C6F">
        <w:rPr>
          <w:rFonts w:ascii="Times New Roman" w:eastAsia="Times New Roman" w:hAnsi="Times New Roman" w:cs="Times New Roman"/>
          <w:color w:val="CFA600"/>
          <w:sz w:val="24"/>
          <w:szCs w:val="24"/>
        </w:rPr>
        <w:t xml:space="preserve">64 </w:t>
      </w:r>
    </w:p>
    <w:p w14:paraId="5A3D0245"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6   </w:t>
      </w:r>
      <w:proofErr w:type="spellStart"/>
      <w:r w:rsidRPr="00E72C6F">
        <w:rPr>
          <w:rFonts w:ascii="Times New Roman" w:eastAsia="Times New Roman" w:hAnsi="Times New Roman" w:cs="Times New Roman"/>
          <w:color w:val="CFA600"/>
          <w:sz w:val="24"/>
          <w:szCs w:val="24"/>
        </w:rPr>
        <w:t>user_type</w:t>
      </w:r>
      <w:proofErr w:type="spellEnd"/>
      <w:r w:rsidRPr="00E72C6F">
        <w:rPr>
          <w:rFonts w:ascii="Times New Roman" w:eastAsia="Times New Roman" w:hAnsi="Times New Roman" w:cs="Times New Roman"/>
          <w:color w:val="CFA600"/>
          <w:sz w:val="24"/>
          <w:szCs w:val="24"/>
        </w:rPr>
        <w:t xml:space="preserve">        25760 non-</w:t>
      </w:r>
      <w:proofErr w:type="gramStart"/>
      <w:r w:rsidRPr="00E72C6F">
        <w:rPr>
          <w:rFonts w:ascii="Times New Roman" w:eastAsia="Times New Roman" w:hAnsi="Times New Roman" w:cs="Times New Roman"/>
          <w:color w:val="CFA600"/>
          <w:sz w:val="24"/>
          <w:szCs w:val="24"/>
        </w:rPr>
        <w:t>null  int</w:t>
      </w:r>
      <w:proofErr w:type="gramEnd"/>
      <w:r w:rsidRPr="00E72C6F">
        <w:rPr>
          <w:rFonts w:ascii="Times New Roman" w:eastAsia="Times New Roman" w:hAnsi="Times New Roman" w:cs="Times New Roman"/>
          <w:color w:val="CFA600"/>
          <w:sz w:val="24"/>
          <w:szCs w:val="24"/>
        </w:rPr>
        <w:t xml:space="preserve">64 </w:t>
      </w:r>
    </w:p>
    <w:p w14:paraId="718CF5C4"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7   </w:t>
      </w:r>
      <w:proofErr w:type="spellStart"/>
      <w:r w:rsidRPr="00E72C6F">
        <w:rPr>
          <w:rFonts w:ascii="Times New Roman" w:eastAsia="Times New Roman" w:hAnsi="Times New Roman" w:cs="Times New Roman"/>
          <w:color w:val="CFA600"/>
          <w:sz w:val="24"/>
          <w:szCs w:val="24"/>
        </w:rPr>
        <w:t>user_birth_</w:t>
      </w:r>
      <w:proofErr w:type="gramStart"/>
      <w:r w:rsidRPr="00E72C6F">
        <w:rPr>
          <w:rFonts w:ascii="Times New Roman" w:eastAsia="Times New Roman" w:hAnsi="Times New Roman" w:cs="Times New Roman"/>
          <w:color w:val="CFA600"/>
          <w:sz w:val="24"/>
          <w:szCs w:val="24"/>
        </w:rPr>
        <w:t>year</w:t>
      </w:r>
      <w:proofErr w:type="spellEnd"/>
      <w:r w:rsidRPr="00E72C6F">
        <w:rPr>
          <w:rFonts w:ascii="Times New Roman" w:eastAsia="Times New Roman" w:hAnsi="Times New Roman" w:cs="Times New Roman"/>
          <w:color w:val="CFA600"/>
          <w:sz w:val="24"/>
          <w:szCs w:val="24"/>
        </w:rPr>
        <w:t xml:space="preserve">  25760</w:t>
      </w:r>
      <w:proofErr w:type="gramEnd"/>
      <w:r w:rsidRPr="00E72C6F">
        <w:rPr>
          <w:rFonts w:ascii="Times New Roman" w:eastAsia="Times New Roman" w:hAnsi="Times New Roman" w:cs="Times New Roman"/>
          <w:color w:val="CFA600"/>
          <w:sz w:val="24"/>
          <w:szCs w:val="24"/>
        </w:rPr>
        <w:t xml:space="preserve"> non-null  int64 </w:t>
      </w:r>
    </w:p>
    <w:p w14:paraId="47BD6533"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 8   </w:t>
      </w:r>
      <w:proofErr w:type="spellStart"/>
      <w:r w:rsidRPr="00E72C6F">
        <w:rPr>
          <w:rFonts w:ascii="Times New Roman" w:eastAsia="Times New Roman" w:hAnsi="Times New Roman" w:cs="Times New Roman"/>
          <w:color w:val="CFA600"/>
          <w:sz w:val="24"/>
          <w:szCs w:val="24"/>
        </w:rPr>
        <w:t>user_gender</w:t>
      </w:r>
      <w:proofErr w:type="spellEnd"/>
      <w:r w:rsidRPr="00E72C6F">
        <w:rPr>
          <w:rFonts w:ascii="Times New Roman" w:eastAsia="Times New Roman" w:hAnsi="Times New Roman" w:cs="Times New Roman"/>
          <w:color w:val="CFA600"/>
          <w:sz w:val="24"/>
          <w:szCs w:val="24"/>
        </w:rPr>
        <w:t xml:space="preserve">      25760 non-</w:t>
      </w:r>
      <w:proofErr w:type="gramStart"/>
      <w:r w:rsidRPr="00E72C6F">
        <w:rPr>
          <w:rFonts w:ascii="Times New Roman" w:eastAsia="Times New Roman" w:hAnsi="Times New Roman" w:cs="Times New Roman"/>
          <w:color w:val="CFA600"/>
          <w:sz w:val="24"/>
          <w:szCs w:val="24"/>
        </w:rPr>
        <w:t>null  object</w:t>
      </w:r>
      <w:proofErr w:type="gramEnd"/>
    </w:p>
    <w:p w14:paraId="47E03F40"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roofErr w:type="spellStart"/>
      <w:r w:rsidRPr="00E72C6F">
        <w:rPr>
          <w:rFonts w:ascii="Times New Roman" w:eastAsia="Times New Roman" w:hAnsi="Times New Roman" w:cs="Times New Roman"/>
          <w:color w:val="CFA600"/>
          <w:sz w:val="24"/>
          <w:szCs w:val="24"/>
        </w:rPr>
        <w:t>dtypes</w:t>
      </w:r>
      <w:proofErr w:type="spellEnd"/>
      <w:r w:rsidRPr="00E72C6F">
        <w:rPr>
          <w:rFonts w:ascii="Times New Roman" w:eastAsia="Times New Roman" w:hAnsi="Times New Roman" w:cs="Times New Roman"/>
          <w:color w:val="CFA600"/>
          <w:sz w:val="24"/>
          <w:szCs w:val="24"/>
        </w:rPr>
        <w:t xml:space="preserve">: int64(5), </w:t>
      </w:r>
      <w:proofErr w:type="gramStart"/>
      <w:r w:rsidRPr="00E72C6F">
        <w:rPr>
          <w:rFonts w:ascii="Times New Roman" w:eastAsia="Times New Roman" w:hAnsi="Times New Roman" w:cs="Times New Roman"/>
          <w:color w:val="CFA600"/>
          <w:sz w:val="24"/>
          <w:szCs w:val="24"/>
        </w:rPr>
        <w:t>object(</w:t>
      </w:r>
      <w:proofErr w:type="gramEnd"/>
      <w:r w:rsidRPr="00E72C6F">
        <w:rPr>
          <w:rFonts w:ascii="Times New Roman" w:eastAsia="Times New Roman" w:hAnsi="Times New Roman" w:cs="Times New Roman"/>
          <w:color w:val="CFA600"/>
          <w:sz w:val="24"/>
          <w:szCs w:val="24"/>
        </w:rPr>
        <w:t>4)</w:t>
      </w:r>
    </w:p>
    <w:p w14:paraId="00E75F68"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memory usage: 2.0+ MB</w:t>
      </w:r>
    </w:p>
    <w:p w14:paraId="4743D480"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None</w:t>
      </w:r>
    </w:p>
    <w:p w14:paraId="103C036D"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count    25760.000</w:t>
      </w:r>
    </w:p>
    <w:p w14:paraId="695C3221"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mean         2.008</w:t>
      </w:r>
    </w:p>
    <w:p w14:paraId="10FC0B6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std          0.705</w:t>
      </w:r>
    </w:p>
    <w:p w14:paraId="304E7271"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min          1.000</w:t>
      </w:r>
    </w:p>
    <w:p w14:paraId="4C8934D6"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25%          2.000</w:t>
      </w:r>
    </w:p>
    <w:p w14:paraId="46BCE323"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50%          2.000</w:t>
      </w:r>
    </w:p>
    <w:p w14:paraId="5762970C"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75%          3.000</w:t>
      </w:r>
    </w:p>
    <w:p w14:paraId="7C497F52"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max          3.000</w:t>
      </w:r>
    </w:p>
    <w:p w14:paraId="2AA6766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Name: </w:t>
      </w:r>
      <w:proofErr w:type="spellStart"/>
      <w:r w:rsidRPr="00E72C6F">
        <w:rPr>
          <w:rFonts w:ascii="Times New Roman" w:eastAsia="Times New Roman" w:hAnsi="Times New Roman" w:cs="Times New Roman"/>
          <w:color w:val="CFA600"/>
          <w:sz w:val="24"/>
          <w:szCs w:val="24"/>
        </w:rPr>
        <w:t>user_type</w:t>
      </w:r>
      <w:proofErr w:type="spellEnd"/>
      <w:r w:rsidRPr="00E72C6F">
        <w:rPr>
          <w:rFonts w:ascii="Times New Roman" w:eastAsia="Times New Roman" w:hAnsi="Times New Roman" w:cs="Times New Roman"/>
          <w:color w:val="CFA600"/>
          <w:sz w:val="24"/>
          <w:szCs w:val="24"/>
        </w:rPr>
        <w:t xml:space="preserve">, </w:t>
      </w:r>
      <w:proofErr w:type="spellStart"/>
      <w:r w:rsidRPr="00E72C6F">
        <w:rPr>
          <w:rFonts w:ascii="Times New Roman" w:eastAsia="Times New Roman" w:hAnsi="Times New Roman" w:cs="Times New Roman"/>
          <w:color w:val="CFA600"/>
          <w:sz w:val="24"/>
          <w:szCs w:val="24"/>
        </w:rPr>
        <w:t>dtype</w:t>
      </w:r>
      <w:proofErr w:type="spellEnd"/>
      <w:r w:rsidRPr="00E72C6F">
        <w:rPr>
          <w:rFonts w:ascii="Times New Roman" w:eastAsia="Times New Roman" w:hAnsi="Times New Roman" w:cs="Times New Roman"/>
          <w:color w:val="CFA600"/>
          <w:sz w:val="24"/>
          <w:szCs w:val="24"/>
        </w:rPr>
        <w:t>: float64</w:t>
      </w:r>
    </w:p>
    <w:p w14:paraId="4F1A4DB9"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count     25760</w:t>
      </w:r>
    </w:p>
    <w:p w14:paraId="3F24A466"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unique        </w:t>
      </w:r>
      <w:proofErr w:type="gramStart"/>
      <w:r w:rsidRPr="00E72C6F">
        <w:rPr>
          <w:rFonts w:ascii="Times New Roman" w:eastAsia="Times New Roman" w:hAnsi="Times New Roman" w:cs="Times New Roman"/>
          <w:color w:val="CFA600"/>
          <w:sz w:val="24"/>
          <w:szCs w:val="24"/>
        </w:rPr>
        <w:t>3</w:t>
      </w:r>
      <w:proofErr w:type="gramEnd"/>
    </w:p>
    <w:p w14:paraId="7BC3AFFF"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top           </w:t>
      </w:r>
      <w:proofErr w:type="gramStart"/>
      <w:r w:rsidRPr="00E72C6F">
        <w:rPr>
          <w:rFonts w:ascii="Times New Roman" w:eastAsia="Times New Roman" w:hAnsi="Times New Roman" w:cs="Times New Roman"/>
          <w:color w:val="CFA600"/>
          <w:sz w:val="24"/>
          <w:szCs w:val="24"/>
        </w:rPr>
        <w:t>2</w:t>
      </w:r>
      <w:proofErr w:type="gramEnd"/>
    </w:p>
    <w:p w14:paraId="1D43CCC4" w14:textId="77777777" w:rsidR="00E72C6F" w:rsidRPr="00E72C6F" w:rsidRDefault="00E72C6F" w:rsidP="00E72C6F">
      <w:pPr>
        <w:spacing w:after="0" w:line="240" w:lineRule="auto"/>
        <w:rPr>
          <w:rFonts w:ascii="Times New Roman" w:eastAsia="Times New Roman" w:hAnsi="Times New Roman" w:cs="Times New Roman"/>
          <w:color w:val="CFA600"/>
          <w:sz w:val="24"/>
          <w:szCs w:val="24"/>
        </w:rPr>
      </w:pPr>
      <w:proofErr w:type="spellStart"/>
      <w:r w:rsidRPr="00E72C6F">
        <w:rPr>
          <w:rFonts w:ascii="Times New Roman" w:eastAsia="Times New Roman" w:hAnsi="Times New Roman" w:cs="Times New Roman"/>
          <w:color w:val="CFA600"/>
          <w:sz w:val="24"/>
          <w:szCs w:val="24"/>
        </w:rPr>
        <w:t>freq</w:t>
      </w:r>
      <w:proofErr w:type="spellEnd"/>
      <w:r w:rsidRPr="00E72C6F">
        <w:rPr>
          <w:rFonts w:ascii="Times New Roman" w:eastAsia="Times New Roman" w:hAnsi="Times New Roman" w:cs="Times New Roman"/>
          <w:color w:val="CFA600"/>
          <w:sz w:val="24"/>
          <w:szCs w:val="24"/>
        </w:rPr>
        <w:t xml:space="preserve">      12972</w:t>
      </w:r>
    </w:p>
    <w:p w14:paraId="4D1329E2" w14:textId="77777777" w:rsidR="00E72C6F" w:rsidRPr="00E72C6F" w:rsidRDefault="00E72C6F" w:rsidP="00E72C6F">
      <w:pPr>
        <w:spacing w:line="240" w:lineRule="auto"/>
        <w:rPr>
          <w:rFonts w:ascii="Times New Roman" w:eastAsia="Times New Roman" w:hAnsi="Times New Roman" w:cs="Times New Roman"/>
          <w:color w:val="CFA600"/>
          <w:sz w:val="24"/>
          <w:szCs w:val="24"/>
        </w:rPr>
      </w:pPr>
      <w:r w:rsidRPr="00E72C6F">
        <w:rPr>
          <w:rFonts w:ascii="Times New Roman" w:eastAsia="Times New Roman" w:hAnsi="Times New Roman" w:cs="Times New Roman"/>
          <w:color w:val="CFA600"/>
          <w:sz w:val="24"/>
          <w:szCs w:val="24"/>
        </w:rPr>
        <w:t xml:space="preserve">Name: </w:t>
      </w:r>
      <w:proofErr w:type="spellStart"/>
      <w:r w:rsidRPr="00E72C6F">
        <w:rPr>
          <w:rFonts w:ascii="Times New Roman" w:eastAsia="Times New Roman" w:hAnsi="Times New Roman" w:cs="Times New Roman"/>
          <w:color w:val="CFA600"/>
          <w:sz w:val="24"/>
          <w:szCs w:val="24"/>
        </w:rPr>
        <w:t>user_type_cat</w:t>
      </w:r>
      <w:proofErr w:type="spellEnd"/>
      <w:r w:rsidRPr="00E72C6F">
        <w:rPr>
          <w:rFonts w:ascii="Times New Roman" w:eastAsia="Times New Roman" w:hAnsi="Times New Roman" w:cs="Times New Roman"/>
          <w:color w:val="CFA600"/>
          <w:sz w:val="24"/>
          <w:szCs w:val="24"/>
        </w:rPr>
        <w:t xml:space="preserve">, </w:t>
      </w:r>
      <w:proofErr w:type="spellStart"/>
      <w:r w:rsidRPr="00E72C6F">
        <w:rPr>
          <w:rFonts w:ascii="Times New Roman" w:eastAsia="Times New Roman" w:hAnsi="Times New Roman" w:cs="Times New Roman"/>
          <w:color w:val="CFA600"/>
          <w:sz w:val="24"/>
          <w:szCs w:val="24"/>
        </w:rPr>
        <w:t>dtype</w:t>
      </w:r>
      <w:proofErr w:type="spellEnd"/>
      <w:r w:rsidRPr="00E72C6F">
        <w:rPr>
          <w:rFonts w:ascii="Times New Roman" w:eastAsia="Times New Roman" w:hAnsi="Times New Roman" w:cs="Times New Roman"/>
          <w:color w:val="CFA600"/>
          <w:sz w:val="24"/>
          <w:szCs w:val="24"/>
        </w:rPr>
        <w:t>: int64</w:t>
      </w:r>
    </w:p>
    <w:p w14:paraId="2BAA9BB5" w14:textId="2FF3A16C" w:rsidR="00E72C6F" w:rsidRDefault="00E72C6F"/>
    <w:p w14:paraId="308484E0" w14:textId="66EA5AA4" w:rsidR="00E72C6F" w:rsidRDefault="00E72C6F"/>
    <w:p w14:paraId="47A43A8B" w14:textId="08B4781A" w:rsidR="00E72C6F" w:rsidRDefault="00FD5826">
      <w:proofErr w:type="gramStart"/>
      <w:r>
        <w:t>Awesome</w:t>
      </w:r>
      <w:proofErr w:type="gramEnd"/>
      <w:r>
        <w:t xml:space="preserve"> work! </w:t>
      </w:r>
      <w:proofErr w:type="gramStart"/>
      <w:r>
        <w:t>Take a look</w:t>
      </w:r>
      <w:proofErr w:type="gramEnd"/>
      <w:r>
        <w:t xml:space="preserve"> at the new summary statistics, it seems that most users are pay per ride users!</w:t>
      </w:r>
    </w:p>
    <w:p w14:paraId="0E702E4D" w14:textId="00AD03F0" w:rsidR="00FD5826" w:rsidRDefault="00FD5826"/>
    <w:p w14:paraId="1D33DA21" w14:textId="77777777" w:rsidR="00CE5EF1" w:rsidRDefault="00CE5EF1" w:rsidP="00CE5EF1">
      <w:r>
        <w:rPr>
          <w:rStyle w:val="Strong"/>
        </w:rPr>
        <w:t>Daily XP</w:t>
      </w:r>
      <w:r>
        <w:rPr>
          <w:rStyle w:val="css-rfy0dy"/>
          <w:b/>
          <w:bCs/>
        </w:rPr>
        <w:t>250</w:t>
      </w:r>
    </w:p>
    <w:p w14:paraId="6943F13D" w14:textId="77777777" w:rsidR="00CE5EF1" w:rsidRDefault="00CE5EF1" w:rsidP="00CE5EF1">
      <w:pPr>
        <w:pStyle w:val="Heading5"/>
      </w:pPr>
      <w:r>
        <w:t>Exercise</w:t>
      </w:r>
    </w:p>
    <w:p w14:paraId="6E8A9569" w14:textId="77777777" w:rsidR="00CE5EF1" w:rsidRDefault="00CE5EF1" w:rsidP="00CE5EF1">
      <w:pPr>
        <w:pStyle w:val="Heading5"/>
      </w:pPr>
      <w:r>
        <w:t>Exercise</w:t>
      </w:r>
    </w:p>
    <w:p w14:paraId="5592DEB2" w14:textId="77777777" w:rsidR="00CE5EF1" w:rsidRDefault="00CE5EF1" w:rsidP="00CE5EF1">
      <w:pPr>
        <w:pStyle w:val="Heading1"/>
      </w:pPr>
      <w:r>
        <w:t>Summing strings and concatenating numbers</w:t>
      </w:r>
    </w:p>
    <w:p w14:paraId="7E762EBF" w14:textId="77777777" w:rsidR="00CE5EF1" w:rsidRDefault="00CE5EF1" w:rsidP="00CE5EF1">
      <w:pPr>
        <w:pStyle w:val="NormalWeb"/>
      </w:pPr>
      <w:r>
        <w:t xml:space="preserve">In the </w:t>
      </w:r>
      <w:proofErr w:type="gramStart"/>
      <w:r>
        <w:t>previous</w:t>
      </w:r>
      <w:proofErr w:type="gramEnd"/>
      <w:r>
        <w:t xml:space="preserve"> exercise, you were able to identify that </w:t>
      </w:r>
      <w:r>
        <w:rPr>
          <w:rStyle w:val="HTMLCode"/>
        </w:rPr>
        <w:t>category</w:t>
      </w:r>
      <w:r>
        <w:t xml:space="preserve"> is the correct data type for </w:t>
      </w:r>
      <w:proofErr w:type="spellStart"/>
      <w:r>
        <w:rPr>
          <w:rStyle w:val="HTMLCode"/>
        </w:rPr>
        <w:t>user_type</w:t>
      </w:r>
      <w:proofErr w:type="spellEnd"/>
      <w:r>
        <w:t xml:space="preserve"> and convert it in order to extract relevant statistical summaries that shed light on the distribution of </w:t>
      </w:r>
      <w:proofErr w:type="spellStart"/>
      <w:r>
        <w:rPr>
          <w:rStyle w:val="HTMLCode"/>
        </w:rPr>
        <w:t>user_type</w:t>
      </w:r>
      <w:proofErr w:type="spellEnd"/>
      <w:r>
        <w:t xml:space="preserve">. </w:t>
      </w:r>
    </w:p>
    <w:p w14:paraId="16EC5EA8" w14:textId="77777777" w:rsidR="00CE5EF1" w:rsidRDefault="00CE5EF1" w:rsidP="00CE5EF1">
      <w:pPr>
        <w:pStyle w:val="NormalWeb"/>
      </w:pPr>
      <w:r>
        <w:t xml:space="preserve">Another common data type problem is importing what should be numerical values as strings, as mathematical operations such as summing and multiplication lead to string concatenation, not numerical outputs. </w:t>
      </w:r>
    </w:p>
    <w:p w14:paraId="04F823E2" w14:textId="77777777" w:rsidR="00CE5EF1" w:rsidRDefault="00CE5EF1" w:rsidP="00CE5EF1">
      <w:pPr>
        <w:pStyle w:val="NormalWeb"/>
      </w:pPr>
      <w:r>
        <w:lastRenderedPageBreak/>
        <w:t xml:space="preserve">In this exercise, you'll be converting the string column </w:t>
      </w:r>
      <w:r>
        <w:rPr>
          <w:rStyle w:val="HTMLCode"/>
        </w:rPr>
        <w:t>duration</w:t>
      </w:r>
      <w:r>
        <w:t xml:space="preserve"> to the </w:t>
      </w:r>
      <w:proofErr w:type="gramStart"/>
      <w:r>
        <w:t>type</w:t>
      </w:r>
      <w:proofErr w:type="gramEnd"/>
      <w:r>
        <w:t xml:space="preserve"> </w:t>
      </w:r>
      <w:r>
        <w:rPr>
          <w:rStyle w:val="HTMLCode"/>
        </w:rPr>
        <w:t>int</w:t>
      </w:r>
      <w:r>
        <w:t xml:space="preserve">. Before that however, you will need to make sure to strip </w:t>
      </w:r>
      <w:r>
        <w:rPr>
          <w:rStyle w:val="HTMLCode"/>
        </w:rPr>
        <w:t>"minutes"</w:t>
      </w:r>
      <w:r>
        <w:t xml:space="preserve"> from the column </w:t>
      </w:r>
      <w:proofErr w:type="gramStart"/>
      <w:r>
        <w:t>in order to</w:t>
      </w:r>
      <w:proofErr w:type="gramEnd"/>
      <w:r>
        <w:t xml:space="preserve"> make sure </w:t>
      </w:r>
      <w:r>
        <w:rPr>
          <w:rStyle w:val="HTMLCode"/>
        </w:rPr>
        <w:t>pandas</w:t>
      </w:r>
      <w:r>
        <w:t xml:space="preserve"> </w:t>
      </w:r>
      <w:proofErr w:type="gramStart"/>
      <w:r>
        <w:t>reads</w:t>
      </w:r>
      <w:proofErr w:type="gramEnd"/>
      <w:r>
        <w:t xml:space="preserve"> it as numerical. The </w:t>
      </w:r>
      <w:proofErr w:type="gramStart"/>
      <w:r>
        <w:rPr>
          <w:rStyle w:val="HTMLCode"/>
        </w:rPr>
        <w:t>pandas</w:t>
      </w:r>
      <w:proofErr w:type="gramEnd"/>
      <w:r>
        <w:t xml:space="preserve"> package has been imported as </w:t>
      </w:r>
      <w:proofErr w:type="gramStart"/>
      <w:r>
        <w:rPr>
          <w:rStyle w:val="HTMLCode"/>
        </w:rPr>
        <w:t>pd</w:t>
      </w:r>
      <w:proofErr w:type="gramEnd"/>
      <w:r>
        <w:t>.</w:t>
      </w:r>
    </w:p>
    <w:p w14:paraId="3E854834" w14:textId="77777777" w:rsidR="00CE5EF1" w:rsidRDefault="00CE5EF1" w:rsidP="00CE5EF1">
      <w:pPr>
        <w:pStyle w:val="Heading5"/>
      </w:pPr>
      <w:r>
        <w:t>Instructions</w:t>
      </w:r>
    </w:p>
    <w:p w14:paraId="1A2FC816" w14:textId="77777777" w:rsidR="00CE5EF1" w:rsidRDefault="00CE5EF1" w:rsidP="00CE5EF1">
      <w:r>
        <w:rPr>
          <w:rStyle w:val="Strong"/>
        </w:rPr>
        <w:t>100 XP</w:t>
      </w:r>
    </w:p>
    <w:p w14:paraId="361BBBA0" w14:textId="77777777" w:rsidR="00CE5EF1" w:rsidRDefault="00CE5EF1" w:rsidP="00CE5EF1">
      <w:pPr>
        <w:numPr>
          <w:ilvl w:val="0"/>
          <w:numId w:val="13"/>
        </w:numPr>
        <w:spacing w:before="100" w:beforeAutospacing="1" w:after="100" w:afterAutospacing="1" w:line="240" w:lineRule="auto"/>
      </w:pPr>
      <w:r>
        <w:t xml:space="preserve">Use </w:t>
      </w:r>
      <w:proofErr w:type="gramStart"/>
      <w:r>
        <w:t xml:space="preserve">the </w:t>
      </w:r>
      <w:r>
        <w:rPr>
          <w:rStyle w:val="HTMLCode"/>
          <w:rFonts w:eastAsiaTheme="minorEastAsia"/>
        </w:rPr>
        <w:t>.strip</w:t>
      </w:r>
      <w:proofErr w:type="gramEnd"/>
      <w:r>
        <w:rPr>
          <w:rStyle w:val="HTMLCode"/>
          <w:rFonts w:eastAsiaTheme="minorEastAsia"/>
        </w:rPr>
        <w:t>()</w:t>
      </w:r>
      <w:r>
        <w:t xml:space="preserve"> method to strip </w:t>
      </w:r>
      <w:r>
        <w:rPr>
          <w:rStyle w:val="HTMLCode"/>
          <w:rFonts w:eastAsiaTheme="minorEastAsia"/>
        </w:rPr>
        <w:t>duration</w:t>
      </w:r>
      <w:r>
        <w:t xml:space="preserve"> of </w:t>
      </w:r>
      <w:r>
        <w:rPr>
          <w:rStyle w:val="HTMLCode"/>
          <w:rFonts w:eastAsiaTheme="minorEastAsia"/>
        </w:rPr>
        <w:t>"minutes"</w:t>
      </w:r>
      <w:r>
        <w:t xml:space="preserve"> and store it in the </w:t>
      </w:r>
      <w:proofErr w:type="spellStart"/>
      <w:r>
        <w:rPr>
          <w:rStyle w:val="HTMLCode"/>
          <w:rFonts w:eastAsiaTheme="minorEastAsia"/>
        </w:rPr>
        <w:t>duration_trim</w:t>
      </w:r>
      <w:proofErr w:type="spellEnd"/>
      <w:r>
        <w:t xml:space="preserve"> column.</w:t>
      </w:r>
    </w:p>
    <w:p w14:paraId="60F9B57A" w14:textId="77777777" w:rsidR="00CE5EF1" w:rsidRDefault="00CE5EF1" w:rsidP="00CE5EF1">
      <w:pPr>
        <w:numPr>
          <w:ilvl w:val="0"/>
          <w:numId w:val="13"/>
        </w:numPr>
        <w:spacing w:before="100" w:beforeAutospacing="1" w:after="100" w:afterAutospacing="1" w:line="240" w:lineRule="auto"/>
      </w:pPr>
      <w:r>
        <w:t xml:space="preserve">Convert </w:t>
      </w:r>
      <w:proofErr w:type="spellStart"/>
      <w:r>
        <w:rPr>
          <w:rStyle w:val="HTMLCode"/>
          <w:rFonts w:eastAsiaTheme="minorEastAsia"/>
        </w:rPr>
        <w:t>duration_trim</w:t>
      </w:r>
      <w:proofErr w:type="spellEnd"/>
      <w:r>
        <w:t xml:space="preserve"> to </w:t>
      </w:r>
      <w:r>
        <w:rPr>
          <w:rStyle w:val="HTMLCode"/>
          <w:rFonts w:eastAsiaTheme="minorEastAsia"/>
        </w:rPr>
        <w:t>int</w:t>
      </w:r>
      <w:r>
        <w:t xml:space="preserve"> and store it in the </w:t>
      </w:r>
      <w:proofErr w:type="spellStart"/>
      <w:r>
        <w:rPr>
          <w:rStyle w:val="HTMLCode"/>
          <w:rFonts w:eastAsiaTheme="minorEastAsia"/>
        </w:rPr>
        <w:t>duration_time</w:t>
      </w:r>
      <w:proofErr w:type="spellEnd"/>
      <w:r>
        <w:t xml:space="preserve"> column.</w:t>
      </w:r>
    </w:p>
    <w:p w14:paraId="66B3E6AE" w14:textId="77777777" w:rsidR="00CE5EF1" w:rsidRDefault="00CE5EF1" w:rsidP="00CE5EF1">
      <w:pPr>
        <w:numPr>
          <w:ilvl w:val="0"/>
          <w:numId w:val="13"/>
        </w:numPr>
        <w:spacing w:before="100" w:beforeAutospacing="1" w:after="100" w:afterAutospacing="1" w:line="240" w:lineRule="auto"/>
      </w:pPr>
      <w:r>
        <w:t xml:space="preserve">Write an </w:t>
      </w:r>
      <w:r>
        <w:rPr>
          <w:rStyle w:val="HTMLCode"/>
          <w:rFonts w:eastAsiaTheme="minorEastAsia"/>
        </w:rPr>
        <w:t>assert</w:t>
      </w:r>
      <w:r>
        <w:t xml:space="preserve"> statement that checks if </w:t>
      </w:r>
      <w:proofErr w:type="spellStart"/>
      <w:r>
        <w:rPr>
          <w:rStyle w:val="HTMLCode"/>
          <w:rFonts w:eastAsiaTheme="minorEastAsia"/>
        </w:rPr>
        <w:t>duration_time</w:t>
      </w:r>
      <w:r>
        <w:t>'s</w:t>
      </w:r>
      <w:proofErr w:type="spellEnd"/>
      <w:r>
        <w:t xml:space="preserve"> </w:t>
      </w:r>
      <w:r>
        <w:rPr>
          <w:rStyle w:val="Strong"/>
        </w:rPr>
        <w:t>d</w:t>
      </w:r>
      <w:r>
        <w:t xml:space="preserve">ata </w:t>
      </w:r>
      <w:r>
        <w:rPr>
          <w:rStyle w:val="Strong"/>
        </w:rPr>
        <w:t>type</w:t>
      </w:r>
      <w:r>
        <w:t xml:space="preserve"> is now an </w:t>
      </w:r>
      <w:r>
        <w:rPr>
          <w:rStyle w:val="HTMLCode"/>
          <w:rFonts w:eastAsiaTheme="minorEastAsia"/>
        </w:rPr>
        <w:t>int</w:t>
      </w:r>
      <w:r>
        <w:t>.</w:t>
      </w:r>
    </w:p>
    <w:p w14:paraId="1EA5877E" w14:textId="77777777" w:rsidR="00CE5EF1" w:rsidRDefault="00CE5EF1" w:rsidP="00CE5EF1">
      <w:pPr>
        <w:numPr>
          <w:ilvl w:val="0"/>
          <w:numId w:val="13"/>
        </w:numPr>
        <w:spacing w:before="100" w:beforeAutospacing="1" w:after="100" w:afterAutospacing="1" w:line="240" w:lineRule="auto"/>
      </w:pPr>
      <w:r>
        <w:t>Print the average ride duration.</w:t>
      </w:r>
    </w:p>
    <w:p w14:paraId="6ECA96E5"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C53B"/>
          <w:sz w:val="24"/>
          <w:szCs w:val="24"/>
        </w:rPr>
        <w:t># Strip duration of minutes</w:t>
      </w:r>
    </w:p>
    <w:p w14:paraId="6D0BCA4C"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FFFFFF"/>
          <w:sz w:val="24"/>
          <w:szCs w:val="24"/>
        </w:rPr>
        <w:t>ride_sharing</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'duration_trim'</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4D4D4"/>
          <w:sz w:val="24"/>
          <w:szCs w:val="24"/>
        </w:rPr>
        <w:t> = </w:t>
      </w:r>
      <w:r w:rsidRPr="00F919B2">
        <w:rPr>
          <w:rFonts w:ascii="Courier New" w:eastAsia="Times New Roman" w:hAnsi="Courier New" w:cs="Courier New"/>
          <w:color w:val="FFFFFF"/>
          <w:sz w:val="24"/>
          <w:szCs w:val="24"/>
        </w:rPr>
        <w:t>ride_sharing</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w:t>
      </w:r>
      <w:proofErr w:type="gramStart"/>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4D4D4"/>
          <w:sz w:val="24"/>
          <w:szCs w:val="24"/>
        </w:rPr>
        <w:t>.</w:t>
      </w:r>
      <w:r w:rsidRPr="00F919B2">
        <w:rPr>
          <w:rFonts w:ascii="Courier New" w:eastAsia="Times New Roman" w:hAnsi="Courier New" w:cs="Courier New"/>
          <w:color w:val="FFFFFF"/>
          <w:sz w:val="24"/>
          <w:szCs w:val="24"/>
        </w:rPr>
        <w:t>_</w:t>
      </w:r>
      <w:proofErr w:type="gramEnd"/>
      <w:r w:rsidRPr="00F919B2">
        <w:rPr>
          <w:rFonts w:ascii="Courier New" w:eastAsia="Times New Roman" w:hAnsi="Courier New" w:cs="Courier New"/>
          <w:color w:val="FFFFFF"/>
          <w:sz w:val="24"/>
          <w:szCs w:val="24"/>
        </w:rPr>
        <w:t>___</w:t>
      </w:r>
      <w:r w:rsidRPr="00F919B2">
        <w:rPr>
          <w:rFonts w:ascii="Courier New" w:eastAsia="Times New Roman" w:hAnsi="Courier New" w:cs="Courier New"/>
          <w:color w:val="D4D4D4"/>
          <w:sz w:val="24"/>
          <w:szCs w:val="24"/>
        </w:rPr>
        <w:t>.</w:t>
      </w:r>
      <w:r w:rsidRPr="00F919B2">
        <w:rPr>
          <w:rFonts w:ascii="Courier New" w:eastAsia="Times New Roman" w:hAnsi="Courier New" w:cs="Courier New"/>
          <w:color w:val="FFFFFF"/>
          <w:sz w:val="24"/>
          <w:szCs w:val="24"/>
        </w:rPr>
        <w:t>____</w:t>
      </w:r>
      <w:r w:rsidRPr="00F919B2">
        <w:rPr>
          <w:rFonts w:ascii="Courier New" w:eastAsia="Times New Roman" w:hAnsi="Courier New" w:cs="Courier New"/>
          <w:color w:val="DCDCDC"/>
          <w:sz w:val="24"/>
          <w:szCs w:val="24"/>
        </w:rPr>
        <w:t>()</w:t>
      </w:r>
    </w:p>
    <w:p w14:paraId="785CB03B"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16E1B38F"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C53B"/>
          <w:sz w:val="24"/>
          <w:szCs w:val="24"/>
        </w:rPr>
        <w:t># Convert duration to integer</w:t>
      </w:r>
    </w:p>
    <w:p w14:paraId="6BB22C9E"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spellStart"/>
      <w:r w:rsidRPr="00F919B2">
        <w:rPr>
          <w:rFonts w:ascii="Courier New" w:eastAsia="Times New Roman" w:hAnsi="Courier New" w:cs="Courier New"/>
          <w:color w:val="FFFFFF"/>
          <w:sz w:val="24"/>
          <w:szCs w:val="24"/>
        </w:rPr>
        <w:t>ride_sharing</w:t>
      </w:r>
      <w:proofErr w:type="spellEnd"/>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w:t>
      </w:r>
      <w:proofErr w:type="spellStart"/>
      <w:r w:rsidRPr="00F919B2">
        <w:rPr>
          <w:rFonts w:ascii="Courier New" w:eastAsia="Times New Roman" w:hAnsi="Courier New" w:cs="Courier New"/>
          <w:color w:val="DC4D8B"/>
          <w:sz w:val="24"/>
          <w:szCs w:val="24"/>
        </w:rPr>
        <w:t>duration_time</w:t>
      </w:r>
      <w:proofErr w:type="spellEnd"/>
      <w:r w:rsidRPr="00F919B2">
        <w:rPr>
          <w:rFonts w:ascii="Courier New" w:eastAsia="Times New Roman" w:hAnsi="Courier New" w:cs="Courier New"/>
          <w:color w:val="DC4D8B"/>
          <w:sz w:val="24"/>
          <w:szCs w:val="24"/>
        </w:rPr>
        <w:t>'</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4D4D4"/>
          <w:sz w:val="24"/>
          <w:szCs w:val="24"/>
        </w:rPr>
        <w:t> = </w:t>
      </w:r>
      <w:r w:rsidRPr="00F919B2">
        <w:rPr>
          <w:rFonts w:ascii="Courier New" w:eastAsia="Times New Roman" w:hAnsi="Courier New" w:cs="Courier New"/>
          <w:color w:val="FFFFFF"/>
          <w:sz w:val="24"/>
          <w:szCs w:val="24"/>
        </w:rPr>
        <w:t>____</w:t>
      </w:r>
    </w:p>
    <w:p w14:paraId="2D66A807"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5648ED7B"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C53B"/>
          <w:sz w:val="24"/>
          <w:szCs w:val="24"/>
        </w:rPr>
        <w:t># Write an assert statement making sure of conversion</w:t>
      </w:r>
    </w:p>
    <w:p w14:paraId="46CB78D3"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9BD8"/>
          <w:sz w:val="24"/>
          <w:szCs w:val="24"/>
        </w:rPr>
        <w:t>assert</w:t>
      </w:r>
      <w:r w:rsidRPr="00F919B2">
        <w:rPr>
          <w:rFonts w:ascii="Courier New" w:eastAsia="Times New Roman" w:hAnsi="Courier New" w:cs="Courier New"/>
          <w:color w:val="D4D4D4"/>
          <w:sz w:val="24"/>
          <w:szCs w:val="24"/>
        </w:rPr>
        <w:t> </w:t>
      </w:r>
      <w:proofErr w:type="spellStart"/>
      <w:r w:rsidRPr="00F919B2">
        <w:rPr>
          <w:rFonts w:ascii="Courier New" w:eastAsia="Times New Roman" w:hAnsi="Courier New" w:cs="Courier New"/>
          <w:color w:val="FFFFFF"/>
          <w:sz w:val="24"/>
          <w:szCs w:val="24"/>
        </w:rPr>
        <w:t>ride_</w:t>
      </w:r>
      <w:proofErr w:type="gramStart"/>
      <w:r w:rsidRPr="00F919B2">
        <w:rPr>
          <w:rFonts w:ascii="Courier New" w:eastAsia="Times New Roman" w:hAnsi="Courier New" w:cs="Courier New"/>
          <w:color w:val="FFFFFF"/>
          <w:sz w:val="24"/>
          <w:szCs w:val="24"/>
        </w:rPr>
        <w:t>sharing</w:t>
      </w:r>
      <w:proofErr w:type="spellEnd"/>
      <w:r w:rsidRPr="00F919B2">
        <w:rPr>
          <w:rFonts w:ascii="Courier New" w:eastAsia="Times New Roman" w:hAnsi="Courier New" w:cs="Courier New"/>
          <w:color w:val="DCDCDC"/>
          <w:sz w:val="24"/>
          <w:szCs w:val="24"/>
        </w:rPr>
        <w:t>[</w:t>
      </w:r>
      <w:proofErr w:type="gramEnd"/>
      <w:r w:rsidRPr="00F919B2">
        <w:rPr>
          <w:rFonts w:ascii="Courier New" w:eastAsia="Times New Roman" w:hAnsi="Courier New" w:cs="Courier New"/>
          <w:color w:val="DC4D8B"/>
          <w:sz w:val="24"/>
          <w:szCs w:val="24"/>
        </w:rPr>
        <w:t>'____'</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4D4D4"/>
          <w:sz w:val="24"/>
          <w:szCs w:val="24"/>
        </w:rPr>
        <w:t>.</w:t>
      </w:r>
      <w:r w:rsidRPr="00F919B2">
        <w:rPr>
          <w:rFonts w:ascii="Courier New" w:eastAsia="Times New Roman" w:hAnsi="Courier New" w:cs="Courier New"/>
          <w:color w:val="FFFFFF"/>
          <w:sz w:val="24"/>
          <w:szCs w:val="24"/>
        </w:rPr>
        <w:t>____</w:t>
      </w:r>
      <w:r w:rsidRPr="00F919B2">
        <w:rPr>
          <w:rFonts w:ascii="Courier New" w:eastAsia="Times New Roman" w:hAnsi="Courier New" w:cs="Courier New"/>
          <w:color w:val="D4D4D4"/>
          <w:sz w:val="24"/>
          <w:szCs w:val="24"/>
        </w:rPr>
        <w:t> == </w:t>
      </w:r>
      <w:r w:rsidRPr="00F919B2">
        <w:rPr>
          <w:rFonts w:ascii="Courier New" w:eastAsia="Times New Roman" w:hAnsi="Courier New" w:cs="Courier New"/>
          <w:color w:val="DC4D8B"/>
          <w:sz w:val="24"/>
          <w:szCs w:val="24"/>
        </w:rPr>
        <w:t>'____'</w:t>
      </w:r>
    </w:p>
    <w:p w14:paraId="06E71B23"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6B08B114"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C53B"/>
          <w:sz w:val="24"/>
          <w:szCs w:val="24"/>
        </w:rPr>
        <w:t># Print formed columns and calculate average ride duration </w:t>
      </w:r>
    </w:p>
    <w:p w14:paraId="477E4247"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F919B2">
        <w:rPr>
          <w:rFonts w:ascii="Courier New" w:eastAsia="Times New Roman" w:hAnsi="Courier New" w:cs="Courier New"/>
          <w:color w:val="009BD8"/>
          <w:sz w:val="24"/>
          <w:szCs w:val="24"/>
        </w:rPr>
        <w:t>print</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FFFFFF"/>
          <w:sz w:val="24"/>
          <w:szCs w:val="24"/>
        </w:rPr>
        <w:t>ride_sharing</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'duration_trim'</w:t>
      </w:r>
      <w:r w:rsidRPr="00F919B2">
        <w:rPr>
          <w:rFonts w:ascii="Courier New" w:eastAsia="Times New Roman" w:hAnsi="Courier New" w:cs="Courier New"/>
          <w:color w:val="DCDCDC"/>
          <w:sz w:val="24"/>
          <w:szCs w:val="24"/>
        </w:rPr>
        <w:t>,</w:t>
      </w:r>
      <w:r w:rsidRPr="00F919B2">
        <w:rPr>
          <w:rFonts w:ascii="Courier New" w:eastAsia="Times New Roman" w:hAnsi="Courier New" w:cs="Courier New"/>
          <w:color w:val="DC4D8B"/>
          <w:sz w:val="24"/>
          <w:szCs w:val="24"/>
        </w:rPr>
        <w:t>'duration_time'</w:t>
      </w:r>
      <w:r w:rsidRPr="00F919B2">
        <w:rPr>
          <w:rFonts w:ascii="Courier New" w:eastAsia="Times New Roman" w:hAnsi="Courier New" w:cs="Courier New"/>
          <w:color w:val="DCDCDC"/>
          <w:sz w:val="24"/>
          <w:szCs w:val="24"/>
        </w:rPr>
        <w:t>]])</w:t>
      </w:r>
    </w:p>
    <w:p w14:paraId="51C17AEE" w14:textId="77777777" w:rsidR="00F919B2" w:rsidRPr="00F919B2" w:rsidRDefault="00F919B2" w:rsidP="00F919B2">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roofErr w:type="gramStart"/>
      <w:r w:rsidRPr="00F919B2">
        <w:rPr>
          <w:rFonts w:ascii="Courier New" w:eastAsia="Times New Roman" w:hAnsi="Courier New" w:cs="Courier New"/>
          <w:color w:val="009BD8"/>
          <w:sz w:val="24"/>
          <w:szCs w:val="24"/>
        </w:rPr>
        <w:t>print</w:t>
      </w:r>
      <w:r w:rsidRPr="00F919B2">
        <w:rPr>
          <w:rFonts w:ascii="Courier New" w:eastAsia="Times New Roman" w:hAnsi="Courier New" w:cs="Courier New"/>
          <w:color w:val="DCDCDC"/>
          <w:sz w:val="24"/>
          <w:szCs w:val="24"/>
        </w:rPr>
        <w:t>(</w:t>
      </w:r>
      <w:proofErr w:type="gramEnd"/>
      <w:r w:rsidRPr="00F919B2">
        <w:rPr>
          <w:rFonts w:ascii="Courier New" w:eastAsia="Times New Roman" w:hAnsi="Courier New" w:cs="Courier New"/>
          <w:color w:val="FFFFFF"/>
          <w:sz w:val="24"/>
          <w:szCs w:val="24"/>
        </w:rPr>
        <w:t>____</w:t>
      </w:r>
      <w:r w:rsidRPr="00F919B2">
        <w:rPr>
          <w:rFonts w:ascii="Courier New" w:eastAsia="Times New Roman" w:hAnsi="Courier New" w:cs="Courier New"/>
          <w:color w:val="DCDCDC"/>
          <w:sz w:val="24"/>
          <w:szCs w:val="24"/>
        </w:rPr>
        <w:t>)</w:t>
      </w:r>
    </w:p>
    <w:p w14:paraId="087CB800" w14:textId="10069338" w:rsidR="00FD5826" w:rsidRDefault="00FD5826"/>
    <w:p w14:paraId="5AB45B3F"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 Strip duration of minutes</w:t>
      </w:r>
    </w:p>
    <w:p w14:paraId="541D565A"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'duration_trim'</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 = </w:t>
      </w: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w:t>
      </w:r>
      <w:proofErr w:type="gramStart"/>
      <w:r w:rsidRPr="002209AC">
        <w:rPr>
          <w:rFonts w:ascii="Courier New" w:eastAsia="Times New Roman" w:hAnsi="Courier New" w:cs="Courier New"/>
          <w:color w:val="009BD8"/>
          <w:sz w:val="24"/>
          <w:szCs w:val="24"/>
        </w:rPr>
        <w:t>str</w:t>
      </w:r>
      <w:r w:rsidRPr="002209AC">
        <w:rPr>
          <w:rFonts w:ascii="Courier New" w:eastAsia="Times New Roman" w:hAnsi="Courier New" w:cs="Courier New"/>
          <w:color w:val="D4D4D4"/>
          <w:sz w:val="24"/>
          <w:szCs w:val="24"/>
        </w:rPr>
        <w:t>.</w:t>
      </w:r>
      <w:r w:rsidRPr="002209AC">
        <w:rPr>
          <w:rFonts w:ascii="Courier New" w:eastAsia="Times New Roman" w:hAnsi="Courier New" w:cs="Courier New"/>
          <w:color w:val="FFFFFF"/>
          <w:sz w:val="24"/>
          <w:szCs w:val="24"/>
        </w:rPr>
        <w:t>strip</w:t>
      </w:r>
      <w:proofErr w:type="gramEnd"/>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'minutes'</w:t>
      </w:r>
      <w:r w:rsidRPr="002209AC">
        <w:rPr>
          <w:rFonts w:ascii="Courier New" w:eastAsia="Times New Roman" w:hAnsi="Courier New" w:cs="Courier New"/>
          <w:color w:val="DCDCDC"/>
          <w:sz w:val="24"/>
          <w:szCs w:val="24"/>
        </w:rPr>
        <w:t>)</w:t>
      </w:r>
    </w:p>
    <w:p w14:paraId="0486AC11"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w:t>
      </w:r>
      <w:proofErr w:type="gramStart"/>
      <w:r w:rsidRPr="002209AC">
        <w:rPr>
          <w:rFonts w:ascii="Courier New" w:eastAsia="Times New Roman" w:hAnsi="Courier New" w:cs="Courier New"/>
          <w:color w:val="00C53B"/>
          <w:sz w:val="24"/>
          <w:szCs w:val="24"/>
        </w:rPr>
        <w:t>print</w:t>
      </w:r>
      <w:proofErr w:type="gramEnd"/>
      <w:r w:rsidRPr="002209AC">
        <w:rPr>
          <w:rFonts w:ascii="Courier New" w:eastAsia="Times New Roman" w:hAnsi="Courier New" w:cs="Courier New"/>
          <w:color w:val="00C53B"/>
          <w:sz w:val="24"/>
          <w:szCs w:val="24"/>
        </w:rPr>
        <w:t>(ride_sharing['duration_trim'])</w:t>
      </w:r>
    </w:p>
    <w:p w14:paraId="3D83B4D5"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 Convert duration to integer</w:t>
      </w:r>
    </w:p>
    <w:p w14:paraId="00BD331D"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'duration_time'</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 = </w:t>
      </w: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'duration_trim'</w:t>
      </w:r>
      <w:proofErr w:type="gramStart"/>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w:t>
      </w:r>
      <w:r w:rsidRPr="002209AC">
        <w:rPr>
          <w:rFonts w:ascii="Courier New" w:eastAsia="Times New Roman" w:hAnsi="Courier New" w:cs="Courier New"/>
          <w:color w:val="FFFFFF"/>
          <w:sz w:val="24"/>
          <w:szCs w:val="24"/>
        </w:rPr>
        <w:t>astype</w:t>
      </w:r>
      <w:proofErr w:type="gramEnd"/>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'int'</w:t>
      </w:r>
      <w:r w:rsidRPr="002209AC">
        <w:rPr>
          <w:rFonts w:ascii="Courier New" w:eastAsia="Times New Roman" w:hAnsi="Courier New" w:cs="Courier New"/>
          <w:color w:val="DCDCDC"/>
          <w:sz w:val="24"/>
          <w:szCs w:val="24"/>
        </w:rPr>
        <w:t>)</w:t>
      </w:r>
    </w:p>
    <w:p w14:paraId="755E89F1"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p>
    <w:p w14:paraId="46DEDB69"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 Write an assert statement making sure of conversion</w:t>
      </w:r>
    </w:p>
    <w:p w14:paraId="6E943012"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9BD8"/>
          <w:sz w:val="24"/>
          <w:szCs w:val="24"/>
        </w:rPr>
        <w:t>assert</w:t>
      </w:r>
      <w:r w:rsidRPr="002209AC">
        <w:rPr>
          <w:rFonts w:ascii="Courier New" w:eastAsia="Times New Roman" w:hAnsi="Courier New" w:cs="Courier New"/>
          <w:color w:val="D4D4D4"/>
          <w:sz w:val="24"/>
          <w:szCs w:val="24"/>
        </w:rPr>
        <w:t> </w:t>
      </w:r>
      <w:proofErr w:type="spellStart"/>
      <w:r w:rsidRPr="002209AC">
        <w:rPr>
          <w:rFonts w:ascii="Courier New" w:eastAsia="Times New Roman" w:hAnsi="Courier New" w:cs="Courier New"/>
          <w:color w:val="FFFFFF"/>
          <w:sz w:val="24"/>
          <w:szCs w:val="24"/>
        </w:rPr>
        <w:t>ride_sharing</w:t>
      </w:r>
      <w:proofErr w:type="spellEnd"/>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w:t>
      </w:r>
      <w:proofErr w:type="spellStart"/>
      <w:r w:rsidRPr="002209AC">
        <w:rPr>
          <w:rFonts w:ascii="Courier New" w:eastAsia="Times New Roman" w:hAnsi="Courier New" w:cs="Courier New"/>
          <w:color w:val="DC4D8B"/>
          <w:sz w:val="24"/>
          <w:szCs w:val="24"/>
        </w:rPr>
        <w:t>duration_time</w:t>
      </w:r>
      <w:proofErr w:type="spellEnd"/>
      <w:r w:rsidRPr="002209AC">
        <w:rPr>
          <w:rFonts w:ascii="Courier New" w:eastAsia="Times New Roman" w:hAnsi="Courier New" w:cs="Courier New"/>
          <w:color w:val="DC4D8B"/>
          <w:sz w:val="24"/>
          <w:szCs w:val="24"/>
        </w:rPr>
        <w:t>'</w:t>
      </w:r>
      <w:proofErr w:type="gramStart"/>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w:t>
      </w:r>
      <w:proofErr w:type="spellStart"/>
      <w:r w:rsidRPr="002209AC">
        <w:rPr>
          <w:rFonts w:ascii="Courier New" w:eastAsia="Times New Roman" w:hAnsi="Courier New" w:cs="Courier New"/>
          <w:color w:val="FFFFFF"/>
          <w:sz w:val="24"/>
          <w:szCs w:val="24"/>
        </w:rPr>
        <w:t>dtype</w:t>
      </w:r>
      <w:proofErr w:type="spellEnd"/>
      <w:proofErr w:type="gramEnd"/>
      <w:r w:rsidRPr="002209AC">
        <w:rPr>
          <w:rFonts w:ascii="Courier New" w:eastAsia="Times New Roman" w:hAnsi="Courier New" w:cs="Courier New"/>
          <w:color w:val="D4D4D4"/>
          <w:sz w:val="24"/>
          <w:szCs w:val="24"/>
        </w:rPr>
        <w:t> == </w:t>
      </w:r>
      <w:r w:rsidRPr="002209AC">
        <w:rPr>
          <w:rFonts w:ascii="Courier New" w:eastAsia="Times New Roman" w:hAnsi="Courier New" w:cs="Courier New"/>
          <w:color w:val="DC4D8B"/>
          <w:sz w:val="24"/>
          <w:szCs w:val="24"/>
        </w:rPr>
        <w:t>'int'</w:t>
      </w:r>
    </w:p>
    <w:p w14:paraId="46051614"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p>
    <w:p w14:paraId="4C2CDAB3"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C53B"/>
          <w:sz w:val="24"/>
          <w:szCs w:val="24"/>
        </w:rPr>
        <w:t># Print formed columns and calculate average ride duration </w:t>
      </w:r>
    </w:p>
    <w:p w14:paraId="6FCEF245"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9BD8"/>
          <w:sz w:val="24"/>
          <w:szCs w:val="24"/>
        </w:rPr>
        <w:t>print</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FFFFFF"/>
          <w:sz w:val="24"/>
          <w:szCs w:val="24"/>
        </w:rPr>
        <w:t>ride_sharing</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'duration_trim'</w:t>
      </w:r>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'duration_time'</w:t>
      </w:r>
      <w:r w:rsidRPr="002209AC">
        <w:rPr>
          <w:rFonts w:ascii="Courier New" w:eastAsia="Times New Roman" w:hAnsi="Courier New" w:cs="Courier New"/>
          <w:color w:val="DCDCDC"/>
          <w:sz w:val="24"/>
          <w:szCs w:val="24"/>
        </w:rPr>
        <w:t>]])</w:t>
      </w:r>
    </w:p>
    <w:p w14:paraId="71313AD2" w14:textId="77777777" w:rsidR="002209AC" w:rsidRPr="002209AC" w:rsidRDefault="002209AC" w:rsidP="002209AC">
      <w:pPr>
        <w:shd w:val="clear" w:color="auto" w:fill="1E1E1E"/>
        <w:spacing w:after="0" w:line="315" w:lineRule="atLeast"/>
        <w:rPr>
          <w:rFonts w:ascii="Courier New" w:eastAsia="Times New Roman" w:hAnsi="Courier New" w:cs="Courier New"/>
          <w:color w:val="D4D4D4"/>
          <w:sz w:val="24"/>
          <w:szCs w:val="24"/>
        </w:rPr>
      </w:pPr>
      <w:r w:rsidRPr="002209AC">
        <w:rPr>
          <w:rFonts w:ascii="Courier New" w:eastAsia="Times New Roman" w:hAnsi="Courier New" w:cs="Courier New"/>
          <w:color w:val="009BD8"/>
          <w:sz w:val="24"/>
          <w:szCs w:val="24"/>
        </w:rPr>
        <w:t>print</w:t>
      </w:r>
      <w:r w:rsidRPr="002209AC">
        <w:rPr>
          <w:rFonts w:ascii="Courier New" w:eastAsia="Times New Roman" w:hAnsi="Courier New" w:cs="Courier New"/>
          <w:color w:val="DCDCDC"/>
          <w:sz w:val="24"/>
          <w:szCs w:val="24"/>
        </w:rPr>
        <w:t>(</w:t>
      </w:r>
      <w:proofErr w:type="spellStart"/>
      <w:r w:rsidRPr="002209AC">
        <w:rPr>
          <w:rFonts w:ascii="Courier New" w:eastAsia="Times New Roman" w:hAnsi="Courier New" w:cs="Courier New"/>
          <w:color w:val="FFFFFF"/>
          <w:sz w:val="24"/>
          <w:szCs w:val="24"/>
        </w:rPr>
        <w:t>ride_sharing</w:t>
      </w:r>
      <w:proofErr w:type="spellEnd"/>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C4D8B"/>
          <w:sz w:val="24"/>
          <w:szCs w:val="24"/>
        </w:rPr>
        <w:t>'</w:t>
      </w:r>
      <w:proofErr w:type="spellStart"/>
      <w:r w:rsidRPr="002209AC">
        <w:rPr>
          <w:rFonts w:ascii="Courier New" w:eastAsia="Times New Roman" w:hAnsi="Courier New" w:cs="Courier New"/>
          <w:color w:val="DC4D8B"/>
          <w:sz w:val="24"/>
          <w:szCs w:val="24"/>
        </w:rPr>
        <w:t>duration_time</w:t>
      </w:r>
      <w:proofErr w:type="spellEnd"/>
      <w:r w:rsidRPr="002209AC">
        <w:rPr>
          <w:rFonts w:ascii="Courier New" w:eastAsia="Times New Roman" w:hAnsi="Courier New" w:cs="Courier New"/>
          <w:color w:val="DC4D8B"/>
          <w:sz w:val="24"/>
          <w:szCs w:val="24"/>
        </w:rPr>
        <w:t>'</w:t>
      </w:r>
      <w:proofErr w:type="gramStart"/>
      <w:r w:rsidRPr="002209AC">
        <w:rPr>
          <w:rFonts w:ascii="Courier New" w:eastAsia="Times New Roman" w:hAnsi="Courier New" w:cs="Courier New"/>
          <w:color w:val="DCDCDC"/>
          <w:sz w:val="24"/>
          <w:szCs w:val="24"/>
        </w:rPr>
        <w:t>]</w:t>
      </w:r>
      <w:r w:rsidRPr="002209AC">
        <w:rPr>
          <w:rFonts w:ascii="Courier New" w:eastAsia="Times New Roman" w:hAnsi="Courier New" w:cs="Courier New"/>
          <w:color w:val="D4D4D4"/>
          <w:sz w:val="24"/>
          <w:szCs w:val="24"/>
        </w:rPr>
        <w:t>.</w:t>
      </w:r>
      <w:r w:rsidRPr="002209AC">
        <w:rPr>
          <w:rFonts w:ascii="Courier New" w:eastAsia="Times New Roman" w:hAnsi="Courier New" w:cs="Courier New"/>
          <w:color w:val="FFFFFF"/>
          <w:sz w:val="24"/>
          <w:szCs w:val="24"/>
        </w:rPr>
        <w:t>mean</w:t>
      </w:r>
      <w:proofErr w:type="gramEnd"/>
      <w:r w:rsidRPr="002209AC">
        <w:rPr>
          <w:rFonts w:ascii="Courier New" w:eastAsia="Times New Roman" w:hAnsi="Courier New" w:cs="Courier New"/>
          <w:color w:val="DCDCDC"/>
          <w:sz w:val="24"/>
          <w:szCs w:val="24"/>
        </w:rPr>
        <w:t>())</w:t>
      </w:r>
    </w:p>
    <w:p w14:paraId="2BA36FE3" w14:textId="77777777" w:rsidR="002209AC" w:rsidRPr="002209AC" w:rsidRDefault="002209AC" w:rsidP="002209AC">
      <w:pPr>
        <w:spacing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lastRenderedPageBreak/>
        <w:t>1.389052795031056</w:t>
      </w:r>
    </w:p>
    <w:p w14:paraId="380833C7"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p>
    <w:p w14:paraId="2DB72ABE"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&lt;script.py&gt; output:</w:t>
      </w:r>
    </w:p>
    <w:p w14:paraId="66EF7F81"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duration </w:t>
      </w:r>
      <w:proofErr w:type="spellStart"/>
      <w:r w:rsidRPr="002209AC">
        <w:rPr>
          <w:rFonts w:ascii="Times New Roman" w:eastAsia="Times New Roman" w:hAnsi="Times New Roman" w:cs="Times New Roman"/>
          <w:color w:val="CFA600"/>
          <w:sz w:val="24"/>
          <w:szCs w:val="24"/>
        </w:rPr>
        <w:t>duration_</w:t>
      </w:r>
      <w:proofErr w:type="gramStart"/>
      <w:r w:rsidRPr="002209AC">
        <w:rPr>
          <w:rFonts w:ascii="Times New Roman" w:eastAsia="Times New Roman" w:hAnsi="Times New Roman" w:cs="Times New Roman"/>
          <w:color w:val="CFA600"/>
          <w:sz w:val="24"/>
          <w:szCs w:val="24"/>
        </w:rPr>
        <w:t>trim</w:t>
      </w:r>
      <w:proofErr w:type="spellEnd"/>
      <w:r w:rsidRPr="002209AC">
        <w:rPr>
          <w:rFonts w:ascii="Times New Roman" w:eastAsia="Times New Roman" w:hAnsi="Times New Roman" w:cs="Times New Roman"/>
          <w:color w:val="CFA600"/>
          <w:sz w:val="24"/>
          <w:szCs w:val="24"/>
        </w:rPr>
        <w:t xml:space="preserve">  </w:t>
      </w:r>
      <w:proofErr w:type="spellStart"/>
      <w:r w:rsidRPr="002209AC">
        <w:rPr>
          <w:rFonts w:ascii="Times New Roman" w:eastAsia="Times New Roman" w:hAnsi="Times New Roman" w:cs="Times New Roman"/>
          <w:color w:val="CFA600"/>
          <w:sz w:val="24"/>
          <w:szCs w:val="24"/>
        </w:rPr>
        <w:t>duration</w:t>
      </w:r>
      <w:proofErr w:type="gramEnd"/>
      <w:r w:rsidRPr="002209AC">
        <w:rPr>
          <w:rFonts w:ascii="Times New Roman" w:eastAsia="Times New Roman" w:hAnsi="Times New Roman" w:cs="Times New Roman"/>
          <w:color w:val="CFA600"/>
          <w:sz w:val="24"/>
          <w:szCs w:val="24"/>
        </w:rPr>
        <w:t>_time</w:t>
      </w:r>
      <w:proofErr w:type="spellEnd"/>
    </w:p>
    <w:p w14:paraId="0CFB78D1"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0      12 minutes           12              12</w:t>
      </w:r>
    </w:p>
    <w:p w14:paraId="2656B48E"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1      24 minutes           24              24</w:t>
      </w:r>
    </w:p>
    <w:p w14:paraId="67598220"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2       8 minutes            8               8</w:t>
      </w:r>
    </w:p>
    <w:p w14:paraId="6FE1FDF5"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3       4 minutes            4               4</w:t>
      </w:r>
    </w:p>
    <w:p w14:paraId="4BD89544"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4      11 minutes           11              11</w:t>
      </w:r>
    </w:p>
    <w:p w14:paraId="4EE335E2"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           ...           ...            ...</w:t>
      </w:r>
    </w:p>
    <w:p w14:paraId="7D96F351"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w:t>
      </w:r>
      <w:proofErr w:type="gramStart"/>
      <w:r w:rsidRPr="002209AC">
        <w:rPr>
          <w:rFonts w:ascii="Times New Roman" w:eastAsia="Times New Roman" w:hAnsi="Times New Roman" w:cs="Times New Roman"/>
          <w:color w:val="CFA600"/>
          <w:sz w:val="24"/>
          <w:szCs w:val="24"/>
        </w:rPr>
        <w:t>25755  11</w:t>
      </w:r>
      <w:proofErr w:type="gramEnd"/>
      <w:r w:rsidRPr="002209AC">
        <w:rPr>
          <w:rFonts w:ascii="Times New Roman" w:eastAsia="Times New Roman" w:hAnsi="Times New Roman" w:cs="Times New Roman"/>
          <w:color w:val="CFA600"/>
          <w:sz w:val="24"/>
          <w:szCs w:val="24"/>
        </w:rPr>
        <w:t xml:space="preserve"> minutes           11              11</w:t>
      </w:r>
    </w:p>
    <w:p w14:paraId="230170ED"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w:t>
      </w:r>
      <w:proofErr w:type="gramStart"/>
      <w:r w:rsidRPr="002209AC">
        <w:rPr>
          <w:rFonts w:ascii="Times New Roman" w:eastAsia="Times New Roman" w:hAnsi="Times New Roman" w:cs="Times New Roman"/>
          <w:color w:val="CFA600"/>
          <w:sz w:val="24"/>
          <w:szCs w:val="24"/>
        </w:rPr>
        <w:t>25756  10</w:t>
      </w:r>
      <w:proofErr w:type="gramEnd"/>
      <w:r w:rsidRPr="002209AC">
        <w:rPr>
          <w:rFonts w:ascii="Times New Roman" w:eastAsia="Times New Roman" w:hAnsi="Times New Roman" w:cs="Times New Roman"/>
          <w:color w:val="CFA600"/>
          <w:sz w:val="24"/>
          <w:szCs w:val="24"/>
        </w:rPr>
        <w:t xml:space="preserve"> minutes           10              10</w:t>
      </w:r>
    </w:p>
    <w:p w14:paraId="0955E960"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w:t>
      </w:r>
      <w:proofErr w:type="gramStart"/>
      <w:r w:rsidRPr="002209AC">
        <w:rPr>
          <w:rFonts w:ascii="Times New Roman" w:eastAsia="Times New Roman" w:hAnsi="Times New Roman" w:cs="Times New Roman"/>
          <w:color w:val="CFA600"/>
          <w:sz w:val="24"/>
          <w:szCs w:val="24"/>
        </w:rPr>
        <w:t>25757  14</w:t>
      </w:r>
      <w:proofErr w:type="gramEnd"/>
      <w:r w:rsidRPr="002209AC">
        <w:rPr>
          <w:rFonts w:ascii="Times New Roman" w:eastAsia="Times New Roman" w:hAnsi="Times New Roman" w:cs="Times New Roman"/>
          <w:color w:val="CFA600"/>
          <w:sz w:val="24"/>
          <w:szCs w:val="24"/>
        </w:rPr>
        <w:t xml:space="preserve"> minutes           14              14</w:t>
      </w:r>
    </w:p>
    <w:p w14:paraId="3FE6C0F8"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w:t>
      </w:r>
      <w:proofErr w:type="gramStart"/>
      <w:r w:rsidRPr="002209AC">
        <w:rPr>
          <w:rFonts w:ascii="Times New Roman" w:eastAsia="Times New Roman" w:hAnsi="Times New Roman" w:cs="Times New Roman"/>
          <w:color w:val="CFA600"/>
          <w:sz w:val="24"/>
          <w:szCs w:val="24"/>
        </w:rPr>
        <w:t>25758  14</w:t>
      </w:r>
      <w:proofErr w:type="gramEnd"/>
      <w:r w:rsidRPr="002209AC">
        <w:rPr>
          <w:rFonts w:ascii="Times New Roman" w:eastAsia="Times New Roman" w:hAnsi="Times New Roman" w:cs="Times New Roman"/>
          <w:color w:val="CFA600"/>
          <w:sz w:val="24"/>
          <w:szCs w:val="24"/>
        </w:rPr>
        <w:t xml:space="preserve"> minutes           14              14</w:t>
      </w:r>
    </w:p>
    <w:p w14:paraId="1285D3AC"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w:t>
      </w:r>
      <w:proofErr w:type="gramStart"/>
      <w:r w:rsidRPr="002209AC">
        <w:rPr>
          <w:rFonts w:ascii="Times New Roman" w:eastAsia="Times New Roman" w:hAnsi="Times New Roman" w:cs="Times New Roman"/>
          <w:color w:val="CFA600"/>
          <w:sz w:val="24"/>
          <w:szCs w:val="24"/>
        </w:rPr>
        <w:t>25759  29</w:t>
      </w:r>
      <w:proofErr w:type="gramEnd"/>
      <w:r w:rsidRPr="002209AC">
        <w:rPr>
          <w:rFonts w:ascii="Times New Roman" w:eastAsia="Times New Roman" w:hAnsi="Times New Roman" w:cs="Times New Roman"/>
          <w:color w:val="CFA600"/>
          <w:sz w:val="24"/>
          <w:szCs w:val="24"/>
        </w:rPr>
        <w:t xml:space="preserve"> minutes           29              29</w:t>
      </w:r>
    </w:p>
    <w:p w14:paraId="33161E57"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w:t>
      </w:r>
    </w:p>
    <w:p w14:paraId="7296B390" w14:textId="77777777" w:rsidR="002209AC" w:rsidRPr="002209AC" w:rsidRDefault="002209AC" w:rsidP="002209AC">
      <w:pPr>
        <w:spacing w:after="0"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[25760 rows x 3 columns]</w:t>
      </w:r>
    </w:p>
    <w:p w14:paraId="1A7391DA" w14:textId="77777777" w:rsidR="002209AC" w:rsidRPr="002209AC" w:rsidRDefault="002209AC" w:rsidP="002209AC">
      <w:pPr>
        <w:spacing w:line="240" w:lineRule="auto"/>
        <w:rPr>
          <w:rFonts w:ascii="Times New Roman" w:eastAsia="Times New Roman" w:hAnsi="Times New Roman" w:cs="Times New Roman"/>
          <w:color w:val="CFA600"/>
          <w:sz w:val="24"/>
          <w:szCs w:val="24"/>
        </w:rPr>
      </w:pPr>
      <w:r w:rsidRPr="002209AC">
        <w:rPr>
          <w:rFonts w:ascii="Times New Roman" w:eastAsia="Times New Roman" w:hAnsi="Times New Roman" w:cs="Times New Roman"/>
          <w:color w:val="CFA600"/>
          <w:sz w:val="24"/>
          <w:szCs w:val="24"/>
        </w:rPr>
        <w:t xml:space="preserve">    11.389052795031056</w:t>
      </w:r>
    </w:p>
    <w:p w14:paraId="46AAFC50" w14:textId="1A54261D" w:rsidR="00350861" w:rsidRDefault="002209AC">
      <w:proofErr w:type="gramStart"/>
      <w:r>
        <w:t>Great work</w:t>
      </w:r>
      <w:proofErr w:type="gramEnd"/>
      <w:r>
        <w:t>! 11 minutes is really not bad for an average ride duration in a city like San-Francisco. In the next lesson, you're going to jump right ahead into sanity checking the range of values in your data.</w:t>
      </w:r>
    </w:p>
    <w:p w14:paraId="2946EC4C" w14:textId="20E3D735" w:rsidR="002209AC" w:rsidRDefault="002209AC"/>
    <w:p w14:paraId="2A994648" w14:textId="77777777" w:rsidR="004D26E7" w:rsidRDefault="004D26E7" w:rsidP="004D26E7">
      <w:r>
        <w:rPr>
          <w:rStyle w:val="Strong"/>
        </w:rPr>
        <w:t>Daily XP</w:t>
      </w:r>
      <w:r>
        <w:rPr>
          <w:rStyle w:val="css-rfy0dy"/>
          <w:b/>
          <w:bCs/>
        </w:rPr>
        <w:t>100</w:t>
      </w:r>
    </w:p>
    <w:p w14:paraId="5529F5F9" w14:textId="77777777" w:rsidR="004D26E7" w:rsidRDefault="004D26E7" w:rsidP="004D26E7">
      <w:pPr>
        <w:pStyle w:val="Heading1"/>
      </w:pPr>
      <w:r>
        <w:t>Data range constraints</w:t>
      </w:r>
    </w:p>
    <w:p w14:paraId="45CE25AD" w14:textId="77777777" w:rsidR="004D26E7" w:rsidRDefault="004D26E7" w:rsidP="004D26E7">
      <w:r>
        <w:rPr>
          <w:rStyle w:val="Strong"/>
        </w:rPr>
        <w:t>50 XP</w:t>
      </w:r>
    </w:p>
    <w:p w14:paraId="10883DFC" w14:textId="77777777" w:rsidR="004D26E7" w:rsidRDefault="004D26E7" w:rsidP="004D26E7">
      <w:pPr>
        <w:pStyle w:val="Heading2"/>
      </w:pPr>
      <w:r>
        <w:t>1. Data range constraints</w:t>
      </w:r>
    </w:p>
    <w:p w14:paraId="55BEA1BF" w14:textId="77777777" w:rsidR="004D26E7" w:rsidRDefault="004D26E7" w:rsidP="004D26E7">
      <w:pPr>
        <w:pStyle w:val="NormalWeb"/>
      </w:pPr>
      <w:r>
        <w:t xml:space="preserve">Hi and welcome back! In this lesson, we're going to discuss data that should fall within a range. </w:t>
      </w:r>
    </w:p>
    <w:p w14:paraId="0D4FF4E1" w14:textId="77777777" w:rsidR="004D26E7" w:rsidRDefault="004D26E7" w:rsidP="004D26E7">
      <w:pPr>
        <w:pStyle w:val="Heading2"/>
      </w:pPr>
      <w:r>
        <w:t>2. Motivation</w:t>
      </w:r>
    </w:p>
    <w:p w14:paraId="4F722312" w14:textId="77777777" w:rsidR="004D26E7" w:rsidRDefault="004D26E7" w:rsidP="004D26E7">
      <w:pPr>
        <w:pStyle w:val="NormalWeb"/>
      </w:pPr>
      <w:proofErr w:type="gramStart"/>
      <w:r>
        <w:t>Let's</w:t>
      </w:r>
      <w:proofErr w:type="gramEnd"/>
      <w:r>
        <w:t xml:space="preserve"> first start off with some motivation. Imagine we have a dataset of movies with their respective average rating from a streaming service. The rating can be any integer between 1 </w:t>
      </w:r>
      <w:proofErr w:type="spellStart"/>
      <w:proofErr w:type="gramStart"/>
      <w:r>
        <w:t>an</w:t>
      </w:r>
      <w:proofErr w:type="spellEnd"/>
      <w:proofErr w:type="gramEnd"/>
      <w:r>
        <w:t xml:space="preserve"> 5. </w:t>
      </w:r>
    </w:p>
    <w:p w14:paraId="68B84061" w14:textId="77777777" w:rsidR="004D26E7" w:rsidRDefault="004D26E7" w:rsidP="004D26E7">
      <w:pPr>
        <w:pStyle w:val="Heading2"/>
      </w:pPr>
      <w:r>
        <w:t>3. Motivation</w:t>
      </w:r>
    </w:p>
    <w:p w14:paraId="7F8AB714" w14:textId="77777777" w:rsidR="004D26E7" w:rsidRDefault="004D26E7" w:rsidP="004D26E7">
      <w:pPr>
        <w:pStyle w:val="NormalWeb"/>
      </w:pPr>
      <w:r>
        <w:t xml:space="preserve">After creating a histogram with </w:t>
      </w:r>
      <w:proofErr w:type="spellStart"/>
      <w:r>
        <w:t>maptlotlib</w:t>
      </w:r>
      <w:proofErr w:type="spellEnd"/>
      <w:r>
        <w:t xml:space="preserve">, we see that there are a few movies with an average rating of 6, which is well above the allowable range. This is most likely an error in data collection or parsing, where a variable is well beyond its range and treating it is essential to have accurate analysis. </w:t>
      </w:r>
    </w:p>
    <w:p w14:paraId="079E8569" w14:textId="77777777" w:rsidR="004D26E7" w:rsidRDefault="004D26E7" w:rsidP="004D26E7">
      <w:pPr>
        <w:pStyle w:val="Heading2"/>
      </w:pPr>
      <w:r>
        <w:lastRenderedPageBreak/>
        <w:t>4. Motivation</w:t>
      </w:r>
    </w:p>
    <w:p w14:paraId="6770CC75" w14:textId="77777777" w:rsidR="004D26E7" w:rsidRDefault="004D26E7" w:rsidP="004D26E7">
      <w:pPr>
        <w:pStyle w:val="NormalWeb"/>
      </w:pPr>
      <w:r>
        <w:t xml:space="preserve">Here's another example, where we see subscription dates in the future for a service. Inherently this doesn't make any sense, as we cannot sign up for a service in the future, but these errors exist either due to technical or human error. We use the datetime package's dot-date-dot-today() function to get today's date, and we filter the dataset by any subscription date higher than today's date. We need to pay attention to the range of our data. </w:t>
      </w:r>
    </w:p>
    <w:p w14:paraId="6D6090FF" w14:textId="77777777" w:rsidR="004D26E7" w:rsidRDefault="004D26E7" w:rsidP="004D26E7">
      <w:pPr>
        <w:pStyle w:val="Heading2"/>
      </w:pPr>
      <w:r>
        <w:t>5. How to deal with out of range data?</w:t>
      </w:r>
    </w:p>
    <w:p w14:paraId="2CA78771" w14:textId="77777777" w:rsidR="004D26E7" w:rsidRDefault="004D26E7" w:rsidP="004D26E7">
      <w:pPr>
        <w:pStyle w:val="NormalWeb"/>
      </w:pPr>
      <w:r>
        <w:t xml:space="preserve">There's a variety of options to deal with out of range data. The simplest option is to drop the data. However, depending on the size of your out of range data, you could be losing out on essential information. As a rule of thumb, only drop data when a small proportion of your dataset is affected by out of range values, however you really need to understand your dataset before deciding to drop values. Another option would be setting custom minimums or maximums to your columns. We could also set the data to missing, and impute it, but we'll take a look at how to deal with missing data in Chapter 3. We could also, dependent on the business assumptions behind our data, assign a custom value for any values of our data that go beyond a certain range. </w:t>
      </w:r>
    </w:p>
    <w:p w14:paraId="3203B6D2" w14:textId="77777777" w:rsidR="004D26E7" w:rsidRDefault="004D26E7" w:rsidP="004D26E7">
      <w:pPr>
        <w:pStyle w:val="Heading2"/>
      </w:pPr>
      <w:r>
        <w:t>6. Movie example</w:t>
      </w:r>
    </w:p>
    <w:p w14:paraId="538955AD" w14:textId="77777777" w:rsidR="004D26E7" w:rsidRDefault="004D26E7" w:rsidP="004D26E7">
      <w:pPr>
        <w:pStyle w:val="NormalWeb"/>
      </w:pPr>
      <w:r>
        <w:t xml:space="preserve">Let's take a look at the movies example mentioned earlier. We first isolate the movies with ratings higher than 5. Now if these </w:t>
      </w:r>
      <w:proofErr w:type="gramStart"/>
      <w:r>
        <w:t>values are</w:t>
      </w:r>
      <w:proofErr w:type="gramEnd"/>
      <w:r>
        <w:t xml:space="preserve"> affect a small set of our data, we can drop them. We can drop them in two ways - we can either create a new filtered movies </w:t>
      </w:r>
      <w:proofErr w:type="spellStart"/>
      <w:r>
        <w:t>DataFrame</w:t>
      </w:r>
      <w:proofErr w:type="spellEnd"/>
      <w:r>
        <w:t xml:space="preserve"> where we only keep values of </w:t>
      </w:r>
      <w:proofErr w:type="spellStart"/>
      <w:r>
        <w:t>avg_rating</w:t>
      </w:r>
      <w:proofErr w:type="spellEnd"/>
      <w:r>
        <w:t xml:space="preserve"> lower or </w:t>
      </w:r>
      <w:proofErr w:type="gramStart"/>
      <w:r>
        <w:t>equal than</w:t>
      </w:r>
      <w:proofErr w:type="gramEnd"/>
      <w:r>
        <w:t xml:space="preserve"> to 5. Or drop the values by using the drop method. The drop method takes in as argument the row indices of movies for which the </w:t>
      </w:r>
      <w:proofErr w:type="spellStart"/>
      <w:r>
        <w:t>avg_rating</w:t>
      </w:r>
      <w:proofErr w:type="spellEnd"/>
      <w:r>
        <w:t xml:space="preserve"> is higher than 5. We set the </w:t>
      </w:r>
      <w:proofErr w:type="spellStart"/>
      <w:r>
        <w:t>inplace</w:t>
      </w:r>
      <w:proofErr w:type="spellEnd"/>
      <w:r>
        <w:t xml:space="preserve"> argument to True so that values are dropped in place and we don't have to create a new column. We can make sure this is set in place using an assert statement that checks if the maximum of </w:t>
      </w:r>
      <w:proofErr w:type="spellStart"/>
      <w:r>
        <w:t>avg_rating</w:t>
      </w:r>
      <w:proofErr w:type="spellEnd"/>
      <w:r>
        <w:t xml:space="preserve"> is lower or </w:t>
      </w:r>
      <w:proofErr w:type="gramStart"/>
      <w:r>
        <w:t>equal than</w:t>
      </w:r>
      <w:proofErr w:type="gramEnd"/>
      <w:r>
        <w:t xml:space="preserve"> to 5. </w:t>
      </w:r>
    </w:p>
    <w:p w14:paraId="56A8C150" w14:textId="77777777" w:rsidR="004D26E7" w:rsidRDefault="004D26E7" w:rsidP="004D26E7">
      <w:pPr>
        <w:pStyle w:val="Heading2"/>
      </w:pPr>
      <w:r>
        <w:t>7. Movie example</w:t>
      </w:r>
    </w:p>
    <w:p w14:paraId="230CF062" w14:textId="77777777" w:rsidR="004D26E7" w:rsidRDefault="004D26E7" w:rsidP="004D26E7">
      <w:pPr>
        <w:pStyle w:val="NormalWeb"/>
      </w:pPr>
      <w:r>
        <w:t xml:space="preserve">Depending on the assumptions behind our data, we can also change the out of range values to a hard limit. For example, here we're setting any value of the </w:t>
      </w:r>
      <w:proofErr w:type="spellStart"/>
      <w:r>
        <w:t>avg_rating</w:t>
      </w:r>
      <w:proofErr w:type="spellEnd"/>
      <w:r>
        <w:t xml:space="preserve"> column in to 5 if it goes beyond it. We can do this using the dot-</w:t>
      </w:r>
      <w:proofErr w:type="gramStart"/>
      <w:r>
        <w:t>loc</w:t>
      </w:r>
      <w:proofErr w:type="gramEnd"/>
      <w:r>
        <w:t xml:space="preserve"> method, which returns all cells that fit a custom row and column index. It takes as first argument the row index, or here all instances of </w:t>
      </w:r>
      <w:proofErr w:type="spellStart"/>
      <w:r>
        <w:t>avg_rating</w:t>
      </w:r>
      <w:proofErr w:type="spellEnd"/>
      <w:r>
        <w:t xml:space="preserve"> above 5 and as second argument the column index, which is here the </w:t>
      </w:r>
      <w:proofErr w:type="spellStart"/>
      <w:r>
        <w:t>avg_rating</w:t>
      </w:r>
      <w:proofErr w:type="spellEnd"/>
      <w:r>
        <w:t xml:space="preserve"> column. Again, we can make sure that this change was </w:t>
      </w:r>
      <w:proofErr w:type="gramStart"/>
      <w:r>
        <w:t>done</w:t>
      </w:r>
      <w:proofErr w:type="gramEnd"/>
      <w:r>
        <w:t xml:space="preserve"> using an assert statement. </w:t>
      </w:r>
    </w:p>
    <w:p w14:paraId="426E9CAB" w14:textId="77777777" w:rsidR="004D26E7" w:rsidRDefault="004D26E7" w:rsidP="004D26E7">
      <w:pPr>
        <w:pStyle w:val="Heading2"/>
      </w:pPr>
      <w:r>
        <w:t>8. Date range example</w:t>
      </w:r>
    </w:p>
    <w:p w14:paraId="287D2763" w14:textId="77777777" w:rsidR="004D26E7" w:rsidRDefault="004D26E7" w:rsidP="004D26E7">
      <w:pPr>
        <w:pStyle w:val="NormalWeb"/>
      </w:pPr>
      <w:r>
        <w:t>Let's take another look at the date range example mentioned earlier, where we had subscriptions happening in the future. We first look at the data types of the column with the dot-</w:t>
      </w:r>
      <w:proofErr w:type="spellStart"/>
      <w:proofErr w:type="gramStart"/>
      <w:r>
        <w:t>dtypes</w:t>
      </w:r>
      <w:proofErr w:type="spellEnd"/>
      <w:proofErr w:type="gramEnd"/>
      <w:r>
        <w:t xml:space="preserve"> attribute. We can confirm that the </w:t>
      </w:r>
      <w:proofErr w:type="spellStart"/>
      <w:r>
        <w:t>subscription_date</w:t>
      </w:r>
      <w:proofErr w:type="spellEnd"/>
      <w:r>
        <w:t xml:space="preserve"> column is an object and not a date or datetime object. To compare a </w:t>
      </w:r>
      <w:proofErr w:type="gramStart"/>
      <w:r>
        <w:t>pandas</w:t>
      </w:r>
      <w:proofErr w:type="gramEnd"/>
      <w:r>
        <w:t xml:space="preserve"> object to a date, the first step is to convert it to another </w:t>
      </w:r>
      <w:r>
        <w:lastRenderedPageBreak/>
        <w:t xml:space="preserve">date. We do so by first converting it into a </w:t>
      </w:r>
      <w:proofErr w:type="gramStart"/>
      <w:r>
        <w:t>pandas</w:t>
      </w:r>
      <w:proofErr w:type="gramEnd"/>
      <w:r>
        <w:t xml:space="preserve"> datetime object with the </w:t>
      </w:r>
      <w:proofErr w:type="spellStart"/>
      <w:r>
        <w:t>to_datetime</w:t>
      </w:r>
      <w:proofErr w:type="spellEnd"/>
      <w:r>
        <w:t xml:space="preserve"> function from pandas, which takes in as an argument the column we want to convert. We then need to convert the datetime object into a date. This conversion is done by appending dt-dot-date to the code. Could we have converted from an object directly to a date, without the pandas datetime conversion in the middle? Yes! But we'd have had to provide information about the date's format as a string, so it's just as easy to do it this way. </w:t>
      </w:r>
    </w:p>
    <w:p w14:paraId="645CBD94" w14:textId="77777777" w:rsidR="004D26E7" w:rsidRDefault="004D26E7" w:rsidP="004D26E7">
      <w:pPr>
        <w:pStyle w:val="Heading2"/>
      </w:pPr>
      <w:r>
        <w:t>9. Date range example</w:t>
      </w:r>
    </w:p>
    <w:p w14:paraId="54E1D4F2" w14:textId="77777777" w:rsidR="004D26E7" w:rsidRDefault="004D26E7" w:rsidP="004D26E7">
      <w:pPr>
        <w:pStyle w:val="NormalWeb"/>
      </w:pPr>
      <w:r>
        <w:t xml:space="preserve">Now that the column is a date, we can treat it in a variety of ways. We first </w:t>
      </w:r>
      <w:proofErr w:type="gramStart"/>
      <w:r>
        <w:t>create</w:t>
      </w:r>
      <w:proofErr w:type="gramEnd"/>
      <w:r>
        <w:t xml:space="preserve"> a </w:t>
      </w:r>
      <w:proofErr w:type="spellStart"/>
      <w:r>
        <w:t>today_date</w:t>
      </w:r>
      <w:proofErr w:type="spellEnd"/>
      <w:r>
        <w:t xml:space="preserve"> variable using the datetime function date-dot-today, which allows us to store today's date. We can then either drop the rows with exceeding dates similar to how we did in the average rating example, or replace exceeding values with today's date. In both cases we can use the assert statement to verify our treatment went well, by comparing the maximum value in the </w:t>
      </w:r>
      <w:proofErr w:type="spellStart"/>
      <w:r>
        <w:t>subscription_date</w:t>
      </w:r>
      <w:proofErr w:type="spellEnd"/>
      <w:r>
        <w:t xml:space="preserve"> column. However, make sure to chain it with the dot-date method to return a date instead of a timestamp. </w:t>
      </w:r>
    </w:p>
    <w:p w14:paraId="76B31D41" w14:textId="77777777" w:rsidR="004D26E7" w:rsidRDefault="004D26E7" w:rsidP="004D26E7">
      <w:pPr>
        <w:pStyle w:val="Heading2"/>
      </w:pPr>
      <w:r>
        <w:t xml:space="preserve">10. </w:t>
      </w:r>
      <w:proofErr w:type="gramStart"/>
      <w:r>
        <w:t>Let's</w:t>
      </w:r>
      <w:proofErr w:type="gramEnd"/>
      <w:r>
        <w:t xml:space="preserve"> practice!</w:t>
      </w:r>
    </w:p>
    <w:p w14:paraId="5076428B" w14:textId="77777777" w:rsidR="004D26E7" w:rsidRDefault="004D26E7" w:rsidP="004D26E7">
      <w:pPr>
        <w:pStyle w:val="NormalWeb"/>
      </w:pPr>
      <w:r>
        <w:t xml:space="preserve">Now that you know all about ranges, let's practice! </w:t>
      </w:r>
    </w:p>
    <w:p w14:paraId="729EA6DA" w14:textId="77777777" w:rsidR="002139F0" w:rsidRDefault="002139F0" w:rsidP="002139F0">
      <w:r>
        <w:rPr>
          <w:rStyle w:val="Strong"/>
        </w:rPr>
        <w:t>Daily XP</w:t>
      </w:r>
      <w:r>
        <w:rPr>
          <w:rStyle w:val="css-rfy0dy"/>
          <w:b/>
          <w:bCs/>
        </w:rPr>
        <w:t>150</w:t>
      </w:r>
    </w:p>
    <w:p w14:paraId="4B73EF5B" w14:textId="77777777" w:rsidR="002139F0" w:rsidRDefault="002139F0" w:rsidP="002139F0">
      <w:pPr>
        <w:pStyle w:val="Heading5"/>
      </w:pPr>
      <w:r>
        <w:t>Exercise</w:t>
      </w:r>
    </w:p>
    <w:p w14:paraId="39B26122" w14:textId="77777777" w:rsidR="002139F0" w:rsidRDefault="002139F0" w:rsidP="002139F0">
      <w:pPr>
        <w:pStyle w:val="Heading5"/>
      </w:pPr>
      <w:r>
        <w:t>Exercise</w:t>
      </w:r>
    </w:p>
    <w:p w14:paraId="0B451E7C" w14:textId="77777777" w:rsidR="002139F0" w:rsidRDefault="002139F0" w:rsidP="002139F0">
      <w:pPr>
        <w:pStyle w:val="Heading1"/>
      </w:pPr>
      <w:r>
        <w:t>Tire size constraints</w:t>
      </w:r>
    </w:p>
    <w:p w14:paraId="1248FEC7"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C53B"/>
          <w:sz w:val="24"/>
          <w:szCs w:val="24"/>
        </w:rPr>
        <w:t># Convert </w:t>
      </w:r>
      <w:proofErr w:type="spellStart"/>
      <w:r w:rsidRPr="005D3AC2">
        <w:rPr>
          <w:rFonts w:ascii="Courier New" w:eastAsia="Times New Roman" w:hAnsi="Courier New" w:cs="Courier New"/>
          <w:color w:val="00C53B"/>
          <w:sz w:val="24"/>
          <w:szCs w:val="24"/>
        </w:rPr>
        <w:t>tire_sizes</w:t>
      </w:r>
      <w:proofErr w:type="spellEnd"/>
      <w:r w:rsidRPr="005D3AC2">
        <w:rPr>
          <w:rFonts w:ascii="Courier New" w:eastAsia="Times New Roman" w:hAnsi="Courier New" w:cs="Courier New"/>
          <w:color w:val="00C53B"/>
          <w:sz w:val="24"/>
          <w:szCs w:val="24"/>
        </w:rPr>
        <w:t> to integer</w:t>
      </w:r>
    </w:p>
    <w:p w14:paraId="1562E3E6"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FFFFFF"/>
          <w:sz w:val="24"/>
          <w:szCs w:val="24"/>
        </w:rPr>
        <w:t>ride_sharing</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'tire_sizes'</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 = </w:t>
      </w:r>
      <w:r w:rsidRPr="005D3AC2">
        <w:rPr>
          <w:rFonts w:ascii="Courier New" w:eastAsia="Times New Roman" w:hAnsi="Courier New" w:cs="Courier New"/>
          <w:color w:val="FFFFFF"/>
          <w:sz w:val="24"/>
          <w:szCs w:val="24"/>
        </w:rPr>
        <w:t>ride_sharing</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'tire_sizes'</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w:t>
      </w:r>
      <w:r w:rsidRPr="005D3AC2">
        <w:rPr>
          <w:rFonts w:ascii="Courier New" w:eastAsia="Times New Roman" w:hAnsi="Courier New" w:cs="Courier New"/>
          <w:color w:val="FFFFFF"/>
          <w:sz w:val="24"/>
          <w:szCs w:val="24"/>
        </w:rPr>
        <w:t>astype</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'int'</w:t>
      </w:r>
      <w:r w:rsidRPr="005D3AC2">
        <w:rPr>
          <w:rFonts w:ascii="Courier New" w:eastAsia="Times New Roman" w:hAnsi="Courier New" w:cs="Courier New"/>
          <w:color w:val="DCDCDC"/>
          <w:sz w:val="24"/>
          <w:szCs w:val="24"/>
        </w:rPr>
        <w:t>)</w:t>
      </w:r>
    </w:p>
    <w:p w14:paraId="0DCDAC99"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p>
    <w:p w14:paraId="26632C58"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C53B"/>
          <w:sz w:val="24"/>
          <w:szCs w:val="24"/>
        </w:rPr>
        <w:t># Set all values above 27 to 27</w:t>
      </w:r>
    </w:p>
    <w:p w14:paraId="45A8FFBD"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proofErr w:type="spellStart"/>
      <w:r w:rsidRPr="005D3AC2">
        <w:rPr>
          <w:rFonts w:ascii="Courier New" w:eastAsia="Times New Roman" w:hAnsi="Courier New" w:cs="Courier New"/>
          <w:color w:val="FFFFFF"/>
          <w:sz w:val="24"/>
          <w:szCs w:val="24"/>
        </w:rPr>
        <w:t>ride_sharing</w:t>
      </w:r>
      <w:proofErr w:type="spellEnd"/>
      <w:r w:rsidRPr="005D3AC2">
        <w:rPr>
          <w:rFonts w:ascii="Courier New" w:eastAsia="Times New Roman" w:hAnsi="Courier New" w:cs="Courier New"/>
          <w:color w:val="D4D4D4"/>
          <w:sz w:val="24"/>
          <w:szCs w:val="24"/>
        </w:rPr>
        <w:t>.</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4D4D4"/>
          <w:sz w:val="24"/>
          <w:szCs w:val="24"/>
        </w:rPr>
        <w:t> &gt; </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 </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 = </w:t>
      </w:r>
      <w:r w:rsidRPr="005D3AC2">
        <w:rPr>
          <w:rFonts w:ascii="Courier New" w:eastAsia="Times New Roman" w:hAnsi="Courier New" w:cs="Courier New"/>
          <w:color w:val="DC4D8B"/>
          <w:sz w:val="24"/>
          <w:szCs w:val="24"/>
        </w:rPr>
        <w:t>27</w:t>
      </w:r>
    </w:p>
    <w:p w14:paraId="7F67D258"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p>
    <w:p w14:paraId="4CFD6E42"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C53B"/>
          <w:sz w:val="24"/>
          <w:szCs w:val="24"/>
        </w:rPr>
        <w:t># Reconvert </w:t>
      </w:r>
      <w:proofErr w:type="spellStart"/>
      <w:r w:rsidRPr="005D3AC2">
        <w:rPr>
          <w:rFonts w:ascii="Courier New" w:eastAsia="Times New Roman" w:hAnsi="Courier New" w:cs="Courier New"/>
          <w:color w:val="00C53B"/>
          <w:sz w:val="24"/>
          <w:szCs w:val="24"/>
        </w:rPr>
        <w:t>tire_sizes</w:t>
      </w:r>
      <w:proofErr w:type="spellEnd"/>
      <w:r w:rsidRPr="005D3AC2">
        <w:rPr>
          <w:rFonts w:ascii="Courier New" w:eastAsia="Times New Roman" w:hAnsi="Courier New" w:cs="Courier New"/>
          <w:color w:val="00C53B"/>
          <w:sz w:val="24"/>
          <w:szCs w:val="24"/>
        </w:rPr>
        <w:t> back to categorical</w:t>
      </w:r>
    </w:p>
    <w:p w14:paraId="317BB038"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proofErr w:type="spellStart"/>
      <w:r w:rsidRPr="005D3AC2">
        <w:rPr>
          <w:rFonts w:ascii="Courier New" w:eastAsia="Times New Roman" w:hAnsi="Courier New" w:cs="Courier New"/>
          <w:color w:val="FFFFFF"/>
          <w:sz w:val="24"/>
          <w:szCs w:val="24"/>
        </w:rPr>
        <w:t>ride_sharing</w:t>
      </w:r>
      <w:proofErr w:type="spellEnd"/>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w:t>
      </w:r>
      <w:proofErr w:type="spellStart"/>
      <w:r w:rsidRPr="005D3AC2">
        <w:rPr>
          <w:rFonts w:ascii="Courier New" w:eastAsia="Times New Roman" w:hAnsi="Courier New" w:cs="Courier New"/>
          <w:color w:val="DC4D8B"/>
          <w:sz w:val="24"/>
          <w:szCs w:val="24"/>
        </w:rPr>
        <w:t>tire_sizes</w:t>
      </w:r>
      <w:proofErr w:type="spellEnd"/>
      <w:r w:rsidRPr="005D3AC2">
        <w:rPr>
          <w:rFonts w:ascii="Courier New" w:eastAsia="Times New Roman" w:hAnsi="Courier New" w:cs="Courier New"/>
          <w:color w:val="DC4D8B"/>
          <w:sz w:val="24"/>
          <w:szCs w:val="24"/>
        </w:rPr>
        <w:t>'</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 = </w:t>
      </w:r>
      <w:r w:rsidRPr="005D3AC2">
        <w:rPr>
          <w:rFonts w:ascii="Courier New" w:eastAsia="Times New Roman" w:hAnsi="Courier New" w:cs="Courier New"/>
          <w:color w:val="FFFFFF"/>
          <w:sz w:val="24"/>
          <w:szCs w:val="24"/>
        </w:rPr>
        <w:t>____</w:t>
      </w:r>
    </w:p>
    <w:p w14:paraId="712430CD"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p>
    <w:p w14:paraId="14712E39"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C53B"/>
          <w:sz w:val="24"/>
          <w:szCs w:val="24"/>
        </w:rPr>
        <w:t># Print tire size description</w:t>
      </w:r>
    </w:p>
    <w:p w14:paraId="5506FD06" w14:textId="77777777" w:rsidR="005D3AC2" w:rsidRPr="005D3AC2" w:rsidRDefault="005D3AC2" w:rsidP="005D3AC2">
      <w:pPr>
        <w:shd w:val="clear" w:color="auto" w:fill="1E1E1E"/>
        <w:spacing w:after="0" w:line="315" w:lineRule="atLeast"/>
        <w:rPr>
          <w:rFonts w:ascii="Courier New" w:eastAsia="Times New Roman" w:hAnsi="Courier New" w:cs="Courier New"/>
          <w:color w:val="D4D4D4"/>
          <w:sz w:val="24"/>
          <w:szCs w:val="24"/>
        </w:rPr>
      </w:pPr>
      <w:r w:rsidRPr="005D3AC2">
        <w:rPr>
          <w:rFonts w:ascii="Courier New" w:eastAsia="Times New Roman" w:hAnsi="Courier New" w:cs="Courier New"/>
          <w:color w:val="009BD8"/>
          <w:sz w:val="24"/>
          <w:szCs w:val="24"/>
        </w:rPr>
        <w:t>print</w:t>
      </w:r>
      <w:r w:rsidRPr="005D3AC2">
        <w:rPr>
          <w:rFonts w:ascii="Courier New" w:eastAsia="Times New Roman" w:hAnsi="Courier New" w:cs="Courier New"/>
          <w:color w:val="DCDCDC"/>
          <w:sz w:val="24"/>
          <w:szCs w:val="24"/>
        </w:rPr>
        <w:t>(</w:t>
      </w:r>
      <w:proofErr w:type="spellStart"/>
      <w:r w:rsidRPr="005D3AC2">
        <w:rPr>
          <w:rFonts w:ascii="Courier New" w:eastAsia="Times New Roman" w:hAnsi="Courier New" w:cs="Courier New"/>
          <w:color w:val="FFFFFF"/>
          <w:sz w:val="24"/>
          <w:szCs w:val="24"/>
        </w:rPr>
        <w:t>ride_sharing</w:t>
      </w:r>
      <w:proofErr w:type="spellEnd"/>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C4D8B"/>
          <w:sz w:val="24"/>
          <w:szCs w:val="24"/>
        </w:rPr>
        <w:t>'</w:t>
      </w:r>
      <w:proofErr w:type="spellStart"/>
      <w:r w:rsidRPr="005D3AC2">
        <w:rPr>
          <w:rFonts w:ascii="Courier New" w:eastAsia="Times New Roman" w:hAnsi="Courier New" w:cs="Courier New"/>
          <w:color w:val="DC4D8B"/>
          <w:sz w:val="24"/>
          <w:szCs w:val="24"/>
        </w:rPr>
        <w:t>tire_sizes</w:t>
      </w:r>
      <w:proofErr w:type="spellEnd"/>
      <w:r w:rsidRPr="005D3AC2">
        <w:rPr>
          <w:rFonts w:ascii="Courier New" w:eastAsia="Times New Roman" w:hAnsi="Courier New" w:cs="Courier New"/>
          <w:color w:val="DC4D8B"/>
          <w:sz w:val="24"/>
          <w:szCs w:val="24"/>
        </w:rPr>
        <w:t>'</w:t>
      </w:r>
      <w:r w:rsidRPr="005D3AC2">
        <w:rPr>
          <w:rFonts w:ascii="Courier New" w:eastAsia="Times New Roman" w:hAnsi="Courier New" w:cs="Courier New"/>
          <w:color w:val="DCDCDC"/>
          <w:sz w:val="24"/>
          <w:szCs w:val="24"/>
        </w:rPr>
        <w:t>]</w:t>
      </w:r>
      <w:r w:rsidRPr="005D3AC2">
        <w:rPr>
          <w:rFonts w:ascii="Courier New" w:eastAsia="Times New Roman" w:hAnsi="Courier New" w:cs="Courier New"/>
          <w:color w:val="D4D4D4"/>
          <w:sz w:val="24"/>
          <w:szCs w:val="24"/>
        </w:rPr>
        <w:t>.</w:t>
      </w:r>
      <w:r w:rsidRPr="005D3AC2">
        <w:rPr>
          <w:rFonts w:ascii="Courier New" w:eastAsia="Times New Roman" w:hAnsi="Courier New" w:cs="Courier New"/>
          <w:color w:val="FFFFFF"/>
          <w:sz w:val="24"/>
          <w:szCs w:val="24"/>
        </w:rPr>
        <w:t>____</w:t>
      </w:r>
      <w:r w:rsidRPr="005D3AC2">
        <w:rPr>
          <w:rFonts w:ascii="Courier New" w:eastAsia="Times New Roman" w:hAnsi="Courier New" w:cs="Courier New"/>
          <w:color w:val="DCDCDC"/>
          <w:sz w:val="24"/>
          <w:szCs w:val="24"/>
        </w:rPr>
        <w:t>())</w:t>
      </w:r>
    </w:p>
    <w:p w14:paraId="75AF394F" w14:textId="6DAC21B4" w:rsidR="002139F0" w:rsidRDefault="005D3AC2" w:rsidP="002139F0">
      <w:pPr>
        <w:pStyle w:val="NormalWeb"/>
      </w:pPr>
      <w:r>
        <w:t xml:space="preserve">In this lesson, you're going to build on top of the work you've been doing with the </w:t>
      </w:r>
      <w:proofErr w:type="spellStart"/>
      <w:r w:rsidR="002139F0">
        <w:rPr>
          <w:rStyle w:val="HTMLCode"/>
        </w:rPr>
        <w:t>ride_sharing</w:t>
      </w:r>
      <w:proofErr w:type="spellEnd"/>
      <w:r w:rsidR="002139F0">
        <w:t xml:space="preserve"> </w:t>
      </w:r>
      <w:proofErr w:type="spellStart"/>
      <w:r w:rsidR="002139F0">
        <w:t>DataFrame</w:t>
      </w:r>
      <w:proofErr w:type="spellEnd"/>
      <w:r w:rsidR="002139F0">
        <w:t xml:space="preserve">. You'll be working with the </w:t>
      </w:r>
      <w:proofErr w:type="spellStart"/>
      <w:r w:rsidR="002139F0">
        <w:rPr>
          <w:rStyle w:val="HTMLCode"/>
        </w:rPr>
        <w:t>tire_sizes</w:t>
      </w:r>
      <w:proofErr w:type="spellEnd"/>
      <w:r w:rsidR="002139F0">
        <w:t xml:space="preserve"> column which contains data on each bike's tire size. </w:t>
      </w:r>
    </w:p>
    <w:p w14:paraId="5E3689BA" w14:textId="77777777" w:rsidR="002139F0" w:rsidRDefault="002139F0" w:rsidP="002139F0">
      <w:pPr>
        <w:pStyle w:val="NormalWeb"/>
      </w:pPr>
      <w:r>
        <w:lastRenderedPageBreak/>
        <w:t xml:space="preserve">Bicycle tire sizes could be either 26″, 27″ or 29″ and are here correctly stored as a categorical value. In an effort to cut maintenance costs, the ride sharing provider decided to set the maximum tire size to be 27″. </w:t>
      </w:r>
    </w:p>
    <w:p w14:paraId="6D4E927D" w14:textId="77777777" w:rsidR="002139F0" w:rsidRDefault="002139F0" w:rsidP="002139F0">
      <w:pPr>
        <w:pStyle w:val="NormalWeb"/>
      </w:pPr>
      <w:r>
        <w:t xml:space="preserve">In this exercise, you will make sure the </w:t>
      </w:r>
      <w:proofErr w:type="spellStart"/>
      <w:r>
        <w:rPr>
          <w:rStyle w:val="HTMLCode"/>
        </w:rPr>
        <w:t>tire_sizes</w:t>
      </w:r>
      <w:proofErr w:type="spellEnd"/>
      <w:r>
        <w:t xml:space="preserve"> column has the correct range by first converting it to an integer, then setting and testing the new upper limit of 27″ for tire sizes.</w:t>
      </w:r>
    </w:p>
    <w:p w14:paraId="7A56B127" w14:textId="77777777" w:rsidR="002139F0" w:rsidRDefault="002139F0" w:rsidP="002139F0">
      <w:pPr>
        <w:pStyle w:val="Heading5"/>
      </w:pPr>
      <w:r>
        <w:t>Instructions</w:t>
      </w:r>
    </w:p>
    <w:p w14:paraId="6AD72D29" w14:textId="77777777" w:rsidR="002139F0" w:rsidRDefault="002139F0" w:rsidP="002139F0">
      <w:r>
        <w:rPr>
          <w:rStyle w:val="Strong"/>
        </w:rPr>
        <w:t>100 XP</w:t>
      </w:r>
    </w:p>
    <w:p w14:paraId="5BEC71CF" w14:textId="77777777" w:rsidR="002139F0" w:rsidRDefault="002139F0" w:rsidP="002139F0">
      <w:pPr>
        <w:numPr>
          <w:ilvl w:val="0"/>
          <w:numId w:val="14"/>
        </w:numPr>
        <w:spacing w:before="100" w:beforeAutospacing="1" w:after="100" w:afterAutospacing="1" w:line="240" w:lineRule="auto"/>
      </w:pPr>
      <w:r>
        <w:t xml:space="preserve">Convert the </w:t>
      </w:r>
      <w:proofErr w:type="spellStart"/>
      <w:r>
        <w:rPr>
          <w:rStyle w:val="HTMLCode"/>
          <w:rFonts w:eastAsiaTheme="minorEastAsia"/>
        </w:rPr>
        <w:t>tire_sizes</w:t>
      </w:r>
      <w:proofErr w:type="spellEnd"/>
      <w:r>
        <w:t xml:space="preserve"> column from </w:t>
      </w:r>
      <w:r>
        <w:rPr>
          <w:rStyle w:val="HTMLCode"/>
          <w:rFonts w:eastAsiaTheme="minorEastAsia"/>
        </w:rPr>
        <w:t>category</w:t>
      </w:r>
      <w:r>
        <w:t xml:space="preserve"> to </w:t>
      </w:r>
      <w:r>
        <w:rPr>
          <w:rStyle w:val="HTMLCode"/>
          <w:rFonts w:eastAsiaTheme="minorEastAsia"/>
        </w:rPr>
        <w:t>'int'</w:t>
      </w:r>
      <w:r>
        <w:t>.</w:t>
      </w:r>
    </w:p>
    <w:p w14:paraId="18D6EC0A" w14:textId="77777777" w:rsidR="002139F0" w:rsidRDefault="002139F0" w:rsidP="002139F0">
      <w:pPr>
        <w:numPr>
          <w:ilvl w:val="0"/>
          <w:numId w:val="14"/>
        </w:numPr>
        <w:spacing w:before="100" w:beforeAutospacing="1" w:after="100" w:afterAutospacing="1" w:line="240" w:lineRule="auto"/>
      </w:pPr>
      <w:proofErr w:type="gramStart"/>
      <w:r>
        <w:t xml:space="preserve">Use </w:t>
      </w:r>
      <w:r>
        <w:rPr>
          <w:rStyle w:val="HTMLCode"/>
          <w:rFonts w:eastAsiaTheme="minorEastAsia"/>
        </w:rPr>
        <w:t>.loc</w:t>
      </w:r>
      <w:proofErr w:type="gramEnd"/>
      <w:r>
        <w:rPr>
          <w:rStyle w:val="HTMLCode"/>
          <w:rFonts w:eastAsiaTheme="minorEastAsia"/>
        </w:rPr>
        <w:t>[]</w:t>
      </w:r>
      <w:r>
        <w:t xml:space="preserve"> to set all values of </w:t>
      </w:r>
      <w:proofErr w:type="spellStart"/>
      <w:r>
        <w:rPr>
          <w:rStyle w:val="HTMLCode"/>
          <w:rFonts w:eastAsiaTheme="minorEastAsia"/>
        </w:rPr>
        <w:t>tire_sizes</w:t>
      </w:r>
      <w:proofErr w:type="spellEnd"/>
      <w:r>
        <w:t xml:space="preserve"> above 27 to 27.</w:t>
      </w:r>
    </w:p>
    <w:p w14:paraId="082A0D4F" w14:textId="77777777" w:rsidR="002139F0" w:rsidRDefault="002139F0" w:rsidP="002139F0">
      <w:pPr>
        <w:numPr>
          <w:ilvl w:val="0"/>
          <w:numId w:val="14"/>
        </w:numPr>
        <w:spacing w:before="100" w:beforeAutospacing="1" w:after="100" w:afterAutospacing="1" w:line="240" w:lineRule="auto"/>
      </w:pPr>
      <w:r>
        <w:t xml:space="preserve">Reconvert back </w:t>
      </w:r>
      <w:proofErr w:type="spellStart"/>
      <w:r>
        <w:rPr>
          <w:rStyle w:val="HTMLCode"/>
          <w:rFonts w:eastAsiaTheme="minorEastAsia"/>
        </w:rPr>
        <w:t>tire_sizes</w:t>
      </w:r>
      <w:proofErr w:type="spellEnd"/>
      <w:r>
        <w:t xml:space="preserve"> to </w:t>
      </w:r>
      <w:r>
        <w:rPr>
          <w:rStyle w:val="HTMLCode"/>
          <w:rFonts w:eastAsiaTheme="minorEastAsia"/>
        </w:rPr>
        <w:t>'category'</w:t>
      </w:r>
      <w:r>
        <w:t xml:space="preserve"> from </w:t>
      </w:r>
      <w:r>
        <w:rPr>
          <w:rStyle w:val="HTMLCode"/>
          <w:rFonts w:eastAsiaTheme="minorEastAsia"/>
        </w:rPr>
        <w:t>int</w:t>
      </w:r>
      <w:r>
        <w:t>.</w:t>
      </w:r>
    </w:p>
    <w:p w14:paraId="504D42BA" w14:textId="77777777" w:rsidR="002139F0" w:rsidRDefault="002139F0" w:rsidP="002139F0">
      <w:pPr>
        <w:numPr>
          <w:ilvl w:val="0"/>
          <w:numId w:val="14"/>
        </w:numPr>
        <w:spacing w:before="100" w:beforeAutospacing="1" w:after="100" w:afterAutospacing="1" w:line="240" w:lineRule="auto"/>
      </w:pPr>
      <w:r>
        <w:t xml:space="preserve">Print the description of the </w:t>
      </w:r>
      <w:proofErr w:type="spellStart"/>
      <w:r>
        <w:rPr>
          <w:rStyle w:val="HTMLCode"/>
          <w:rFonts w:eastAsiaTheme="minorEastAsia"/>
        </w:rPr>
        <w:t>tire_sizes</w:t>
      </w:r>
      <w:proofErr w:type="spellEnd"/>
      <w:r>
        <w:t>.</w:t>
      </w:r>
    </w:p>
    <w:p w14:paraId="13621EB3"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C53B"/>
          <w:sz w:val="24"/>
          <w:szCs w:val="24"/>
        </w:rPr>
        <w:t># Convert </w:t>
      </w:r>
      <w:proofErr w:type="spellStart"/>
      <w:r w:rsidRPr="00AA092C">
        <w:rPr>
          <w:rFonts w:ascii="Courier New" w:eastAsia="Times New Roman" w:hAnsi="Courier New" w:cs="Courier New"/>
          <w:color w:val="00C53B"/>
          <w:sz w:val="24"/>
          <w:szCs w:val="24"/>
        </w:rPr>
        <w:t>tire_sizes</w:t>
      </w:r>
      <w:proofErr w:type="spellEnd"/>
      <w:r w:rsidRPr="00AA092C">
        <w:rPr>
          <w:rFonts w:ascii="Courier New" w:eastAsia="Times New Roman" w:hAnsi="Courier New" w:cs="Courier New"/>
          <w:color w:val="00C53B"/>
          <w:sz w:val="24"/>
          <w:szCs w:val="24"/>
        </w:rPr>
        <w:t> to integer</w:t>
      </w:r>
    </w:p>
    <w:p w14:paraId="36407678"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 </w:t>
      </w: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w:t>
      </w:r>
      <w:r w:rsidRPr="00AA092C">
        <w:rPr>
          <w:rFonts w:ascii="Courier New" w:eastAsia="Times New Roman" w:hAnsi="Courier New" w:cs="Courier New"/>
          <w:color w:val="FFFFFF"/>
          <w:sz w:val="24"/>
          <w:szCs w:val="24"/>
        </w:rPr>
        <w:t>astype</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'int'</w:t>
      </w:r>
      <w:r w:rsidRPr="00AA092C">
        <w:rPr>
          <w:rFonts w:ascii="Courier New" w:eastAsia="Times New Roman" w:hAnsi="Courier New" w:cs="Courier New"/>
          <w:color w:val="DCDCDC"/>
          <w:sz w:val="24"/>
          <w:szCs w:val="24"/>
        </w:rPr>
        <w:t>)</w:t>
      </w:r>
    </w:p>
    <w:p w14:paraId="620DB155"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4258FE9E"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C53B"/>
          <w:sz w:val="24"/>
          <w:szCs w:val="24"/>
        </w:rPr>
        <w:t># Set all values above 27 to 27</w:t>
      </w:r>
    </w:p>
    <w:p w14:paraId="6B2CCD16"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4D4D4"/>
          <w:sz w:val="24"/>
          <w:szCs w:val="24"/>
        </w:rPr>
        <w:t>.</w:t>
      </w:r>
      <w:r w:rsidRPr="00AA092C">
        <w:rPr>
          <w:rFonts w:ascii="Courier New" w:eastAsia="Times New Roman" w:hAnsi="Courier New" w:cs="Courier New"/>
          <w:color w:val="FFFFFF"/>
          <w:sz w:val="24"/>
          <w:szCs w:val="24"/>
        </w:rPr>
        <w:t>loc</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&gt; </w:t>
      </w:r>
      <w:r w:rsidRPr="00AA092C">
        <w:rPr>
          <w:rFonts w:ascii="Courier New" w:eastAsia="Times New Roman" w:hAnsi="Courier New" w:cs="Courier New"/>
          <w:color w:val="DC4D8B"/>
          <w:sz w:val="24"/>
          <w:szCs w:val="24"/>
        </w:rPr>
        <w:t>27</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 </w:t>
      </w:r>
      <w:r w:rsidRPr="00AA092C">
        <w:rPr>
          <w:rFonts w:ascii="Courier New" w:eastAsia="Times New Roman" w:hAnsi="Courier New" w:cs="Courier New"/>
          <w:color w:val="DC4D8B"/>
          <w:sz w:val="24"/>
          <w:szCs w:val="24"/>
        </w:rPr>
        <w:t>27</w:t>
      </w:r>
    </w:p>
    <w:p w14:paraId="30C4AF18"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047DE6FE"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C53B"/>
          <w:sz w:val="24"/>
          <w:szCs w:val="24"/>
        </w:rPr>
        <w:t># Reconvert </w:t>
      </w:r>
      <w:proofErr w:type="spellStart"/>
      <w:r w:rsidRPr="00AA092C">
        <w:rPr>
          <w:rFonts w:ascii="Courier New" w:eastAsia="Times New Roman" w:hAnsi="Courier New" w:cs="Courier New"/>
          <w:color w:val="00C53B"/>
          <w:sz w:val="24"/>
          <w:szCs w:val="24"/>
        </w:rPr>
        <w:t>tire_sizes</w:t>
      </w:r>
      <w:proofErr w:type="spellEnd"/>
      <w:r w:rsidRPr="00AA092C">
        <w:rPr>
          <w:rFonts w:ascii="Courier New" w:eastAsia="Times New Roman" w:hAnsi="Courier New" w:cs="Courier New"/>
          <w:color w:val="00C53B"/>
          <w:sz w:val="24"/>
          <w:szCs w:val="24"/>
        </w:rPr>
        <w:t> back to categorical</w:t>
      </w:r>
    </w:p>
    <w:p w14:paraId="6D134562"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 = </w:t>
      </w:r>
      <w:r w:rsidRPr="00AA092C">
        <w:rPr>
          <w:rFonts w:ascii="Courier New" w:eastAsia="Times New Roman" w:hAnsi="Courier New" w:cs="Courier New"/>
          <w:color w:val="FFFFFF"/>
          <w:sz w:val="24"/>
          <w:szCs w:val="24"/>
        </w:rPr>
        <w:t>ride_sharing</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'tire_sizes'</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w:t>
      </w:r>
      <w:r w:rsidRPr="00AA092C">
        <w:rPr>
          <w:rFonts w:ascii="Courier New" w:eastAsia="Times New Roman" w:hAnsi="Courier New" w:cs="Courier New"/>
          <w:color w:val="FFFFFF"/>
          <w:sz w:val="24"/>
          <w:szCs w:val="24"/>
        </w:rPr>
        <w:t>astype</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'category'</w:t>
      </w:r>
      <w:r w:rsidRPr="00AA092C">
        <w:rPr>
          <w:rFonts w:ascii="Courier New" w:eastAsia="Times New Roman" w:hAnsi="Courier New" w:cs="Courier New"/>
          <w:color w:val="DCDCDC"/>
          <w:sz w:val="24"/>
          <w:szCs w:val="24"/>
        </w:rPr>
        <w:t>)</w:t>
      </w:r>
    </w:p>
    <w:p w14:paraId="1759B9C3"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68383CBD"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C53B"/>
          <w:sz w:val="24"/>
          <w:szCs w:val="24"/>
        </w:rPr>
        <w:t># Print tire size description</w:t>
      </w:r>
    </w:p>
    <w:p w14:paraId="507F02C4" w14:textId="77777777" w:rsidR="00AA092C" w:rsidRPr="00AA092C" w:rsidRDefault="00AA092C" w:rsidP="00AA092C">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A092C">
        <w:rPr>
          <w:rFonts w:ascii="Courier New" w:eastAsia="Times New Roman" w:hAnsi="Courier New" w:cs="Courier New"/>
          <w:color w:val="009BD8"/>
          <w:sz w:val="24"/>
          <w:szCs w:val="24"/>
        </w:rPr>
        <w:t>print</w:t>
      </w:r>
      <w:r w:rsidRPr="00AA092C">
        <w:rPr>
          <w:rFonts w:ascii="Courier New" w:eastAsia="Times New Roman" w:hAnsi="Courier New" w:cs="Courier New"/>
          <w:color w:val="DCDCDC"/>
          <w:sz w:val="24"/>
          <w:szCs w:val="24"/>
        </w:rPr>
        <w:t>(</w:t>
      </w:r>
      <w:proofErr w:type="spellStart"/>
      <w:r w:rsidRPr="00AA092C">
        <w:rPr>
          <w:rFonts w:ascii="Courier New" w:eastAsia="Times New Roman" w:hAnsi="Courier New" w:cs="Courier New"/>
          <w:color w:val="FFFFFF"/>
          <w:sz w:val="24"/>
          <w:szCs w:val="24"/>
        </w:rPr>
        <w:t>ride_sharing</w:t>
      </w:r>
      <w:proofErr w:type="spellEnd"/>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C4D8B"/>
          <w:sz w:val="24"/>
          <w:szCs w:val="24"/>
        </w:rPr>
        <w:t>'</w:t>
      </w:r>
      <w:proofErr w:type="spellStart"/>
      <w:r w:rsidRPr="00AA092C">
        <w:rPr>
          <w:rFonts w:ascii="Courier New" w:eastAsia="Times New Roman" w:hAnsi="Courier New" w:cs="Courier New"/>
          <w:color w:val="DC4D8B"/>
          <w:sz w:val="24"/>
          <w:szCs w:val="24"/>
        </w:rPr>
        <w:t>tire_sizes</w:t>
      </w:r>
      <w:proofErr w:type="spellEnd"/>
      <w:r w:rsidRPr="00AA092C">
        <w:rPr>
          <w:rFonts w:ascii="Courier New" w:eastAsia="Times New Roman" w:hAnsi="Courier New" w:cs="Courier New"/>
          <w:color w:val="DC4D8B"/>
          <w:sz w:val="24"/>
          <w:szCs w:val="24"/>
        </w:rPr>
        <w:t>'</w:t>
      </w:r>
      <w:r w:rsidRPr="00AA092C">
        <w:rPr>
          <w:rFonts w:ascii="Courier New" w:eastAsia="Times New Roman" w:hAnsi="Courier New" w:cs="Courier New"/>
          <w:color w:val="DCDCDC"/>
          <w:sz w:val="24"/>
          <w:szCs w:val="24"/>
        </w:rPr>
        <w:t>]</w:t>
      </w:r>
      <w:r w:rsidRPr="00AA092C">
        <w:rPr>
          <w:rFonts w:ascii="Courier New" w:eastAsia="Times New Roman" w:hAnsi="Courier New" w:cs="Courier New"/>
          <w:color w:val="D4D4D4"/>
          <w:sz w:val="24"/>
          <w:szCs w:val="24"/>
        </w:rPr>
        <w:t>.</w:t>
      </w:r>
      <w:r w:rsidRPr="00AA092C">
        <w:rPr>
          <w:rFonts w:ascii="Courier New" w:eastAsia="Times New Roman" w:hAnsi="Courier New" w:cs="Courier New"/>
          <w:color w:val="FFFFFF"/>
          <w:sz w:val="24"/>
          <w:szCs w:val="24"/>
        </w:rPr>
        <w:t>describe</w:t>
      </w:r>
      <w:r w:rsidRPr="00AA092C">
        <w:rPr>
          <w:rFonts w:ascii="Courier New" w:eastAsia="Times New Roman" w:hAnsi="Courier New" w:cs="Courier New"/>
          <w:color w:val="DCDCDC"/>
          <w:sz w:val="24"/>
          <w:szCs w:val="24"/>
        </w:rPr>
        <w:t>())</w:t>
      </w:r>
    </w:p>
    <w:p w14:paraId="5FC3DD8D" w14:textId="2616B76E" w:rsidR="002209AC" w:rsidRDefault="002209AC"/>
    <w:p w14:paraId="1DD2583B"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Convert </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 xml:space="preserve"> to integer</w:t>
      </w:r>
    </w:p>
    <w:p w14:paraId="298F8695"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roofErr w:type="spellStart"/>
      <w:r w:rsidRPr="00AA092C">
        <w:rPr>
          <w:rFonts w:ascii="Times New Roman" w:eastAsia="Times New Roman" w:hAnsi="Times New Roman" w:cs="Times New Roman"/>
          <w:color w:val="CFA600"/>
          <w:sz w:val="24"/>
          <w:szCs w:val="24"/>
        </w:rPr>
        <w:t>ride_sharing</w:t>
      </w:r>
      <w:proofErr w:type="spellEnd"/>
      <w:r w:rsidRPr="00AA092C">
        <w:rPr>
          <w:rFonts w:ascii="Times New Roman" w:eastAsia="Times New Roman" w:hAnsi="Times New Roman" w:cs="Times New Roman"/>
          <w:color w:val="CFA600"/>
          <w:sz w:val="24"/>
          <w:szCs w:val="24"/>
        </w:rPr>
        <w:t>['</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 xml:space="preserve">'] = </w:t>
      </w:r>
      <w:proofErr w:type="spellStart"/>
      <w:r w:rsidRPr="00AA092C">
        <w:rPr>
          <w:rFonts w:ascii="Times New Roman" w:eastAsia="Times New Roman" w:hAnsi="Times New Roman" w:cs="Times New Roman"/>
          <w:color w:val="CFA600"/>
          <w:sz w:val="24"/>
          <w:szCs w:val="24"/>
        </w:rPr>
        <w:t>ride_sharing</w:t>
      </w:r>
      <w:proofErr w:type="spellEnd"/>
      <w:r w:rsidRPr="00AA092C">
        <w:rPr>
          <w:rFonts w:ascii="Times New Roman" w:eastAsia="Times New Roman" w:hAnsi="Times New Roman" w:cs="Times New Roman"/>
          <w:color w:val="CFA600"/>
          <w:sz w:val="24"/>
          <w:szCs w:val="24"/>
        </w:rPr>
        <w:t>['</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w:t>
      </w:r>
      <w:proofErr w:type="spellStart"/>
      <w:r w:rsidRPr="00AA092C">
        <w:rPr>
          <w:rFonts w:ascii="Times New Roman" w:eastAsia="Times New Roman" w:hAnsi="Times New Roman" w:cs="Times New Roman"/>
          <w:color w:val="CFA600"/>
          <w:sz w:val="24"/>
          <w:szCs w:val="24"/>
        </w:rPr>
        <w:t>astype</w:t>
      </w:r>
      <w:proofErr w:type="spellEnd"/>
      <w:r w:rsidRPr="00AA092C">
        <w:rPr>
          <w:rFonts w:ascii="Times New Roman" w:eastAsia="Times New Roman" w:hAnsi="Times New Roman" w:cs="Times New Roman"/>
          <w:color w:val="CFA600"/>
          <w:sz w:val="24"/>
          <w:szCs w:val="24"/>
        </w:rPr>
        <w:t>('int')</w:t>
      </w:r>
    </w:p>
    <w:p w14:paraId="022ACFFC"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
    <w:p w14:paraId="3F799F75"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Set all values above 27 to 27</w:t>
      </w:r>
    </w:p>
    <w:p w14:paraId="37E72C17"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roofErr w:type="spellStart"/>
      <w:r w:rsidRPr="00AA092C">
        <w:rPr>
          <w:rFonts w:ascii="Times New Roman" w:eastAsia="Times New Roman" w:hAnsi="Times New Roman" w:cs="Times New Roman"/>
          <w:color w:val="CFA600"/>
          <w:sz w:val="24"/>
          <w:szCs w:val="24"/>
        </w:rPr>
        <w:t>ride_sharing.loc</w:t>
      </w:r>
      <w:proofErr w:type="spellEnd"/>
      <w:r w:rsidRPr="00AA092C">
        <w:rPr>
          <w:rFonts w:ascii="Times New Roman" w:eastAsia="Times New Roman" w:hAnsi="Times New Roman" w:cs="Times New Roman"/>
          <w:color w:val="CFA600"/>
          <w:sz w:val="24"/>
          <w:szCs w:val="24"/>
        </w:rPr>
        <w:t>[</w:t>
      </w:r>
      <w:proofErr w:type="spellStart"/>
      <w:r w:rsidRPr="00AA092C">
        <w:rPr>
          <w:rFonts w:ascii="Times New Roman" w:eastAsia="Times New Roman" w:hAnsi="Times New Roman" w:cs="Times New Roman"/>
          <w:color w:val="CFA600"/>
          <w:sz w:val="24"/>
          <w:szCs w:val="24"/>
        </w:rPr>
        <w:t>ride_sharing</w:t>
      </w:r>
      <w:proofErr w:type="spellEnd"/>
      <w:r w:rsidRPr="00AA092C">
        <w:rPr>
          <w:rFonts w:ascii="Times New Roman" w:eastAsia="Times New Roman" w:hAnsi="Times New Roman" w:cs="Times New Roman"/>
          <w:color w:val="CFA600"/>
          <w:sz w:val="24"/>
          <w:szCs w:val="24"/>
        </w:rPr>
        <w:t>['</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 &gt; 27, '</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 = 27</w:t>
      </w:r>
    </w:p>
    <w:p w14:paraId="3A933E01"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
    <w:p w14:paraId="3DBE896D"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Reconvert </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 xml:space="preserve"> back to categorical</w:t>
      </w:r>
    </w:p>
    <w:p w14:paraId="51AAE500"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roofErr w:type="spellStart"/>
      <w:r w:rsidRPr="00AA092C">
        <w:rPr>
          <w:rFonts w:ascii="Times New Roman" w:eastAsia="Times New Roman" w:hAnsi="Times New Roman" w:cs="Times New Roman"/>
          <w:color w:val="CFA600"/>
          <w:sz w:val="24"/>
          <w:szCs w:val="24"/>
        </w:rPr>
        <w:t>ride_sharing</w:t>
      </w:r>
      <w:proofErr w:type="spellEnd"/>
      <w:r w:rsidRPr="00AA092C">
        <w:rPr>
          <w:rFonts w:ascii="Times New Roman" w:eastAsia="Times New Roman" w:hAnsi="Times New Roman" w:cs="Times New Roman"/>
          <w:color w:val="CFA600"/>
          <w:sz w:val="24"/>
          <w:szCs w:val="24"/>
        </w:rPr>
        <w:t>['</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 xml:space="preserve">'] = </w:t>
      </w:r>
      <w:proofErr w:type="spellStart"/>
      <w:r w:rsidRPr="00AA092C">
        <w:rPr>
          <w:rFonts w:ascii="Times New Roman" w:eastAsia="Times New Roman" w:hAnsi="Times New Roman" w:cs="Times New Roman"/>
          <w:color w:val="CFA600"/>
          <w:sz w:val="24"/>
          <w:szCs w:val="24"/>
        </w:rPr>
        <w:t>ride_sharing</w:t>
      </w:r>
      <w:proofErr w:type="spellEnd"/>
      <w:r w:rsidRPr="00AA092C">
        <w:rPr>
          <w:rFonts w:ascii="Times New Roman" w:eastAsia="Times New Roman" w:hAnsi="Times New Roman" w:cs="Times New Roman"/>
          <w:color w:val="CFA600"/>
          <w:sz w:val="24"/>
          <w:szCs w:val="24"/>
        </w:rPr>
        <w:t>['</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w:t>
      </w:r>
      <w:proofErr w:type="spellStart"/>
      <w:r w:rsidRPr="00AA092C">
        <w:rPr>
          <w:rFonts w:ascii="Times New Roman" w:eastAsia="Times New Roman" w:hAnsi="Times New Roman" w:cs="Times New Roman"/>
          <w:color w:val="CFA600"/>
          <w:sz w:val="24"/>
          <w:szCs w:val="24"/>
        </w:rPr>
        <w:t>astype</w:t>
      </w:r>
      <w:proofErr w:type="spellEnd"/>
      <w:r w:rsidRPr="00AA092C">
        <w:rPr>
          <w:rFonts w:ascii="Times New Roman" w:eastAsia="Times New Roman" w:hAnsi="Times New Roman" w:cs="Times New Roman"/>
          <w:color w:val="CFA600"/>
          <w:sz w:val="24"/>
          <w:szCs w:val="24"/>
        </w:rPr>
        <w:t>('category')</w:t>
      </w:r>
    </w:p>
    <w:p w14:paraId="24201901"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
    <w:p w14:paraId="7E6BF355"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Print tire size description</w:t>
      </w:r>
    </w:p>
    <w:p w14:paraId="0E62F805" w14:textId="77777777" w:rsidR="00AA092C" w:rsidRPr="00AA092C" w:rsidRDefault="00AA092C" w:rsidP="00AA092C">
      <w:pPr>
        <w:spacing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print(</w:t>
      </w:r>
      <w:proofErr w:type="spellStart"/>
      <w:r w:rsidRPr="00AA092C">
        <w:rPr>
          <w:rFonts w:ascii="Times New Roman" w:eastAsia="Times New Roman" w:hAnsi="Times New Roman" w:cs="Times New Roman"/>
          <w:color w:val="CFA600"/>
          <w:sz w:val="24"/>
          <w:szCs w:val="24"/>
        </w:rPr>
        <w:t>ride_sharing</w:t>
      </w:r>
      <w:proofErr w:type="spellEnd"/>
      <w:r w:rsidRPr="00AA092C">
        <w:rPr>
          <w:rFonts w:ascii="Times New Roman" w:eastAsia="Times New Roman" w:hAnsi="Times New Roman" w:cs="Times New Roman"/>
          <w:color w:val="CFA600"/>
          <w:sz w:val="24"/>
          <w:szCs w:val="24"/>
        </w:rPr>
        <w:t>['</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'].describe())</w:t>
      </w:r>
    </w:p>
    <w:p w14:paraId="05D1A047"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count     25760</w:t>
      </w:r>
    </w:p>
    <w:p w14:paraId="55FE69B5"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unique        </w:t>
      </w:r>
      <w:proofErr w:type="gramStart"/>
      <w:r w:rsidRPr="00AA092C">
        <w:rPr>
          <w:rFonts w:ascii="Times New Roman" w:eastAsia="Times New Roman" w:hAnsi="Times New Roman" w:cs="Times New Roman"/>
          <w:color w:val="CFA600"/>
          <w:sz w:val="24"/>
          <w:szCs w:val="24"/>
        </w:rPr>
        <w:t>2</w:t>
      </w:r>
      <w:proofErr w:type="gramEnd"/>
    </w:p>
    <w:p w14:paraId="1C2A1B26"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top          </w:t>
      </w:r>
      <w:proofErr w:type="gramStart"/>
      <w:r w:rsidRPr="00AA092C">
        <w:rPr>
          <w:rFonts w:ascii="Times New Roman" w:eastAsia="Times New Roman" w:hAnsi="Times New Roman" w:cs="Times New Roman"/>
          <w:color w:val="CFA600"/>
          <w:sz w:val="24"/>
          <w:szCs w:val="24"/>
        </w:rPr>
        <w:t>27</w:t>
      </w:r>
      <w:proofErr w:type="gramEnd"/>
    </w:p>
    <w:p w14:paraId="166044D8"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roofErr w:type="spellStart"/>
      <w:r w:rsidRPr="00AA092C">
        <w:rPr>
          <w:rFonts w:ascii="Times New Roman" w:eastAsia="Times New Roman" w:hAnsi="Times New Roman" w:cs="Times New Roman"/>
          <w:color w:val="CFA600"/>
          <w:sz w:val="24"/>
          <w:szCs w:val="24"/>
        </w:rPr>
        <w:lastRenderedPageBreak/>
        <w:t>freq</w:t>
      </w:r>
      <w:proofErr w:type="spellEnd"/>
      <w:r w:rsidRPr="00AA092C">
        <w:rPr>
          <w:rFonts w:ascii="Times New Roman" w:eastAsia="Times New Roman" w:hAnsi="Times New Roman" w:cs="Times New Roman"/>
          <w:color w:val="CFA600"/>
          <w:sz w:val="24"/>
          <w:szCs w:val="24"/>
        </w:rPr>
        <w:t xml:space="preserve">      13274</w:t>
      </w:r>
    </w:p>
    <w:p w14:paraId="063DC340" w14:textId="77777777" w:rsidR="00AA092C" w:rsidRPr="00AA092C" w:rsidRDefault="00AA092C" w:rsidP="00AA092C">
      <w:pPr>
        <w:spacing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Name: </w:t>
      </w:r>
      <w:proofErr w:type="spellStart"/>
      <w:r w:rsidRPr="00AA092C">
        <w:rPr>
          <w:rFonts w:ascii="Times New Roman" w:eastAsia="Times New Roman" w:hAnsi="Times New Roman" w:cs="Times New Roman"/>
          <w:color w:val="CFA600"/>
          <w:sz w:val="24"/>
          <w:szCs w:val="24"/>
        </w:rPr>
        <w:t>tire_sizes</w:t>
      </w:r>
      <w:proofErr w:type="spellEnd"/>
      <w:r w:rsidRPr="00AA092C">
        <w:rPr>
          <w:rFonts w:ascii="Times New Roman" w:eastAsia="Times New Roman" w:hAnsi="Times New Roman" w:cs="Times New Roman"/>
          <w:color w:val="CFA600"/>
          <w:sz w:val="24"/>
          <w:szCs w:val="24"/>
        </w:rPr>
        <w:t xml:space="preserve">, </w:t>
      </w:r>
      <w:proofErr w:type="spellStart"/>
      <w:r w:rsidRPr="00AA092C">
        <w:rPr>
          <w:rFonts w:ascii="Times New Roman" w:eastAsia="Times New Roman" w:hAnsi="Times New Roman" w:cs="Times New Roman"/>
          <w:color w:val="CFA600"/>
          <w:sz w:val="24"/>
          <w:szCs w:val="24"/>
        </w:rPr>
        <w:t>dtype</w:t>
      </w:r>
      <w:proofErr w:type="spellEnd"/>
      <w:r w:rsidRPr="00AA092C">
        <w:rPr>
          <w:rFonts w:ascii="Times New Roman" w:eastAsia="Times New Roman" w:hAnsi="Times New Roman" w:cs="Times New Roman"/>
          <w:color w:val="CFA600"/>
          <w:sz w:val="24"/>
          <w:szCs w:val="24"/>
        </w:rPr>
        <w:t>: int64</w:t>
      </w:r>
    </w:p>
    <w:p w14:paraId="0A782B3F"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p>
    <w:p w14:paraId="3F1FBDD1"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&lt;script.py&gt; output:</w:t>
      </w:r>
    </w:p>
    <w:p w14:paraId="3FC1E207"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count     25760</w:t>
      </w:r>
    </w:p>
    <w:p w14:paraId="0C08FDFD"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unique        </w:t>
      </w:r>
      <w:proofErr w:type="gramStart"/>
      <w:r w:rsidRPr="00AA092C">
        <w:rPr>
          <w:rFonts w:ascii="Times New Roman" w:eastAsia="Times New Roman" w:hAnsi="Times New Roman" w:cs="Times New Roman"/>
          <w:color w:val="CFA600"/>
          <w:sz w:val="24"/>
          <w:szCs w:val="24"/>
        </w:rPr>
        <w:t>2</w:t>
      </w:r>
      <w:proofErr w:type="gramEnd"/>
    </w:p>
    <w:p w14:paraId="50048569" w14:textId="77777777" w:rsidR="00AA092C" w:rsidRPr="00AA092C" w:rsidRDefault="00AA092C" w:rsidP="00AA092C">
      <w:pPr>
        <w:spacing w:after="0"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top          </w:t>
      </w:r>
      <w:proofErr w:type="gramStart"/>
      <w:r w:rsidRPr="00AA092C">
        <w:rPr>
          <w:rFonts w:ascii="Times New Roman" w:eastAsia="Times New Roman" w:hAnsi="Times New Roman" w:cs="Times New Roman"/>
          <w:color w:val="CFA600"/>
          <w:sz w:val="24"/>
          <w:szCs w:val="24"/>
        </w:rPr>
        <w:t>27</w:t>
      </w:r>
      <w:proofErr w:type="gramEnd"/>
    </w:p>
    <w:p w14:paraId="587EF751" w14:textId="77777777" w:rsidR="00AA092C" w:rsidRPr="00AA092C" w:rsidRDefault="00AA092C" w:rsidP="00AA092C">
      <w:pPr>
        <w:spacing w:line="240" w:lineRule="auto"/>
        <w:rPr>
          <w:rFonts w:ascii="Times New Roman" w:eastAsia="Times New Roman" w:hAnsi="Times New Roman" w:cs="Times New Roman"/>
          <w:color w:val="CFA600"/>
          <w:sz w:val="24"/>
          <w:szCs w:val="24"/>
        </w:rPr>
      </w:pPr>
      <w:r w:rsidRPr="00AA092C">
        <w:rPr>
          <w:rFonts w:ascii="Times New Roman" w:eastAsia="Times New Roman" w:hAnsi="Times New Roman" w:cs="Times New Roman"/>
          <w:color w:val="CFA600"/>
          <w:sz w:val="24"/>
          <w:szCs w:val="24"/>
        </w:rPr>
        <w:t xml:space="preserve">    </w:t>
      </w:r>
      <w:proofErr w:type="spellStart"/>
      <w:r w:rsidRPr="00AA092C">
        <w:rPr>
          <w:rFonts w:ascii="Times New Roman" w:eastAsia="Times New Roman" w:hAnsi="Times New Roman" w:cs="Times New Roman"/>
          <w:color w:val="CFA600"/>
          <w:sz w:val="24"/>
          <w:szCs w:val="24"/>
        </w:rPr>
        <w:t>freq</w:t>
      </w:r>
      <w:proofErr w:type="spellEnd"/>
      <w:r w:rsidRPr="00AA092C">
        <w:rPr>
          <w:rFonts w:ascii="Times New Roman" w:eastAsia="Times New Roman" w:hAnsi="Times New Roman" w:cs="Times New Roman"/>
          <w:color w:val="CFA600"/>
          <w:sz w:val="24"/>
          <w:szCs w:val="24"/>
        </w:rPr>
        <w:t xml:space="preserve">      13274</w:t>
      </w:r>
    </w:p>
    <w:p w14:paraId="5087CD21" w14:textId="2CEDD7F8" w:rsidR="00AA092C" w:rsidRDefault="00AA092C">
      <w:proofErr w:type="gramStart"/>
      <w:r>
        <w:t>Awesome</w:t>
      </w:r>
      <w:proofErr w:type="gramEnd"/>
      <w:r>
        <w:t xml:space="preserve"> work! You can look at the new maximum by looking at the </w:t>
      </w:r>
      <w:r>
        <w:rPr>
          <w:rStyle w:val="HTMLCode"/>
          <w:rFonts w:eastAsiaTheme="minorEastAsia"/>
        </w:rPr>
        <w:t>top</w:t>
      </w:r>
      <w:r>
        <w:t xml:space="preserve"> row in the description. Notice how essential it was to convert </w:t>
      </w:r>
      <w:proofErr w:type="spellStart"/>
      <w:r>
        <w:rPr>
          <w:rStyle w:val="HTMLCode"/>
          <w:rFonts w:eastAsiaTheme="minorEastAsia"/>
        </w:rPr>
        <w:t>tire_sizes</w:t>
      </w:r>
      <w:proofErr w:type="spellEnd"/>
      <w:r>
        <w:t xml:space="preserve"> into integer before setting a new maximum.</w:t>
      </w:r>
    </w:p>
    <w:p w14:paraId="3B830F0C" w14:textId="2DE523EA" w:rsidR="00AA092C" w:rsidRDefault="00AA092C"/>
    <w:p w14:paraId="797CC92C" w14:textId="77777777" w:rsidR="00267926" w:rsidRDefault="00267926" w:rsidP="00267926">
      <w:r>
        <w:rPr>
          <w:rStyle w:val="Strong"/>
        </w:rPr>
        <w:t>Daily XP</w:t>
      </w:r>
      <w:r>
        <w:rPr>
          <w:rStyle w:val="css-rfy0dy"/>
          <w:b/>
          <w:bCs/>
        </w:rPr>
        <w:t>250</w:t>
      </w:r>
    </w:p>
    <w:p w14:paraId="433E9F23" w14:textId="77777777" w:rsidR="00267926" w:rsidRDefault="00267926" w:rsidP="00267926">
      <w:pPr>
        <w:pStyle w:val="Heading5"/>
      </w:pPr>
      <w:r>
        <w:t>Exercise</w:t>
      </w:r>
    </w:p>
    <w:p w14:paraId="546BC8D2" w14:textId="77777777" w:rsidR="00267926" w:rsidRDefault="00267926" w:rsidP="00267926">
      <w:pPr>
        <w:pStyle w:val="Heading5"/>
      </w:pPr>
      <w:r>
        <w:t>Exercise</w:t>
      </w:r>
    </w:p>
    <w:p w14:paraId="46040897" w14:textId="77777777" w:rsidR="00267926" w:rsidRDefault="00267926" w:rsidP="00267926">
      <w:pPr>
        <w:pStyle w:val="Heading1"/>
      </w:pPr>
      <w:r>
        <w:t>Back to the future</w:t>
      </w:r>
    </w:p>
    <w:p w14:paraId="23CA5CB4" w14:textId="77777777" w:rsidR="00267926" w:rsidRDefault="00267926" w:rsidP="00267926">
      <w:pPr>
        <w:pStyle w:val="NormalWeb"/>
      </w:pPr>
      <w:r>
        <w:t xml:space="preserve">A new update to the data pipeline feeding into the </w:t>
      </w:r>
      <w:proofErr w:type="spellStart"/>
      <w:r>
        <w:rPr>
          <w:rStyle w:val="HTMLCode"/>
        </w:rPr>
        <w:t>ride_sharing</w:t>
      </w:r>
      <w:proofErr w:type="spellEnd"/>
      <w:r>
        <w:t xml:space="preserve"> </w:t>
      </w:r>
      <w:proofErr w:type="spellStart"/>
      <w:r>
        <w:t>DataFrame</w:t>
      </w:r>
      <w:proofErr w:type="spellEnd"/>
      <w:r>
        <w:t xml:space="preserve"> has been updated to register each ride's date. This information is stored in the </w:t>
      </w:r>
      <w:proofErr w:type="spellStart"/>
      <w:r>
        <w:rPr>
          <w:rStyle w:val="HTMLCode"/>
        </w:rPr>
        <w:t>ride_date</w:t>
      </w:r>
      <w:proofErr w:type="spellEnd"/>
      <w:r>
        <w:t xml:space="preserve"> column of the type </w:t>
      </w:r>
      <w:r>
        <w:rPr>
          <w:rStyle w:val="HTMLCode"/>
        </w:rPr>
        <w:t>object</w:t>
      </w:r>
      <w:r>
        <w:t xml:space="preserve">, which represents strings in </w:t>
      </w:r>
      <w:r>
        <w:rPr>
          <w:rStyle w:val="HTMLCode"/>
        </w:rPr>
        <w:t>pandas</w:t>
      </w:r>
      <w:r>
        <w:t xml:space="preserve">. </w:t>
      </w:r>
    </w:p>
    <w:p w14:paraId="255322AF" w14:textId="77777777" w:rsidR="00267926" w:rsidRDefault="00267926" w:rsidP="00267926">
      <w:pPr>
        <w:pStyle w:val="NormalWeb"/>
      </w:pPr>
      <w:r>
        <w:t xml:space="preserve">A bug was discovered which was relaying rides taken today as taken next year. To fix this, you will find all instances of the </w:t>
      </w:r>
      <w:proofErr w:type="spellStart"/>
      <w:r>
        <w:rPr>
          <w:rStyle w:val="HTMLCode"/>
        </w:rPr>
        <w:t>ride_date</w:t>
      </w:r>
      <w:proofErr w:type="spellEnd"/>
      <w:r>
        <w:t xml:space="preserve"> column that occur anytime in the future, and set the maximum possible value of this column to today's date. Before doing so, you would need to convert </w:t>
      </w:r>
      <w:proofErr w:type="spellStart"/>
      <w:r>
        <w:rPr>
          <w:rStyle w:val="HTMLCode"/>
        </w:rPr>
        <w:t>ride_date</w:t>
      </w:r>
      <w:proofErr w:type="spellEnd"/>
      <w:r>
        <w:t xml:space="preserve"> to a </w:t>
      </w:r>
      <w:r>
        <w:rPr>
          <w:rStyle w:val="HTMLCode"/>
        </w:rPr>
        <w:t>datetime</w:t>
      </w:r>
      <w:r>
        <w:t xml:space="preserve"> object.</w:t>
      </w:r>
    </w:p>
    <w:p w14:paraId="01665D62" w14:textId="77777777" w:rsidR="00267926" w:rsidRDefault="00267926" w:rsidP="00267926">
      <w:pPr>
        <w:pStyle w:val="NormalWeb"/>
      </w:pPr>
      <w:r>
        <w:t xml:space="preserve">The </w:t>
      </w:r>
      <w:r>
        <w:rPr>
          <w:rStyle w:val="HTMLCode"/>
        </w:rPr>
        <w:t>datetime</w:t>
      </w:r>
      <w:r>
        <w:t xml:space="preserve"> package has been imported as </w:t>
      </w:r>
      <w:r>
        <w:rPr>
          <w:rStyle w:val="HTMLCode"/>
        </w:rPr>
        <w:t>dt</w:t>
      </w:r>
      <w:r>
        <w:t>, alongside all the packages you've been using till now.</w:t>
      </w:r>
    </w:p>
    <w:p w14:paraId="4F1928DB" w14:textId="77777777" w:rsidR="00267926" w:rsidRDefault="00267926" w:rsidP="00267926">
      <w:pPr>
        <w:pStyle w:val="Heading5"/>
      </w:pPr>
      <w:r>
        <w:t>Instructions</w:t>
      </w:r>
    </w:p>
    <w:p w14:paraId="13413281" w14:textId="77777777" w:rsidR="00267926" w:rsidRDefault="00267926" w:rsidP="00267926">
      <w:r>
        <w:rPr>
          <w:rStyle w:val="Strong"/>
        </w:rPr>
        <w:t>100 XP</w:t>
      </w:r>
    </w:p>
    <w:p w14:paraId="473B2EBE" w14:textId="77777777" w:rsidR="00267926" w:rsidRDefault="00267926" w:rsidP="00267926">
      <w:pPr>
        <w:numPr>
          <w:ilvl w:val="0"/>
          <w:numId w:val="15"/>
        </w:numPr>
        <w:spacing w:before="100" w:beforeAutospacing="1" w:after="100" w:afterAutospacing="1" w:line="240" w:lineRule="auto"/>
      </w:pPr>
      <w:r>
        <w:t xml:space="preserve">Convert </w:t>
      </w:r>
      <w:proofErr w:type="spellStart"/>
      <w:r>
        <w:rPr>
          <w:rStyle w:val="HTMLCode"/>
          <w:rFonts w:eastAsiaTheme="minorEastAsia"/>
        </w:rPr>
        <w:t>ride_date</w:t>
      </w:r>
      <w:proofErr w:type="spellEnd"/>
      <w:r>
        <w:t xml:space="preserve"> to a </w:t>
      </w:r>
      <w:r>
        <w:rPr>
          <w:rStyle w:val="HTMLCode"/>
          <w:rFonts w:eastAsiaTheme="minorEastAsia"/>
        </w:rPr>
        <w:t>datetime</w:t>
      </w:r>
      <w:r>
        <w:t xml:space="preserve"> object using </w:t>
      </w:r>
      <w:proofErr w:type="spellStart"/>
      <w:r>
        <w:rPr>
          <w:rStyle w:val="HTMLCode"/>
          <w:rFonts w:eastAsiaTheme="minorEastAsia"/>
        </w:rPr>
        <w:t>to_datetime</w:t>
      </w:r>
      <w:proofErr w:type="spellEnd"/>
      <w:r>
        <w:rPr>
          <w:rStyle w:val="HTMLCode"/>
          <w:rFonts w:eastAsiaTheme="minorEastAsia"/>
        </w:rPr>
        <w:t>()</w:t>
      </w:r>
      <w:r>
        <w:t xml:space="preserve">, then convert the </w:t>
      </w:r>
      <w:r>
        <w:rPr>
          <w:rStyle w:val="HTMLCode"/>
          <w:rFonts w:eastAsiaTheme="minorEastAsia"/>
        </w:rPr>
        <w:t>datetime</w:t>
      </w:r>
      <w:r>
        <w:t xml:space="preserve"> object into a </w:t>
      </w:r>
      <w:r>
        <w:rPr>
          <w:rStyle w:val="HTMLCode"/>
          <w:rFonts w:eastAsiaTheme="minorEastAsia"/>
        </w:rPr>
        <w:t>date</w:t>
      </w:r>
      <w:r>
        <w:t xml:space="preserve"> and store it in </w:t>
      </w:r>
      <w:proofErr w:type="spellStart"/>
      <w:r>
        <w:rPr>
          <w:rStyle w:val="HTMLCode"/>
          <w:rFonts w:eastAsiaTheme="minorEastAsia"/>
        </w:rPr>
        <w:t>ride_dt</w:t>
      </w:r>
      <w:proofErr w:type="spellEnd"/>
      <w:r>
        <w:t xml:space="preserve"> column.</w:t>
      </w:r>
    </w:p>
    <w:p w14:paraId="447D0B7C" w14:textId="77777777" w:rsidR="00267926" w:rsidRDefault="00267926" w:rsidP="00267926">
      <w:pPr>
        <w:numPr>
          <w:ilvl w:val="0"/>
          <w:numId w:val="15"/>
        </w:numPr>
        <w:spacing w:before="100" w:beforeAutospacing="1" w:after="100" w:afterAutospacing="1" w:line="240" w:lineRule="auto"/>
      </w:pPr>
      <w:r>
        <w:t xml:space="preserve">Create the variable </w:t>
      </w:r>
      <w:r>
        <w:rPr>
          <w:rStyle w:val="HTMLCode"/>
          <w:rFonts w:eastAsiaTheme="minorEastAsia"/>
        </w:rPr>
        <w:t>today</w:t>
      </w:r>
      <w:r>
        <w:t xml:space="preserve">, which stores today's date by using the </w:t>
      </w:r>
      <w:proofErr w:type="spellStart"/>
      <w:r>
        <w:rPr>
          <w:rStyle w:val="HTMLCode"/>
          <w:rFonts w:eastAsiaTheme="minorEastAsia"/>
        </w:rPr>
        <w:t>dt.date.today</w:t>
      </w:r>
      <w:proofErr w:type="spellEnd"/>
      <w:r>
        <w:rPr>
          <w:rStyle w:val="HTMLCode"/>
          <w:rFonts w:eastAsiaTheme="minorEastAsia"/>
        </w:rPr>
        <w:t>()</w:t>
      </w:r>
      <w:r>
        <w:t xml:space="preserve"> function.</w:t>
      </w:r>
    </w:p>
    <w:p w14:paraId="0C2E736F" w14:textId="77777777" w:rsidR="00267926" w:rsidRDefault="00267926" w:rsidP="00267926">
      <w:pPr>
        <w:numPr>
          <w:ilvl w:val="0"/>
          <w:numId w:val="15"/>
        </w:numPr>
        <w:spacing w:before="100" w:beforeAutospacing="1" w:after="100" w:afterAutospacing="1" w:line="240" w:lineRule="auto"/>
      </w:pPr>
      <w:r>
        <w:t xml:space="preserve">For all instances of </w:t>
      </w:r>
      <w:proofErr w:type="spellStart"/>
      <w:r>
        <w:rPr>
          <w:rStyle w:val="HTMLCode"/>
          <w:rFonts w:eastAsiaTheme="minorEastAsia"/>
        </w:rPr>
        <w:t>ride_dt</w:t>
      </w:r>
      <w:proofErr w:type="spellEnd"/>
      <w:r>
        <w:t xml:space="preserve"> in the future, set them to today's date.</w:t>
      </w:r>
    </w:p>
    <w:p w14:paraId="6D0F2590" w14:textId="77777777" w:rsidR="00267926" w:rsidRDefault="00267926" w:rsidP="00267926">
      <w:pPr>
        <w:numPr>
          <w:ilvl w:val="0"/>
          <w:numId w:val="15"/>
        </w:numPr>
        <w:spacing w:before="100" w:beforeAutospacing="1" w:after="100" w:afterAutospacing="1" w:line="240" w:lineRule="auto"/>
      </w:pPr>
      <w:r>
        <w:t xml:space="preserve">Print the maximum date in the </w:t>
      </w:r>
      <w:proofErr w:type="spellStart"/>
      <w:r>
        <w:rPr>
          <w:rStyle w:val="HTMLCode"/>
          <w:rFonts w:eastAsiaTheme="minorEastAsia"/>
        </w:rPr>
        <w:t>ride_dt</w:t>
      </w:r>
      <w:proofErr w:type="spellEnd"/>
      <w:r>
        <w:t xml:space="preserve"> column.</w:t>
      </w:r>
    </w:p>
    <w:p w14:paraId="5A81C0BE"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C53B"/>
          <w:sz w:val="24"/>
          <w:szCs w:val="24"/>
        </w:rPr>
        <w:t># Convert </w:t>
      </w:r>
      <w:proofErr w:type="spellStart"/>
      <w:r w:rsidRPr="00636AF7">
        <w:rPr>
          <w:rFonts w:ascii="Courier New" w:eastAsia="Times New Roman" w:hAnsi="Courier New" w:cs="Courier New"/>
          <w:color w:val="00C53B"/>
          <w:sz w:val="24"/>
          <w:szCs w:val="24"/>
        </w:rPr>
        <w:t>ride_date</w:t>
      </w:r>
      <w:proofErr w:type="spellEnd"/>
      <w:r w:rsidRPr="00636AF7">
        <w:rPr>
          <w:rFonts w:ascii="Courier New" w:eastAsia="Times New Roman" w:hAnsi="Courier New" w:cs="Courier New"/>
          <w:color w:val="00C53B"/>
          <w:sz w:val="24"/>
          <w:szCs w:val="24"/>
        </w:rPr>
        <w:t> to date</w:t>
      </w:r>
    </w:p>
    <w:p w14:paraId="3ECC27D8"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636AF7">
        <w:rPr>
          <w:rFonts w:ascii="Courier New" w:eastAsia="Times New Roman" w:hAnsi="Courier New" w:cs="Courier New"/>
          <w:color w:val="FFFFFF"/>
          <w:sz w:val="24"/>
          <w:szCs w:val="24"/>
        </w:rPr>
        <w:t>ride_sharing</w:t>
      </w:r>
      <w:proofErr w:type="spellEnd"/>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C4D8B"/>
          <w:sz w:val="24"/>
          <w:szCs w:val="24"/>
        </w:rPr>
        <w:t>'</w:t>
      </w:r>
      <w:proofErr w:type="spellStart"/>
      <w:r w:rsidRPr="00636AF7">
        <w:rPr>
          <w:rFonts w:ascii="Courier New" w:eastAsia="Times New Roman" w:hAnsi="Courier New" w:cs="Courier New"/>
          <w:color w:val="DC4D8B"/>
          <w:sz w:val="24"/>
          <w:szCs w:val="24"/>
        </w:rPr>
        <w:t>ride_dt</w:t>
      </w:r>
      <w:proofErr w:type="spellEnd"/>
      <w:r w:rsidRPr="00636AF7">
        <w:rPr>
          <w:rFonts w:ascii="Courier New" w:eastAsia="Times New Roman" w:hAnsi="Courier New" w:cs="Courier New"/>
          <w:color w:val="DC4D8B"/>
          <w:sz w:val="24"/>
          <w:szCs w:val="24"/>
        </w:rPr>
        <w:t>'</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 = </w:t>
      </w:r>
      <w:r w:rsidRPr="00636AF7">
        <w:rPr>
          <w:rFonts w:ascii="Courier New" w:eastAsia="Times New Roman" w:hAnsi="Courier New" w:cs="Courier New"/>
          <w:color w:val="FFFFFF"/>
          <w:sz w:val="24"/>
          <w:szCs w:val="24"/>
        </w:rPr>
        <w:t>pd</w:t>
      </w:r>
      <w:r w:rsidRPr="00636AF7">
        <w:rPr>
          <w:rFonts w:ascii="Courier New" w:eastAsia="Times New Roman" w:hAnsi="Courier New" w:cs="Courier New"/>
          <w:color w:val="D4D4D4"/>
          <w:sz w:val="24"/>
          <w:szCs w:val="24"/>
        </w:rPr>
        <w:t>.</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C4D8B"/>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w:t>
      </w:r>
      <w:proofErr w:type="spellStart"/>
      <w:r w:rsidRPr="00636AF7">
        <w:rPr>
          <w:rFonts w:ascii="Courier New" w:eastAsia="Times New Roman" w:hAnsi="Courier New" w:cs="Courier New"/>
          <w:color w:val="FFFFFF"/>
          <w:sz w:val="24"/>
          <w:szCs w:val="24"/>
        </w:rPr>
        <w:t>dt</w:t>
      </w:r>
      <w:r w:rsidRPr="00636AF7">
        <w:rPr>
          <w:rFonts w:ascii="Courier New" w:eastAsia="Times New Roman" w:hAnsi="Courier New" w:cs="Courier New"/>
          <w:color w:val="D4D4D4"/>
          <w:sz w:val="24"/>
          <w:szCs w:val="24"/>
        </w:rPr>
        <w:t>.</w:t>
      </w:r>
      <w:r w:rsidRPr="00636AF7">
        <w:rPr>
          <w:rFonts w:ascii="Courier New" w:eastAsia="Times New Roman" w:hAnsi="Courier New" w:cs="Courier New"/>
          <w:color w:val="FFFFFF"/>
          <w:sz w:val="24"/>
          <w:szCs w:val="24"/>
        </w:rPr>
        <w:t>date</w:t>
      </w:r>
      <w:proofErr w:type="spellEnd"/>
    </w:p>
    <w:p w14:paraId="392155BF"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4EE356C7"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C53B"/>
          <w:sz w:val="24"/>
          <w:szCs w:val="24"/>
        </w:rPr>
        <w:t># Save today's date</w:t>
      </w:r>
    </w:p>
    <w:p w14:paraId="0284FAB2"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FFFFFF"/>
          <w:sz w:val="24"/>
          <w:szCs w:val="24"/>
        </w:rPr>
        <w:t>today</w:t>
      </w:r>
      <w:r w:rsidRPr="00636AF7">
        <w:rPr>
          <w:rFonts w:ascii="Courier New" w:eastAsia="Times New Roman" w:hAnsi="Courier New" w:cs="Courier New"/>
          <w:color w:val="D4D4D4"/>
          <w:sz w:val="24"/>
          <w:szCs w:val="24"/>
        </w:rPr>
        <w:t> = </w:t>
      </w:r>
      <w:r w:rsidRPr="00636AF7">
        <w:rPr>
          <w:rFonts w:ascii="Courier New" w:eastAsia="Times New Roman" w:hAnsi="Courier New" w:cs="Courier New"/>
          <w:color w:val="FFFFFF"/>
          <w:sz w:val="24"/>
          <w:szCs w:val="24"/>
        </w:rPr>
        <w:t>____</w:t>
      </w:r>
    </w:p>
    <w:p w14:paraId="42922F71"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7D32E568"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C53B"/>
          <w:sz w:val="24"/>
          <w:szCs w:val="24"/>
        </w:rPr>
        <w:t># Set all in the future to today's date</w:t>
      </w:r>
    </w:p>
    <w:p w14:paraId="2497B215"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r w:rsidRPr="00636AF7">
        <w:rPr>
          <w:rFonts w:ascii="Courier New" w:eastAsia="Times New Roman" w:hAnsi="Courier New" w:cs="Courier New"/>
          <w:color w:val="FFFFFF"/>
          <w:sz w:val="24"/>
          <w:szCs w:val="24"/>
        </w:rPr>
        <w:t>ride_sharing</w:t>
      </w:r>
      <w:proofErr w:type="spellEnd"/>
      <w:r w:rsidRPr="00636AF7">
        <w:rPr>
          <w:rFonts w:ascii="Courier New" w:eastAsia="Times New Roman" w:hAnsi="Courier New" w:cs="Courier New"/>
          <w:color w:val="D4D4D4"/>
          <w:sz w:val="24"/>
          <w:szCs w:val="24"/>
        </w:rPr>
        <w:t>.</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C4D8B"/>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 &gt; </w:t>
      </w:r>
      <w:r w:rsidRPr="00636AF7">
        <w:rPr>
          <w:rFonts w:ascii="Courier New" w:eastAsia="Times New Roman" w:hAnsi="Courier New" w:cs="Courier New"/>
          <w:color w:val="FFFFFF"/>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 </w:t>
      </w:r>
      <w:r w:rsidRPr="00636AF7">
        <w:rPr>
          <w:rFonts w:ascii="Courier New" w:eastAsia="Times New Roman" w:hAnsi="Courier New" w:cs="Courier New"/>
          <w:color w:val="DC4D8B"/>
          <w:sz w:val="24"/>
          <w:szCs w:val="24"/>
        </w:rPr>
        <w:t>'____'</w:t>
      </w:r>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 = </w:t>
      </w:r>
      <w:r w:rsidRPr="00636AF7">
        <w:rPr>
          <w:rFonts w:ascii="Courier New" w:eastAsia="Times New Roman" w:hAnsi="Courier New" w:cs="Courier New"/>
          <w:color w:val="FFFFFF"/>
          <w:sz w:val="24"/>
          <w:szCs w:val="24"/>
        </w:rPr>
        <w:t>____</w:t>
      </w:r>
    </w:p>
    <w:p w14:paraId="6A97874C"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522E6D3D"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C53B"/>
          <w:sz w:val="24"/>
          <w:szCs w:val="24"/>
        </w:rPr>
        <w:t># Print maximum of </w:t>
      </w:r>
      <w:proofErr w:type="spellStart"/>
      <w:r w:rsidRPr="00636AF7">
        <w:rPr>
          <w:rFonts w:ascii="Courier New" w:eastAsia="Times New Roman" w:hAnsi="Courier New" w:cs="Courier New"/>
          <w:color w:val="00C53B"/>
          <w:sz w:val="24"/>
          <w:szCs w:val="24"/>
        </w:rPr>
        <w:t>ride_dt</w:t>
      </w:r>
      <w:proofErr w:type="spellEnd"/>
      <w:r w:rsidRPr="00636AF7">
        <w:rPr>
          <w:rFonts w:ascii="Courier New" w:eastAsia="Times New Roman" w:hAnsi="Courier New" w:cs="Courier New"/>
          <w:color w:val="00C53B"/>
          <w:sz w:val="24"/>
          <w:szCs w:val="24"/>
        </w:rPr>
        <w:t> column</w:t>
      </w:r>
    </w:p>
    <w:p w14:paraId="5A2195F3" w14:textId="77777777" w:rsidR="00636AF7" w:rsidRPr="00636AF7" w:rsidRDefault="00636AF7" w:rsidP="00636AF7">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36AF7">
        <w:rPr>
          <w:rFonts w:ascii="Courier New" w:eastAsia="Times New Roman" w:hAnsi="Courier New" w:cs="Courier New"/>
          <w:color w:val="009BD8"/>
          <w:sz w:val="24"/>
          <w:szCs w:val="24"/>
        </w:rPr>
        <w:t>print</w:t>
      </w:r>
      <w:r w:rsidRPr="00636AF7">
        <w:rPr>
          <w:rFonts w:ascii="Courier New" w:eastAsia="Times New Roman" w:hAnsi="Courier New" w:cs="Courier New"/>
          <w:color w:val="DCDCDC"/>
          <w:sz w:val="24"/>
          <w:szCs w:val="24"/>
        </w:rPr>
        <w:t>(</w:t>
      </w:r>
      <w:proofErr w:type="spellStart"/>
      <w:r w:rsidRPr="00636AF7">
        <w:rPr>
          <w:rFonts w:ascii="Courier New" w:eastAsia="Times New Roman" w:hAnsi="Courier New" w:cs="Courier New"/>
          <w:color w:val="FFFFFF"/>
          <w:sz w:val="24"/>
          <w:szCs w:val="24"/>
        </w:rPr>
        <w:t>ride_sharing</w:t>
      </w:r>
      <w:proofErr w:type="spellEnd"/>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C4D8B"/>
          <w:sz w:val="24"/>
          <w:szCs w:val="24"/>
        </w:rPr>
        <w:t>'</w:t>
      </w:r>
      <w:proofErr w:type="spellStart"/>
      <w:r w:rsidRPr="00636AF7">
        <w:rPr>
          <w:rFonts w:ascii="Courier New" w:eastAsia="Times New Roman" w:hAnsi="Courier New" w:cs="Courier New"/>
          <w:color w:val="DC4D8B"/>
          <w:sz w:val="24"/>
          <w:szCs w:val="24"/>
        </w:rPr>
        <w:t>ride_dt</w:t>
      </w:r>
      <w:proofErr w:type="spellEnd"/>
      <w:r w:rsidRPr="00636AF7">
        <w:rPr>
          <w:rFonts w:ascii="Courier New" w:eastAsia="Times New Roman" w:hAnsi="Courier New" w:cs="Courier New"/>
          <w:color w:val="DC4D8B"/>
          <w:sz w:val="24"/>
          <w:szCs w:val="24"/>
        </w:rPr>
        <w:t>'</w:t>
      </w:r>
      <w:proofErr w:type="gramStart"/>
      <w:r w:rsidRPr="00636AF7">
        <w:rPr>
          <w:rFonts w:ascii="Courier New" w:eastAsia="Times New Roman" w:hAnsi="Courier New" w:cs="Courier New"/>
          <w:color w:val="DCDCDC"/>
          <w:sz w:val="24"/>
          <w:szCs w:val="24"/>
        </w:rPr>
        <w:t>]</w:t>
      </w:r>
      <w:r w:rsidRPr="00636AF7">
        <w:rPr>
          <w:rFonts w:ascii="Courier New" w:eastAsia="Times New Roman" w:hAnsi="Courier New" w:cs="Courier New"/>
          <w:color w:val="D4D4D4"/>
          <w:sz w:val="24"/>
          <w:szCs w:val="24"/>
        </w:rPr>
        <w:t>.</w:t>
      </w:r>
      <w:r w:rsidRPr="00636AF7">
        <w:rPr>
          <w:rFonts w:ascii="Courier New" w:eastAsia="Times New Roman" w:hAnsi="Courier New" w:cs="Courier New"/>
          <w:color w:val="FFFFFF"/>
          <w:sz w:val="24"/>
          <w:szCs w:val="24"/>
        </w:rPr>
        <w:t>_</w:t>
      </w:r>
      <w:proofErr w:type="gramEnd"/>
      <w:r w:rsidRPr="00636AF7">
        <w:rPr>
          <w:rFonts w:ascii="Courier New" w:eastAsia="Times New Roman" w:hAnsi="Courier New" w:cs="Courier New"/>
          <w:color w:val="FFFFFF"/>
          <w:sz w:val="24"/>
          <w:szCs w:val="24"/>
        </w:rPr>
        <w:t>___</w:t>
      </w:r>
      <w:r w:rsidRPr="00636AF7">
        <w:rPr>
          <w:rFonts w:ascii="Courier New" w:eastAsia="Times New Roman" w:hAnsi="Courier New" w:cs="Courier New"/>
          <w:color w:val="DCDCDC"/>
          <w:sz w:val="24"/>
          <w:szCs w:val="24"/>
        </w:rPr>
        <w:t>())</w:t>
      </w:r>
    </w:p>
    <w:p w14:paraId="4A9F98B5" w14:textId="52E86F5F" w:rsidR="00AA092C" w:rsidRDefault="00AA092C"/>
    <w:p w14:paraId="24428D96"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C53B"/>
          <w:sz w:val="24"/>
          <w:szCs w:val="24"/>
        </w:rPr>
        <w:t># Convert </w:t>
      </w:r>
      <w:proofErr w:type="spellStart"/>
      <w:r w:rsidRPr="005B6D62">
        <w:rPr>
          <w:rFonts w:ascii="Courier New" w:eastAsia="Times New Roman" w:hAnsi="Courier New" w:cs="Courier New"/>
          <w:color w:val="00C53B"/>
          <w:sz w:val="24"/>
          <w:szCs w:val="24"/>
        </w:rPr>
        <w:t>ride_date</w:t>
      </w:r>
      <w:proofErr w:type="spellEnd"/>
      <w:r w:rsidRPr="005B6D62">
        <w:rPr>
          <w:rFonts w:ascii="Courier New" w:eastAsia="Times New Roman" w:hAnsi="Courier New" w:cs="Courier New"/>
          <w:color w:val="00C53B"/>
          <w:sz w:val="24"/>
          <w:szCs w:val="24"/>
        </w:rPr>
        <w:t> to date</w:t>
      </w:r>
    </w:p>
    <w:p w14:paraId="283E6C11"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FFFFFF"/>
          <w:sz w:val="24"/>
          <w:szCs w:val="24"/>
        </w:rPr>
        <w:t>ride_sharing</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C4D8B"/>
          <w:sz w:val="24"/>
          <w:szCs w:val="24"/>
        </w:rPr>
        <w:t>'ride_dt'</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 = </w:t>
      </w:r>
      <w:r w:rsidRPr="005B6D62">
        <w:rPr>
          <w:rFonts w:ascii="Courier New" w:eastAsia="Times New Roman" w:hAnsi="Courier New" w:cs="Courier New"/>
          <w:color w:val="FFFFFF"/>
          <w:sz w:val="24"/>
          <w:szCs w:val="24"/>
        </w:rPr>
        <w:t>pd</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to_datetime</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FFFFFF"/>
          <w:sz w:val="24"/>
          <w:szCs w:val="24"/>
        </w:rPr>
        <w:t>ride_sharing</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C4D8B"/>
          <w:sz w:val="24"/>
          <w:szCs w:val="24"/>
        </w:rPr>
        <w:t>'ride_date'</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dt</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date</w:t>
      </w:r>
    </w:p>
    <w:p w14:paraId="7DC480F8"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p>
    <w:p w14:paraId="76949E28"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C53B"/>
          <w:sz w:val="24"/>
          <w:szCs w:val="24"/>
        </w:rPr>
        <w:t># Save today's date</w:t>
      </w:r>
    </w:p>
    <w:p w14:paraId="3E844C4F"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FFFFFF"/>
          <w:sz w:val="24"/>
          <w:szCs w:val="24"/>
        </w:rPr>
        <w:t>today</w:t>
      </w:r>
      <w:r w:rsidRPr="005B6D62">
        <w:rPr>
          <w:rFonts w:ascii="Courier New" w:eastAsia="Times New Roman" w:hAnsi="Courier New" w:cs="Courier New"/>
          <w:color w:val="D4D4D4"/>
          <w:sz w:val="24"/>
          <w:szCs w:val="24"/>
        </w:rPr>
        <w:t> = </w:t>
      </w:r>
      <w:proofErr w:type="spellStart"/>
      <w:r w:rsidRPr="005B6D62">
        <w:rPr>
          <w:rFonts w:ascii="Courier New" w:eastAsia="Times New Roman" w:hAnsi="Courier New" w:cs="Courier New"/>
          <w:color w:val="FFFFFF"/>
          <w:sz w:val="24"/>
          <w:szCs w:val="24"/>
        </w:rPr>
        <w:t>dt</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date</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today</w:t>
      </w:r>
      <w:proofErr w:type="spellEnd"/>
      <w:r w:rsidRPr="005B6D62">
        <w:rPr>
          <w:rFonts w:ascii="Courier New" w:eastAsia="Times New Roman" w:hAnsi="Courier New" w:cs="Courier New"/>
          <w:color w:val="DCDCDC"/>
          <w:sz w:val="24"/>
          <w:szCs w:val="24"/>
        </w:rPr>
        <w:t>()</w:t>
      </w:r>
    </w:p>
    <w:p w14:paraId="74703C33"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p>
    <w:p w14:paraId="10C27800"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C53B"/>
          <w:sz w:val="24"/>
          <w:szCs w:val="24"/>
        </w:rPr>
        <w:t># Set all in the future to today's date</w:t>
      </w:r>
    </w:p>
    <w:p w14:paraId="0F825B10"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FFFFFF"/>
          <w:sz w:val="24"/>
          <w:szCs w:val="24"/>
        </w:rPr>
        <w:t>ride_sharing</w:t>
      </w:r>
      <w:r w:rsidRPr="005B6D62">
        <w:rPr>
          <w:rFonts w:ascii="Courier New" w:eastAsia="Times New Roman" w:hAnsi="Courier New" w:cs="Courier New"/>
          <w:color w:val="D4D4D4"/>
          <w:sz w:val="24"/>
          <w:szCs w:val="24"/>
        </w:rPr>
        <w:t>.</w:t>
      </w:r>
      <w:r w:rsidRPr="005B6D62">
        <w:rPr>
          <w:rFonts w:ascii="Courier New" w:eastAsia="Times New Roman" w:hAnsi="Courier New" w:cs="Courier New"/>
          <w:color w:val="FFFFFF"/>
          <w:sz w:val="24"/>
          <w:szCs w:val="24"/>
        </w:rPr>
        <w:t>loc</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FFFFFF"/>
          <w:sz w:val="24"/>
          <w:szCs w:val="24"/>
        </w:rPr>
        <w:t>ride_sharing</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C4D8B"/>
          <w:sz w:val="24"/>
          <w:szCs w:val="24"/>
        </w:rPr>
        <w:t>'ride_dt'</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 &gt; </w:t>
      </w:r>
      <w:r w:rsidRPr="005B6D62">
        <w:rPr>
          <w:rFonts w:ascii="Courier New" w:eastAsia="Times New Roman" w:hAnsi="Courier New" w:cs="Courier New"/>
          <w:color w:val="FFFFFF"/>
          <w:sz w:val="24"/>
          <w:szCs w:val="24"/>
        </w:rPr>
        <w:t>today</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 </w:t>
      </w:r>
      <w:r w:rsidRPr="005B6D62">
        <w:rPr>
          <w:rFonts w:ascii="Courier New" w:eastAsia="Times New Roman" w:hAnsi="Courier New" w:cs="Courier New"/>
          <w:color w:val="DC4D8B"/>
          <w:sz w:val="24"/>
          <w:szCs w:val="24"/>
        </w:rPr>
        <w:t>'ride_dt'</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 = </w:t>
      </w:r>
      <w:r w:rsidRPr="005B6D62">
        <w:rPr>
          <w:rFonts w:ascii="Courier New" w:eastAsia="Times New Roman" w:hAnsi="Courier New" w:cs="Courier New"/>
          <w:color w:val="FFFFFF"/>
          <w:sz w:val="24"/>
          <w:szCs w:val="24"/>
        </w:rPr>
        <w:t>today</w:t>
      </w:r>
    </w:p>
    <w:p w14:paraId="16EC3E18"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p>
    <w:p w14:paraId="0016EAED"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C53B"/>
          <w:sz w:val="24"/>
          <w:szCs w:val="24"/>
        </w:rPr>
        <w:t># Print maximum of </w:t>
      </w:r>
      <w:proofErr w:type="spellStart"/>
      <w:r w:rsidRPr="005B6D62">
        <w:rPr>
          <w:rFonts w:ascii="Courier New" w:eastAsia="Times New Roman" w:hAnsi="Courier New" w:cs="Courier New"/>
          <w:color w:val="00C53B"/>
          <w:sz w:val="24"/>
          <w:szCs w:val="24"/>
        </w:rPr>
        <w:t>ride_dt</w:t>
      </w:r>
      <w:proofErr w:type="spellEnd"/>
      <w:r w:rsidRPr="005B6D62">
        <w:rPr>
          <w:rFonts w:ascii="Courier New" w:eastAsia="Times New Roman" w:hAnsi="Courier New" w:cs="Courier New"/>
          <w:color w:val="00C53B"/>
          <w:sz w:val="24"/>
          <w:szCs w:val="24"/>
        </w:rPr>
        <w:t> column</w:t>
      </w:r>
    </w:p>
    <w:p w14:paraId="0A3F2F29" w14:textId="77777777" w:rsidR="005B6D62" w:rsidRPr="005B6D62" w:rsidRDefault="005B6D62" w:rsidP="005B6D62">
      <w:pPr>
        <w:shd w:val="clear" w:color="auto" w:fill="1E1E1E"/>
        <w:spacing w:after="0" w:line="315" w:lineRule="atLeast"/>
        <w:rPr>
          <w:rFonts w:ascii="Courier New" w:eastAsia="Times New Roman" w:hAnsi="Courier New" w:cs="Courier New"/>
          <w:color w:val="D4D4D4"/>
          <w:sz w:val="24"/>
          <w:szCs w:val="24"/>
        </w:rPr>
      </w:pPr>
      <w:r w:rsidRPr="005B6D62">
        <w:rPr>
          <w:rFonts w:ascii="Courier New" w:eastAsia="Times New Roman" w:hAnsi="Courier New" w:cs="Courier New"/>
          <w:color w:val="009BD8"/>
          <w:sz w:val="24"/>
          <w:szCs w:val="24"/>
        </w:rPr>
        <w:t>print</w:t>
      </w:r>
      <w:r w:rsidRPr="005B6D62">
        <w:rPr>
          <w:rFonts w:ascii="Courier New" w:eastAsia="Times New Roman" w:hAnsi="Courier New" w:cs="Courier New"/>
          <w:color w:val="DCDCDC"/>
          <w:sz w:val="24"/>
          <w:szCs w:val="24"/>
        </w:rPr>
        <w:t>(</w:t>
      </w:r>
      <w:proofErr w:type="spellStart"/>
      <w:r w:rsidRPr="005B6D62">
        <w:rPr>
          <w:rFonts w:ascii="Courier New" w:eastAsia="Times New Roman" w:hAnsi="Courier New" w:cs="Courier New"/>
          <w:color w:val="FFFFFF"/>
          <w:sz w:val="24"/>
          <w:szCs w:val="24"/>
        </w:rPr>
        <w:t>ride_sharing</w:t>
      </w:r>
      <w:proofErr w:type="spellEnd"/>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C4D8B"/>
          <w:sz w:val="24"/>
          <w:szCs w:val="24"/>
        </w:rPr>
        <w:t>'</w:t>
      </w:r>
      <w:proofErr w:type="spellStart"/>
      <w:r w:rsidRPr="005B6D62">
        <w:rPr>
          <w:rFonts w:ascii="Courier New" w:eastAsia="Times New Roman" w:hAnsi="Courier New" w:cs="Courier New"/>
          <w:color w:val="DC4D8B"/>
          <w:sz w:val="24"/>
          <w:szCs w:val="24"/>
        </w:rPr>
        <w:t>ride_dt</w:t>
      </w:r>
      <w:proofErr w:type="spellEnd"/>
      <w:r w:rsidRPr="005B6D62">
        <w:rPr>
          <w:rFonts w:ascii="Courier New" w:eastAsia="Times New Roman" w:hAnsi="Courier New" w:cs="Courier New"/>
          <w:color w:val="DC4D8B"/>
          <w:sz w:val="24"/>
          <w:szCs w:val="24"/>
        </w:rPr>
        <w:t>'</w:t>
      </w:r>
      <w:r w:rsidRPr="005B6D62">
        <w:rPr>
          <w:rFonts w:ascii="Courier New" w:eastAsia="Times New Roman" w:hAnsi="Courier New" w:cs="Courier New"/>
          <w:color w:val="DCDCDC"/>
          <w:sz w:val="24"/>
          <w:szCs w:val="24"/>
        </w:rPr>
        <w:t>]</w:t>
      </w:r>
      <w:r w:rsidRPr="005B6D62">
        <w:rPr>
          <w:rFonts w:ascii="Courier New" w:eastAsia="Times New Roman" w:hAnsi="Courier New" w:cs="Courier New"/>
          <w:color w:val="D4D4D4"/>
          <w:sz w:val="24"/>
          <w:szCs w:val="24"/>
        </w:rPr>
        <w:t>.</w:t>
      </w:r>
      <w:proofErr w:type="gramStart"/>
      <w:r w:rsidRPr="005B6D62">
        <w:rPr>
          <w:rFonts w:ascii="Courier New" w:eastAsia="Times New Roman" w:hAnsi="Courier New" w:cs="Courier New"/>
          <w:color w:val="009BD8"/>
          <w:sz w:val="24"/>
          <w:szCs w:val="24"/>
        </w:rPr>
        <w:t>max</w:t>
      </w:r>
      <w:r w:rsidRPr="005B6D62">
        <w:rPr>
          <w:rFonts w:ascii="Courier New" w:eastAsia="Times New Roman" w:hAnsi="Courier New" w:cs="Courier New"/>
          <w:color w:val="DCDCDC"/>
          <w:sz w:val="24"/>
          <w:szCs w:val="24"/>
        </w:rPr>
        <w:t>(</w:t>
      </w:r>
      <w:proofErr w:type="gramEnd"/>
      <w:r w:rsidRPr="005B6D62">
        <w:rPr>
          <w:rFonts w:ascii="Courier New" w:eastAsia="Times New Roman" w:hAnsi="Courier New" w:cs="Courier New"/>
          <w:color w:val="DCDCDC"/>
          <w:sz w:val="24"/>
          <w:szCs w:val="24"/>
        </w:rPr>
        <w:t>))</w:t>
      </w:r>
    </w:p>
    <w:p w14:paraId="3A055FFC" w14:textId="4B82CDE5" w:rsidR="00636AF7" w:rsidRDefault="00636AF7"/>
    <w:p w14:paraId="2B43972C"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xml:space="preserve"># Convert </w:t>
      </w:r>
      <w:proofErr w:type="spellStart"/>
      <w:r w:rsidRPr="005B6D62">
        <w:rPr>
          <w:rFonts w:ascii="Times New Roman" w:eastAsia="Times New Roman" w:hAnsi="Times New Roman" w:cs="Times New Roman"/>
          <w:color w:val="CFA600"/>
          <w:sz w:val="24"/>
          <w:szCs w:val="24"/>
        </w:rPr>
        <w:t>ride_date</w:t>
      </w:r>
      <w:proofErr w:type="spellEnd"/>
      <w:r w:rsidRPr="005B6D62">
        <w:rPr>
          <w:rFonts w:ascii="Times New Roman" w:eastAsia="Times New Roman" w:hAnsi="Times New Roman" w:cs="Times New Roman"/>
          <w:color w:val="CFA600"/>
          <w:sz w:val="24"/>
          <w:szCs w:val="24"/>
        </w:rPr>
        <w:t xml:space="preserve"> to date</w:t>
      </w:r>
    </w:p>
    <w:p w14:paraId="5B0B4D32"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roofErr w:type="spellStart"/>
      <w:r w:rsidRPr="005B6D62">
        <w:rPr>
          <w:rFonts w:ascii="Times New Roman" w:eastAsia="Times New Roman" w:hAnsi="Times New Roman" w:cs="Times New Roman"/>
          <w:color w:val="CFA600"/>
          <w:sz w:val="24"/>
          <w:szCs w:val="24"/>
        </w:rPr>
        <w:t>ride_sharing</w:t>
      </w:r>
      <w:proofErr w:type="spellEnd"/>
      <w:r w:rsidRPr="005B6D62">
        <w:rPr>
          <w:rFonts w:ascii="Times New Roman" w:eastAsia="Times New Roman" w:hAnsi="Times New Roman" w:cs="Times New Roman"/>
          <w:color w:val="CFA600"/>
          <w:sz w:val="24"/>
          <w:szCs w:val="24"/>
        </w:rPr>
        <w:t>['</w:t>
      </w:r>
      <w:proofErr w:type="spellStart"/>
      <w:r w:rsidRPr="005B6D62">
        <w:rPr>
          <w:rFonts w:ascii="Times New Roman" w:eastAsia="Times New Roman" w:hAnsi="Times New Roman" w:cs="Times New Roman"/>
          <w:color w:val="CFA600"/>
          <w:sz w:val="24"/>
          <w:szCs w:val="24"/>
        </w:rPr>
        <w:t>ride_dt</w:t>
      </w:r>
      <w:proofErr w:type="spellEnd"/>
      <w:r w:rsidRPr="005B6D62">
        <w:rPr>
          <w:rFonts w:ascii="Times New Roman" w:eastAsia="Times New Roman" w:hAnsi="Times New Roman" w:cs="Times New Roman"/>
          <w:color w:val="CFA600"/>
          <w:sz w:val="24"/>
          <w:szCs w:val="24"/>
        </w:rPr>
        <w:t xml:space="preserve">'] = </w:t>
      </w:r>
      <w:proofErr w:type="spellStart"/>
      <w:r w:rsidRPr="005B6D62">
        <w:rPr>
          <w:rFonts w:ascii="Times New Roman" w:eastAsia="Times New Roman" w:hAnsi="Times New Roman" w:cs="Times New Roman"/>
          <w:color w:val="CFA600"/>
          <w:sz w:val="24"/>
          <w:szCs w:val="24"/>
        </w:rPr>
        <w:t>pd.to_datetime</w:t>
      </w:r>
      <w:proofErr w:type="spellEnd"/>
      <w:r w:rsidRPr="005B6D62">
        <w:rPr>
          <w:rFonts w:ascii="Times New Roman" w:eastAsia="Times New Roman" w:hAnsi="Times New Roman" w:cs="Times New Roman"/>
          <w:color w:val="CFA600"/>
          <w:sz w:val="24"/>
          <w:szCs w:val="24"/>
        </w:rPr>
        <w:t>(</w:t>
      </w:r>
      <w:proofErr w:type="spellStart"/>
      <w:r w:rsidRPr="005B6D62">
        <w:rPr>
          <w:rFonts w:ascii="Times New Roman" w:eastAsia="Times New Roman" w:hAnsi="Times New Roman" w:cs="Times New Roman"/>
          <w:color w:val="CFA600"/>
          <w:sz w:val="24"/>
          <w:szCs w:val="24"/>
        </w:rPr>
        <w:t>ride_sharing</w:t>
      </w:r>
      <w:proofErr w:type="spellEnd"/>
      <w:r w:rsidRPr="005B6D62">
        <w:rPr>
          <w:rFonts w:ascii="Times New Roman" w:eastAsia="Times New Roman" w:hAnsi="Times New Roman" w:cs="Times New Roman"/>
          <w:color w:val="CFA600"/>
          <w:sz w:val="24"/>
          <w:szCs w:val="24"/>
        </w:rPr>
        <w:t>['</w:t>
      </w:r>
      <w:proofErr w:type="spellStart"/>
      <w:r w:rsidRPr="005B6D62">
        <w:rPr>
          <w:rFonts w:ascii="Times New Roman" w:eastAsia="Times New Roman" w:hAnsi="Times New Roman" w:cs="Times New Roman"/>
          <w:color w:val="CFA600"/>
          <w:sz w:val="24"/>
          <w:szCs w:val="24"/>
        </w:rPr>
        <w:t>ride_date</w:t>
      </w:r>
      <w:proofErr w:type="spellEnd"/>
      <w:r w:rsidRPr="005B6D62">
        <w:rPr>
          <w:rFonts w:ascii="Times New Roman" w:eastAsia="Times New Roman" w:hAnsi="Times New Roman" w:cs="Times New Roman"/>
          <w:color w:val="CFA600"/>
          <w:sz w:val="24"/>
          <w:szCs w:val="24"/>
        </w:rPr>
        <w:t>']).</w:t>
      </w:r>
      <w:proofErr w:type="spellStart"/>
      <w:proofErr w:type="gramStart"/>
      <w:r w:rsidRPr="005B6D62">
        <w:rPr>
          <w:rFonts w:ascii="Times New Roman" w:eastAsia="Times New Roman" w:hAnsi="Times New Roman" w:cs="Times New Roman"/>
          <w:color w:val="CFA600"/>
          <w:sz w:val="24"/>
          <w:szCs w:val="24"/>
        </w:rPr>
        <w:t>dt.date</w:t>
      </w:r>
      <w:proofErr w:type="spellEnd"/>
      <w:proofErr w:type="gramEnd"/>
    </w:p>
    <w:p w14:paraId="5B9D6BAD"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
    <w:p w14:paraId="4138B6FF"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Save today's date</w:t>
      </w:r>
    </w:p>
    <w:p w14:paraId="37D124BC"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xml:space="preserve">today = </w:t>
      </w:r>
      <w:proofErr w:type="spellStart"/>
      <w:r w:rsidRPr="005B6D62">
        <w:rPr>
          <w:rFonts w:ascii="Times New Roman" w:eastAsia="Times New Roman" w:hAnsi="Times New Roman" w:cs="Times New Roman"/>
          <w:color w:val="CFA600"/>
          <w:sz w:val="24"/>
          <w:szCs w:val="24"/>
        </w:rPr>
        <w:t>dt.date.today</w:t>
      </w:r>
      <w:proofErr w:type="spellEnd"/>
      <w:r w:rsidRPr="005B6D62">
        <w:rPr>
          <w:rFonts w:ascii="Times New Roman" w:eastAsia="Times New Roman" w:hAnsi="Times New Roman" w:cs="Times New Roman"/>
          <w:color w:val="CFA600"/>
          <w:sz w:val="24"/>
          <w:szCs w:val="24"/>
        </w:rPr>
        <w:t>()</w:t>
      </w:r>
    </w:p>
    <w:p w14:paraId="6D7B20CD"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
    <w:p w14:paraId="27A656E1"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Set all in the future to today's date</w:t>
      </w:r>
    </w:p>
    <w:p w14:paraId="335FB9B3"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roofErr w:type="spellStart"/>
      <w:r w:rsidRPr="005B6D62">
        <w:rPr>
          <w:rFonts w:ascii="Times New Roman" w:eastAsia="Times New Roman" w:hAnsi="Times New Roman" w:cs="Times New Roman"/>
          <w:color w:val="CFA600"/>
          <w:sz w:val="24"/>
          <w:szCs w:val="24"/>
        </w:rPr>
        <w:t>ride_sharing.loc</w:t>
      </w:r>
      <w:proofErr w:type="spellEnd"/>
      <w:r w:rsidRPr="005B6D62">
        <w:rPr>
          <w:rFonts w:ascii="Times New Roman" w:eastAsia="Times New Roman" w:hAnsi="Times New Roman" w:cs="Times New Roman"/>
          <w:color w:val="CFA600"/>
          <w:sz w:val="24"/>
          <w:szCs w:val="24"/>
        </w:rPr>
        <w:t>[</w:t>
      </w:r>
      <w:proofErr w:type="spellStart"/>
      <w:r w:rsidRPr="005B6D62">
        <w:rPr>
          <w:rFonts w:ascii="Times New Roman" w:eastAsia="Times New Roman" w:hAnsi="Times New Roman" w:cs="Times New Roman"/>
          <w:color w:val="CFA600"/>
          <w:sz w:val="24"/>
          <w:szCs w:val="24"/>
        </w:rPr>
        <w:t>ride_sharing</w:t>
      </w:r>
      <w:proofErr w:type="spellEnd"/>
      <w:r w:rsidRPr="005B6D62">
        <w:rPr>
          <w:rFonts w:ascii="Times New Roman" w:eastAsia="Times New Roman" w:hAnsi="Times New Roman" w:cs="Times New Roman"/>
          <w:color w:val="CFA600"/>
          <w:sz w:val="24"/>
          <w:szCs w:val="24"/>
        </w:rPr>
        <w:t>['</w:t>
      </w:r>
      <w:proofErr w:type="spellStart"/>
      <w:r w:rsidRPr="005B6D62">
        <w:rPr>
          <w:rFonts w:ascii="Times New Roman" w:eastAsia="Times New Roman" w:hAnsi="Times New Roman" w:cs="Times New Roman"/>
          <w:color w:val="CFA600"/>
          <w:sz w:val="24"/>
          <w:szCs w:val="24"/>
        </w:rPr>
        <w:t>ride_dt</w:t>
      </w:r>
      <w:proofErr w:type="spellEnd"/>
      <w:r w:rsidRPr="005B6D62">
        <w:rPr>
          <w:rFonts w:ascii="Times New Roman" w:eastAsia="Times New Roman" w:hAnsi="Times New Roman" w:cs="Times New Roman"/>
          <w:color w:val="CFA600"/>
          <w:sz w:val="24"/>
          <w:szCs w:val="24"/>
        </w:rPr>
        <w:t>'] &gt; today, '</w:t>
      </w:r>
      <w:proofErr w:type="spellStart"/>
      <w:r w:rsidRPr="005B6D62">
        <w:rPr>
          <w:rFonts w:ascii="Times New Roman" w:eastAsia="Times New Roman" w:hAnsi="Times New Roman" w:cs="Times New Roman"/>
          <w:color w:val="CFA600"/>
          <w:sz w:val="24"/>
          <w:szCs w:val="24"/>
        </w:rPr>
        <w:t>ride_dt</w:t>
      </w:r>
      <w:proofErr w:type="spellEnd"/>
      <w:r w:rsidRPr="005B6D62">
        <w:rPr>
          <w:rFonts w:ascii="Times New Roman" w:eastAsia="Times New Roman" w:hAnsi="Times New Roman" w:cs="Times New Roman"/>
          <w:color w:val="CFA600"/>
          <w:sz w:val="24"/>
          <w:szCs w:val="24"/>
        </w:rPr>
        <w:t>'] = today</w:t>
      </w:r>
    </w:p>
    <w:p w14:paraId="7A63D833"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
    <w:p w14:paraId="636A0400"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xml:space="preserve"># Print maximum of </w:t>
      </w:r>
      <w:proofErr w:type="spellStart"/>
      <w:r w:rsidRPr="005B6D62">
        <w:rPr>
          <w:rFonts w:ascii="Times New Roman" w:eastAsia="Times New Roman" w:hAnsi="Times New Roman" w:cs="Times New Roman"/>
          <w:color w:val="CFA600"/>
          <w:sz w:val="24"/>
          <w:szCs w:val="24"/>
        </w:rPr>
        <w:t>ride_dt</w:t>
      </w:r>
      <w:proofErr w:type="spellEnd"/>
      <w:r w:rsidRPr="005B6D62">
        <w:rPr>
          <w:rFonts w:ascii="Times New Roman" w:eastAsia="Times New Roman" w:hAnsi="Times New Roman" w:cs="Times New Roman"/>
          <w:color w:val="CFA600"/>
          <w:sz w:val="24"/>
          <w:szCs w:val="24"/>
        </w:rPr>
        <w:t xml:space="preserve"> column</w:t>
      </w:r>
    </w:p>
    <w:p w14:paraId="75286E5B" w14:textId="77777777" w:rsidR="005B6D62" w:rsidRPr="005B6D62" w:rsidRDefault="005B6D62" w:rsidP="005B6D62">
      <w:pPr>
        <w:spacing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print(</w:t>
      </w:r>
      <w:proofErr w:type="spellStart"/>
      <w:r w:rsidRPr="005B6D62">
        <w:rPr>
          <w:rFonts w:ascii="Times New Roman" w:eastAsia="Times New Roman" w:hAnsi="Times New Roman" w:cs="Times New Roman"/>
          <w:color w:val="CFA600"/>
          <w:sz w:val="24"/>
          <w:szCs w:val="24"/>
        </w:rPr>
        <w:t>ride_sharing</w:t>
      </w:r>
      <w:proofErr w:type="spellEnd"/>
      <w:r w:rsidRPr="005B6D62">
        <w:rPr>
          <w:rFonts w:ascii="Times New Roman" w:eastAsia="Times New Roman" w:hAnsi="Times New Roman" w:cs="Times New Roman"/>
          <w:color w:val="CFA600"/>
          <w:sz w:val="24"/>
          <w:szCs w:val="24"/>
        </w:rPr>
        <w:t>['</w:t>
      </w:r>
      <w:proofErr w:type="spellStart"/>
      <w:r w:rsidRPr="005B6D62">
        <w:rPr>
          <w:rFonts w:ascii="Times New Roman" w:eastAsia="Times New Roman" w:hAnsi="Times New Roman" w:cs="Times New Roman"/>
          <w:color w:val="CFA600"/>
          <w:sz w:val="24"/>
          <w:szCs w:val="24"/>
        </w:rPr>
        <w:t>ride_dt</w:t>
      </w:r>
      <w:proofErr w:type="spellEnd"/>
      <w:r w:rsidRPr="005B6D62">
        <w:rPr>
          <w:rFonts w:ascii="Times New Roman" w:eastAsia="Times New Roman" w:hAnsi="Times New Roman" w:cs="Times New Roman"/>
          <w:color w:val="CFA600"/>
          <w:sz w:val="24"/>
          <w:szCs w:val="24"/>
        </w:rPr>
        <w:t>'].max())</w:t>
      </w:r>
    </w:p>
    <w:p w14:paraId="2B1E8AA7" w14:textId="77777777" w:rsidR="005B6D62" w:rsidRPr="005B6D62" w:rsidRDefault="005B6D62" w:rsidP="005B6D62">
      <w:pPr>
        <w:spacing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2023-02-27</w:t>
      </w:r>
    </w:p>
    <w:p w14:paraId="4DB9EA3B"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p>
    <w:p w14:paraId="705BB0CC" w14:textId="77777777" w:rsidR="005B6D62" w:rsidRPr="005B6D62" w:rsidRDefault="005B6D62" w:rsidP="005B6D62">
      <w:pPr>
        <w:spacing w:after="0"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&lt;script.py&gt; output:</w:t>
      </w:r>
    </w:p>
    <w:p w14:paraId="089A7A5F" w14:textId="77777777" w:rsidR="005B6D62" w:rsidRPr="005B6D62" w:rsidRDefault="005B6D62" w:rsidP="005B6D62">
      <w:pPr>
        <w:spacing w:line="240" w:lineRule="auto"/>
        <w:rPr>
          <w:rFonts w:ascii="Times New Roman" w:eastAsia="Times New Roman" w:hAnsi="Times New Roman" w:cs="Times New Roman"/>
          <w:color w:val="CFA600"/>
          <w:sz w:val="24"/>
          <w:szCs w:val="24"/>
        </w:rPr>
      </w:pPr>
      <w:r w:rsidRPr="005B6D62">
        <w:rPr>
          <w:rFonts w:ascii="Times New Roman" w:eastAsia="Times New Roman" w:hAnsi="Times New Roman" w:cs="Times New Roman"/>
          <w:color w:val="CFA600"/>
          <w:sz w:val="24"/>
          <w:szCs w:val="24"/>
        </w:rPr>
        <w:t xml:space="preserve">    2023-02-27</w:t>
      </w:r>
    </w:p>
    <w:p w14:paraId="742194AB" w14:textId="358C0B0E" w:rsidR="005B6D62" w:rsidRDefault="005B6D62"/>
    <w:p w14:paraId="5890F406" w14:textId="1690CD5A" w:rsidR="005B6D62" w:rsidRDefault="005B6D62">
      <w:proofErr w:type="gramStart"/>
      <w:r>
        <w:t>Great job</w:t>
      </w:r>
      <w:proofErr w:type="gramEnd"/>
      <w:r>
        <w:t>! Imagine counting the number of rides taken today without having cleaned your ranges correctly. You would have wildly underreported your findings!</w:t>
      </w:r>
    </w:p>
    <w:p w14:paraId="5B4A707A" w14:textId="77777777" w:rsidR="00741DA4" w:rsidRDefault="00741DA4" w:rsidP="00741DA4">
      <w:pPr>
        <w:pStyle w:val="Heading1"/>
      </w:pPr>
      <w:r>
        <w:lastRenderedPageBreak/>
        <w:t>Uniqueness constraints</w:t>
      </w:r>
    </w:p>
    <w:p w14:paraId="51C9DE4C" w14:textId="77777777" w:rsidR="00741DA4" w:rsidRDefault="00741DA4" w:rsidP="00741DA4">
      <w:r>
        <w:rPr>
          <w:rStyle w:val="Strong"/>
        </w:rPr>
        <w:t>50 XP</w:t>
      </w:r>
    </w:p>
    <w:p w14:paraId="4861EB9E" w14:textId="77777777" w:rsidR="00741DA4" w:rsidRDefault="00741DA4" w:rsidP="00741DA4">
      <w:pPr>
        <w:pStyle w:val="Heading2"/>
      </w:pPr>
      <w:r>
        <w:t>1. Uniqueness constraints</w:t>
      </w:r>
    </w:p>
    <w:p w14:paraId="6F98D65A" w14:textId="77777777" w:rsidR="00741DA4" w:rsidRDefault="00741DA4" w:rsidP="00741DA4">
      <w:pPr>
        <w:pStyle w:val="NormalWeb"/>
      </w:pPr>
      <w:r>
        <w:t xml:space="preserve">Hi and welcome to the final lesson of this chapter. Let's discuss another common data cleaning problem, duplicate values. </w:t>
      </w:r>
    </w:p>
    <w:p w14:paraId="55641F40" w14:textId="77777777" w:rsidR="00741DA4" w:rsidRDefault="00741DA4" w:rsidP="00741DA4">
      <w:pPr>
        <w:pStyle w:val="Heading2"/>
      </w:pPr>
      <w:r>
        <w:t>2. What are duplicate values?</w:t>
      </w:r>
    </w:p>
    <w:p w14:paraId="7D0FAB18" w14:textId="77777777" w:rsidR="00741DA4" w:rsidRDefault="00741DA4" w:rsidP="00741DA4">
      <w:pPr>
        <w:pStyle w:val="NormalWeb"/>
      </w:pPr>
      <w:r>
        <w:t xml:space="preserve">Duplicate values can be diagnosed when we have the same exact information repeated across multiple rows, for </w:t>
      </w:r>
      <w:proofErr w:type="gramStart"/>
      <w:r>
        <w:t>a some</w:t>
      </w:r>
      <w:proofErr w:type="gramEnd"/>
      <w:r>
        <w:t xml:space="preserve"> or all columns in our </w:t>
      </w:r>
      <w:proofErr w:type="spellStart"/>
      <w:r>
        <w:t>DataFrame</w:t>
      </w:r>
      <w:proofErr w:type="spellEnd"/>
      <w:r>
        <w:t xml:space="preserve">. In this example </w:t>
      </w:r>
      <w:proofErr w:type="spellStart"/>
      <w:r>
        <w:t>DataFrame</w:t>
      </w:r>
      <w:proofErr w:type="spellEnd"/>
      <w:r>
        <w:t xml:space="preserve"> containing the names, address, height, and weight of individuals, the rows presented have identical values across all columns. </w:t>
      </w:r>
    </w:p>
    <w:p w14:paraId="5D23B78C" w14:textId="77777777" w:rsidR="00741DA4" w:rsidRDefault="00741DA4" w:rsidP="00741DA4">
      <w:pPr>
        <w:pStyle w:val="Heading2"/>
      </w:pPr>
      <w:r>
        <w:t>3. What are duplicate values?</w:t>
      </w:r>
    </w:p>
    <w:p w14:paraId="3E454B34" w14:textId="77777777" w:rsidR="00741DA4" w:rsidRDefault="00741DA4" w:rsidP="00741DA4">
      <w:pPr>
        <w:pStyle w:val="NormalWeb"/>
      </w:pPr>
      <w:r>
        <w:t xml:space="preserve">In this one, there are duplicate values for all columns except the height column -- which leads us to think it's more likely a data entry error than an actual other person. </w:t>
      </w:r>
    </w:p>
    <w:p w14:paraId="0362DF76" w14:textId="77777777" w:rsidR="00741DA4" w:rsidRDefault="00741DA4" w:rsidP="00741DA4">
      <w:pPr>
        <w:pStyle w:val="Heading2"/>
      </w:pPr>
      <w:r>
        <w:t>4. Why do they happen?</w:t>
      </w:r>
    </w:p>
    <w:p w14:paraId="032375FB" w14:textId="77777777" w:rsidR="00741DA4" w:rsidRDefault="00741DA4" w:rsidP="00741DA4">
      <w:pPr>
        <w:pStyle w:val="NormalWeb"/>
      </w:pPr>
      <w:r>
        <w:t xml:space="preserve">Apart from data entry and human errors alluded to in the previous slide, </w:t>
      </w:r>
    </w:p>
    <w:p w14:paraId="0271D5EF" w14:textId="77777777" w:rsidR="00741DA4" w:rsidRDefault="00741DA4" w:rsidP="00741DA4">
      <w:pPr>
        <w:pStyle w:val="Heading2"/>
      </w:pPr>
      <w:r>
        <w:t>5. Why do they happen?</w:t>
      </w:r>
    </w:p>
    <w:p w14:paraId="6428EAB2" w14:textId="77777777" w:rsidR="00741DA4" w:rsidRDefault="00741DA4" w:rsidP="00741DA4">
      <w:pPr>
        <w:pStyle w:val="NormalWeb"/>
      </w:pPr>
      <w:r>
        <w:t xml:space="preserve">duplicate data can also arise because of bugs and design errors whether in business processes or data pipelines. </w:t>
      </w:r>
    </w:p>
    <w:p w14:paraId="10C09A56" w14:textId="77777777" w:rsidR="00741DA4" w:rsidRDefault="00741DA4" w:rsidP="00741DA4">
      <w:pPr>
        <w:pStyle w:val="Heading2"/>
      </w:pPr>
      <w:r>
        <w:t>6. Why do they happen?</w:t>
      </w:r>
    </w:p>
    <w:p w14:paraId="47ED81C0" w14:textId="77777777" w:rsidR="00741DA4" w:rsidRDefault="00741DA4" w:rsidP="00741DA4">
      <w:pPr>
        <w:pStyle w:val="NormalWeb"/>
      </w:pPr>
      <w:r>
        <w:t xml:space="preserve">However they </w:t>
      </w:r>
      <w:proofErr w:type="spellStart"/>
      <w:r>
        <w:t>oftenmost</w:t>
      </w:r>
      <w:proofErr w:type="spellEnd"/>
      <w:r>
        <w:t xml:space="preserve"> arise from the necessary act of joining and consolidating data from various resources, which could retain duplicate values. </w:t>
      </w:r>
    </w:p>
    <w:p w14:paraId="7D97788A" w14:textId="77777777" w:rsidR="00741DA4" w:rsidRDefault="00741DA4" w:rsidP="00741DA4">
      <w:pPr>
        <w:pStyle w:val="Heading2"/>
      </w:pPr>
      <w:r>
        <w:t>7. How to find duplicate values?</w:t>
      </w:r>
    </w:p>
    <w:p w14:paraId="36F84583" w14:textId="77777777" w:rsidR="00741DA4" w:rsidRDefault="00741DA4" w:rsidP="00741DA4">
      <w:pPr>
        <w:pStyle w:val="NormalWeb"/>
      </w:pPr>
      <w:proofErr w:type="gramStart"/>
      <w:r>
        <w:t>Let's</w:t>
      </w:r>
      <w:proofErr w:type="gramEnd"/>
      <w:r>
        <w:t xml:space="preserve"> first see how to find duplicate values. In this example, </w:t>
      </w:r>
      <w:proofErr w:type="gramStart"/>
      <w:r>
        <w:t>we're</w:t>
      </w:r>
      <w:proofErr w:type="gramEnd"/>
      <w:r>
        <w:t xml:space="preserve"> working with a bigger version of the </w:t>
      </w:r>
      <w:proofErr w:type="spellStart"/>
      <w:r>
        <w:t>the</w:t>
      </w:r>
      <w:proofErr w:type="spellEnd"/>
      <w:r>
        <w:t xml:space="preserve"> height and weight data seen earlier in the video. </w:t>
      </w:r>
    </w:p>
    <w:p w14:paraId="6D8F8456" w14:textId="77777777" w:rsidR="00741DA4" w:rsidRDefault="00741DA4" w:rsidP="00741DA4">
      <w:pPr>
        <w:pStyle w:val="Heading2"/>
      </w:pPr>
      <w:r>
        <w:t>8. How to find duplicate values?</w:t>
      </w:r>
    </w:p>
    <w:p w14:paraId="35D4B79A" w14:textId="77777777" w:rsidR="00741DA4" w:rsidRDefault="00741DA4" w:rsidP="00741DA4">
      <w:pPr>
        <w:pStyle w:val="NormalWeb"/>
      </w:pPr>
      <w:r>
        <w:t xml:space="preserve">We can find duplicates in a </w:t>
      </w:r>
      <w:proofErr w:type="spellStart"/>
      <w:r>
        <w:t>DataFrame</w:t>
      </w:r>
      <w:proofErr w:type="spellEnd"/>
      <w:r>
        <w:t xml:space="preserve"> by using the dot-</w:t>
      </w:r>
      <w:proofErr w:type="gramStart"/>
      <w:r>
        <w:t>duplicated(</w:t>
      </w:r>
      <w:proofErr w:type="gramEnd"/>
      <w:r>
        <w:t xml:space="preserve">) method. It returns a Series of </w:t>
      </w:r>
      <w:proofErr w:type="spellStart"/>
      <w:r>
        <w:t>boolean</w:t>
      </w:r>
      <w:proofErr w:type="spellEnd"/>
      <w:r>
        <w:t xml:space="preserve"> values that are True for duplicate values, and False for non-duplicated values. </w:t>
      </w:r>
    </w:p>
    <w:p w14:paraId="3C945933" w14:textId="77777777" w:rsidR="00741DA4" w:rsidRDefault="00741DA4" w:rsidP="00741DA4">
      <w:pPr>
        <w:pStyle w:val="Heading2"/>
      </w:pPr>
      <w:r>
        <w:lastRenderedPageBreak/>
        <w:t>9. How to find duplicate values?</w:t>
      </w:r>
    </w:p>
    <w:p w14:paraId="222ED398" w14:textId="77777777" w:rsidR="00741DA4" w:rsidRDefault="00741DA4" w:rsidP="00741DA4">
      <w:pPr>
        <w:pStyle w:val="NormalWeb"/>
      </w:pPr>
      <w:r>
        <w:t xml:space="preserve">We can see exactly which rows </w:t>
      </w:r>
      <w:proofErr w:type="gramStart"/>
      <w:r>
        <w:t>are affected</w:t>
      </w:r>
      <w:proofErr w:type="gramEnd"/>
      <w:r>
        <w:t xml:space="preserve"> by using brackets as such. However, using dot-</w:t>
      </w:r>
      <w:proofErr w:type="gramStart"/>
      <w:r>
        <w:t>duplicated(</w:t>
      </w:r>
      <w:proofErr w:type="gramEnd"/>
      <w:r>
        <w:t xml:space="preserve">) without playing around with the arguments of the method can lead to misleading results, as all the columns are required to have duplicate values by default, with all duplicate values being marked as True except for the first occurrence. This limits our ability to </w:t>
      </w:r>
      <w:proofErr w:type="gramStart"/>
      <w:r>
        <w:t>properly diagnose</w:t>
      </w:r>
      <w:proofErr w:type="gramEnd"/>
      <w:r>
        <w:t xml:space="preserve"> what type of duplication we have, and how to effectively treat it. </w:t>
      </w:r>
    </w:p>
    <w:p w14:paraId="79782E6E" w14:textId="77777777" w:rsidR="00741DA4" w:rsidRDefault="00741DA4" w:rsidP="00741DA4">
      <w:pPr>
        <w:pStyle w:val="Heading2"/>
      </w:pPr>
      <w:r>
        <w:t>10. How to find duplicate rows?</w:t>
      </w:r>
    </w:p>
    <w:p w14:paraId="129A255B" w14:textId="77777777" w:rsidR="00741DA4" w:rsidRDefault="00741DA4" w:rsidP="00741DA4">
      <w:pPr>
        <w:pStyle w:val="NormalWeb"/>
      </w:pPr>
      <w:r>
        <w:t>To properly calibrate how we go about finding duplicates, we will use 2 arguments from the dot-</w:t>
      </w:r>
      <w:proofErr w:type="gramStart"/>
      <w:r>
        <w:t>duplicated(</w:t>
      </w:r>
      <w:proofErr w:type="gramEnd"/>
      <w:r>
        <w:t xml:space="preserve">) method. The subset argument lets us set a list of column names to check for duplication. For example, it allows us to find duplicates for the first and last name columns only. The keep argument lets us keep the first occurrence of a duplicate value by setting it to the string first, the last occurrence of a duplicate value by setting it the string </w:t>
      </w:r>
      <w:proofErr w:type="gramStart"/>
      <w:r>
        <w:t>last, or</w:t>
      </w:r>
      <w:proofErr w:type="gramEnd"/>
      <w:r>
        <w:t xml:space="preserve"> keep all occurrences of duplicate values by setting it to False. In this example, </w:t>
      </w:r>
      <w:proofErr w:type="gramStart"/>
      <w:r>
        <w:t>we're</w:t>
      </w:r>
      <w:proofErr w:type="gramEnd"/>
      <w:r>
        <w:t xml:space="preserve"> checking for duplicates across the first name, last name, and address variables, and we're choosing to keep all duplicates. </w:t>
      </w:r>
    </w:p>
    <w:p w14:paraId="3E97BD0B" w14:textId="77777777" w:rsidR="00741DA4" w:rsidRDefault="00741DA4" w:rsidP="00741DA4">
      <w:pPr>
        <w:pStyle w:val="Heading2"/>
      </w:pPr>
      <w:r>
        <w:t>11. How to find duplicate rows?</w:t>
      </w:r>
    </w:p>
    <w:p w14:paraId="5E3C368C" w14:textId="77777777" w:rsidR="00741DA4" w:rsidRDefault="00741DA4" w:rsidP="00741DA4">
      <w:pPr>
        <w:pStyle w:val="NormalWeb"/>
      </w:pPr>
      <w:r>
        <w:t xml:space="preserve">We see the following results -- to get a better bird's eye view of the duplicates, </w:t>
      </w:r>
    </w:p>
    <w:p w14:paraId="470573BF" w14:textId="77777777" w:rsidR="00741DA4" w:rsidRDefault="00741DA4" w:rsidP="00741DA4">
      <w:pPr>
        <w:pStyle w:val="Heading2"/>
      </w:pPr>
      <w:r>
        <w:t>12. How to find duplicate rows?</w:t>
      </w:r>
    </w:p>
    <w:p w14:paraId="37364CE4" w14:textId="77777777" w:rsidR="00741DA4" w:rsidRDefault="00741DA4" w:rsidP="00741DA4">
      <w:pPr>
        <w:pStyle w:val="NormalWeb"/>
      </w:pPr>
      <w:r>
        <w:t>We sort the duplicate rows using the dot-</w:t>
      </w:r>
      <w:proofErr w:type="spellStart"/>
      <w:r>
        <w:t>sort_values</w:t>
      </w:r>
      <w:proofErr w:type="spellEnd"/>
      <w:r>
        <w:t xml:space="preserve"> method, choosing </w:t>
      </w:r>
      <w:proofErr w:type="spellStart"/>
      <w:r>
        <w:t>first_name</w:t>
      </w:r>
      <w:proofErr w:type="spellEnd"/>
      <w:r>
        <w:t xml:space="preserve"> to sort by. </w:t>
      </w:r>
    </w:p>
    <w:p w14:paraId="39308CE3" w14:textId="77777777" w:rsidR="00741DA4" w:rsidRDefault="00741DA4" w:rsidP="00741DA4">
      <w:pPr>
        <w:pStyle w:val="Heading2"/>
      </w:pPr>
      <w:r>
        <w:t>13. How to find duplicate rows?</w:t>
      </w:r>
    </w:p>
    <w:p w14:paraId="1699B3F0" w14:textId="77777777" w:rsidR="00741DA4" w:rsidRDefault="00741DA4" w:rsidP="00741DA4">
      <w:pPr>
        <w:pStyle w:val="NormalWeb"/>
      </w:pPr>
      <w:r>
        <w:t xml:space="preserve">We find that there are four sets of duplicated rows, the first </w:t>
      </w:r>
      <w:proofErr w:type="gramStart"/>
      <w:r>
        <w:t>2</w:t>
      </w:r>
      <w:proofErr w:type="gramEnd"/>
      <w:r>
        <w:t xml:space="preserve"> being complete duplicates of each other across all columns, highlighted here in red. </w:t>
      </w:r>
    </w:p>
    <w:p w14:paraId="2198BF01" w14:textId="77777777" w:rsidR="00741DA4" w:rsidRDefault="00741DA4" w:rsidP="00741DA4">
      <w:pPr>
        <w:pStyle w:val="Heading2"/>
      </w:pPr>
      <w:r>
        <w:t>14. How to find duplicate rows?</w:t>
      </w:r>
    </w:p>
    <w:p w14:paraId="7BE44168" w14:textId="77777777" w:rsidR="00741DA4" w:rsidRDefault="00741DA4" w:rsidP="00741DA4">
      <w:pPr>
        <w:pStyle w:val="NormalWeb"/>
      </w:pPr>
      <w:r>
        <w:t xml:space="preserve">The other </w:t>
      </w:r>
      <w:proofErr w:type="gramStart"/>
      <w:r>
        <w:t>2</w:t>
      </w:r>
      <w:proofErr w:type="gramEnd"/>
      <w:r>
        <w:t xml:space="preserve"> being incomplete duplicates of each other highlighted here in blue with discrepancies across height and weight respectively. </w:t>
      </w:r>
    </w:p>
    <w:p w14:paraId="7EAE2DE3" w14:textId="77777777" w:rsidR="00741DA4" w:rsidRDefault="00741DA4" w:rsidP="00741DA4">
      <w:pPr>
        <w:pStyle w:val="Heading2"/>
      </w:pPr>
      <w:r>
        <w:t>15. How to treat duplicate values?</w:t>
      </w:r>
    </w:p>
    <w:p w14:paraId="7B234816" w14:textId="77777777" w:rsidR="00741DA4" w:rsidRDefault="00741DA4" w:rsidP="00741DA4">
      <w:pPr>
        <w:pStyle w:val="NormalWeb"/>
      </w:pPr>
      <w:r>
        <w:t xml:space="preserve">The complete duplicates can </w:t>
      </w:r>
      <w:proofErr w:type="gramStart"/>
      <w:r>
        <w:t>be treated</w:t>
      </w:r>
      <w:proofErr w:type="gramEnd"/>
      <w:r>
        <w:t xml:space="preserve"> easily. All that is </w:t>
      </w:r>
      <w:proofErr w:type="gramStart"/>
      <w:r>
        <w:t>required</w:t>
      </w:r>
      <w:proofErr w:type="gramEnd"/>
      <w:r>
        <w:t xml:space="preserve"> is to keep one of them only and discard the others. </w:t>
      </w:r>
    </w:p>
    <w:p w14:paraId="1391601E" w14:textId="77777777" w:rsidR="00741DA4" w:rsidRDefault="00741DA4" w:rsidP="00741DA4">
      <w:pPr>
        <w:pStyle w:val="Heading2"/>
      </w:pPr>
      <w:r>
        <w:lastRenderedPageBreak/>
        <w:t>16. How to treat duplicate values?</w:t>
      </w:r>
    </w:p>
    <w:p w14:paraId="4B211692" w14:textId="77777777" w:rsidR="00741DA4" w:rsidRDefault="00741DA4" w:rsidP="00741DA4">
      <w:pPr>
        <w:pStyle w:val="NormalWeb"/>
      </w:pPr>
      <w:r>
        <w:t>This can be done with the dot-</w:t>
      </w:r>
      <w:proofErr w:type="spellStart"/>
      <w:r>
        <w:t>drop_</w:t>
      </w:r>
      <w:proofErr w:type="gramStart"/>
      <w:r>
        <w:t>duplicates</w:t>
      </w:r>
      <w:proofErr w:type="spellEnd"/>
      <w:r>
        <w:t>(</w:t>
      </w:r>
      <w:proofErr w:type="gramEnd"/>
      <w:r>
        <w:t xml:space="preserve">) method, which also takes in the same subset and </w:t>
      </w:r>
      <w:proofErr w:type="gramStart"/>
      <w:r>
        <w:t>keep</w:t>
      </w:r>
      <w:proofErr w:type="gramEnd"/>
      <w:r>
        <w:t xml:space="preserve"> arguments as in the dot-duplicated() method, as well as the </w:t>
      </w:r>
      <w:proofErr w:type="spellStart"/>
      <w:r>
        <w:t>inplace</w:t>
      </w:r>
      <w:proofErr w:type="spellEnd"/>
      <w:r>
        <w:t xml:space="preserve"> argument which drops the duplicated values directly inside the </w:t>
      </w:r>
      <w:proofErr w:type="spellStart"/>
      <w:r>
        <w:t>height_weight</w:t>
      </w:r>
      <w:proofErr w:type="spellEnd"/>
      <w:r>
        <w:t xml:space="preserve"> </w:t>
      </w:r>
      <w:proofErr w:type="spellStart"/>
      <w:r>
        <w:t>DataFrame</w:t>
      </w:r>
      <w:proofErr w:type="spellEnd"/>
      <w:r>
        <w:t xml:space="preserve">. Here we are dropping complete duplicates only, so </w:t>
      </w:r>
      <w:proofErr w:type="gramStart"/>
      <w:r>
        <w:t>it's</w:t>
      </w:r>
      <w:proofErr w:type="gramEnd"/>
      <w:r>
        <w:t xml:space="preserve"> not necessary nor advisable to set a subset, and since the keep argument takes in first as default, we can keep it as such. Note that we can also set it as last, but not as False as it would keep all duplicates. </w:t>
      </w:r>
    </w:p>
    <w:p w14:paraId="4F6BB74E" w14:textId="77777777" w:rsidR="00741DA4" w:rsidRDefault="00741DA4" w:rsidP="00741DA4">
      <w:pPr>
        <w:pStyle w:val="Heading2"/>
      </w:pPr>
      <w:r>
        <w:t>17. How to treat duplicate values?</w:t>
      </w:r>
    </w:p>
    <w:p w14:paraId="72640420" w14:textId="77777777" w:rsidR="00741DA4" w:rsidRDefault="00741DA4" w:rsidP="00741DA4">
      <w:pPr>
        <w:pStyle w:val="NormalWeb"/>
      </w:pPr>
      <w:r>
        <w:t xml:space="preserve">This leaves us with the other </w:t>
      </w:r>
      <w:proofErr w:type="gramStart"/>
      <w:r>
        <w:t>2</w:t>
      </w:r>
      <w:proofErr w:type="gramEnd"/>
      <w:r>
        <w:t xml:space="preserve"> sets of duplicates discussed earlier, which are the same for </w:t>
      </w:r>
      <w:proofErr w:type="spellStart"/>
      <w:r>
        <w:t>first_name</w:t>
      </w:r>
      <w:proofErr w:type="spellEnd"/>
      <w:r>
        <w:t xml:space="preserve">, </w:t>
      </w:r>
      <w:proofErr w:type="spellStart"/>
      <w:r>
        <w:t>last_name</w:t>
      </w:r>
      <w:proofErr w:type="spellEnd"/>
      <w:r>
        <w:t xml:space="preserve"> and address, but contain discrepancies in height and weight. Apart from dropping rows with </w:t>
      </w:r>
      <w:proofErr w:type="gramStart"/>
      <w:r>
        <w:t>really small</w:t>
      </w:r>
      <w:proofErr w:type="gramEnd"/>
      <w:r>
        <w:t xml:space="preserve"> discrepancies, we can use a statistical measure to combine each set of duplicated values. </w:t>
      </w:r>
    </w:p>
    <w:p w14:paraId="01FF22D6" w14:textId="77777777" w:rsidR="00741DA4" w:rsidRDefault="00741DA4" w:rsidP="00741DA4">
      <w:pPr>
        <w:pStyle w:val="Heading2"/>
      </w:pPr>
      <w:r>
        <w:t>18. How to treat duplicate values?</w:t>
      </w:r>
    </w:p>
    <w:p w14:paraId="33E80BBD" w14:textId="77777777" w:rsidR="00741DA4" w:rsidRDefault="00741DA4" w:rsidP="00741DA4">
      <w:pPr>
        <w:pStyle w:val="NormalWeb"/>
      </w:pPr>
      <w:r>
        <w:t xml:space="preserve">For example, we can combine these two rows into one by computing the average mean between them, or the maximum, or other statistical measures, this is highly dependent on a common sense understanding of our data, and what type of data we have. </w:t>
      </w:r>
    </w:p>
    <w:p w14:paraId="68171AA4" w14:textId="77777777" w:rsidR="00741DA4" w:rsidRDefault="00741DA4" w:rsidP="00741DA4">
      <w:pPr>
        <w:pStyle w:val="Heading2"/>
      </w:pPr>
      <w:r>
        <w:t>19. How to treat duplicate values?</w:t>
      </w:r>
    </w:p>
    <w:p w14:paraId="5965F346" w14:textId="77777777" w:rsidR="00741DA4" w:rsidRDefault="00741DA4" w:rsidP="00741DA4">
      <w:pPr>
        <w:pStyle w:val="NormalWeb"/>
      </w:pPr>
      <w:r>
        <w:t xml:space="preserve">We can do this easily using the </w:t>
      </w:r>
      <w:proofErr w:type="spellStart"/>
      <w:r>
        <w:t>groupby</w:t>
      </w:r>
      <w:proofErr w:type="spellEnd"/>
      <w:r>
        <w:t xml:space="preserve"> method, which when chained with the </w:t>
      </w:r>
      <w:proofErr w:type="spellStart"/>
      <w:r>
        <w:t>agg</w:t>
      </w:r>
      <w:proofErr w:type="spellEnd"/>
      <w:r>
        <w:t xml:space="preserve"> method, lets you group by a set of common columns and return statistical values for specific columns when the aggregation is </w:t>
      </w:r>
      <w:proofErr w:type="gramStart"/>
      <w:r>
        <w:t>being performed</w:t>
      </w:r>
      <w:proofErr w:type="gramEnd"/>
      <w:r>
        <w:t xml:space="preserve">. For </w:t>
      </w:r>
      <w:proofErr w:type="gramStart"/>
      <w:r>
        <w:t>example</w:t>
      </w:r>
      <w:proofErr w:type="gramEnd"/>
      <w:r>
        <w:t xml:space="preserve"> here, we created a dictionary called summaries, which instructs </w:t>
      </w:r>
      <w:proofErr w:type="spellStart"/>
      <w:r>
        <w:t>groupby</w:t>
      </w:r>
      <w:proofErr w:type="spellEnd"/>
      <w:r>
        <w:t xml:space="preserve"> to return the maximum of duplicated rows for the height column, and the mean duplicated rows for the weight column. We then group </w:t>
      </w:r>
      <w:proofErr w:type="spellStart"/>
      <w:r>
        <w:t>height_weight</w:t>
      </w:r>
      <w:proofErr w:type="spellEnd"/>
      <w:r>
        <w:t xml:space="preserve"> by the column names defined earlier, and chained it with the </w:t>
      </w:r>
      <w:proofErr w:type="spellStart"/>
      <w:r>
        <w:t>agg</w:t>
      </w:r>
      <w:proofErr w:type="spellEnd"/>
      <w:r>
        <w:t xml:space="preserve"> method, which takes in the summaries dictionary we created. We chain this entire line with the dot-</w:t>
      </w:r>
      <w:proofErr w:type="spellStart"/>
      <w:r>
        <w:t>reset_</w:t>
      </w:r>
      <w:proofErr w:type="gramStart"/>
      <w:r>
        <w:t>index</w:t>
      </w:r>
      <w:proofErr w:type="spellEnd"/>
      <w:r>
        <w:t>(</w:t>
      </w:r>
      <w:proofErr w:type="gramEnd"/>
      <w:r>
        <w:t xml:space="preserve">) method, so that we can have numbered indices in the final output. We can verify that there are no more duplicate values by running the duplicated method </w:t>
      </w:r>
      <w:proofErr w:type="gramStart"/>
      <w:r>
        <w:t>again, and</w:t>
      </w:r>
      <w:proofErr w:type="gramEnd"/>
      <w:r>
        <w:t xml:space="preserve"> use brackets to output duplicate rows. </w:t>
      </w:r>
    </w:p>
    <w:p w14:paraId="37329B46" w14:textId="77777777" w:rsidR="00741DA4" w:rsidRDefault="00741DA4" w:rsidP="00741DA4">
      <w:pPr>
        <w:pStyle w:val="Heading2"/>
      </w:pPr>
      <w:r>
        <w:t xml:space="preserve">20. </w:t>
      </w:r>
      <w:proofErr w:type="gramStart"/>
      <w:r>
        <w:t>Let's</w:t>
      </w:r>
      <w:proofErr w:type="gramEnd"/>
      <w:r>
        <w:t xml:space="preserve"> practice!</w:t>
      </w:r>
    </w:p>
    <w:p w14:paraId="2B7B93EA" w14:textId="77777777" w:rsidR="00741DA4" w:rsidRDefault="00741DA4" w:rsidP="00741DA4">
      <w:pPr>
        <w:pStyle w:val="NormalWeb"/>
      </w:pPr>
      <w:r>
        <w:t xml:space="preserve">Now that we have a solid grasp of duplication, </w:t>
      </w:r>
      <w:proofErr w:type="gramStart"/>
      <w:r>
        <w:t>let's</w:t>
      </w:r>
      <w:proofErr w:type="gramEnd"/>
      <w:r>
        <w:t xml:space="preserve"> practice. </w:t>
      </w:r>
    </w:p>
    <w:p w14:paraId="3BDF0F9C" w14:textId="09F3F920" w:rsidR="005B6D62" w:rsidRDefault="00507DE2">
      <w:r>
        <w:t xml:space="preserve">Correct! </w:t>
      </w:r>
      <w:proofErr w:type="spellStart"/>
      <w:r>
        <w:t>Subsetting</w:t>
      </w:r>
      <w:proofErr w:type="spellEnd"/>
      <w:r>
        <w:t xml:space="preserve"> on metadata and keeping all duplicate records gives you a better bird-eye's view over your data and how to duplicate it! You can even subset the </w:t>
      </w:r>
      <w:r>
        <w:rPr>
          <w:rStyle w:val="HTMLCode"/>
          <w:rFonts w:eastAsiaTheme="minorEastAsia"/>
        </w:rPr>
        <w:t>loans</w:t>
      </w:r>
      <w:r>
        <w:t xml:space="preserve"> </w:t>
      </w:r>
      <w:proofErr w:type="spellStart"/>
      <w:r>
        <w:t>DataFrame</w:t>
      </w:r>
      <w:proofErr w:type="spellEnd"/>
      <w:r>
        <w:t xml:space="preserve"> using bracketing and sort the values so you can properly </w:t>
      </w:r>
      <w:proofErr w:type="gramStart"/>
      <w:r>
        <w:t>identify</w:t>
      </w:r>
      <w:proofErr w:type="gramEnd"/>
      <w:r>
        <w:t xml:space="preserve"> the duplicates.</w:t>
      </w:r>
    </w:p>
    <w:p w14:paraId="6FA8EC88" w14:textId="3E87082E" w:rsidR="00507DE2" w:rsidRDefault="00507DE2"/>
    <w:p w14:paraId="7CA0B878" w14:textId="77777777" w:rsidR="00507DE2" w:rsidRDefault="00507DE2" w:rsidP="00507DE2">
      <w:r>
        <w:rPr>
          <w:rStyle w:val="Strong"/>
        </w:rPr>
        <w:t>Daily XP</w:t>
      </w:r>
      <w:r>
        <w:rPr>
          <w:rStyle w:val="css-rfy0dy"/>
          <w:b/>
          <w:bCs/>
        </w:rPr>
        <w:t>100</w:t>
      </w:r>
    </w:p>
    <w:p w14:paraId="3CD1CEDA" w14:textId="77777777" w:rsidR="00507DE2" w:rsidRDefault="00507DE2" w:rsidP="00507DE2">
      <w:pPr>
        <w:pStyle w:val="Heading1"/>
      </w:pPr>
      <w:r>
        <w:lastRenderedPageBreak/>
        <w:t>How big is your subset?</w:t>
      </w:r>
    </w:p>
    <w:p w14:paraId="57F95364" w14:textId="77777777" w:rsidR="00507DE2" w:rsidRDefault="00507DE2" w:rsidP="00507DE2">
      <w:pPr>
        <w:pStyle w:val="NormalWeb"/>
      </w:pPr>
      <w:r>
        <w:t xml:space="preserve">You have the following </w:t>
      </w:r>
      <w:r>
        <w:rPr>
          <w:rStyle w:val="HTMLCode"/>
        </w:rPr>
        <w:t>loans</w:t>
      </w:r>
      <w:r>
        <w:t xml:space="preserve"> </w:t>
      </w:r>
      <w:proofErr w:type="spellStart"/>
      <w:r>
        <w:t>DataFrame</w:t>
      </w:r>
      <w:proofErr w:type="spellEnd"/>
      <w:r>
        <w:t xml:space="preserve"> which </w:t>
      </w:r>
      <w:proofErr w:type="gramStart"/>
      <w:r>
        <w:t>contains</w:t>
      </w:r>
      <w:proofErr w:type="gramEnd"/>
      <w:r>
        <w:t xml:space="preserve"> loan and credit score data for consumers, and some metadata such as their first and last names. You want to find both complete and incomplete duplicates </w:t>
      </w:r>
      <w:proofErr w:type="gramStart"/>
      <w:r>
        <w:t xml:space="preserve">using </w:t>
      </w:r>
      <w:r>
        <w:rPr>
          <w:rStyle w:val="HTMLCode"/>
        </w:rPr>
        <w:t>.duplicated</w:t>
      </w:r>
      <w:proofErr w:type="gramEnd"/>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7"/>
        <w:gridCol w:w="1229"/>
        <w:gridCol w:w="1186"/>
        <w:gridCol w:w="898"/>
      </w:tblGrid>
      <w:tr w:rsidR="00507DE2" w14:paraId="3E6F2FE2" w14:textId="77777777" w:rsidTr="00507DE2">
        <w:trPr>
          <w:tblHeader/>
          <w:tblCellSpacing w:w="15" w:type="dxa"/>
        </w:trPr>
        <w:tc>
          <w:tcPr>
            <w:tcW w:w="0" w:type="auto"/>
            <w:vAlign w:val="center"/>
            <w:hideMark/>
          </w:tcPr>
          <w:p w14:paraId="13010723" w14:textId="77777777" w:rsidR="00507DE2" w:rsidRDefault="00507DE2">
            <w:pPr>
              <w:jc w:val="center"/>
              <w:rPr>
                <w:b/>
                <w:bCs/>
              </w:rPr>
            </w:pPr>
            <w:proofErr w:type="spellStart"/>
            <w:r>
              <w:rPr>
                <w:b/>
                <w:bCs/>
              </w:rPr>
              <w:t>first_name</w:t>
            </w:r>
            <w:proofErr w:type="spellEnd"/>
          </w:p>
        </w:tc>
        <w:tc>
          <w:tcPr>
            <w:tcW w:w="0" w:type="auto"/>
            <w:vAlign w:val="center"/>
            <w:hideMark/>
          </w:tcPr>
          <w:p w14:paraId="297B7B18" w14:textId="77777777" w:rsidR="00507DE2" w:rsidRDefault="00507DE2">
            <w:pPr>
              <w:jc w:val="center"/>
              <w:rPr>
                <w:b/>
                <w:bCs/>
              </w:rPr>
            </w:pPr>
            <w:proofErr w:type="spellStart"/>
            <w:r>
              <w:rPr>
                <w:b/>
                <w:bCs/>
              </w:rPr>
              <w:t>last_name</w:t>
            </w:r>
            <w:proofErr w:type="spellEnd"/>
          </w:p>
        </w:tc>
        <w:tc>
          <w:tcPr>
            <w:tcW w:w="0" w:type="auto"/>
            <w:vAlign w:val="center"/>
            <w:hideMark/>
          </w:tcPr>
          <w:p w14:paraId="012E1619" w14:textId="77777777" w:rsidR="00507DE2" w:rsidRDefault="00507DE2">
            <w:pPr>
              <w:jc w:val="center"/>
              <w:rPr>
                <w:b/>
                <w:bCs/>
              </w:rPr>
            </w:pPr>
            <w:proofErr w:type="spellStart"/>
            <w:r>
              <w:rPr>
                <w:b/>
                <w:bCs/>
              </w:rPr>
              <w:t>credit_score</w:t>
            </w:r>
            <w:proofErr w:type="spellEnd"/>
          </w:p>
        </w:tc>
        <w:tc>
          <w:tcPr>
            <w:tcW w:w="0" w:type="auto"/>
            <w:vAlign w:val="center"/>
            <w:hideMark/>
          </w:tcPr>
          <w:p w14:paraId="60127068" w14:textId="77777777" w:rsidR="00507DE2" w:rsidRDefault="00507DE2">
            <w:pPr>
              <w:jc w:val="center"/>
              <w:rPr>
                <w:b/>
                <w:bCs/>
              </w:rPr>
            </w:pPr>
            <w:proofErr w:type="spellStart"/>
            <w:r>
              <w:rPr>
                <w:b/>
                <w:bCs/>
              </w:rPr>
              <w:t>has_loan</w:t>
            </w:r>
            <w:proofErr w:type="spellEnd"/>
          </w:p>
        </w:tc>
      </w:tr>
      <w:tr w:rsidR="00507DE2" w14:paraId="77566D5B" w14:textId="77777777" w:rsidTr="00507DE2">
        <w:trPr>
          <w:tblCellSpacing w:w="15" w:type="dxa"/>
        </w:trPr>
        <w:tc>
          <w:tcPr>
            <w:tcW w:w="0" w:type="auto"/>
            <w:vAlign w:val="center"/>
            <w:hideMark/>
          </w:tcPr>
          <w:p w14:paraId="4A8CB7D5" w14:textId="77777777" w:rsidR="00507DE2" w:rsidRDefault="00507DE2">
            <w:r>
              <w:t>Justin</w:t>
            </w:r>
          </w:p>
        </w:tc>
        <w:tc>
          <w:tcPr>
            <w:tcW w:w="0" w:type="auto"/>
            <w:vAlign w:val="center"/>
            <w:hideMark/>
          </w:tcPr>
          <w:p w14:paraId="13755234" w14:textId="77777777" w:rsidR="00507DE2" w:rsidRDefault="00507DE2">
            <w:proofErr w:type="spellStart"/>
            <w:r>
              <w:t>Saddlemeyer</w:t>
            </w:r>
            <w:proofErr w:type="spellEnd"/>
          </w:p>
        </w:tc>
        <w:tc>
          <w:tcPr>
            <w:tcW w:w="0" w:type="auto"/>
            <w:vAlign w:val="center"/>
            <w:hideMark/>
          </w:tcPr>
          <w:p w14:paraId="16DF56FB" w14:textId="77777777" w:rsidR="00507DE2" w:rsidRDefault="00507DE2">
            <w:r>
              <w:t>600</w:t>
            </w:r>
          </w:p>
        </w:tc>
        <w:tc>
          <w:tcPr>
            <w:tcW w:w="0" w:type="auto"/>
            <w:vAlign w:val="center"/>
            <w:hideMark/>
          </w:tcPr>
          <w:p w14:paraId="1118969B" w14:textId="77777777" w:rsidR="00507DE2" w:rsidRDefault="00507DE2">
            <w:r>
              <w:t>1</w:t>
            </w:r>
          </w:p>
        </w:tc>
      </w:tr>
      <w:tr w:rsidR="00507DE2" w14:paraId="0ED32754" w14:textId="77777777" w:rsidTr="00507DE2">
        <w:trPr>
          <w:tblCellSpacing w:w="15" w:type="dxa"/>
        </w:trPr>
        <w:tc>
          <w:tcPr>
            <w:tcW w:w="0" w:type="auto"/>
            <w:vAlign w:val="center"/>
            <w:hideMark/>
          </w:tcPr>
          <w:p w14:paraId="49AE2CFA" w14:textId="77777777" w:rsidR="00507DE2" w:rsidRDefault="00507DE2">
            <w:r>
              <w:t>Hadrien</w:t>
            </w:r>
          </w:p>
        </w:tc>
        <w:tc>
          <w:tcPr>
            <w:tcW w:w="0" w:type="auto"/>
            <w:vAlign w:val="center"/>
            <w:hideMark/>
          </w:tcPr>
          <w:p w14:paraId="3A004278" w14:textId="77777777" w:rsidR="00507DE2" w:rsidRDefault="00507DE2">
            <w:r>
              <w:t>Lacroix</w:t>
            </w:r>
          </w:p>
        </w:tc>
        <w:tc>
          <w:tcPr>
            <w:tcW w:w="0" w:type="auto"/>
            <w:vAlign w:val="center"/>
            <w:hideMark/>
          </w:tcPr>
          <w:p w14:paraId="3702D2A8" w14:textId="77777777" w:rsidR="00507DE2" w:rsidRDefault="00507DE2">
            <w:r>
              <w:t>450</w:t>
            </w:r>
          </w:p>
        </w:tc>
        <w:tc>
          <w:tcPr>
            <w:tcW w:w="0" w:type="auto"/>
            <w:vAlign w:val="center"/>
            <w:hideMark/>
          </w:tcPr>
          <w:p w14:paraId="02584170" w14:textId="77777777" w:rsidR="00507DE2" w:rsidRDefault="00507DE2">
            <w:r>
              <w:t>0</w:t>
            </w:r>
          </w:p>
        </w:tc>
      </w:tr>
    </w:tbl>
    <w:p w14:paraId="5598797D" w14:textId="77777777" w:rsidR="00507DE2" w:rsidRDefault="00507DE2" w:rsidP="00507DE2">
      <w:pPr>
        <w:pStyle w:val="NormalWeb"/>
      </w:pPr>
      <w:r>
        <w:t xml:space="preserve">Choose the </w:t>
      </w:r>
      <w:r>
        <w:rPr>
          <w:rStyle w:val="Strong"/>
          <w:rFonts w:eastAsiaTheme="majorEastAsia"/>
        </w:rPr>
        <w:t>correct</w:t>
      </w:r>
      <w:r>
        <w:t xml:space="preserve"> usage </w:t>
      </w:r>
      <w:proofErr w:type="gramStart"/>
      <w:r>
        <w:t xml:space="preserve">of </w:t>
      </w:r>
      <w:r>
        <w:rPr>
          <w:rStyle w:val="HTMLCode"/>
        </w:rPr>
        <w:t>.duplicated</w:t>
      </w:r>
      <w:proofErr w:type="gramEnd"/>
      <w:r>
        <w:rPr>
          <w:rStyle w:val="HTMLCode"/>
        </w:rPr>
        <w:t>()</w:t>
      </w:r>
      <w:r>
        <w:t xml:space="preserve"> below:</w:t>
      </w:r>
    </w:p>
    <w:p w14:paraId="55799530" w14:textId="77777777" w:rsidR="00507DE2" w:rsidRDefault="00507DE2" w:rsidP="00507DE2">
      <w:pPr>
        <w:pStyle w:val="Heading5"/>
        <w:spacing w:line="240" w:lineRule="atLeast"/>
      </w:pPr>
      <w:r>
        <w:rPr>
          <w:rStyle w:val="dc-u-t-truncate"/>
        </w:rPr>
        <w:t xml:space="preserve">Answer the </w:t>
      </w:r>
      <w:proofErr w:type="gramStart"/>
      <w:r>
        <w:rPr>
          <w:rStyle w:val="dc-u-t-truncate"/>
        </w:rPr>
        <w:t>question</w:t>
      </w:r>
      <w:proofErr w:type="gramEnd"/>
    </w:p>
    <w:p w14:paraId="345D380B" w14:textId="77777777" w:rsidR="00507DE2" w:rsidRDefault="00507DE2" w:rsidP="00507DE2">
      <w:r>
        <w:rPr>
          <w:rStyle w:val="Strong"/>
        </w:rPr>
        <w:t>50XP</w:t>
      </w:r>
    </w:p>
    <w:p w14:paraId="773BBD28" w14:textId="77777777" w:rsidR="00507DE2" w:rsidRDefault="00507DE2" w:rsidP="00507DE2">
      <w:pPr>
        <w:pStyle w:val="Heading4"/>
      </w:pPr>
      <w:r>
        <w:t>Possible Answers</w:t>
      </w:r>
    </w:p>
    <w:p w14:paraId="49D4AC74" w14:textId="366E40B1" w:rsidR="00507DE2" w:rsidRDefault="00000000" w:rsidP="00507DE2">
      <w:pPr>
        <w:pStyle w:val="dc-u-mt-16"/>
        <w:numPr>
          <w:ilvl w:val="0"/>
          <w:numId w:val="16"/>
        </w:numPr>
        <w:rPr>
          <w:rStyle w:val="dc-input-radiotext"/>
        </w:rPr>
      </w:pPr>
      <w:r>
        <w:pict w14:anchorId="6C6EBAF0">
          <v:shape id="_x0000_i1026" type="#_x0000_t75" style="width:16.25pt;height:13.75pt">
            <v:imagedata r:id="rId31" o:title=""/>
          </v:shape>
        </w:pict>
      </w:r>
    </w:p>
    <w:p w14:paraId="7EE8C0F8" w14:textId="77777777" w:rsidR="00507DE2" w:rsidRDefault="00507DE2" w:rsidP="00507DE2">
      <w:pPr>
        <w:pStyle w:val="dc-u-mt-16"/>
        <w:ind w:left="720"/>
      </w:pPr>
      <w:proofErr w:type="spellStart"/>
      <w:proofErr w:type="gramStart"/>
      <w:r>
        <w:rPr>
          <w:rStyle w:val="HTMLCode"/>
        </w:rPr>
        <w:t>loans.duplicated</w:t>
      </w:r>
      <w:proofErr w:type="spellEnd"/>
      <w:proofErr w:type="gramEnd"/>
      <w:r>
        <w:rPr>
          <w:rStyle w:val="HTMLCode"/>
        </w:rPr>
        <w:t>()</w:t>
      </w:r>
      <w:r>
        <w:t xml:space="preserve"> </w:t>
      </w:r>
      <w:r>
        <w:br/>
        <w:t>  Because the default method returns both complete and incomplete duplicates.</w:t>
      </w:r>
    </w:p>
    <w:p w14:paraId="423FDA56" w14:textId="77777777" w:rsidR="00507DE2" w:rsidRDefault="00507DE2" w:rsidP="00507DE2">
      <w:pPr>
        <w:pStyle w:val="dc-u-mt-16"/>
        <w:ind w:left="720"/>
      </w:pPr>
      <w:r>
        <w:t>press1</w:t>
      </w:r>
    </w:p>
    <w:p w14:paraId="26A7F2FB" w14:textId="09E084CF" w:rsidR="00507DE2" w:rsidRDefault="00000000" w:rsidP="00507DE2">
      <w:pPr>
        <w:pStyle w:val="dc-u-mt-16"/>
        <w:numPr>
          <w:ilvl w:val="0"/>
          <w:numId w:val="16"/>
        </w:numPr>
        <w:rPr>
          <w:rStyle w:val="dc-input-radiotext"/>
        </w:rPr>
      </w:pPr>
      <w:r>
        <w:pict w14:anchorId="6F067588">
          <v:shape id="_x0000_i1027" type="#_x0000_t75" style="width:16.25pt;height:13.75pt">
            <v:imagedata r:id="rId32" o:title=""/>
          </v:shape>
        </w:pict>
      </w:r>
    </w:p>
    <w:p w14:paraId="14214394" w14:textId="77777777" w:rsidR="00507DE2" w:rsidRDefault="00507DE2" w:rsidP="00507DE2">
      <w:pPr>
        <w:pStyle w:val="dc-u-mt-16"/>
        <w:ind w:left="720"/>
      </w:pPr>
      <w:proofErr w:type="spellStart"/>
      <w:proofErr w:type="gramStart"/>
      <w:r>
        <w:rPr>
          <w:rStyle w:val="HTMLCode"/>
        </w:rPr>
        <w:t>loans.duplicated</w:t>
      </w:r>
      <w:proofErr w:type="spellEnd"/>
      <w:proofErr w:type="gramEnd"/>
      <w:r>
        <w:rPr>
          <w:rStyle w:val="HTMLCode"/>
        </w:rPr>
        <w:t>(subset = '</w:t>
      </w:r>
      <w:proofErr w:type="spellStart"/>
      <w:r>
        <w:rPr>
          <w:rStyle w:val="HTMLCode"/>
        </w:rPr>
        <w:t>first_name</w:t>
      </w:r>
      <w:proofErr w:type="spellEnd"/>
      <w:r>
        <w:rPr>
          <w:rStyle w:val="HTMLCode"/>
        </w:rPr>
        <w:t>')</w:t>
      </w:r>
      <w:r>
        <w:t xml:space="preserve"> </w:t>
      </w:r>
      <w:r>
        <w:br/>
        <w:t>  Because constraining the duplicate rows to the first name lets me find incomplete duplicates as well.</w:t>
      </w:r>
    </w:p>
    <w:p w14:paraId="5B2A47AD" w14:textId="77777777" w:rsidR="00507DE2" w:rsidRDefault="00507DE2" w:rsidP="00507DE2">
      <w:pPr>
        <w:pStyle w:val="dc-u-mt-16"/>
        <w:ind w:left="720"/>
      </w:pPr>
      <w:r>
        <w:t>press2</w:t>
      </w:r>
    </w:p>
    <w:p w14:paraId="000C998F" w14:textId="5E8035AC" w:rsidR="00507DE2" w:rsidRPr="00507DE2" w:rsidRDefault="00000000" w:rsidP="00507DE2">
      <w:pPr>
        <w:pStyle w:val="dc-u-mt-16"/>
        <w:numPr>
          <w:ilvl w:val="0"/>
          <w:numId w:val="16"/>
        </w:numPr>
        <w:rPr>
          <w:rStyle w:val="dc-input-radiotext"/>
          <w:b/>
          <w:bCs/>
          <w:sz w:val="36"/>
          <w:szCs w:val="36"/>
        </w:rPr>
      </w:pPr>
      <w:r>
        <w:rPr>
          <w:b/>
          <w:bCs/>
          <w:sz w:val="36"/>
          <w:szCs w:val="36"/>
        </w:rPr>
        <w:pict w14:anchorId="65D7D56B">
          <v:shape id="_x0000_i1028" type="#_x0000_t75" style="width:16.25pt;height:13.75pt">
            <v:imagedata r:id="rId32" o:title=""/>
          </v:shape>
        </w:pict>
      </w:r>
    </w:p>
    <w:p w14:paraId="7E6BB107" w14:textId="77777777" w:rsidR="00507DE2" w:rsidRPr="00507DE2" w:rsidRDefault="00507DE2" w:rsidP="00507DE2">
      <w:pPr>
        <w:pStyle w:val="dc-u-mt-16"/>
        <w:ind w:left="720"/>
        <w:rPr>
          <w:b/>
          <w:bCs/>
          <w:sz w:val="36"/>
          <w:szCs w:val="36"/>
        </w:rPr>
      </w:pPr>
      <w:proofErr w:type="spellStart"/>
      <w:proofErr w:type="gramStart"/>
      <w:r w:rsidRPr="00507DE2">
        <w:rPr>
          <w:rStyle w:val="HTMLCode"/>
          <w:b/>
          <w:bCs/>
          <w:sz w:val="36"/>
          <w:szCs w:val="36"/>
        </w:rPr>
        <w:t>loans.duplicated</w:t>
      </w:r>
      <w:proofErr w:type="spellEnd"/>
      <w:proofErr w:type="gramEnd"/>
      <w:r w:rsidRPr="00507DE2">
        <w:rPr>
          <w:rStyle w:val="HTMLCode"/>
          <w:b/>
          <w:bCs/>
          <w:sz w:val="36"/>
          <w:szCs w:val="36"/>
        </w:rPr>
        <w:t>(subset = ['</w:t>
      </w:r>
      <w:proofErr w:type="spellStart"/>
      <w:r w:rsidRPr="00507DE2">
        <w:rPr>
          <w:rStyle w:val="HTMLCode"/>
          <w:b/>
          <w:bCs/>
          <w:sz w:val="36"/>
          <w:szCs w:val="36"/>
        </w:rPr>
        <w:t>first_name</w:t>
      </w:r>
      <w:proofErr w:type="spellEnd"/>
      <w:r w:rsidRPr="00507DE2">
        <w:rPr>
          <w:rStyle w:val="HTMLCode"/>
          <w:b/>
          <w:bCs/>
          <w:sz w:val="36"/>
          <w:szCs w:val="36"/>
        </w:rPr>
        <w:t>', '</w:t>
      </w:r>
      <w:proofErr w:type="spellStart"/>
      <w:r w:rsidRPr="00507DE2">
        <w:rPr>
          <w:rStyle w:val="HTMLCode"/>
          <w:b/>
          <w:bCs/>
          <w:sz w:val="36"/>
          <w:szCs w:val="36"/>
        </w:rPr>
        <w:t>last_name</w:t>
      </w:r>
      <w:proofErr w:type="spellEnd"/>
      <w:r w:rsidRPr="00507DE2">
        <w:rPr>
          <w:rStyle w:val="HTMLCode"/>
          <w:b/>
          <w:bCs/>
          <w:sz w:val="36"/>
          <w:szCs w:val="36"/>
        </w:rPr>
        <w:t>'], keep = False)</w:t>
      </w:r>
      <w:r w:rsidRPr="00507DE2">
        <w:rPr>
          <w:b/>
          <w:bCs/>
          <w:sz w:val="36"/>
          <w:szCs w:val="36"/>
        </w:rPr>
        <w:t xml:space="preserve"> </w:t>
      </w:r>
      <w:r w:rsidRPr="00507DE2">
        <w:rPr>
          <w:b/>
          <w:bCs/>
          <w:sz w:val="36"/>
          <w:szCs w:val="36"/>
        </w:rPr>
        <w:br/>
        <w:t xml:space="preserve">  Because </w:t>
      </w:r>
      <w:proofErr w:type="spellStart"/>
      <w:r w:rsidRPr="00507DE2">
        <w:rPr>
          <w:b/>
          <w:bCs/>
          <w:sz w:val="36"/>
          <w:szCs w:val="36"/>
        </w:rPr>
        <w:t>subsetting</w:t>
      </w:r>
      <w:proofErr w:type="spellEnd"/>
      <w:r w:rsidRPr="00507DE2">
        <w:rPr>
          <w:b/>
          <w:bCs/>
          <w:sz w:val="36"/>
          <w:szCs w:val="36"/>
        </w:rPr>
        <w:t xml:space="preserve"> on consumer metadata and not discarding any duplicate returns all duplicated rows.</w:t>
      </w:r>
    </w:p>
    <w:p w14:paraId="04734E96" w14:textId="77777777" w:rsidR="00507DE2" w:rsidRDefault="00507DE2" w:rsidP="00507DE2">
      <w:pPr>
        <w:pStyle w:val="dc-u-mt-16"/>
        <w:ind w:left="720"/>
      </w:pPr>
      <w:r>
        <w:t>press3</w:t>
      </w:r>
    </w:p>
    <w:p w14:paraId="569A871D" w14:textId="45C41735" w:rsidR="00507DE2" w:rsidRDefault="00000000" w:rsidP="00507DE2">
      <w:pPr>
        <w:pStyle w:val="dc-u-mt-16"/>
        <w:numPr>
          <w:ilvl w:val="0"/>
          <w:numId w:val="16"/>
        </w:numPr>
        <w:rPr>
          <w:rStyle w:val="dc-input-radiotext"/>
        </w:rPr>
      </w:pPr>
      <w:r>
        <w:lastRenderedPageBreak/>
        <w:pict w14:anchorId="2423632F">
          <v:shape id="_x0000_i1029" type="#_x0000_t75" style="width:16.25pt;height:13.75pt">
            <v:imagedata r:id="rId32" o:title=""/>
          </v:shape>
        </w:pict>
      </w:r>
    </w:p>
    <w:p w14:paraId="013E4D57" w14:textId="77777777" w:rsidR="00507DE2" w:rsidRDefault="00507DE2" w:rsidP="00507DE2">
      <w:pPr>
        <w:pStyle w:val="dc-u-mt-16"/>
        <w:ind w:left="720"/>
      </w:pPr>
      <w:proofErr w:type="spellStart"/>
      <w:proofErr w:type="gramStart"/>
      <w:r>
        <w:rPr>
          <w:rStyle w:val="HTMLCode"/>
        </w:rPr>
        <w:t>loans.duplicated</w:t>
      </w:r>
      <w:proofErr w:type="spellEnd"/>
      <w:proofErr w:type="gramEnd"/>
      <w:r>
        <w:rPr>
          <w:rStyle w:val="HTMLCode"/>
        </w:rPr>
        <w:t>(subset = ['</w:t>
      </w:r>
      <w:proofErr w:type="spellStart"/>
      <w:r>
        <w:rPr>
          <w:rStyle w:val="HTMLCode"/>
        </w:rPr>
        <w:t>first_name</w:t>
      </w:r>
      <w:proofErr w:type="spellEnd"/>
      <w:r>
        <w:rPr>
          <w:rStyle w:val="HTMLCode"/>
        </w:rPr>
        <w:t>', '</w:t>
      </w:r>
      <w:proofErr w:type="spellStart"/>
      <w:r>
        <w:rPr>
          <w:rStyle w:val="HTMLCode"/>
        </w:rPr>
        <w:t>last_name</w:t>
      </w:r>
      <w:proofErr w:type="spellEnd"/>
      <w:r>
        <w:rPr>
          <w:rStyle w:val="HTMLCode"/>
        </w:rPr>
        <w:t>'], keep = 'first')</w:t>
      </w:r>
      <w:r>
        <w:t xml:space="preserve"> </w:t>
      </w:r>
      <w:r>
        <w:br/>
        <w:t>  Because this drops all duplicates.</w:t>
      </w:r>
    </w:p>
    <w:p w14:paraId="4E29A200" w14:textId="77777777" w:rsidR="00507DE2" w:rsidRDefault="00507DE2" w:rsidP="00507DE2">
      <w:pPr>
        <w:pStyle w:val="dc-u-mt-16"/>
        <w:ind w:left="720"/>
      </w:pPr>
      <w:r>
        <w:t>press4</w:t>
      </w:r>
    </w:p>
    <w:p w14:paraId="5D51A068" w14:textId="70FCB402" w:rsidR="00507DE2" w:rsidRDefault="00507DE2"/>
    <w:p w14:paraId="55EE233C" w14:textId="77777777" w:rsidR="00162B25" w:rsidRDefault="00162B25" w:rsidP="00162B25">
      <w:r>
        <w:rPr>
          <w:rStyle w:val="Strong"/>
        </w:rPr>
        <w:t>Daily XP</w:t>
      </w:r>
      <w:r>
        <w:rPr>
          <w:rStyle w:val="css-rfy0dy"/>
          <w:b/>
          <w:bCs/>
        </w:rPr>
        <w:t>100</w:t>
      </w:r>
    </w:p>
    <w:p w14:paraId="2BCA9E86" w14:textId="77777777" w:rsidR="00162B25" w:rsidRDefault="00162B25" w:rsidP="00162B25">
      <w:pPr>
        <w:pStyle w:val="Heading5"/>
      </w:pPr>
      <w:r>
        <w:t>Exercise</w:t>
      </w:r>
    </w:p>
    <w:p w14:paraId="17303979" w14:textId="77777777" w:rsidR="00162B25" w:rsidRDefault="00162B25" w:rsidP="00162B25">
      <w:pPr>
        <w:pStyle w:val="Heading5"/>
      </w:pPr>
      <w:r>
        <w:t>Exercise</w:t>
      </w:r>
    </w:p>
    <w:p w14:paraId="301992AD" w14:textId="77777777" w:rsidR="00162B25" w:rsidRDefault="00162B25" w:rsidP="00162B25">
      <w:pPr>
        <w:pStyle w:val="Heading1"/>
      </w:pPr>
      <w:r>
        <w:t>Finding duplicates</w:t>
      </w:r>
    </w:p>
    <w:p w14:paraId="601CC7C5" w14:textId="77777777" w:rsidR="00162B25" w:rsidRDefault="00162B25" w:rsidP="00162B25">
      <w:pPr>
        <w:pStyle w:val="NormalWeb"/>
      </w:pPr>
      <w:r>
        <w:t xml:space="preserve">A new update to the data pipeline feeding into </w:t>
      </w:r>
      <w:proofErr w:type="spellStart"/>
      <w:r>
        <w:rPr>
          <w:rStyle w:val="HTMLCode"/>
        </w:rPr>
        <w:t>ride_sharing</w:t>
      </w:r>
      <w:proofErr w:type="spellEnd"/>
      <w:r>
        <w:t xml:space="preserve"> has added the </w:t>
      </w:r>
      <w:proofErr w:type="spellStart"/>
      <w:r>
        <w:rPr>
          <w:rStyle w:val="HTMLCode"/>
        </w:rPr>
        <w:t>ride_id</w:t>
      </w:r>
      <w:proofErr w:type="spellEnd"/>
      <w:r>
        <w:t xml:space="preserve"> column, which </w:t>
      </w:r>
      <w:proofErr w:type="gramStart"/>
      <w:r>
        <w:t>represents</w:t>
      </w:r>
      <w:proofErr w:type="gramEnd"/>
      <w:r>
        <w:t xml:space="preserve"> a unique identifier for each ride. </w:t>
      </w:r>
    </w:p>
    <w:p w14:paraId="4B28B100" w14:textId="77777777" w:rsidR="00162B25" w:rsidRDefault="00162B25" w:rsidP="00162B25">
      <w:pPr>
        <w:pStyle w:val="NormalWeb"/>
      </w:pPr>
      <w:r>
        <w:t xml:space="preserve">The </w:t>
      </w:r>
      <w:proofErr w:type="gramStart"/>
      <w:r>
        <w:t>update however</w:t>
      </w:r>
      <w:proofErr w:type="gramEnd"/>
      <w:r>
        <w:t xml:space="preserve"> coincided with radically shorter average ride duration times and irregular user birth dates set in the future. Most importantly, the number of rides taken has increased by 20% overnight, leading you to think there might be both complete and incomplete duplicates in the </w:t>
      </w:r>
      <w:proofErr w:type="spellStart"/>
      <w:r>
        <w:rPr>
          <w:rStyle w:val="HTMLCode"/>
        </w:rPr>
        <w:t>ride_sharing</w:t>
      </w:r>
      <w:proofErr w:type="spellEnd"/>
      <w:r>
        <w:t xml:space="preserve"> </w:t>
      </w:r>
      <w:proofErr w:type="spellStart"/>
      <w:r>
        <w:t>DataFrame</w:t>
      </w:r>
      <w:proofErr w:type="spellEnd"/>
      <w:r>
        <w:t xml:space="preserve">. </w:t>
      </w:r>
    </w:p>
    <w:p w14:paraId="731B1E12" w14:textId="77777777" w:rsidR="00162B25" w:rsidRDefault="00162B25" w:rsidP="00162B25">
      <w:pPr>
        <w:pStyle w:val="NormalWeb"/>
      </w:pPr>
      <w:r>
        <w:t xml:space="preserve">In this exercise, you will confirm this suspicion by finding those duplicates. A sample of </w:t>
      </w:r>
      <w:proofErr w:type="spellStart"/>
      <w:r>
        <w:rPr>
          <w:rStyle w:val="HTMLCode"/>
        </w:rPr>
        <w:t>ride_sharing</w:t>
      </w:r>
      <w:proofErr w:type="spellEnd"/>
      <w:r>
        <w:t xml:space="preserve"> is in your environment, as well as all the packages </w:t>
      </w:r>
      <w:proofErr w:type="gramStart"/>
      <w:r>
        <w:t>you've</w:t>
      </w:r>
      <w:proofErr w:type="gramEnd"/>
      <w:r>
        <w:t xml:space="preserve"> been working with thus far.</w:t>
      </w:r>
    </w:p>
    <w:p w14:paraId="725D86E8" w14:textId="77777777" w:rsidR="00162B25" w:rsidRDefault="00162B25" w:rsidP="00162B25">
      <w:pPr>
        <w:pStyle w:val="Heading5"/>
      </w:pPr>
      <w:r>
        <w:t>Instructions</w:t>
      </w:r>
    </w:p>
    <w:p w14:paraId="090D618E" w14:textId="77777777" w:rsidR="00162B25" w:rsidRDefault="00162B25" w:rsidP="00162B25">
      <w:r>
        <w:rPr>
          <w:rStyle w:val="Strong"/>
        </w:rPr>
        <w:t>100 XP</w:t>
      </w:r>
    </w:p>
    <w:p w14:paraId="61642E05" w14:textId="77777777" w:rsidR="00162B25" w:rsidRDefault="00162B25" w:rsidP="00162B25">
      <w:pPr>
        <w:numPr>
          <w:ilvl w:val="0"/>
          <w:numId w:val="17"/>
        </w:numPr>
        <w:spacing w:before="100" w:beforeAutospacing="1" w:after="100" w:afterAutospacing="1" w:line="240" w:lineRule="auto"/>
      </w:pPr>
      <w:r>
        <w:t xml:space="preserve">Find duplicated rows of </w:t>
      </w:r>
      <w:proofErr w:type="spellStart"/>
      <w:r>
        <w:rPr>
          <w:rStyle w:val="HTMLCode"/>
          <w:rFonts w:eastAsiaTheme="minorEastAsia"/>
        </w:rPr>
        <w:t>ride_id</w:t>
      </w:r>
      <w:proofErr w:type="spellEnd"/>
      <w:r>
        <w:t xml:space="preserve"> in the </w:t>
      </w:r>
      <w:proofErr w:type="spellStart"/>
      <w:r>
        <w:rPr>
          <w:rStyle w:val="HTMLCode"/>
          <w:rFonts w:eastAsiaTheme="minorEastAsia"/>
        </w:rPr>
        <w:t>ride_sharing</w:t>
      </w:r>
      <w:proofErr w:type="spellEnd"/>
      <w:r>
        <w:t xml:space="preserve"> </w:t>
      </w:r>
      <w:proofErr w:type="spellStart"/>
      <w:r>
        <w:t>DataFrame</w:t>
      </w:r>
      <w:proofErr w:type="spellEnd"/>
      <w:r>
        <w:t xml:space="preserve"> while setting </w:t>
      </w:r>
      <w:r>
        <w:rPr>
          <w:rStyle w:val="HTMLCode"/>
          <w:rFonts w:eastAsiaTheme="minorEastAsia"/>
        </w:rPr>
        <w:t>keep</w:t>
      </w:r>
      <w:r>
        <w:t xml:space="preserve"> to </w:t>
      </w:r>
      <w:r>
        <w:rPr>
          <w:rStyle w:val="HTMLCode"/>
          <w:rFonts w:eastAsiaTheme="minorEastAsia"/>
        </w:rPr>
        <w:t>False</w:t>
      </w:r>
      <w:r>
        <w:t xml:space="preserve">. </w:t>
      </w:r>
    </w:p>
    <w:p w14:paraId="5B4660D0" w14:textId="77777777" w:rsidR="00162B25" w:rsidRDefault="00162B25" w:rsidP="00162B25">
      <w:pPr>
        <w:numPr>
          <w:ilvl w:val="0"/>
          <w:numId w:val="17"/>
        </w:numPr>
        <w:spacing w:before="100" w:beforeAutospacing="1" w:after="100" w:afterAutospacing="1" w:line="240" w:lineRule="auto"/>
      </w:pPr>
      <w:r>
        <w:t xml:space="preserve">Subset </w:t>
      </w:r>
      <w:proofErr w:type="spellStart"/>
      <w:r>
        <w:rPr>
          <w:rStyle w:val="HTMLCode"/>
          <w:rFonts w:eastAsiaTheme="minorEastAsia"/>
        </w:rPr>
        <w:t>ride_sharing</w:t>
      </w:r>
      <w:proofErr w:type="spellEnd"/>
      <w:r>
        <w:t xml:space="preserve"> on </w:t>
      </w:r>
      <w:r>
        <w:rPr>
          <w:rStyle w:val="HTMLCode"/>
          <w:rFonts w:eastAsiaTheme="minorEastAsia"/>
        </w:rPr>
        <w:t>duplicates</w:t>
      </w:r>
      <w:r>
        <w:t xml:space="preserve"> and sort by </w:t>
      </w:r>
      <w:proofErr w:type="spellStart"/>
      <w:r>
        <w:rPr>
          <w:rStyle w:val="HTMLCode"/>
          <w:rFonts w:eastAsiaTheme="minorEastAsia"/>
        </w:rPr>
        <w:t>ride_id</w:t>
      </w:r>
      <w:proofErr w:type="spellEnd"/>
      <w:r>
        <w:t xml:space="preserve"> and assign the results to </w:t>
      </w:r>
      <w:proofErr w:type="spellStart"/>
      <w:r>
        <w:rPr>
          <w:rStyle w:val="HTMLCode"/>
          <w:rFonts w:eastAsiaTheme="minorEastAsia"/>
        </w:rPr>
        <w:t>duplicated_rides</w:t>
      </w:r>
      <w:proofErr w:type="spellEnd"/>
      <w:r>
        <w:t>.</w:t>
      </w:r>
    </w:p>
    <w:p w14:paraId="35FCF417" w14:textId="77777777" w:rsidR="00162B25" w:rsidRDefault="00162B25" w:rsidP="00162B25">
      <w:pPr>
        <w:numPr>
          <w:ilvl w:val="0"/>
          <w:numId w:val="17"/>
        </w:numPr>
        <w:spacing w:before="100" w:beforeAutospacing="1" w:after="100" w:afterAutospacing="1" w:line="240" w:lineRule="auto"/>
      </w:pPr>
      <w:r>
        <w:t xml:space="preserve">Print the </w:t>
      </w:r>
      <w:proofErr w:type="spellStart"/>
      <w:r>
        <w:rPr>
          <w:rStyle w:val="HTMLCode"/>
          <w:rFonts w:eastAsiaTheme="minorEastAsia"/>
        </w:rPr>
        <w:t>ride_id</w:t>
      </w:r>
      <w:proofErr w:type="spellEnd"/>
      <w:r>
        <w:t xml:space="preserve">, </w:t>
      </w:r>
      <w:proofErr w:type="gramStart"/>
      <w:r>
        <w:rPr>
          <w:rStyle w:val="HTMLCode"/>
          <w:rFonts w:eastAsiaTheme="minorEastAsia"/>
        </w:rPr>
        <w:t>duration</w:t>
      </w:r>
      <w:proofErr w:type="gramEnd"/>
      <w:r>
        <w:t xml:space="preserve"> and </w:t>
      </w:r>
      <w:proofErr w:type="spellStart"/>
      <w:r>
        <w:rPr>
          <w:rStyle w:val="HTMLCode"/>
          <w:rFonts w:eastAsiaTheme="minorEastAsia"/>
        </w:rPr>
        <w:t>user_birth_year</w:t>
      </w:r>
      <w:proofErr w:type="spellEnd"/>
      <w:r>
        <w:t xml:space="preserve"> columns of </w:t>
      </w:r>
      <w:proofErr w:type="spellStart"/>
      <w:r>
        <w:rPr>
          <w:rStyle w:val="HTMLCode"/>
          <w:rFonts w:eastAsiaTheme="minorEastAsia"/>
        </w:rPr>
        <w:t>duplicated_rides</w:t>
      </w:r>
      <w:proofErr w:type="spellEnd"/>
      <w:r>
        <w:t xml:space="preserve"> in that order.</w:t>
      </w:r>
    </w:p>
    <w:p w14:paraId="5FB1E800"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00C53B"/>
          <w:sz w:val="24"/>
          <w:szCs w:val="24"/>
        </w:rPr>
        <w:t># Find duplicates</w:t>
      </w:r>
    </w:p>
    <w:p w14:paraId="471E2A3B"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FFFFFF"/>
          <w:sz w:val="24"/>
          <w:szCs w:val="24"/>
        </w:rPr>
        <w:t>duplicates</w:t>
      </w:r>
      <w:r w:rsidRPr="00162B25">
        <w:rPr>
          <w:rFonts w:ascii="Courier New" w:eastAsia="Times New Roman" w:hAnsi="Courier New" w:cs="Courier New"/>
          <w:color w:val="D4D4D4"/>
          <w:sz w:val="24"/>
          <w:szCs w:val="24"/>
        </w:rPr>
        <w:t> = </w:t>
      </w:r>
      <w:r w:rsidRPr="00162B25">
        <w:rPr>
          <w:rFonts w:ascii="Courier New" w:eastAsia="Times New Roman" w:hAnsi="Courier New" w:cs="Courier New"/>
          <w:color w:val="FFFFFF"/>
          <w:sz w:val="24"/>
          <w:szCs w:val="24"/>
        </w:rPr>
        <w:t>___</w:t>
      </w:r>
      <w:proofErr w:type="gramStart"/>
      <w:r w:rsidRPr="00162B25">
        <w:rPr>
          <w:rFonts w:ascii="Courier New" w:eastAsia="Times New Roman" w:hAnsi="Courier New" w:cs="Courier New"/>
          <w:color w:val="FFFFFF"/>
          <w:sz w:val="24"/>
          <w:szCs w:val="24"/>
        </w:rPr>
        <w:t>_</w:t>
      </w:r>
      <w:r w:rsidRPr="00162B25">
        <w:rPr>
          <w:rFonts w:ascii="Courier New" w:eastAsia="Times New Roman" w:hAnsi="Courier New" w:cs="Courier New"/>
          <w:color w:val="D4D4D4"/>
          <w:sz w:val="24"/>
          <w:szCs w:val="24"/>
        </w:rPr>
        <w:t>.</w:t>
      </w:r>
      <w:r w:rsidRPr="00162B25">
        <w:rPr>
          <w:rFonts w:ascii="Courier New" w:eastAsia="Times New Roman" w:hAnsi="Courier New" w:cs="Courier New"/>
          <w:color w:val="FFFFFF"/>
          <w:sz w:val="24"/>
          <w:szCs w:val="24"/>
        </w:rPr>
        <w:t>_</w:t>
      </w:r>
      <w:proofErr w:type="gramEnd"/>
      <w:r w:rsidRPr="00162B25">
        <w:rPr>
          <w:rFonts w:ascii="Courier New" w:eastAsia="Times New Roman" w:hAnsi="Courier New" w:cs="Courier New"/>
          <w:color w:val="FFFFFF"/>
          <w:sz w:val="24"/>
          <w:szCs w:val="24"/>
        </w:rPr>
        <w:t>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4D4D4"/>
          <w:sz w:val="24"/>
          <w:szCs w:val="24"/>
        </w:rPr>
        <w:t> </w:t>
      </w:r>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CDCDC"/>
          <w:sz w:val="24"/>
          <w:szCs w:val="24"/>
        </w:rPr>
        <w:t>)</w:t>
      </w:r>
    </w:p>
    <w:p w14:paraId="6B46F84A"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1CB02D70"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00C53B"/>
          <w:sz w:val="24"/>
          <w:szCs w:val="24"/>
        </w:rPr>
        <w:t># Sort your duplicated rides</w:t>
      </w:r>
    </w:p>
    <w:p w14:paraId="2DCBF396"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r w:rsidRPr="00162B25">
        <w:rPr>
          <w:rFonts w:ascii="Courier New" w:eastAsia="Times New Roman" w:hAnsi="Courier New" w:cs="Courier New"/>
          <w:color w:val="FFFFFF"/>
          <w:sz w:val="24"/>
          <w:szCs w:val="24"/>
        </w:rPr>
        <w:t>duplicated_rides</w:t>
      </w:r>
      <w:proofErr w:type="spellEnd"/>
      <w:r w:rsidRPr="00162B25">
        <w:rPr>
          <w:rFonts w:ascii="Courier New" w:eastAsia="Times New Roman" w:hAnsi="Courier New" w:cs="Courier New"/>
          <w:color w:val="D4D4D4"/>
          <w:sz w:val="24"/>
          <w:szCs w:val="24"/>
        </w:rPr>
        <w:t> = </w:t>
      </w:r>
      <w:proofErr w:type="spellStart"/>
      <w:r w:rsidRPr="00162B25">
        <w:rPr>
          <w:rFonts w:ascii="Courier New" w:eastAsia="Times New Roman" w:hAnsi="Courier New" w:cs="Courier New"/>
          <w:color w:val="FFFFFF"/>
          <w:sz w:val="24"/>
          <w:szCs w:val="24"/>
        </w:rPr>
        <w:t>ride_</w:t>
      </w:r>
      <w:proofErr w:type="gramStart"/>
      <w:r w:rsidRPr="00162B25">
        <w:rPr>
          <w:rFonts w:ascii="Courier New" w:eastAsia="Times New Roman" w:hAnsi="Courier New" w:cs="Courier New"/>
          <w:color w:val="FFFFFF"/>
          <w:sz w:val="24"/>
          <w:szCs w:val="24"/>
        </w:rPr>
        <w:t>sharing</w:t>
      </w:r>
      <w:proofErr w:type="spellEnd"/>
      <w:r w:rsidRPr="00162B25">
        <w:rPr>
          <w:rFonts w:ascii="Courier New" w:eastAsia="Times New Roman" w:hAnsi="Courier New" w:cs="Courier New"/>
          <w:color w:val="DCDCDC"/>
          <w:sz w:val="24"/>
          <w:szCs w:val="24"/>
        </w:rPr>
        <w:t>[</w:t>
      </w:r>
      <w:proofErr w:type="gramEnd"/>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4D4D4"/>
          <w:sz w:val="24"/>
          <w:szCs w:val="24"/>
        </w:rPr>
        <w:t>.</w:t>
      </w:r>
      <w:r w:rsidRPr="00162B25">
        <w:rPr>
          <w:rFonts w:ascii="Courier New" w:eastAsia="Times New Roman" w:hAnsi="Courier New" w:cs="Courier New"/>
          <w:color w:val="FFFFFF"/>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C4D8B"/>
          <w:sz w:val="24"/>
          <w:szCs w:val="24"/>
        </w:rPr>
        <w:t>'____'</w:t>
      </w:r>
      <w:r w:rsidRPr="00162B25">
        <w:rPr>
          <w:rFonts w:ascii="Courier New" w:eastAsia="Times New Roman" w:hAnsi="Courier New" w:cs="Courier New"/>
          <w:color w:val="DCDCDC"/>
          <w:sz w:val="24"/>
          <w:szCs w:val="24"/>
        </w:rPr>
        <w:t>)</w:t>
      </w:r>
    </w:p>
    <w:p w14:paraId="044C896D"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0740DC77"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00C53B"/>
          <w:sz w:val="24"/>
          <w:szCs w:val="24"/>
        </w:rPr>
        <w:t># Print relevant columns of </w:t>
      </w:r>
      <w:proofErr w:type="spellStart"/>
      <w:r w:rsidRPr="00162B25">
        <w:rPr>
          <w:rFonts w:ascii="Courier New" w:eastAsia="Times New Roman" w:hAnsi="Courier New" w:cs="Courier New"/>
          <w:color w:val="00C53B"/>
          <w:sz w:val="24"/>
          <w:szCs w:val="24"/>
        </w:rPr>
        <w:t>duplicated_rides</w:t>
      </w:r>
      <w:proofErr w:type="spellEnd"/>
    </w:p>
    <w:p w14:paraId="5E5667BE" w14:textId="77777777" w:rsidR="00162B25" w:rsidRPr="00162B25" w:rsidRDefault="00162B25" w:rsidP="00162B25">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162B25">
        <w:rPr>
          <w:rFonts w:ascii="Courier New" w:eastAsia="Times New Roman" w:hAnsi="Courier New" w:cs="Courier New"/>
          <w:color w:val="009BD8"/>
          <w:sz w:val="24"/>
          <w:szCs w:val="24"/>
        </w:rPr>
        <w:t>print</w:t>
      </w:r>
      <w:r w:rsidRPr="00162B25">
        <w:rPr>
          <w:rFonts w:ascii="Courier New" w:eastAsia="Times New Roman" w:hAnsi="Courier New" w:cs="Courier New"/>
          <w:color w:val="DCDCDC"/>
          <w:sz w:val="24"/>
          <w:szCs w:val="24"/>
        </w:rPr>
        <w:t>(</w:t>
      </w:r>
      <w:proofErr w:type="spellStart"/>
      <w:r w:rsidRPr="00162B25">
        <w:rPr>
          <w:rFonts w:ascii="Courier New" w:eastAsia="Times New Roman" w:hAnsi="Courier New" w:cs="Courier New"/>
          <w:color w:val="FFFFFF"/>
          <w:sz w:val="24"/>
          <w:szCs w:val="24"/>
        </w:rPr>
        <w:t>duplicated_</w:t>
      </w:r>
      <w:proofErr w:type="gramStart"/>
      <w:r w:rsidRPr="00162B25">
        <w:rPr>
          <w:rFonts w:ascii="Courier New" w:eastAsia="Times New Roman" w:hAnsi="Courier New" w:cs="Courier New"/>
          <w:color w:val="FFFFFF"/>
          <w:sz w:val="24"/>
          <w:szCs w:val="24"/>
        </w:rPr>
        <w:t>rides</w:t>
      </w:r>
      <w:proofErr w:type="spellEnd"/>
      <w:r w:rsidRPr="00162B25">
        <w:rPr>
          <w:rFonts w:ascii="Courier New" w:eastAsia="Times New Roman" w:hAnsi="Courier New" w:cs="Courier New"/>
          <w:color w:val="DCDCDC"/>
          <w:sz w:val="24"/>
          <w:szCs w:val="24"/>
        </w:rPr>
        <w:t>[</w:t>
      </w:r>
      <w:proofErr w:type="gramEnd"/>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C4D8B"/>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C4D8B"/>
          <w:sz w:val="24"/>
          <w:szCs w:val="24"/>
        </w:rPr>
        <w:t>'____'</w:t>
      </w:r>
      <w:r w:rsidRPr="00162B25">
        <w:rPr>
          <w:rFonts w:ascii="Courier New" w:eastAsia="Times New Roman" w:hAnsi="Courier New" w:cs="Courier New"/>
          <w:color w:val="DCDCDC"/>
          <w:sz w:val="24"/>
          <w:szCs w:val="24"/>
        </w:rPr>
        <w:t>,</w:t>
      </w:r>
      <w:r w:rsidRPr="00162B25">
        <w:rPr>
          <w:rFonts w:ascii="Courier New" w:eastAsia="Times New Roman" w:hAnsi="Courier New" w:cs="Courier New"/>
          <w:color w:val="DC4D8B"/>
          <w:sz w:val="24"/>
          <w:szCs w:val="24"/>
        </w:rPr>
        <w:t>'____'</w:t>
      </w:r>
      <w:r w:rsidRPr="00162B25">
        <w:rPr>
          <w:rFonts w:ascii="Courier New" w:eastAsia="Times New Roman" w:hAnsi="Courier New" w:cs="Courier New"/>
          <w:color w:val="DCDCDC"/>
          <w:sz w:val="24"/>
          <w:szCs w:val="24"/>
        </w:rPr>
        <w:t>]])</w:t>
      </w:r>
    </w:p>
    <w:p w14:paraId="2992AADD" w14:textId="3BB87E42" w:rsidR="00162B25" w:rsidRDefault="00162B25"/>
    <w:p w14:paraId="09FEB68E"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00C53B"/>
          <w:sz w:val="24"/>
          <w:szCs w:val="24"/>
        </w:rPr>
        <w:t># Find duplicates</w:t>
      </w:r>
    </w:p>
    <w:p w14:paraId="0BAE2E7F"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FFFFFF"/>
          <w:sz w:val="24"/>
          <w:szCs w:val="24"/>
        </w:rPr>
        <w:t>duplicates</w:t>
      </w:r>
      <w:r w:rsidRPr="006938AD">
        <w:rPr>
          <w:rFonts w:ascii="Courier New" w:eastAsia="Times New Roman" w:hAnsi="Courier New" w:cs="Courier New"/>
          <w:color w:val="D4D4D4"/>
          <w:sz w:val="24"/>
          <w:szCs w:val="24"/>
        </w:rPr>
        <w:t> = </w:t>
      </w:r>
      <w:r w:rsidRPr="006938AD">
        <w:rPr>
          <w:rFonts w:ascii="Courier New" w:eastAsia="Times New Roman" w:hAnsi="Courier New" w:cs="Courier New"/>
          <w:color w:val="FFFFFF"/>
          <w:sz w:val="24"/>
          <w:szCs w:val="24"/>
        </w:rPr>
        <w:t>ride_</w:t>
      </w:r>
      <w:proofErr w:type="gramStart"/>
      <w:r w:rsidRPr="006938AD">
        <w:rPr>
          <w:rFonts w:ascii="Courier New" w:eastAsia="Times New Roman" w:hAnsi="Courier New" w:cs="Courier New"/>
          <w:color w:val="FFFFFF"/>
          <w:sz w:val="24"/>
          <w:szCs w:val="24"/>
        </w:rPr>
        <w:t>sharing</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FFFFFF"/>
          <w:sz w:val="24"/>
          <w:szCs w:val="24"/>
        </w:rPr>
        <w:t>duplicated</w:t>
      </w:r>
      <w:proofErr w:type="gramEnd"/>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subset</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C4D8B"/>
          <w:sz w:val="24"/>
          <w:szCs w:val="24"/>
        </w:rPr>
        <w:t>'ride_id'</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keep</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009BD8"/>
          <w:sz w:val="24"/>
          <w:szCs w:val="24"/>
        </w:rPr>
        <w:t>False</w:t>
      </w:r>
      <w:r w:rsidRPr="006938AD">
        <w:rPr>
          <w:rFonts w:ascii="Courier New" w:eastAsia="Times New Roman" w:hAnsi="Courier New" w:cs="Courier New"/>
          <w:color w:val="DCDCDC"/>
          <w:sz w:val="24"/>
          <w:szCs w:val="24"/>
        </w:rPr>
        <w:t>)</w:t>
      </w:r>
    </w:p>
    <w:p w14:paraId="343A6780"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p>
    <w:p w14:paraId="3FA1572B"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00C53B"/>
          <w:sz w:val="24"/>
          <w:szCs w:val="24"/>
        </w:rPr>
        <w:t># Sort your duplicated rides</w:t>
      </w:r>
    </w:p>
    <w:p w14:paraId="2B99D2E8"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FFFFFF"/>
          <w:sz w:val="24"/>
          <w:szCs w:val="24"/>
        </w:rPr>
        <w:t>duplicated_rides</w:t>
      </w:r>
      <w:r w:rsidRPr="006938AD">
        <w:rPr>
          <w:rFonts w:ascii="Courier New" w:eastAsia="Times New Roman" w:hAnsi="Courier New" w:cs="Courier New"/>
          <w:color w:val="D4D4D4"/>
          <w:sz w:val="24"/>
          <w:szCs w:val="24"/>
        </w:rPr>
        <w:t> = </w:t>
      </w:r>
      <w:r w:rsidRPr="006938AD">
        <w:rPr>
          <w:rFonts w:ascii="Courier New" w:eastAsia="Times New Roman" w:hAnsi="Courier New" w:cs="Courier New"/>
          <w:color w:val="FFFFFF"/>
          <w:sz w:val="24"/>
          <w:szCs w:val="24"/>
        </w:rPr>
        <w:t>ride_sharing</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duplicates</w:t>
      </w:r>
      <w:proofErr w:type="gramStart"/>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FFFFFF"/>
          <w:sz w:val="24"/>
          <w:szCs w:val="24"/>
        </w:rPr>
        <w:t>sort</w:t>
      </w:r>
      <w:proofErr w:type="gramEnd"/>
      <w:r w:rsidRPr="006938AD">
        <w:rPr>
          <w:rFonts w:ascii="Courier New" w:eastAsia="Times New Roman" w:hAnsi="Courier New" w:cs="Courier New"/>
          <w:color w:val="FFFFFF"/>
          <w:sz w:val="24"/>
          <w:szCs w:val="24"/>
        </w:rPr>
        <w:t>_values</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by</w:t>
      </w:r>
      <w:r w:rsidRPr="006938AD">
        <w:rPr>
          <w:rFonts w:ascii="Courier New" w:eastAsia="Times New Roman" w:hAnsi="Courier New" w:cs="Courier New"/>
          <w:color w:val="D4D4D4"/>
          <w:sz w:val="24"/>
          <w:szCs w:val="24"/>
        </w:rPr>
        <w:t>=</w:t>
      </w:r>
      <w:r w:rsidRPr="006938AD">
        <w:rPr>
          <w:rFonts w:ascii="Courier New" w:eastAsia="Times New Roman" w:hAnsi="Courier New" w:cs="Courier New"/>
          <w:color w:val="DC4D8B"/>
          <w:sz w:val="24"/>
          <w:szCs w:val="24"/>
        </w:rPr>
        <w:t>'ride_id'</w:t>
      </w:r>
      <w:r w:rsidRPr="006938AD">
        <w:rPr>
          <w:rFonts w:ascii="Courier New" w:eastAsia="Times New Roman" w:hAnsi="Courier New" w:cs="Courier New"/>
          <w:color w:val="DCDCDC"/>
          <w:sz w:val="24"/>
          <w:szCs w:val="24"/>
        </w:rPr>
        <w:t>)</w:t>
      </w:r>
    </w:p>
    <w:p w14:paraId="473CD04B"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p>
    <w:p w14:paraId="030FA810"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00C53B"/>
          <w:sz w:val="24"/>
          <w:szCs w:val="24"/>
        </w:rPr>
        <w:t># Print relevant columns of </w:t>
      </w:r>
      <w:proofErr w:type="spellStart"/>
      <w:r w:rsidRPr="006938AD">
        <w:rPr>
          <w:rFonts w:ascii="Courier New" w:eastAsia="Times New Roman" w:hAnsi="Courier New" w:cs="Courier New"/>
          <w:color w:val="00C53B"/>
          <w:sz w:val="24"/>
          <w:szCs w:val="24"/>
        </w:rPr>
        <w:t>duplicated_rides</w:t>
      </w:r>
      <w:proofErr w:type="spellEnd"/>
    </w:p>
    <w:p w14:paraId="0AAF26FD" w14:textId="77777777" w:rsidR="006938AD" w:rsidRPr="006938AD" w:rsidRDefault="006938AD" w:rsidP="006938AD">
      <w:pPr>
        <w:shd w:val="clear" w:color="auto" w:fill="1E1E1E"/>
        <w:spacing w:after="0" w:line="315" w:lineRule="atLeast"/>
        <w:rPr>
          <w:rFonts w:ascii="Courier New" w:eastAsia="Times New Roman" w:hAnsi="Courier New" w:cs="Courier New"/>
          <w:color w:val="D4D4D4"/>
          <w:sz w:val="24"/>
          <w:szCs w:val="24"/>
        </w:rPr>
      </w:pPr>
      <w:r w:rsidRPr="006938AD">
        <w:rPr>
          <w:rFonts w:ascii="Courier New" w:eastAsia="Times New Roman" w:hAnsi="Courier New" w:cs="Courier New"/>
          <w:color w:val="009BD8"/>
          <w:sz w:val="24"/>
          <w:szCs w:val="24"/>
        </w:rPr>
        <w:t>print</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FFFFFF"/>
          <w:sz w:val="24"/>
          <w:szCs w:val="24"/>
        </w:rPr>
        <w:t>duplicated_rides</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C4D8B"/>
          <w:sz w:val="24"/>
          <w:szCs w:val="24"/>
        </w:rPr>
        <w:t>'ride_id'</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C4D8B"/>
          <w:sz w:val="24"/>
          <w:szCs w:val="24"/>
        </w:rPr>
        <w:t>'duration'</w:t>
      </w:r>
      <w:r w:rsidRPr="006938AD">
        <w:rPr>
          <w:rFonts w:ascii="Courier New" w:eastAsia="Times New Roman" w:hAnsi="Courier New" w:cs="Courier New"/>
          <w:color w:val="DCDCDC"/>
          <w:sz w:val="24"/>
          <w:szCs w:val="24"/>
        </w:rPr>
        <w:t>,</w:t>
      </w:r>
      <w:r w:rsidRPr="006938AD">
        <w:rPr>
          <w:rFonts w:ascii="Courier New" w:eastAsia="Times New Roman" w:hAnsi="Courier New" w:cs="Courier New"/>
          <w:color w:val="DC4D8B"/>
          <w:sz w:val="24"/>
          <w:szCs w:val="24"/>
        </w:rPr>
        <w:t>'user_birth_year'</w:t>
      </w:r>
      <w:r w:rsidRPr="006938AD">
        <w:rPr>
          <w:rFonts w:ascii="Courier New" w:eastAsia="Times New Roman" w:hAnsi="Courier New" w:cs="Courier New"/>
          <w:color w:val="DCDCDC"/>
          <w:sz w:val="24"/>
          <w:szCs w:val="24"/>
        </w:rPr>
        <w:t>]])</w:t>
      </w:r>
    </w:p>
    <w:p w14:paraId="2FD08E28" w14:textId="045343B1" w:rsidR="00162B25" w:rsidRDefault="00162B25"/>
    <w:p w14:paraId="09589C9E" w14:textId="277D1F88" w:rsidR="006938AD" w:rsidRDefault="006938AD"/>
    <w:p w14:paraId="2D7322B4"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Find duplicates</w:t>
      </w:r>
    </w:p>
    <w:p w14:paraId="35071D0C"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duplicates = </w:t>
      </w:r>
      <w:proofErr w:type="spellStart"/>
      <w:r w:rsidRPr="006938AD">
        <w:rPr>
          <w:rFonts w:ascii="Times New Roman" w:eastAsia="Times New Roman" w:hAnsi="Times New Roman" w:cs="Times New Roman"/>
          <w:color w:val="CFA600"/>
          <w:sz w:val="24"/>
          <w:szCs w:val="24"/>
        </w:rPr>
        <w:t>ride_</w:t>
      </w:r>
      <w:proofErr w:type="gramStart"/>
      <w:r w:rsidRPr="006938AD">
        <w:rPr>
          <w:rFonts w:ascii="Times New Roman" w:eastAsia="Times New Roman" w:hAnsi="Times New Roman" w:cs="Times New Roman"/>
          <w:color w:val="CFA600"/>
          <w:sz w:val="24"/>
          <w:szCs w:val="24"/>
        </w:rPr>
        <w:t>sharing.duplicated</w:t>
      </w:r>
      <w:proofErr w:type="spellEnd"/>
      <w:proofErr w:type="gramEnd"/>
      <w:r w:rsidRPr="006938AD">
        <w:rPr>
          <w:rFonts w:ascii="Times New Roman" w:eastAsia="Times New Roman" w:hAnsi="Times New Roman" w:cs="Times New Roman"/>
          <w:color w:val="CFA600"/>
          <w:sz w:val="24"/>
          <w:szCs w:val="24"/>
        </w:rPr>
        <w:t>(subset=['</w:t>
      </w:r>
      <w:proofErr w:type="spellStart"/>
      <w:r w:rsidRPr="006938AD">
        <w:rPr>
          <w:rFonts w:ascii="Times New Roman" w:eastAsia="Times New Roman" w:hAnsi="Times New Roman" w:cs="Times New Roman"/>
          <w:color w:val="CFA600"/>
          <w:sz w:val="24"/>
          <w:szCs w:val="24"/>
        </w:rPr>
        <w:t>ride_id</w:t>
      </w:r>
      <w:proofErr w:type="spellEnd"/>
      <w:r w:rsidRPr="006938AD">
        <w:rPr>
          <w:rFonts w:ascii="Times New Roman" w:eastAsia="Times New Roman" w:hAnsi="Times New Roman" w:cs="Times New Roman"/>
          <w:color w:val="CFA600"/>
          <w:sz w:val="24"/>
          <w:szCs w:val="24"/>
        </w:rPr>
        <w:t>'],keep=False)</w:t>
      </w:r>
    </w:p>
    <w:p w14:paraId="6CF21E0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p>
    <w:p w14:paraId="1F7746D1"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Sort your duplicated rides</w:t>
      </w:r>
    </w:p>
    <w:p w14:paraId="3DE48A08"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proofErr w:type="spellStart"/>
      <w:r w:rsidRPr="006938AD">
        <w:rPr>
          <w:rFonts w:ascii="Times New Roman" w:eastAsia="Times New Roman" w:hAnsi="Times New Roman" w:cs="Times New Roman"/>
          <w:color w:val="CFA600"/>
          <w:sz w:val="24"/>
          <w:szCs w:val="24"/>
        </w:rPr>
        <w:t>duplicated_rides</w:t>
      </w:r>
      <w:proofErr w:type="spellEnd"/>
      <w:r w:rsidRPr="006938AD">
        <w:rPr>
          <w:rFonts w:ascii="Times New Roman" w:eastAsia="Times New Roman" w:hAnsi="Times New Roman" w:cs="Times New Roman"/>
          <w:color w:val="CFA600"/>
          <w:sz w:val="24"/>
          <w:szCs w:val="24"/>
        </w:rPr>
        <w:t xml:space="preserve"> = </w:t>
      </w:r>
      <w:proofErr w:type="spellStart"/>
      <w:r w:rsidRPr="006938AD">
        <w:rPr>
          <w:rFonts w:ascii="Times New Roman" w:eastAsia="Times New Roman" w:hAnsi="Times New Roman" w:cs="Times New Roman"/>
          <w:color w:val="CFA600"/>
          <w:sz w:val="24"/>
          <w:szCs w:val="24"/>
        </w:rPr>
        <w:t>ride_sharing</w:t>
      </w:r>
      <w:proofErr w:type="spellEnd"/>
      <w:r w:rsidRPr="006938AD">
        <w:rPr>
          <w:rFonts w:ascii="Times New Roman" w:eastAsia="Times New Roman" w:hAnsi="Times New Roman" w:cs="Times New Roman"/>
          <w:color w:val="CFA600"/>
          <w:sz w:val="24"/>
          <w:szCs w:val="24"/>
        </w:rPr>
        <w:t>[duplicates</w:t>
      </w:r>
      <w:proofErr w:type="gramStart"/>
      <w:r w:rsidRPr="006938AD">
        <w:rPr>
          <w:rFonts w:ascii="Times New Roman" w:eastAsia="Times New Roman" w:hAnsi="Times New Roman" w:cs="Times New Roman"/>
          <w:color w:val="CFA600"/>
          <w:sz w:val="24"/>
          <w:szCs w:val="24"/>
        </w:rPr>
        <w:t>].</w:t>
      </w:r>
      <w:proofErr w:type="spellStart"/>
      <w:r w:rsidRPr="006938AD">
        <w:rPr>
          <w:rFonts w:ascii="Times New Roman" w:eastAsia="Times New Roman" w:hAnsi="Times New Roman" w:cs="Times New Roman"/>
          <w:color w:val="CFA600"/>
          <w:sz w:val="24"/>
          <w:szCs w:val="24"/>
        </w:rPr>
        <w:t>sort</w:t>
      </w:r>
      <w:proofErr w:type="gramEnd"/>
      <w:r w:rsidRPr="006938AD">
        <w:rPr>
          <w:rFonts w:ascii="Times New Roman" w:eastAsia="Times New Roman" w:hAnsi="Times New Roman" w:cs="Times New Roman"/>
          <w:color w:val="CFA600"/>
          <w:sz w:val="24"/>
          <w:szCs w:val="24"/>
        </w:rPr>
        <w:t>_values</w:t>
      </w:r>
      <w:proofErr w:type="spellEnd"/>
      <w:r w:rsidRPr="006938AD">
        <w:rPr>
          <w:rFonts w:ascii="Times New Roman" w:eastAsia="Times New Roman" w:hAnsi="Times New Roman" w:cs="Times New Roman"/>
          <w:color w:val="CFA600"/>
          <w:sz w:val="24"/>
          <w:szCs w:val="24"/>
        </w:rPr>
        <w:t>(by='</w:t>
      </w:r>
      <w:proofErr w:type="spellStart"/>
      <w:r w:rsidRPr="006938AD">
        <w:rPr>
          <w:rFonts w:ascii="Times New Roman" w:eastAsia="Times New Roman" w:hAnsi="Times New Roman" w:cs="Times New Roman"/>
          <w:color w:val="CFA600"/>
          <w:sz w:val="24"/>
          <w:szCs w:val="24"/>
        </w:rPr>
        <w:t>ride_id</w:t>
      </w:r>
      <w:proofErr w:type="spellEnd"/>
      <w:r w:rsidRPr="006938AD">
        <w:rPr>
          <w:rFonts w:ascii="Times New Roman" w:eastAsia="Times New Roman" w:hAnsi="Times New Roman" w:cs="Times New Roman"/>
          <w:color w:val="CFA600"/>
          <w:sz w:val="24"/>
          <w:szCs w:val="24"/>
        </w:rPr>
        <w:t>')</w:t>
      </w:r>
    </w:p>
    <w:p w14:paraId="0390210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p>
    <w:p w14:paraId="4B501EB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Print relevant columns of </w:t>
      </w:r>
      <w:proofErr w:type="spellStart"/>
      <w:r w:rsidRPr="006938AD">
        <w:rPr>
          <w:rFonts w:ascii="Times New Roman" w:eastAsia="Times New Roman" w:hAnsi="Times New Roman" w:cs="Times New Roman"/>
          <w:color w:val="CFA600"/>
          <w:sz w:val="24"/>
          <w:szCs w:val="24"/>
        </w:rPr>
        <w:t>duplicated_rides</w:t>
      </w:r>
      <w:proofErr w:type="spellEnd"/>
    </w:p>
    <w:p w14:paraId="5BB791D9" w14:textId="77777777" w:rsidR="006938AD" w:rsidRPr="006938AD" w:rsidRDefault="006938AD" w:rsidP="006938AD">
      <w:pPr>
        <w:spacing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print(duplicated_rides[['ride_id','duration','user_birth_year']])</w:t>
      </w:r>
    </w:p>
    <w:p w14:paraId="2C63083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w:t>
      </w:r>
      <w:proofErr w:type="spellStart"/>
      <w:r w:rsidRPr="006938AD">
        <w:rPr>
          <w:rFonts w:ascii="Times New Roman" w:eastAsia="Times New Roman" w:hAnsi="Times New Roman" w:cs="Times New Roman"/>
          <w:color w:val="CFA600"/>
          <w:sz w:val="24"/>
          <w:szCs w:val="24"/>
        </w:rPr>
        <w:t>ride_</w:t>
      </w:r>
      <w:proofErr w:type="gramStart"/>
      <w:r w:rsidRPr="006938AD">
        <w:rPr>
          <w:rFonts w:ascii="Times New Roman" w:eastAsia="Times New Roman" w:hAnsi="Times New Roman" w:cs="Times New Roman"/>
          <w:color w:val="CFA600"/>
          <w:sz w:val="24"/>
          <w:szCs w:val="24"/>
        </w:rPr>
        <w:t>id</w:t>
      </w:r>
      <w:proofErr w:type="spellEnd"/>
      <w:r w:rsidRPr="006938AD">
        <w:rPr>
          <w:rFonts w:ascii="Times New Roman" w:eastAsia="Times New Roman" w:hAnsi="Times New Roman" w:cs="Times New Roman"/>
          <w:color w:val="CFA600"/>
          <w:sz w:val="24"/>
          <w:szCs w:val="24"/>
        </w:rPr>
        <w:t xml:space="preserve">  duration</w:t>
      </w:r>
      <w:proofErr w:type="gramEnd"/>
      <w:r w:rsidRPr="006938AD">
        <w:rPr>
          <w:rFonts w:ascii="Times New Roman" w:eastAsia="Times New Roman" w:hAnsi="Times New Roman" w:cs="Times New Roman"/>
          <w:color w:val="CFA600"/>
          <w:sz w:val="24"/>
          <w:szCs w:val="24"/>
        </w:rPr>
        <w:t xml:space="preserve">  </w:t>
      </w:r>
      <w:proofErr w:type="spellStart"/>
      <w:r w:rsidRPr="006938AD">
        <w:rPr>
          <w:rFonts w:ascii="Times New Roman" w:eastAsia="Times New Roman" w:hAnsi="Times New Roman" w:cs="Times New Roman"/>
          <w:color w:val="CFA600"/>
          <w:sz w:val="24"/>
          <w:szCs w:val="24"/>
        </w:rPr>
        <w:t>user_birth_year</w:t>
      </w:r>
      <w:proofErr w:type="spellEnd"/>
    </w:p>
    <w:p w14:paraId="6E3F5D1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22       33        10             1979</w:t>
      </w:r>
    </w:p>
    <w:p w14:paraId="0FE3ABF4"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39       33         2             1979</w:t>
      </w:r>
    </w:p>
    <w:p w14:paraId="2C486CB5"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53       55         9             1985</w:t>
      </w:r>
    </w:p>
    <w:p w14:paraId="717F3704"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65       55         9             1985</w:t>
      </w:r>
    </w:p>
    <w:p w14:paraId="386E776F"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74       71        11             1997</w:t>
      </w:r>
    </w:p>
    <w:p w14:paraId="00E8B538"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75       71        11             1997</w:t>
      </w:r>
    </w:p>
    <w:p w14:paraId="7A7CDB4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76       89         9             1986</w:t>
      </w:r>
    </w:p>
    <w:p w14:paraId="22F59DB2" w14:textId="77777777" w:rsidR="006938AD" w:rsidRPr="006938AD" w:rsidRDefault="006938AD" w:rsidP="006938AD">
      <w:pPr>
        <w:spacing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77       89         9             2060</w:t>
      </w:r>
    </w:p>
    <w:p w14:paraId="43AF85C3"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p>
    <w:p w14:paraId="3FAB6A59"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&lt;script.py&gt; output:</w:t>
      </w:r>
    </w:p>
    <w:p w14:paraId="2E1BB060"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w:t>
      </w:r>
      <w:proofErr w:type="spellStart"/>
      <w:r w:rsidRPr="006938AD">
        <w:rPr>
          <w:rFonts w:ascii="Times New Roman" w:eastAsia="Times New Roman" w:hAnsi="Times New Roman" w:cs="Times New Roman"/>
          <w:color w:val="CFA600"/>
          <w:sz w:val="24"/>
          <w:szCs w:val="24"/>
        </w:rPr>
        <w:t>ride_</w:t>
      </w:r>
      <w:proofErr w:type="gramStart"/>
      <w:r w:rsidRPr="006938AD">
        <w:rPr>
          <w:rFonts w:ascii="Times New Roman" w:eastAsia="Times New Roman" w:hAnsi="Times New Roman" w:cs="Times New Roman"/>
          <w:color w:val="CFA600"/>
          <w:sz w:val="24"/>
          <w:szCs w:val="24"/>
        </w:rPr>
        <w:t>id</w:t>
      </w:r>
      <w:proofErr w:type="spellEnd"/>
      <w:r w:rsidRPr="006938AD">
        <w:rPr>
          <w:rFonts w:ascii="Times New Roman" w:eastAsia="Times New Roman" w:hAnsi="Times New Roman" w:cs="Times New Roman"/>
          <w:color w:val="CFA600"/>
          <w:sz w:val="24"/>
          <w:szCs w:val="24"/>
        </w:rPr>
        <w:t xml:space="preserve">  duration</w:t>
      </w:r>
      <w:proofErr w:type="gramEnd"/>
      <w:r w:rsidRPr="006938AD">
        <w:rPr>
          <w:rFonts w:ascii="Times New Roman" w:eastAsia="Times New Roman" w:hAnsi="Times New Roman" w:cs="Times New Roman"/>
          <w:color w:val="CFA600"/>
          <w:sz w:val="24"/>
          <w:szCs w:val="24"/>
        </w:rPr>
        <w:t xml:space="preserve">  </w:t>
      </w:r>
      <w:proofErr w:type="spellStart"/>
      <w:r w:rsidRPr="006938AD">
        <w:rPr>
          <w:rFonts w:ascii="Times New Roman" w:eastAsia="Times New Roman" w:hAnsi="Times New Roman" w:cs="Times New Roman"/>
          <w:color w:val="CFA600"/>
          <w:sz w:val="24"/>
          <w:szCs w:val="24"/>
        </w:rPr>
        <w:t>user_birth_year</w:t>
      </w:r>
      <w:proofErr w:type="spellEnd"/>
    </w:p>
    <w:p w14:paraId="774A16C2"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22       33        10             1979</w:t>
      </w:r>
    </w:p>
    <w:p w14:paraId="7058000B"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39       33         2             1979</w:t>
      </w:r>
    </w:p>
    <w:p w14:paraId="7B0691AA"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53       55         9             1985</w:t>
      </w:r>
    </w:p>
    <w:p w14:paraId="460F27B6"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65       55         9             1985</w:t>
      </w:r>
    </w:p>
    <w:p w14:paraId="4E733BD2"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74       71        11             1997</w:t>
      </w:r>
    </w:p>
    <w:p w14:paraId="35CAC4CD"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75       71        11             1997</w:t>
      </w:r>
    </w:p>
    <w:p w14:paraId="3EECBA53" w14:textId="77777777" w:rsidR="006938AD" w:rsidRPr="006938AD" w:rsidRDefault="006938AD" w:rsidP="006938AD">
      <w:pPr>
        <w:spacing w:after="0"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76       89         9             1986</w:t>
      </w:r>
    </w:p>
    <w:p w14:paraId="1AB4D16E" w14:textId="77777777" w:rsidR="006938AD" w:rsidRPr="006938AD" w:rsidRDefault="006938AD" w:rsidP="006938AD">
      <w:pPr>
        <w:spacing w:line="240" w:lineRule="auto"/>
        <w:rPr>
          <w:rFonts w:ascii="Times New Roman" w:eastAsia="Times New Roman" w:hAnsi="Times New Roman" w:cs="Times New Roman"/>
          <w:color w:val="CFA600"/>
          <w:sz w:val="24"/>
          <w:szCs w:val="24"/>
        </w:rPr>
      </w:pPr>
      <w:r w:rsidRPr="006938AD">
        <w:rPr>
          <w:rFonts w:ascii="Times New Roman" w:eastAsia="Times New Roman" w:hAnsi="Times New Roman" w:cs="Times New Roman"/>
          <w:color w:val="CFA600"/>
          <w:sz w:val="24"/>
          <w:szCs w:val="24"/>
        </w:rPr>
        <w:t xml:space="preserve">    77       89         9             2060</w:t>
      </w:r>
    </w:p>
    <w:p w14:paraId="062F7ED9" w14:textId="11A7250C" w:rsidR="006938AD" w:rsidRDefault="006938AD">
      <w:proofErr w:type="gramStart"/>
      <w:r>
        <w:lastRenderedPageBreak/>
        <w:t>Great job</w:t>
      </w:r>
      <w:proofErr w:type="gramEnd"/>
      <w:r>
        <w:t xml:space="preserve">! Notice that rides 33 and 89 are incomplete duplicates, </w:t>
      </w:r>
      <w:proofErr w:type="gramStart"/>
      <w:r>
        <w:t>whereas</w:t>
      </w:r>
      <w:proofErr w:type="gramEnd"/>
      <w:r>
        <w:t xml:space="preserve"> the remaining are complete. You'll learn how to treat them in the next </w:t>
      </w:r>
      <w:proofErr w:type="spellStart"/>
      <w:proofErr w:type="gramStart"/>
      <w:r>
        <w:t>exer</w:t>
      </w:r>
      <w:proofErr w:type="spellEnd"/>
      <w:proofErr w:type="gramEnd"/>
    </w:p>
    <w:p w14:paraId="019D74FE" w14:textId="77777777" w:rsidR="004528A8" w:rsidRDefault="004528A8" w:rsidP="004528A8">
      <w:r>
        <w:rPr>
          <w:rStyle w:val="Strong"/>
        </w:rPr>
        <w:t>Daily XP</w:t>
      </w:r>
      <w:r>
        <w:rPr>
          <w:rStyle w:val="css-rfy0dy"/>
          <w:b/>
          <w:bCs/>
        </w:rPr>
        <w:t>200</w:t>
      </w:r>
    </w:p>
    <w:p w14:paraId="109DD41F" w14:textId="77777777" w:rsidR="004528A8" w:rsidRDefault="004528A8" w:rsidP="004528A8">
      <w:pPr>
        <w:pStyle w:val="Heading5"/>
      </w:pPr>
      <w:r>
        <w:t>Exercise</w:t>
      </w:r>
    </w:p>
    <w:p w14:paraId="11DF644F" w14:textId="77777777" w:rsidR="004528A8" w:rsidRDefault="004528A8" w:rsidP="004528A8">
      <w:pPr>
        <w:pStyle w:val="Heading5"/>
      </w:pPr>
      <w:r>
        <w:t>Exercise</w:t>
      </w:r>
    </w:p>
    <w:p w14:paraId="4217EEC6" w14:textId="77777777" w:rsidR="004528A8" w:rsidRDefault="004528A8" w:rsidP="004528A8">
      <w:pPr>
        <w:pStyle w:val="Heading1"/>
      </w:pPr>
      <w:r>
        <w:t>Treating duplicates</w:t>
      </w:r>
    </w:p>
    <w:p w14:paraId="2B2FE960" w14:textId="77777777" w:rsidR="004528A8" w:rsidRDefault="004528A8" w:rsidP="004528A8">
      <w:pPr>
        <w:pStyle w:val="NormalWeb"/>
      </w:pPr>
      <w:r>
        <w:t xml:space="preserve">In the last exercise, you were able to verify that the new update feeding into </w:t>
      </w:r>
      <w:proofErr w:type="spellStart"/>
      <w:r>
        <w:rPr>
          <w:rStyle w:val="HTMLCode"/>
        </w:rPr>
        <w:t>ride_sharing</w:t>
      </w:r>
      <w:proofErr w:type="spellEnd"/>
      <w:r>
        <w:t xml:space="preserve"> </w:t>
      </w:r>
      <w:proofErr w:type="gramStart"/>
      <w:r>
        <w:t>contains</w:t>
      </w:r>
      <w:proofErr w:type="gramEnd"/>
      <w:r>
        <w:t xml:space="preserve"> a bug generating both complete and incomplete duplicated rows for some values of the </w:t>
      </w:r>
      <w:proofErr w:type="spellStart"/>
      <w:r>
        <w:rPr>
          <w:rStyle w:val="HTMLCode"/>
        </w:rPr>
        <w:t>ride_id</w:t>
      </w:r>
      <w:proofErr w:type="spellEnd"/>
      <w:r>
        <w:t xml:space="preserve"> column, with occasional discrepant values for the </w:t>
      </w:r>
      <w:proofErr w:type="spellStart"/>
      <w:r>
        <w:rPr>
          <w:rStyle w:val="HTMLCode"/>
        </w:rPr>
        <w:t>user_birth_year</w:t>
      </w:r>
      <w:proofErr w:type="spellEnd"/>
      <w:r>
        <w:t xml:space="preserve"> and </w:t>
      </w:r>
      <w:r>
        <w:rPr>
          <w:rStyle w:val="HTMLCode"/>
        </w:rPr>
        <w:t>duration</w:t>
      </w:r>
      <w:r>
        <w:t xml:space="preserve"> columns. </w:t>
      </w:r>
    </w:p>
    <w:p w14:paraId="6818D5F3" w14:textId="77777777" w:rsidR="004528A8" w:rsidRDefault="004528A8" w:rsidP="004528A8">
      <w:pPr>
        <w:pStyle w:val="NormalWeb"/>
      </w:pPr>
      <w:r>
        <w:t xml:space="preserve">In this exercise, you will be treating those duplicated rows by first dropping complete duplicates, and then merging the incomplete duplicate rows into one while keeping the average </w:t>
      </w:r>
      <w:r>
        <w:rPr>
          <w:rStyle w:val="HTMLCode"/>
        </w:rPr>
        <w:t>duration</w:t>
      </w:r>
      <w:r>
        <w:t xml:space="preserve">, and the </w:t>
      </w:r>
      <w:proofErr w:type="gramStart"/>
      <w:r>
        <w:t>minimum</w:t>
      </w:r>
      <w:proofErr w:type="gramEnd"/>
      <w:r>
        <w:t xml:space="preserve"> </w:t>
      </w:r>
      <w:proofErr w:type="spellStart"/>
      <w:r>
        <w:rPr>
          <w:rStyle w:val="HTMLCode"/>
        </w:rPr>
        <w:t>user_birth_year</w:t>
      </w:r>
      <w:proofErr w:type="spellEnd"/>
      <w:r>
        <w:t xml:space="preserve"> for each set of incomplete duplicate rows.</w:t>
      </w:r>
    </w:p>
    <w:p w14:paraId="1BD4AF76" w14:textId="77777777" w:rsidR="004528A8" w:rsidRDefault="004528A8" w:rsidP="004528A8">
      <w:pPr>
        <w:pStyle w:val="Heading5"/>
      </w:pPr>
      <w:r>
        <w:t>Instructions</w:t>
      </w:r>
    </w:p>
    <w:p w14:paraId="495BEFB9" w14:textId="77777777" w:rsidR="004528A8" w:rsidRDefault="004528A8" w:rsidP="004528A8">
      <w:r>
        <w:rPr>
          <w:rStyle w:val="Strong"/>
        </w:rPr>
        <w:t>100 XP</w:t>
      </w:r>
    </w:p>
    <w:p w14:paraId="67086C57" w14:textId="77777777" w:rsidR="004528A8" w:rsidRDefault="004528A8" w:rsidP="004528A8">
      <w:pPr>
        <w:numPr>
          <w:ilvl w:val="0"/>
          <w:numId w:val="18"/>
        </w:numPr>
        <w:spacing w:before="100" w:beforeAutospacing="1" w:after="100" w:afterAutospacing="1" w:line="240" w:lineRule="auto"/>
      </w:pPr>
      <w:r>
        <w:t xml:space="preserve">Drop complete duplicates in </w:t>
      </w:r>
      <w:proofErr w:type="spellStart"/>
      <w:r>
        <w:rPr>
          <w:rStyle w:val="HTMLCode"/>
          <w:rFonts w:eastAsiaTheme="minorEastAsia"/>
        </w:rPr>
        <w:t>ride_sharing</w:t>
      </w:r>
      <w:proofErr w:type="spellEnd"/>
      <w:r>
        <w:t xml:space="preserve"> and store the results in </w:t>
      </w:r>
      <w:proofErr w:type="spellStart"/>
      <w:r>
        <w:rPr>
          <w:rStyle w:val="HTMLCode"/>
          <w:rFonts w:eastAsiaTheme="minorEastAsia"/>
        </w:rPr>
        <w:t>ride_dup</w:t>
      </w:r>
      <w:proofErr w:type="spellEnd"/>
      <w:r>
        <w:t>.</w:t>
      </w:r>
    </w:p>
    <w:p w14:paraId="4931212B" w14:textId="77777777" w:rsidR="004528A8" w:rsidRDefault="004528A8" w:rsidP="004528A8">
      <w:pPr>
        <w:numPr>
          <w:ilvl w:val="0"/>
          <w:numId w:val="18"/>
        </w:numPr>
        <w:spacing w:before="100" w:beforeAutospacing="1" w:after="100" w:afterAutospacing="1" w:line="240" w:lineRule="auto"/>
      </w:pPr>
      <w:r>
        <w:t xml:space="preserve">Create </w:t>
      </w:r>
      <w:proofErr w:type="gramStart"/>
      <w:r>
        <w:t>the</w:t>
      </w:r>
      <w:proofErr w:type="gramEnd"/>
      <w:r>
        <w:t xml:space="preserve"> </w:t>
      </w:r>
      <w:r>
        <w:rPr>
          <w:rStyle w:val="HTMLCode"/>
          <w:rFonts w:eastAsiaTheme="minorEastAsia"/>
        </w:rPr>
        <w:t>statistics</w:t>
      </w:r>
      <w:r>
        <w:t xml:space="preserve"> dictionary which holds </w:t>
      </w:r>
      <w:r>
        <w:rPr>
          <w:rStyle w:val="Strong"/>
        </w:rPr>
        <w:t>min</w:t>
      </w:r>
      <w:r>
        <w:t xml:space="preserve">imum aggregation for </w:t>
      </w:r>
      <w:proofErr w:type="spellStart"/>
      <w:r>
        <w:rPr>
          <w:rStyle w:val="HTMLCode"/>
          <w:rFonts w:eastAsiaTheme="minorEastAsia"/>
        </w:rPr>
        <w:t>user_birth_year</w:t>
      </w:r>
      <w:proofErr w:type="spellEnd"/>
      <w:r>
        <w:t xml:space="preserve"> and </w:t>
      </w:r>
      <w:r>
        <w:rPr>
          <w:rStyle w:val="Strong"/>
        </w:rPr>
        <w:t>mean</w:t>
      </w:r>
      <w:r>
        <w:t xml:space="preserve"> aggregation for </w:t>
      </w:r>
      <w:r>
        <w:rPr>
          <w:rStyle w:val="HTMLCode"/>
          <w:rFonts w:eastAsiaTheme="minorEastAsia"/>
        </w:rPr>
        <w:t>duration</w:t>
      </w:r>
      <w:r>
        <w:t>.</w:t>
      </w:r>
    </w:p>
    <w:p w14:paraId="7CD2471C" w14:textId="77777777" w:rsidR="004528A8" w:rsidRDefault="004528A8" w:rsidP="004528A8">
      <w:pPr>
        <w:numPr>
          <w:ilvl w:val="0"/>
          <w:numId w:val="18"/>
        </w:numPr>
        <w:spacing w:before="100" w:beforeAutospacing="1" w:after="100" w:afterAutospacing="1" w:line="240" w:lineRule="auto"/>
      </w:pPr>
      <w:r>
        <w:t xml:space="preserve">Drop incomplete duplicates by grouping by </w:t>
      </w:r>
      <w:proofErr w:type="spellStart"/>
      <w:r>
        <w:rPr>
          <w:rStyle w:val="HTMLCode"/>
          <w:rFonts w:eastAsiaTheme="minorEastAsia"/>
        </w:rPr>
        <w:t>ride_id</w:t>
      </w:r>
      <w:proofErr w:type="spellEnd"/>
      <w:r>
        <w:t xml:space="preserve"> and applying the aggregation in </w:t>
      </w:r>
      <w:r>
        <w:rPr>
          <w:rStyle w:val="HTMLCode"/>
          <w:rFonts w:eastAsiaTheme="minorEastAsia"/>
        </w:rPr>
        <w:t>statistics</w:t>
      </w:r>
      <w:r>
        <w:t>.</w:t>
      </w:r>
    </w:p>
    <w:p w14:paraId="29FEEADE" w14:textId="77777777" w:rsidR="004528A8" w:rsidRDefault="004528A8" w:rsidP="004528A8">
      <w:pPr>
        <w:numPr>
          <w:ilvl w:val="0"/>
          <w:numId w:val="18"/>
        </w:numPr>
        <w:spacing w:before="100" w:beforeAutospacing="1" w:after="100" w:afterAutospacing="1" w:line="240" w:lineRule="auto"/>
      </w:pPr>
      <w:r>
        <w:t xml:space="preserve">Find duplicates again and run the </w:t>
      </w:r>
      <w:r>
        <w:rPr>
          <w:rStyle w:val="HTMLCode"/>
          <w:rFonts w:eastAsiaTheme="minorEastAsia"/>
        </w:rPr>
        <w:t>assert</w:t>
      </w:r>
      <w:r>
        <w:t xml:space="preserve"> statement to verify de-duplication.</w:t>
      </w:r>
    </w:p>
    <w:p w14:paraId="7EBD790B"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Drop complete duplicates from </w:t>
      </w:r>
      <w:proofErr w:type="spellStart"/>
      <w:r w:rsidRPr="004528A8">
        <w:rPr>
          <w:rFonts w:ascii="Courier New" w:eastAsia="Times New Roman" w:hAnsi="Courier New" w:cs="Courier New"/>
          <w:color w:val="00C53B"/>
          <w:sz w:val="24"/>
          <w:szCs w:val="24"/>
        </w:rPr>
        <w:t>ride_sharing</w:t>
      </w:r>
      <w:proofErr w:type="spellEnd"/>
    </w:p>
    <w:p w14:paraId="45D99428"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roofErr w:type="spellStart"/>
      <w:r w:rsidRPr="004528A8">
        <w:rPr>
          <w:rFonts w:ascii="Courier New" w:eastAsia="Times New Roman" w:hAnsi="Courier New" w:cs="Courier New"/>
          <w:color w:val="FFFFFF"/>
          <w:sz w:val="24"/>
          <w:szCs w:val="24"/>
        </w:rPr>
        <w:t>ride_dup</w:t>
      </w:r>
      <w:proofErr w:type="spellEnd"/>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FFFFFF"/>
          <w:sz w:val="24"/>
          <w:szCs w:val="24"/>
        </w:rPr>
        <w:t>___</w:t>
      </w:r>
      <w:proofErr w:type="gramStart"/>
      <w:r w:rsidRPr="004528A8">
        <w:rPr>
          <w:rFonts w:ascii="Courier New" w:eastAsia="Times New Roman" w:hAnsi="Courier New" w:cs="Courier New"/>
          <w:color w:val="FFFFFF"/>
          <w:sz w:val="24"/>
          <w:szCs w:val="24"/>
        </w:rPr>
        <w:t>_</w:t>
      </w:r>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_</w:t>
      </w:r>
      <w:proofErr w:type="gramEnd"/>
      <w:r w:rsidRPr="004528A8">
        <w:rPr>
          <w:rFonts w:ascii="Courier New" w:eastAsia="Times New Roman" w:hAnsi="Courier New" w:cs="Courier New"/>
          <w:color w:val="FFFFFF"/>
          <w:sz w:val="24"/>
          <w:szCs w:val="24"/>
        </w:rPr>
        <w:t>___</w:t>
      </w:r>
      <w:r w:rsidRPr="004528A8">
        <w:rPr>
          <w:rFonts w:ascii="Courier New" w:eastAsia="Times New Roman" w:hAnsi="Courier New" w:cs="Courier New"/>
          <w:color w:val="DCDCDC"/>
          <w:sz w:val="24"/>
          <w:szCs w:val="24"/>
        </w:rPr>
        <w:t>()</w:t>
      </w:r>
    </w:p>
    <w:p w14:paraId="4715916E"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21790D11"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Create statistics dictionary for aggregation function</w:t>
      </w:r>
    </w:p>
    <w:p w14:paraId="3BF7126D"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FFFFFF"/>
          <w:sz w:val="24"/>
          <w:szCs w:val="24"/>
        </w:rPr>
        <w:t>statistics</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C4D8B"/>
          <w:sz w:val="24"/>
          <w:szCs w:val="24"/>
        </w:rPr>
        <w:t>'</w:t>
      </w:r>
      <w:proofErr w:type="spellStart"/>
      <w:r w:rsidRPr="004528A8">
        <w:rPr>
          <w:rFonts w:ascii="Courier New" w:eastAsia="Times New Roman" w:hAnsi="Courier New" w:cs="Courier New"/>
          <w:color w:val="DC4D8B"/>
          <w:sz w:val="24"/>
          <w:szCs w:val="24"/>
        </w:rPr>
        <w:t>user_birth_year</w:t>
      </w:r>
      <w:proofErr w:type="spellEnd"/>
      <w:r w:rsidRPr="004528A8">
        <w:rPr>
          <w:rFonts w:ascii="Courier New" w:eastAsia="Times New Roman" w:hAnsi="Courier New" w:cs="Courier New"/>
          <w:color w:val="DC4D8B"/>
          <w:sz w:val="24"/>
          <w:szCs w:val="24"/>
        </w:rPr>
        <w:t>'</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w:t>
      </w:r>
      <w:r w:rsidRPr="004528A8">
        <w:rPr>
          <w:rFonts w:ascii="Courier New" w:eastAsia="Times New Roman" w:hAnsi="Courier New" w:cs="Courier New"/>
          <w:color w:val="DC4D8B"/>
          <w:sz w:val="24"/>
          <w:szCs w:val="24"/>
        </w:rPr>
        <w:t>'duration'</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p>
    <w:p w14:paraId="108AC3DB"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36885D62"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Group by </w:t>
      </w:r>
      <w:proofErr w:type="spellStart"/>
      <w:r w:rsidRPr="004528A8">
        <w:rPr>
          <w:rFonts w:ascii="Courier New" w:eastAsia="Times New Roman" w:hAnsi="Courier New" w:cs="Courier New"/>
          <w:color w:val="00C53B"/>
          <w:sz w:val="24"/>
          <w:szCs w:val="24"/>
        </w:rPr>
        <w:t>ride_id</w:t>
      </w:r>
      <w:proofErr w:type="spellEnd"/>
      <w:r w:rsidRPr="004528A8">
        <w:rPr>
          <w:rFonts w:ascii="Courier New" w:eastAsia="Times New Roman" w:hAnsi="Courier New" w:cs="Courier New"/>
          <w:color w:val="00C53B"/>
          <w:sz w:val="24"/>
          <w:szCs w:val="24"/>
        </w:rPr>
        <w:t> and compute new statistics</w:t>
      </w:r>
    </w:p>
    <w:p w14:paraId="2873549E"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roofErr w:type="spellStart"/>
      <w:r w:rsidRPr="004528A8">
        <w:rPr>
          <w:rFonts w:ascii="Courier New" w:eastAsia="Times New Roman" w:hAnsi="Courier New" w:cs="Courier New"/>
          <w:color w:val="FFFFFF"/>
          <w:sz w:val="24"/>
          <w:szCs w:val="24"/>
        </w:rPr>
        <w:t>ride_unique</w:t>
      </w:r>
      <w:proofErr w:type="spellEnd"/>
      <w:r w:rsidRPr="004528A8">
        <w:rPr>
          <w:rFonts w:ascii="Courier New" w:eastAsia="Times New Roman" w:hAnsi="Courier New" w:cs="Courier New"/>
          <w:color w:val="D4D4D4"/>
          <w:sz w:val="24"/>
          <w:szCs w:val="24"/>
        </w:rPr>
        <w:t> = </w:t>
      </w:r>
      <w:proofErr w:type="spellStart"/>
      <w:r w:rsidRPr="004528A8">
        <w:rPr>
          <w:rFonts w:ascii="Courier New" w:eastAsia="Times New Roman" w:hAnsi="Courier New" w:cs="Courier New"/>
          <w:color w:val="FFFFFF"/>
          <w:sz w:val="24"/>
          <w:szCs w:val="24"/>
        </w:rPr>
        <w:t>ride_dup</w:t>
      </w:r>
      <w:proofErr w:type="spellEnd"/>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C4D8B"/>
          <w:sz w:val="24"/>
          <w:szCs w:val="24"/>
        </w:rPr>
        <w:t>'____'</w:t>
      </w:r>
      <w:proofErr w:type="gramStart"/>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_</w:t>
      </w:r>
      <w:proofErr w:type="gramEnd"/>
      <w:r w:rsidRPr="004528A8">
        <w:rPr>
          <w:rFonts w:ascii="Courier New" w:eastAsia="Times New Roman" w:hAnsi="Courier New" w:cs="Courier New"/>
          <w:color w:val="FFFFFF"/>
          <w:sz w:val="24"/>
          <w:szCs w:val="24"/>
        </w:rPr>
        <w:t>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FFFFFF"/>
          <w:sz w:val="24"/>
          <w:szCs w:val="24"/>
        </w:rPr>
        <w:t>____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w:t>
      </w:r>
      <w:proofErr w:type="spellStart"/>
      <w:r w:rsidRPr="004528A8">
        <w:rPr>
          <w:rFonts w:ascii="Courier New" w:eastAsia="Times New Roman" w:hAnsi="Courier New" w:cs="Courier New"/>
          <w:color w:val="FFFFFF"/>
          <w:sz w:val="24"/>
          <w:szCs w:val="24"/>
        </w:rPr>
        <w:t>reset_index</w:t>
      </w:r>
      <w:proofErr w:type="spellEnd"/>
      <w:r w:rsidRPr="004528A8">
        <w:rPr>
          <w:rFonts w:ascii="Courier New" w:eastAsia="Times New Roman" w:hAnsi="Courier New" w:cs="Courier New"/>
          <w:color w:val="DCDCDC"/>
          <w:sz w:val="24"/>
          <w:szCs w:val="24"/>
        </w:rPr>
        <w:t>()</w:t>
      </w:r>
    </w:p>
    <w:p w14:paraId="6B81E6F8"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7186B36C"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Find duplicated values again</w:t>
      </w:r>
    </w:p>
    <w:p w14:paraId="579E35D6"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FFFFFF"/>
          <w:sz w:val="24"/>
          <w:szCs w:val="24"/>
        </w:rPr>
        <w:t>duplicates</w:t>
      </w:r>
      <w:r w:rsidRPr="004528A8">
        <w:rPr>
          <w:rFonts w:ascii="Courier New" w:eastAsia="Times New Roman" w:hAnsi="Courier New" w:cs="Courier New"/>
          <w:color w:val="D4D4D4"/>
          <w:sz w:val="24"/>
          <w:szCs w:val="24"/>
        </w:rPr>
        <w:t> = </w:t>
      </w:r>
      <w:proofErr w:type="spellStart"/>
      <w:r w:rsidRPr="004528A8">
        <w:rPr>
          <w:rFonts w:ascii="Courier New" w:eastAsia="Times New Roman" w:hAnsi="Courier New" w:cs="Courier New"/>
          <w:color w:val="FFFFFF"/>
          <w:sz w:val="24"/>
          <w:szCs w:val="24"/>
        </w:rPr>
        <w:t>ride_</w:t>
      </w:r>
      <w:proofErr w:type="gramStart"/>
      <w:r w:rsidRPr="004528A8">
        <w:rPr>
          <w:rFonts w:ascii="Courier New" w:eastAsia="Times New Roman" w:hAnsi="Courier New" w:cs="Courier New"/>
          <w:color w:val="FFFFFF"/>
          <w:sz w:val="24"/>
          <w:szCs w:val="24"/>
        </w:rPr>
        <w:t>unique</w:t>
      </w:r>
      <w:proofErr w:type="spellEnd"/>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_</w:t>
      </w:r>
      <w:proofErr w:type="gramEnd"/>
      <w:r w:rsidRPr="004528A8">
        <w:rPr>
          <w:rFonts w:ascii="Courier New" w:eastAsia="Times New Roman" w:hAnsi="Courier New" w:cs="Courier New"/>
          <w:color w:val="FFFFFF"/>
          <w:sz w:val="24"/>
          <w:szCs w:val="24"/>
        </w:rPr>
        <w:t>___</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FFFFFF"/>
          <w:sz w:val="24"/>
          <w:szCs w:val="24"/>
        </w:rPr>
        <w:t>subset</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DC4D8B"/>
          <w:sz w:val="24"/>
          <w:szCs w:val="24"/>
        </w:rPr>
        <w:t>'</w:t>
      </w:r>
      <w:proofErr w:type="spellStart"/>
      <w:r w:rsidRPr="004528A8">
        <w:rPr>
          <w:rFonts w:ascii="Courier New" w:eastAsia="Times New Roman" w:hAnsi="Courier New" w:cs="Courier New"/>
          <w:color w:val="DC4D8B"/>
          <w:sz w:val="24"/>
          <w:szCs w:val="24"/>
        </w:rPr>
        <w:t>ride_id</w:t>
      </w:r>
      <w:proofErr w:type="spellEnd"/>
      <w:r w:rsidRPr="004528A8">
        <w:rPr>
          <w:rFonts w:ascii="Courier New" w:eastAsia="Times New Roman" w:hAnsi="Courier New" w:cs="Courier New"/>
          <w:color w:val="DC4D8B"/>
          <w:sz w:val="24"/>
          <w:szCs w:val="24"/>
        </w:rPr>
        <w:t>'</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w:t>
      </w:r>
      <w:r w:rsidRPr="004528A8">
        <w:rPr>
          <w:rFonts w:ascii="Courier New" w:eastAsia="Times New Roman" w:hAnsi="Courier New" w:cs="Courier New"/>
          <w:color w:val="FFFFFF"/>
          <w:sz w:val="24"/>
          <w:szCs w:val="24"/>
        </w:rPr>
        <w:t>keep</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009BD8"/>
          <w:sz w:val="24"/>
          <w:szCs w:val="24"/>
        </w:rPr>
        <w:t>False</w:t>
      </w:r>
      <w:r w:rsidRPr="004528A8">
        <w:rPr>
          <w:rFonts w:ascii="Courier New" w:eastAsia="Times New Roman" w:hAnsi="Courier New" w:cs="Courier New"/>
          <w:color w:val="DCDCDC"/>
          <w:sz w:val="24"/>
          <w:szCs w:val="24"/>
        </w:rPr>
        <w:t>)</w:t>
      </w:r>
    </w:p>
    <w:p w14:paraId="6B843977"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roofErr w:type="spellStart"/>
      <w:r w:rsidRPr="004528A8">
        <w:rPr>
          <w:rFonts w:ascii="Courier New" w:eastAsia="Times New Roman" w:hAnsi="Courier New" w:cs="Courier New"/>
          <w:color w:val="FFFFFF"/>
          <w:sz w:val="24"/>
          <w:szCs w:val="24"/>
        </w:rPr>
        <w:t>duplicated_rides</w:t>
      </w:r>
      <w:proofErr w:type="spellEnd"/>
      <w:r w:rsidRPr="004528A8">
        <w:rPr>
          <w:rFonts w:ascii="Courier New" w:eastAsia="Times New Roman" w:hAnsi="Courier New" w:cs="Courier New"/>
          <w:color w:val="D4D4D4"/>
          <w:sz w:val="24"/>
          <w:szCs w:val="24"/>
        </w:rPr>
        <w:t> = </w:t>
      </w:r>
      <w:proofErr w:type="spellStart"/>
      <w:r w:rsidRPr="004528A8">
        <w:rPr>
          <w:rFonts w:ascii="Courier New" w:eastAsia="Times New Roman" w:hAnsi="Courier New" w:cs="Courier New"/>
          <w:color w:val="FFFFFF"/>
          <w:sz w:val="24"/>
          <w:szCs w:val="24"/>
        </w:rPr>
        <w:t>ride_</w:t>
      </w:r>
      <w:proofErr w:type="gramStart"/>
      <w:r w:rsidRPr="004528A8">
        <w:rPr>
          <w:rFonts w:ascii="Courier New" w:eastAsia="Times New Roman" w:hAnsi="Courier New" w:cs="Courier New"/>
          <w:color w:val="FFFFFF"/>
          <w:sz w:val="24"/>
          <w:szCs w:val="24"/>
        </w:rPr>
        <w:t>unique</w:t>
      </w:r>
      <w:proofErr w:type="spellEnd"/>
      <w:r w:rsidRPr="004528A8">
        <w:rPr>
          <w:rFonts w:ascii="Courier New" w:eastAsia="Times New Roman" w:hAnsi="Courier New" w:cs="Courier New"/>
          <w:color w:val="DCDCDC"/>
          <w:sz w:val="24"/>
          <w:szCs w:val="24"/>
        </w:rPr>
        <w:t>[</w:t>
      </w:r>
      <w:proofErr w:type="gramEnd"/>
      <w:r w:rsidRPr="004528A8">
        <w:rPr>
          <w:rFonts w:ascii="Courier New" w:eastAsia="Times New Roman" w:hAnsi="Courier New" w:cs="Courier New"/>
          <w:color w:val="FFFFFF"/>
          <w:sz w:val="24"/>
          <w:szCs w:val="24"/>
        </w:rPr>
        <w:t>duplicates</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009BD8"/>
          <w:sz w:val="24"/>
          <w:szCs w:val="24"/>
        </w:rPr>
        <w:t>True</w:t>
      </w:r>
      <w:r w:rsidRPr="004528A8">
        <w:rPr>
          <w:rFonts w:ascii="Courier New" w:eastAsia="Times New Roman" w:hAnsi="Courier New" w:cs="Courier New"/>
          <w:color w:val="DCDCDC"/>
          <w:sz w:val="24"/>
          <w:szCs w:val="24"/>
        </w:rPr>
        <w:t>]</w:t>
      </w:r>
    </w:p>
    <w:p w14:paraId="4A9D8B8E"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18FFB435"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C53B"/>
          <w:sz w:val="24"/>
          <w:szCs w:val="24"/>
        </w:rPr>
        <w:t># Assert duplicates </w:t>
      </w:r>
      <w:proofErr w:type="gramStart"/>
      <w:r w:rsidRPr="004528A8">
        <w:rPr>
          <w:rFonts w:ascii="Courier New" w:eastAsia="Times New Roman" w:hAnsi="Courier New" w:cs="Courier New"/>
          <w:color w:val="00C53B"/>
          <w:sz w:val="24"/>
          <w:szCs w:val="24"/>
        </w:rPr>
        <w:t>are processed</w:t>
      </w:r>
      <w:proofErr w:type="gramEnd"/>
    </w:p>
    <w:p w14:paraId="24B12521" w14:textId="77777777" w:rsidR="004528A8" w:rsidRPr="004528A8" w:rsidRDefault="004528A8" w:rsidP="004528A8">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28A8">
        <w:rPr>
          <w:rFonts w:ascii="Courier New" w:eastAsia="Times New Roman" w:hAnsi="Courier New" w:cs="Courier New"/>
          <w:color w:val="009BD8"/>
          <w:sz w:val="24"/>
          <w:szCs w:val="24"/>
        </w:rPr>
        <w:lastRenderedPageBreak/>
        <w:t>assert</w:t>
      </w:r>
      <w:r w:rsidRPr="004528A8">
        <w:rPr>
          <w:rFonts w:ascii="Courier New" w:eastAsia="Times New Roman" w:hAnsi="Courier New" w:cs="Courier New"/>
          <w:color w:val="D4D4D4"/>
          <w:sz w:val="24"/>
          <w:szCs w:val="24"/>
        </w:rPr>
        <w:t> </w:t>
      </w:r>
      <w:proofErr w:type="spellStart"/>
      <w:r w:rsidRPr="004528A8">
        <w:rPr>
          <w:rFonts w:ascii="Courier New" w:eastAsia="Times New Roman" w:hAnsi="Courier New" w:cs="Courier New"/>
          <w:color w:val="FFFFFF"/>
          <w:sz w:val="24"/>
          <w:szCs w:val="24"/>
        </w:rPr>
        <w:t>duplicated_</w:t>
      </w:r>
      <w:proofErr w:type="gramStart"/>
      <w:r w:rsidRPr="004528A8">
        <w:rPr>
          <w:rFonts w:ascii="Courier New" w:eastAsia="Times New Roman" w:hAnsi="Courier New" w:cs="Courier New"/>
          <w:color w:val="FFFFFF"/>
          <w:sz w:val="24"/>
          <w:szCs w:val="24"/>
        </w:rPr>
        <w:t>rides</w:t>
      </w:r>
      <w:r w:rsidRPr="004528A8">
        <w:rPr>
          <w:rFonts w:ascii="Courier New" w:eastAsia="Times New Roman" w:hAnsi="Courier New" w:cs="Courier New"/>
          <w:color w:val="D4D4D4"/>
          <w:sz w:val="24"/>
          <w:szCs w:val="24"/>
        </w:rPr>
        <w:t>.</w:t>
      </w:r>
      <w:r w:rsidRPr="004528A8">
        <w:rPr>
          <w:rFonts w:ascii="Courier New" w:eastAsia="Times New Roman" w:hAnsi="Courier New" w:cs="Courier New"/>
          <w:color w:val="FFFFFF"/>
          <w:sz w:val="24"/>
          <w:szCs w:val="24"/>
        </w:rPr>
        <w:t>shape</w:t>
      </w:r>
      <w:proofErr w:type="spellEnd"/>
      <w:proofErr w:type="gramEnd"/>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C4D8B"/>
          <w:sz w:val="24"/>
          <w:szCs w:val="24"/>
        </w:rPr>
        <w:t>0</w:t>
      </w:r>
      <w:r w:rsidRPr="004528A8">
        <w:rPr>
          <w:rFonts w:ascii="Courier New" w:eastAsia="Times New Roman" w:hAnsi="Courier New" w:cs="Courier New"/>
          <w:color w:val="DCDCDC"/>
          <w:sz w:val="24"/>
          <w:szCs w:val="24"/>
        </w:rPr>
        <w:t>]</w:t>
      </w:r>
      <w:r w:rsidRPr="004528A8">
        <w:rPr>
          <w:rFonts w:ascii="Courier New" w:eastAsia="Times New Roman" w:hAnsi="Courier New" w:cs="Courier New"/>
          <w:color w:val="D4D4D4"/>
          <w:sz w:val="24"/>
          <w:szCs w:val="24"/>
        </w:rPr>
        <w:t> == </w:t>
      </w:r>
      <w:r w:rsidRPr="004528A8">
        <w:rPr>
          <w:rFonts w:ascii="Courier New" w:eastAsia="Times New Roman" w:hAnsi="Courier New" w:cs="Courier New"/>
          <w:color w:val="DC4D8B"/>
          <w:sz w:val="24"/>
          <w:szCs w:val="24"/>
        </w:rPr>
        <w:t>0</w:t>
      </w:r>
    </w:p>
    <w:p w14:paraId="5444EA51" w14:textId="0DA58572" w:rsidR="006938AD" w:rsidRDefault="006938AD"/>
    <w:p w14:paraId="21FD0CC8" w14:textId="03E00823" w:rsidR="00B327C9" w:rsidRDefault="00B327C9"/>
    <w:p w14:paraId="5E80DBF6"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Drop complete duplicates from </w:t>
      </w:r>
      <w:proofErr w:type="spellStart"/>
      <w:r w:rsidRPr="00BE4C03">
        <w:rPr>
          <w:rFonts w:ascii="Courier New" w:eastAsia="Times New Roman" w:hAnsi="Courier New" w:cs="Courier New"/>
          <w:color w:val="00C53B"/>
          <w:sz w:val="24"/>
          <w:szCs w:val="24"/>
        </w:rPr>
        <w:t>ride_sharing</w:t>
      </w:r>
      <w:proofErr w:type="spellEnd"/>
    </w:p>
    <w:p w14:paraId="10836382"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roofErr w:type="spellStart"/>
      <w:r w:rsidRPr="00BE4C03">
        <w:rPr>
          <w:rFonts w:ascii="Courier New" w:eastAsia="Times New Roman" w:hAnsi="Courier New" w:cs="Courier New"/>
          <w:color w:val="FFFFFF"/>
          <w:sz w:val="24"/>
          <w:szCs w:val="24"/>
        </w:rPr>
        <w:t>ride_dup</w:t>
      </w:r>
      <w:proofErr w:type="spellEnd"/>
      <w:r w:rsidRPr="00BE4C03">
        <w:rPr>
          <w:rFonts w:ascii="Courier New" w:eastAsia="Times New Roman" w:hAnsi="Courier New" w:cs="Courier New"/>
          <w:color w:val="D4D4D4"/>
          <w:sz w:val="24"/>
          <w:szCs w:val="24"/>
        </w:rPr>
        <w:t> = </w:t>
      </w:r>
      <w:proofErr w:type="spellStart"/>
      <w:r w:rsidRPr="00BE4C03">
        <w:rPr>
          <w:rFonts w:ascii="Courier New" w:eastAsia="Times New Roman" w:hAnsi="Courier New" w:cs="Courier New"/>
          <w:color w:val="FFFFFF"/>
          <w:sz w:val="24"/>
          <w:szCs w:val="24"/>
        </w:rPr>
        <w:t>ride_</w:t>
      </w:r>
      <w:proofErr w:type="gramStart"/>
      <w:r w:rsidRPr="00BE4C03">
        <w:rPr>
          <w:rFonts w:ascii="Courier New" w:eastAsia="Times New Roman" w:hAnsi="Courier New" w:cs="Courier New"/>
          <w:color w:val="FFFFFF"/>
          <w:sz w:val="24"/>
          <w:szCs w:val="24"/>
        </w:rPr>
        <w:t>sharing</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drop</w:t>
      </w:r>
      <w:proofErr w:type="gramEnd"/>
      <w:r w:rsidRPr="00BE4C03">
        <w:rPr>
          <w:rFonts w:ascii="Courier New" w:eastAsia="Times New Roman" w:hAnsi="Courier New" w:cs="Courier New"/>
          <w:color w:val="FFFFFF"/>
          <w:sz w:val="24"/>
          <w:szCs w:val="24"/>
        </w:rPr>
        <w:t>_duplicates</w:t>
      </w:r>
      <w:proofErr w:type="spellEnd"/>
      <w:r w:rsidRPr="00BE4C03">
        <w:rPr>
          <w:rFonts w:ascii="Courier New" w:eastAsia="Times New Roman" w:hAnsi="Courier New" w:cs="Courier New"/>
          <w:color w:val="DCDCDC"/>
          <w:sz w:val="24"/>
          <w:szCs w:val="24"/>
        </w:rPr>
        <w:t>()</w:t>
      </w:r>
    </w:p>
    <w:p w14:paraId="1B8D1E5D"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
    <w:p w14:paraId="0FD288BD"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Create statistics dictionary for aggregation function</w:t>
      </w:r>
    </w:p>
    <w:p w14:paraId="1AD481EB"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FFFFFF"/>
          <w:sz w:val="24"/>
          <w:szCs w:val="24"/>
        </w:rPr>
        <w:t>statistics</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C4D8B"/>
          <w:sz w:val="24"/>
          <w:szCs w:val="24"/>
        </w:rPr>
        <w:t>'</w:t>
      </w:r>
      <w:proofErr w:type="spellStart"/>
      <w:r w:rsidRPr="00BE4C03">
        <w:rPr>
          <w:rFonts w:ascii="Courier New" w:eastAsia="Times New Roman" w:hAnsi="Courier New" w:cs="Courier New"/>
          <w:color w:val="DC4D8B"/>
          <w:sz w:val="24"/>
          <w:szCs w:val="24"/>
        </w:rPr>
        <w:t>user_birth_year</w:t>
      </w:r>
      <w:proofErr w:type="spellEnd"/>
      <w:r w:rsidRPr="00BE4C03">
        <w:rPr>
          <w:rFonts w:ascii="Courier New" w:eastAsia="Times New Roman" w:hAnsi="Courier New" w:cs="Courier New"/>
          <w:color w:val="DC4D8B"/>
          <w:sz w:val="24"/>
          <w:szCs w:val="24"/>
        </w:rPr>
        <w:t>'</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w:t>
      </w:r>
      <w:r w:rsidRPr="00BE4C03">
        <w:rPr>
          <w:rFonts w:ascii="Courier New" w:eastAsia="Times New Roman" w:hAnsi="Courier New" w:cs="Courier New"/>
          <w:color w:val="DC4D8B"/>
          <w:sz w:val="24"/>
          <w:szCs w:val="24"/>
        </w:rPr>
        <w:t>'min'</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w:t>
      </w:r>
      <w:r w:rsidRPr="00BE4C03">
        <w:rPr>
          <w:rFonts w:ascii="Courier New" w:eastAsia="Times New Roman" w:hAnsi="Courier New" w:cs="Courier New"/>
          <w:color w:val="DC4D8B"/>
          <w:sz w:val="24"/>
          <w:szCs w:val="24"/>
        </w:rPr>
        <w:t>'duration'</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w:t>
      </w:r>
      <w:r w:rsidRPr="00BE4C03">
        <w:rPr>
          <w:rFonts w:ascii="Courier New" w:eastAsia="Times New Roman" w:hAnsi="Courier New" w:cs="Courier New"/>
          <w:color w:val="DC4D8B"/>
          <w:sz w:val="24"/>
          <w:szCs w:val="24"/>
        </w:rPr>
        <w:t>'mean'</w:t>
      </w:r>
      <w:r w:rsidRPr="00BE4C03">
        <w:rPr>
          <w:rFonts w:ascii="Courier New" w:eastAsia="Times New Roman" w:hAnsi="Courier New" w:cs="Courier New"/>
          <w:color w:val="DCDCDC"/>
          <w:sz w:val="24"/>
          <w:szCs w:val="24"/>
        </w:rPr>
        <w:t>}</w:t>
      </w:r>
    </w:p>
    <w:p w14:paraId="6588E43E"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
    <w:p w14:paraId="4FA9107D"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Group by </w:t>
      </w:r>
      <w:proofErr w:type="spellStart"/>
      <w:r w:rsidRPr="00BE4C03">
        <w:rPr>
          <w:rFonts w:ascii="Courier New" w:eastAsia="Times New Roman" w:hAnsi="Courier New" w:cs="Courier New"/>
          <w:color w:val="00C53B"/>
          <w:sz w:val="24"/>
          <w:szCs w:val="24"/>
        </w:rPr>
        <w:t>ride_id</w:t>
      </w:r>
      <w:proofErr w:type="spellEnd"/>
      <w:r w:rsidRPr="00BE4C03">
        <w:rPr>
          <w:rFonts w:ascii="Courier New" w:eastAsia="Times New Roman" w:hAnsi="Courier New" w:cs="Courier New"/>
          <w:color w:val="00C53B"/>
          <w:sz w:val="24"/>
          <w:szCs w:val="24"/>
        </w:rPr>
        <w:t> and compute new statistics</w:t>
      </w:r>
    </w:p>
    <w:p w14:paraId="23EA6FD1"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FFFFFF"/>
          <w:sz w:val="24"/>
          <w:szCs w:val="24"/>
        </w:rPr>
        <w:t>ride_unique</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FFFFFF"/>
          <w:sz w:val="24"/>
          <w:szCs w:val="24"/>
        </w:rPr>
        <w:t>ride_</w:t>
      </w:r>
      <w:proofErr w:type="gramStart"/>
      <w:r w:rsidRPr="00BE4C03">
        <w:rPr>
          <w:rFonts w:ascii="Courier New" w:eastAsia="Times New Roman" w:hAnsi="Courier New" w:cs="Courier New"/>
          <w:color w:val="FFFFFF"/>
          <w:sz w:val="24"/>
          <w:szCs w:val="24"/>
        </w:rPr>
        <w:t>dup</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groupby</w:t>
      </w:r>
      <w:proofErr w:type="gramEnd"/>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C4D8B"/>
          <w:sz w:val="24"/>
          <w:szCs w:val="24"/>
        </w:rPr>
        <w:t>'ride_id'</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agg</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FFFFFF"/>
          <w:sz w:val="24"/>
          <w:szCs w:val="24"/>
        </w:rPr>
        <w:t>statistics</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reset_index</w:t>
      </w:r>
      <w:r w:rsidRPr="00BE4C03">
        <w:rPr>
          <w:rFonts w:ascii="Courier New" w:eastAsia="Times New Roman" w:hAnsi="Courier New" w:cs="Courier New"/>
          <w:color w:val="DCDCDC"/>
          <w:sz w:val="24"/>
          <w:szCs w:val="24"/>
        </w:rPr>
        <w:t>()</w:t>
      </w:r>
    </w:p>
    <w:p w14:paraId="73D067AF"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
    <w:p w14:paraId="1D269EB6"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Find duplicated values again</w:t>
      </w:r>
    </w:p>
    <w:p w14:paraId="6DA36296"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FFFFFF"/>
          <w:sz w:val="24"/>
          <w:szCs w:val="24"/>
        </w:rPr>
        <w:t>duplicates</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FFFFFF"/>
          <w:sz w:val="24"/>
          <w:szCs w:val="24"/>
        </w:rPr>
        <w:t>ride_</w:t>
      </w:r>
      <w:proofErr w:type="gramStart"/>
      <w:r w:rsidRPr="00BE4C03">
        <w:rPr>
          <w:rFonts w:ascii="Courier New" w:eastAsia="Times New Roman" w:hAnsi="Courier New" w:cs="Courier New"/>
          <w:color w:val="FFFFFF"/>
          <w:sz w:val="24"/>
          <w:szCs w:val="24"/>
        </w:rPr>
        <w:t>unique</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duplicated</w:t>
      </w:r>
      <w:proofErr w:type="gramEnd"/>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FFFFFF"/>
          <w:sz w:val="24"/>
          <w:szCs w:val="24"/>
        </w:rPr>
        <w:t>subset</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DC4D8B"/>
          <w:sz w:val="24"/>
          <w:szCs w:val="24"/>
        </w:rPr>
        <w:t>'ride_id'</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w:t>
      </w:r>
      <w:r w:rsidRPr="00BE4C03">
        <w:rPr>
          <w:rFonts w:ascii="Courier New" w:eastAsia="Times New Roman" w:hAnsi="Courier New" w:cs="Courier New"/>
          <w:color w:val="FFFFFF"/>
          <w:sz w:val="24"/>
          <w:szCs w:val="24"/>
        </w:rPr>
        <w:t>keep</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009BD8"/>
          <w:sz w:val="24"/>
          <w:szCs w:val="24"/>
        </w:rPr>
        <w:t>False</w:t>
      </w:r>
      <w:r w:rsidRPr="00BE4C03">
        <w:rPr>
          <w:rFonts w:ascii="Courier New" w:eastAsia="Times New Roman" w:hAnsi="Courier New" w:cs="Courier New"/>
          <w:color w:val="DCDCDC"/>
          <w:sz w:val="24"/>
          <w:szCs w:val="24"/>
        </w:rPr>
        <w:t>)</w:t>
      </w:r>
    </w:p>
    <w:p w14:paraId="300A16B8"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roofErr w:type="spellStart"/>
      <w:r w:rsidRPr="00BE4C03">
        <w:rPr>
          <w:rFonts w:ascii="Courier New" w:eastAsia="Times New Roman" w:hAnsi="Courier New" w:cs="Courier New"/>
          <w:color w:val="FFFFFF"/>
          <w:sz w:val="24"/>
          <w:szCs w:val="24"/>
        </w:rPr>
        <w:t>duplicated_rides</w:t>
      </w:r>
      <w:proofErr w:type="spellEnd"/>
      <w:r w:rsidRPr="00BE4C03">
        <w:rPr>
          <w:rFonts w:ascii="Courier New" w:eastAsia="Times New Roman" w:hAnsi="Courier New" w:cs="Courier New"/>
          <w:color w:val="D4D4D4"/>
          <w:sz w:val="24"/>
          <w:szCs w:val="24"/>
        </w:rPr>
        <w:t> = </w:t>
      </w:r>
      <w:proofErr w:type="spellStart"/>
      <w:r w:rsidRPr="00BE4C03">
        <w:rPr>
          <w:rFonts w:ascii="Courier New" w:eastAsia="Times New Roman" w:hAnsi="Courier New" w:cs="Courier New"/>
          <w:color w:val="FFFFFF"/>
          <w:sz w:val="24"/>
          <w:szCs w:val="24"/>
        </w:rPr>
        <w:t>ride_</w:t>
      </w:r>
      <w:proofErr w:type="gramStart"/>
      <w:r w:rsidRPr="00BE4C03">
        <w:rPr>
          <w:rFonts w:ascii="Courier New" w:eastAsia="Times New Roman" w:hAnsi="Courier New" w:cs="Courier New"/>
          <w:color w:val="FFFFFF"/>
          <w:sz w:val="24"/>
          <w:szCs w:val="24"/>
        </w:rPr>
        <w:t>unique</w:t>
      </w:r>
      <w:proofErr w:type="spellEnd"/>
      <w:r w:rsidRPr="00BE4C03">
        <w:rPr>
          <w:rFonts w:ascii="Courier New" w:eastAsia="Times New Roman" w:hAnsi="Courier New" w:cs="Courier New"/>
          <w:color w:val="DCDCDC"/>
          <w:sz w:val="24"/>
          <w:szCs w:val="24"/>
        </w:rPr>
        <w:t>[</w:t>
      </w:r>
      <w:proofErr w:type="gramEnd"/>
      <w:r w:rsidRPr="00BE4C03">
        <w:rPr>
          <w:rFonts w:ascii="Courier New" w:eastAsia="Times New Roman" w:hAnsi="Courier New" w:cs="Courier New"/>
          <w:color w:val="FFFFFF"/>
          <w:sz w:val="24"/>
          <w:szCs w:val="24"/>
        </w:rPr>
        <w:t>duplicates</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009BD8"/>
          <w:sz w:val="24"/>
          <w:szCs w:val="24"/>
        </w:rPr>
        <w:t>True</w:t>
      </w:r>
      <w:r w:rsidRPr="00BE4C03">
        <w:rPr>
          <w:rFonts w:ascii="Courier New" w:eastAsia="Times New Roman" w:hAnsi="Courier New" w:cs="Courier New"/>
          <w:color w:val="DCDCDC"/>
          <w:sz w:val="24"/>
          <w:szCs w:val="24"/>
        </w:rPr>
        <w:t>]</w:t>
      </w:r>
    </w:p>
    <w:p w14:paraId="0E165EFF"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p>
    <w:p w14:paraId="0B47216D"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C53B"/>
          <w:sz w:val="24"/>
          <w:szCs w:val="24"/>
        </w:rPr>
        <w:t># Assert duplicates </w:t>
      </w:r>
      <w:proofErr w:type="gramStart"/>
      <w:r w:rsidRPr="00BE4C03">
        <w:rPr>
          <w:rFonts w:ascii="Courier New" w:eastAsia="Times New Roman" w:hAnsi="Courier New" w:cs="Courier New"/>
          <w:color w:val="00C53B"/>
          <w:sz w:val="24"/>
          <w:szCs w:val="24"/>
        </w:rPr>
        <w:t>are processed</w:t>
      </w:r>
      <w:proofErr w:type="gramEnd"/>
    </w:p>
    <w:p w14:paraId="42D9FC55" w14:textId="77777777" w:rsidR="00BE4C03" w:rsidRPr="00BE4C03" w:rsidRDefault="00BE4C03" w:rsidP="00BE4C03">
      <w:pPr>
        <w:shd w:val="clear" w:color="auto" w:fill="1E1E1E"/>
        <w:spacing w:after="0" w:line="315" w:lineRule="atLeast"/>
        <w:rPr>
          <w:rFonts w:ascii="Courier New" w:eastAsia="Times New Roman" w:hAnsi="Courier New" w:cs="Courier New"/>
          <w:color w:val="D4D4D4"/>
          <w:sz w:val="24"/>
          <w:szCs w:val="24"/>
        </w:rPr>
      </w:pPr>
      <w:r w:rsidRPr="00BE4C03">
        <w:rPr>
          <w:rFonts w:ascii="Courier New" w:eastAsia="Times New Roman" w:hAnsi="Courier New" w:cs="Courier New"/>
          <w:color w:val="009BD8"/>
          <w:sz w:val="24"/>
          <w:szCs w:val="24"/>
        </w:rPr>
        <w:t>assert</w:t>
      </w:r>
      <w:r w:rsidRPr="00BE4C03">
        <w:rPr>
          <w:rFonts w:ascii="Courier New" w:eastAsia="Times New Roman" w:hAnsi="Courier New" w:cs="Courier New"/>
          <w:color w:val="D4D4D4"/>
          <w:sz w:val="24"/>
          <w:szCs w:val="24"/>
        </w:rPr>
        <w:t> </w:t>
      </w:r>
      <w:proofErr w:type="spellStart"/>
      <w:r w:rsidRPr="00BE4C03">
        <w:rPr>
          <w:rFonts w:ascii="Courier New" w:eastAsia="Times New Roman" w:hAnsi="Courier New" w:cs="Courier New"/>
          <w:color w:val="FFFFFF"/>
          <w:sz w:val="24"/>
          <w:szCs w:val="24"/>
        </w:rPr>
        <w:t>duplicated_</w:t>
      </w:r>
      <w:proofErr w:type="gramStart"/>
      <w:r w:rsidRPr="00BE4C03">
        <w:rPr>
          <w:rFonts w:ascii="Courier New" w:eastAsia="Times New Roman" w:hAnsi="Courier New" w:cs="Courier New"/>
          <w:color w:val="FFFFFF"/>
          <w:sz w:val="24"/>
          <w:szCs w:val="24"/>
        </w:rPr>
        <w:t>rides</w:t>
      </w:r>
      <w:r w:rsidRPr="00BE4C03">
        <w:rPr>
          <w:rFonts w:ascii="Courier New" w:eastAsia="Times New Roman" w:hAnsi="Courier New" w:cs="Courier New"/>
          <w:color w:val="D4D4D4"/>
          <w:sz w:val="24"/>
          <w:szCs w:val="24"/>
        </w:rPr>
        <w:t>.</w:t>
      </w:r>
      <w:r w:rsidRPr="00BE4C03">
        <w:rPr>
          <w:rFonts w:ascii="Courier New" w:eastAsia="Times New Roman" w:hAnsi="Courier New" w:cs="Courier New"/>
          <w:color w:val="FFFFFF"/>
          <w:sz w:val="24"/>
          <w:szCs w:val="24"/>
        </w:rPr>
        <w:t>shape</w:t>
      </w:r>
      <w:proofErr w:type="spellEnd"/>
      <w:proofErr w:type="gramEnd"/>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C4D8B"/>
          <w:sz w:val="24"/>
          <w:szCs w:val="24"/>
        </w:rPr>
        <w:t>0</w:t>
      </w:r>
      <w:r w:rsidRPr="00BE4C03">
        <w:rPr>
          <w:rFonts w:ascii="Courier New" w:eastAsia="Times New Roman" w:hAnsi="Courier New" w:cs="Courier New"/>
          <w:color w:val="DCDCDC"/>
          <w:sz w:val="24"/>
          <w:szCs w:val="24"/>
        </w:rPr>
        <w:t>]</w:t>
      </w:r>
      <w:r w:rsidRPr="00BE4C03">
        <w:rPr>
          <w:rFonts w:ascii="Courier New" w:eastAsia="Times New Roman" w:hAnsi="Courier New" w:cs="Courier New"/>
          <w:color w:val="D4D4D4"/>
          <w:sz w:val="24"/>
          <w:szCs w:val="24"/>
        </w:rPr>
        <w:t> == </w:t>
      </w:r>
      <w:r w:rsidRPr="00BE4C03">
        <w:rPr>
          <w:rFonts w:ascii="Courier New" w:eastAsia="Times New Roman" w:hAnsi="Courier New" w:cs="Courier New"/>
          <w:color w:val="DC4D8B"/>
          <w:sz w:val="24"/>
          <w:szCs w:val="24"/>
        </w:rPr>
        <w:t>0</w:t>
      </w:r>
    </w:p>
    <w:p w14:paraId="44A4D206" w14:textId="5EBA19E1" w:rsidR="00B327C9" w:rsidRDefault="00B327C9"/>
    <w:p w14:paraId="247FC66D" w14:textId="54EBF679" w:rsidR="00BE4C03" w:rsidRDefault="00BE4C03"/>
    <w:p w14:paraId="7B5B669B" w14:textId="5CEFC91A" w:rsidR="00BE4C03" w:rsidRDefault="00BE4C03">
      <w:r>
        <w:t xml:space="preserve"># Drop complete duplicates from </w:t>
      </w:r>
      <w:proofErr w:type="spellStart"/>
      <w:r>
        <w:t>ride_sharing</w:t>
      </w:r>
      <w:proofErr w:type="spellEnd"/>
      <w:r>
        <w:t xml:space="preserve"> </w:t>
      </w:r>
      <w:proofErr w:type="spellStart"/>
      <w:r>
        <w:t>ride_dup</w:t>
      </w:r>
      <w:proofErr w:type="spellEnd"/>
      <w:r>
        <w:t xml:space="preserve"> = </w:t>
      </w:r>
      <w:proofErr w:type="spellStart"/>
      <w:r>
        <w:t>ride_sharing.drop_duplicates</w:t>
      </w:r>
      <w:proofErr w:type="spellEnd"/>
      <w:r>
        <w:t>() # Create statistics dictionary for aggregation function statistics = {'</w:t>
      </w:r>
      <w:proofErr w:type="spellStart"/>
      <w:r>
        <w:t>user_birth_year</w:t>
      </w:r>
      <w:proofErr w:type="spellEnd"/>
      <w:r>
        <w:t xml:space="preserve">': 'min', 'duration': 'mean'} # Group by </w:t>
      </w:r>
      <w:proofErr w:type="spellStart"/>
      <w:r>
        <w:t>ride_id</w:t>
      </w:r>
      <w:proofErr w:type="spellEnd"/>
      <w:r>
        <w:t xml:space="preserve"> and compute new statistics </w:t>
      </w:r>
      <w:proofErr w:type="spellStart"/>
      <w:r>
        <w:t>ride_unique</w:t>
      </w:r>
      <w:proofErr w:type="spellEnd"/>
      <w:r>
        <w:t xml:space="preserve"> = </w:t>
      </w:r>
      <w:proofErr w:type="spellStart"/>
      <w:r>
        <w:t>ride_dup.groupby</w:t>
      </w:r>
      <w:proofErr w:type="spellEnd"/>
      <w:r>
        <w:t>('</w:t>
      </w:r>
      <w:proofErr w:type="spellStart"/>
      <w:r>
        <w:t>ride_id</w:t>
      </w:r>
      <w:proofErr w:type="spellEnd"/>
      <w:r>
        <w:t>').</w:t>
      </w:r>
      <w:proofErr w:type="spellStart"/>
      <w:r>
        <w:t>agg</w:t>
      </w:r>
      <w:proofErr w:type="spellEnd"/>
      <w:r>
        <w:t>(statistics).</w:t>
      </w:r>
      <w:proofErr w:type="spellStart"/>
      <w:r>
        <w:t>reset_index</w:t>
      </w:r>
      <w:proofErr w:type="spellEnd"/>
      <w:r>
        <w:t xml:space="preserve">() # Find duplicated values again duplicates = </w:t>
      </w:r>
      <w:proofErr w:type="spellStart"/>
      <w:r>
        <w:t>ride_unique.duplicated</w:t>
      </w:r>
      <w:proofErr w:type="spellEnd"/>
      <w:r>
        <w:t>(subset = '</w:t>
      </w:r>
      <w:proofErr w:type="spellStart"/>
      <w:r>
        <w:t>ride_id</w:t>
      </w:r>
      <w:proofErr w:type="spellEnd"/>
      <w:r>
        <w:t xml:space="preserve">', keep = False) </w:t>
      </w:r>
      <w:proofErr w:type="spellStart"/>
      <w:r>
        <w:t>duplicated_rides</w:t>
      </w:r>
      <w:proofErr w:type="spellEnd"/>
      <w:r>
        <w:t xml:space="preserve"> = </w:t>
      </w:r>
      <w:proofErr w:type="spellStart"/>
      <w:r>
        <w:t>ride_unique</w:t>
      </w:r>
      <w:proofErr w:type="spellEnd"/>
      <w:r>
        <w:t xml:space="preserve">[duplicates == True] # Assert duplicates are processed assert </w:t>
      </w:r>
      <w:proofErr w:type="spellStart"/>
      <w:r>
        <w:t>duplicated_rides.shape</w:t>
      </w:r>
      <w:proofErr w:type="spellEnd"/>
      <w:r>
        <w:t>[0] == 0</w:t>
      </w:r>
    </w:p>
    <w:p w14:paraId="7602CDDF" w14:textId="77777777" w:rsidR="00BE4C03" w:rsidRDefault="00BE4C03"/>
    <w:p w14:paraId="6D4B17A0" w14:textId="3205AF18" w:rsidR="00BE4C03" w:rsidRDefault="00BE4C03">
      <w:proofErr w:type="gramStart"/>
      <w:r>
        <w:t>Awesome</w:t>
      </w:r>
      <w:proofErr w:type="gramEnd"/>
      <w:r>
        <w:t xml:space="preserve"> work! You can bet after this fix that ride sharing KPIs will come back to normal.</w:t>
      </w:r>
    </w:p>
    <w:p w14:paraId="1F1B076F" w14:textId="6AF8ED63" w:rsidR="00743551" w:rsidRDefault="00743551"/>
    <w:p w14:paraId="5636F08F" w14:textId="77777777" w:rsidR="00743551" w:rsidRDefault="00743551" w:rsidP="00743551">
      <w:r>
        <w:rPr>
          <w:rStyle w:val="Strong"/>
        </w:rPr>
        <w:t>Daily XP</w:t>
      </w:r>
      <w:r>
        <w:rPr>
          <w:rStyle w:val="css-rfy0dy"/>
          <w:b/>
          <w:bCs/>
        </w:rPr>
        <w:t>300</w:t>
      </w:r>
    </w:p>
    <w:p w14:paraId="14B77ACA" w14:textId="77777777" w:rsidR="00743551" w:rsidRDefault="00743551" w:rsidP="00743551">
      <w:pPr>
        <w:pStyle w:val="Heading1"/>
      </w:pPr>
      <w:r>
        <w:t>Membership constraints</w:t>
      </w:r>
    </w:p>
    <w:p w14:paraId="5DEE4CE1" w14:textId="77777777" w:rsidR="00743551" w:rsidRDefault="00743551" w:rsidP="00743551">
      <w:r>
        <w:rPr>
          <w:rStyle w:val="Strong"/>
        </w:rPr>
        <w:t>50 XP</w:t>
      </w:r>
    </w:p>
    <w:p w14:paraId="1A08481B" w14:textId="77777777" w:rsidR="00743551" w:rsidRDefault="00743551" w:rsidP="00743551">
      <w:pPr>
        <w:pStyle w:val="Heading2"/>
      </w:pPr>
      <w:r>
        <w:lastRenderedPageBreak/>
        <w:t>1. Membership constraints</w:t>
      </w:r>
    </w:p>
    <w:p w14:paraId="4AC2EAA8" w14:textId="77777777" w:rsidR="00743551" w:rsidRDefault="00743551" w:rsidP="00743551">
      <w:pPr>
        <w:pStyle w:val="NormalWeb"/>
      </w:pPr>
      <w:r>
        <w:t xml:space="preserve">Fantastic work on Chapter 1! </w:t>
      </w:r>
      <w:proofErr w:type="gramStart"/>
      <w:r>
        <w:t>You're</w:t>
      </w:r>
      <w:proofErr w:type="gramEnd"/>
      <w:r>
        <w:t xml:space="preserve"> now equipped to treat more complex, and specific data cleaning problems. </w:t>
      </w:r>
    </w:p>
    <w:p w14:paraId="32B1075F" w14:textId="77777777" w:rsidR="00743551" w:rsidRDefault="00743551" w:rsidP="00743551">
      <w:pPr>
        <w:pStyle w:val="Heading2"/>
      </w:pPr>
      <w:r>
        <w:t>2. In this chapter</w:t>
      </w:r>
    </w:p>
    <w:p w14:paraId="4C74A745" w14:textId="77777777" w:rsidR="00743551" w:rsidRDefault="00743551" w:rsidP="00743551">
      <w:pPr>
        <w:pStyle w:val="NormalWeb"/>
      </w:pPr>
      <w:r>
        <w:t xml:space="preserve">In this chapter, </w:t>
      </w:r>
      <w:proofErr w:type="gramStart"/>
      <w:r>
        <w:t>we're</w:t>
      </w:r>
      <w:proofErr w:type="gramEnd"/>
      <w:r>
        <w:t xml:space="preserve"> going to take a look at common data problems with text and categorical data, so let's get started. </w:t>
      </w:r>
    </w:p>
    <w:p w14:paraId="3241E127" w14:textId="77777777" w:rsidR="00743551" w:rsidRDefault="00743551" w:rsidP="00743551">
      <w:pPr>
        <w:pStyle w:val="Heading2"/>
      </w:pPr>
      <w:r>
        <w:t>3. Categories and membership constraints</w:t>
      </w:r>
    </w:p>
    <w:p w14:paraId="24675BE7" w14:textId="77777777" w:rsidR="00743551" w:rsidRDefault="00743551" w:rsidP="00743551">
      <w:pPr>
        <w:pStyle w:val="NormalWeb"/>
      </w:pPr>
      <w:r>
        <w:t xml:space="preserve">In this lesson, </w:t>
      </w:r>
      <w:proofErr w:type="gramStart"/>
      <w:r>
        <w:t>we'll</w:t>
      </w:r>
      <w:proofErr w:type="gramEnd"/>
      <w:r>
        <w:t xml:space="preserve"> focus on categorical variables. As discussed early in chapter 1, categorical data </w:t>
      </w:r>
      <w:proofErr w:type="gramStart"/>
      <w:r>
        <w:t>represent</w:t>
      </w:r>
      <w:proofErr w:type="gramEnd"/>
      <w:r>
        <w:t xml:space="preserve"> variables that represent predefined finite set of categories. Examples of this range from marriage status, household income categories, loan status and others. To run machine learning models on categorical data, they </w:t>
      </w:r>
      <w:proofErr w:type="gramStart"/>
      <w:r>
        <w:t>are often coded</w:t>
      </w:r>
      <w:proofErr w:type="gramEnd"/>
      <w:r>
        <w:t xml:space="preserve"> as numbers. Since categorical data </w:t>
      </w:r>
      <w:proofErr w:type="gramStart"/>
      <w:r>
        <w:t>represent</w:t>
      </w:r>
      <w:proofErr w:type="gramEnd"/>
      <w:r>
        <w:t xml:space="preserve"> a predefined set of categories, they can't have values that go beyond these predefined categories. </w:t>
      </w:r>
    </w:p>
    <w:p w14:paraId="2C3D7261" w14:textId="77777777" w:rsidR="00743551" w:rsidRDefault="00743551" w:rsidP="00743551">
      <w:pPr>
        <w:pStyle w:val="Heading2"/>
      </w:pPr>
      <w:r>
        <w:t>4. Why could we have these problems?</w:t>
      </w:r>
    </w:p>
    <w:p w14:paraId="4C59B553" w14:textId="77777777" w:rsidR="00743551" w:rsidRDefault="00743551" w:rsidP="00743551">
      <w:pPr>
        <w:pStyle w:val="NormalWeb"/>
      </w:pPr>
      <w:r>
        <w:t xml:space="preserve">We can have inconsistencies in our categorical data for a variety of reasons. This could be due to data entry issues with free text vs dropdown fields, data parsing errors and other types of errors. </w:t>
      </w:r>
    </w:p>
    <w:p w14:paraId="288E12EF" w14:textId="77777777" w:rsidR="00743551" w:rsidRDefault="00743551" w:rsidP="00743551">
      <w:pPr>
        <w:pStyle w:val="Heading2"/>
      </w:pPr>
      <w:r>
        <w:t>5. How do we treat these problems?</w:t>
      </w:r>
    </w:p>
    <w:p w14:paraId="6D79363C" w14:textId="77777777" w:rsidR="00743551" w:rsidRDefault="00743551" w:rsidP="00743551">
      <w:pPr>
        <w:pStyle w:val="NormalWeb"/>
      </w:pPr>
      <w:proofErr w:type="gramStart"/>
      <w:r>
        <w:t>There's</w:t>
      </w:r>
      <w:proofErr w:type="gramEnd"/>
      <w:r>
        <w:t xml:space="preserve"> a variety of ways we can treat these, with increasingly specific solutions for different types of inconsistencies. Most simply, we can drop the rows with incorrect categories. We can </w:t>
      </w:r>
      <w:proofErr w:type="gramStart"/>
      <w:r>
        <w:t>attempt</w:t>
      </w:r>
      <w:proofErr w:type="gramEnd"/>
      <w:r>
        <w:t xml:space="preserve"> remapping incorrect categories to correct ones, and more. </w:t>
      </w:r>
      <w:proofErr w:type="gramStart"/>
      <w:r>
        <w:t>We'll</w:t>
      </w:r>
      <w:proofErr w:type="gramEnd"/>
      <w:r>
        <w:t xml:space="preserve"> see a variety of ways of dealing with this throughout the chapter and the course, but for now we'll just focus on dropping data. </w:t>
      </w:r>
    </w:p>
    <w:p w14:paraId="5E228CB6" w14:textId="77777777" w:rsidR="00743551" w:rsidRDefault="00743551" w:rsidP="00743551">
      <w:pPr>
        <w:pStyle w:val="Heading2"/>
      </w:pPr>
      <w:r>
        <w:t>6. An example</w:t>
      </w:r>
    </w:p>
    <w:p w14:paraId="6E7D1820" w14:textId="77777777" w:rsidR="00743551" w:rsidRDefault="00743551" w:rsidP="00743551">
      <w:pPr>
        <w:pStyle w:val="NormalWeb"/>
      </w:pPr>
      <w:proofErr w:type="gramStart"/>
      <w:r>
        <w:t>Let's</w:t>
      </w:r>
      <w:proofErr w:type="gramEnd"/>
      <w:r>
        <w:t xml:space="preserve"> first look at an example. </w:t>
      </w:r>
      <w:proofErr w:type="gramStart"/>
      <w:r>
        <w:t>Here's</w:t>
      </w:r>
      <w:proofErr w:type="gramEnd"/>
      <w:r>
        <w:t xml:space="preserve"> a </w:t>
      </w:r>
      <w:proofErr w:type="spellStart"/>
      <w:r>
        <w:t>DataFrame</w:t>
      </w:r>
      <w:proofErr w:type="spellEnd"/>
      <w:r>
        <w:t xml:space="preserve"> named </w:t>
      </w:r>
      <w:proofErr w:type="spellStart"/>
      <w:r>
        <w:t>study_data</w:t>
      </w:r>
      <w:proofErr w:type="spellEnd"/>
      <w:r>
        <w:t xml:space="preserve"> containing a list of first names, birth dates, and blood types. Additionally, a </w:t>
      </w:r>
      <w:proofErr w:type="spellStart"/>
      <w:r>
        <w:t>DataFrame</w:t>
      </w:r>
      <w:proofErr w:type="spellEnd"/>
      <w:r>
        <w:t xml:space="preserve"> named categories, </w:t>
      </w:r>
      <w:proofErr w:type="gramStart"/>
      <w:r>
        <w:t>containing</w:t>
      </w:r>
      <w:proofErr w:type="gramEnd"/>
      <w:r>
        <w:t xml:space="preserve"> the correct possible categories for the blood type column has been created as well. </w:t>
      </w:r>
    </w:p>
    <w:p w14:paraId="5013870C" w14:textId="77777777" w:rsidR="00743551" w:rsidRDefault="00743551" w:rsidP="00743551">
      <w:pPr>
        <w:pStyle w:val="Heading2"/>
      </w:pPr>
      <w:r>
        <w:t>7. An example</w:t>
      </w:r>
    </w:p>
    <w:p w14:paraId="1830C847" w14:textId="77777777" w:rsidR="00743551" w:rsidRDefault="00743551" w:rsidP="00743551">
      <w:pPr>
        <w:pStyle w:val="NormalWeb"/>
      </w:pPr>
      <w:r>
        <w:t xml:space="preserve">Notice the inconsistency here? </w:t>
      </w:r>
      <w:proofErr w:type="gramStart"/>
      <w:r>
        <w:t>There's</w:t>
      </w:r>
      <w:proofErr w:type="gramEnd"/>
      <w:r>
        <w:t xml:space="preserve"> definitely no blood type named Z+. Luckily, the categories </w:t>
      </w:r>
      <w:proofErr w:type="spellStart"/>
      <w:r>
        <w:t>DataFrame</w:t>
      </w:r>
      <w:proofErr w:type="spellEnd"/>
      <w:r>
        <w:t xml:space="preserve"> will help us systematically spot all rows with these inconsistencies. </w:t>
      </w:r>
      <w:proofErr w:type="gramStart"/>
      <w:r>
        <w:t>It's</w:t>
      </w:r>
      <w:proofErr w:type="gramEnd"/>
      <w:r>
        <w:t xml:space="preserve"> always good practice to keep a log of all possible values of your categorical data, as it will make dealing with these types of inconsistencies way easier. </w:t>
      </w:r>
    </w:p>
    <w:p w14:paraId="22801B5E" w14:textId="77777777" w:rsidR="00743551" w:rsidRDefault="00743551" w:rsidP="00743551">
      <w:pPr>
        <w:pStyle w:val="Heading2"/>
      </w:pPr>
      <w:r>
        <w:lastRenderedPageBreak/>
        <w:t>8. A note on joins</w:t>
      </w:r>
    </w:p>
    <w:p w14:paraId="27A6BB3E" w14:textId="77777777" w:rsidR="00743551" w:rsidRDefault="00743551" w:rsidP="00743551">
      <w:pPr>
        <w:pStyle w:val="NormalWeb"/>
      </w:pPr>
      <w:r>
        <w:t xml:space="preserve">Now before moving on to dealing with these inconsistent values, </w:t>
      </w:r>
      <w:proofErr w:type="gramStart"/>
      <w:r>
        <w:t>let's</w:t>
      </w:r>
      <w:proofErr w:type="gramEnd"/>
      <w:r>
        <w:t xml:space="preserve"> have a brief reminder on joins. The two main types of joins we care about here are anti joins and inner joins. We join </w:t>
      </w:r>
      <w:proofErr w:type="spellStart"/>
      <w:r>
        <w:t>DataFrames</w:t>
      </w:r>
      <w:proofErr w:type="spellEnd"/>
      <w:r>
        <w:t xml:space="preserve"> on common columns between them. Anti joins, </w:t>
      </w:r>
      <w:proofErr w:type="gramStart"/>
      <w:r>
        <w:t>take</w:t>
      </w:r>
      <w:proofErr w:type="gramEnd"/>
      <w:r>
        <w:t xml:space="preserve"> in two </w:t>
      </w:r>
      <w:proofErr w:type="spellStart"/>
      <w:r>
        <w:t>DataFrames</w:t>
      </w:r>
      <w:proofErr w:type="spellEnd"/>
      <w:r>
        <w:t xml:space="preserve"> A and B, and return data from one </w:t>
      </w:r>
      <w:proofErr w:type="spellStart"/>
      <w:r>
        <w:t>DataFrame</w:t>
      </w:r>
      <w:proofErr w:type="spellEnd"/>
      <w:r>
        <w:t xml:space="preserve"> that </w:t>
      </w:r>
      <w:proofErr w:type="gramStart"/>
      <w:r>
        <w:t>is not contained</w:t>
      </w:r>
      <w:proofErr w:type="gramEnd"/>
      <w:r>
        <w:t xml:space="preserve"> in another. In this example, we are performing a left anti join of A and </w:t>
      </w:r>
      <w:proofErr w:type="gramStart"/>
      <w:r>
        <w:t>B, and</w:t>
      </w:r>
      <w:proofErr w:type="gramEnd"/>
      <w:r>
        <w:t xml:space="preserve"> are returning the columns of </w:t>
      </w:r>
      <w:proofErr w:type="spellStart"/>
      <w:r>
        <w:t>DataFrames</w:t>
      </w:r>
      <w:proofErr w:type="spellEnd"/>
      <w:r>
        <w:t xml:space="preserve"> A and B for values only found in A of the common column between them being joined on. Inner joins, return only the data that </w:t>
      </w:r>
      <w:proofErr w:type="gramStart"/>
      <w:r>
        <w:t>is contained</w:t>
      </w:r>
      <w:proofErr w:type="gramEnd"/>
      <w:r>
        <w:t xml:space="preserve"> in both </w:t>
      </w:r>
      <w:proofErr w:type="spellStart"/>
      <w:r>
        <w:t>DataFrames</w:t>
      </w:r>
      <w:proofErr w:type="spellEnd"/>
      <w:r>
        <w:t xml:space="preserve">. For example, an inner join of A and B, would return columns from both </w:t>
      </w:r>
      <w:proofErr w:type="spellStart"/>
      <w:r>
        <w:t>DataFrames</w:t>
      </w:r>
      <w:proofErr w:type="spellEnd"/>
      <w:r>
        <w:t xml:space="preserve"> for values only found in A and B, of the common column between them </w:t>
      </w:r>
      <w:proofErr w:type="gramStart"/>
      <w:r>
        <w:t>being joined</w:t>
      </w:r>
      <w:proofErr w:type="gramEnd"/>
      <w:r>
        <w:t xml:space="preserve"> on. </w:t>
      </w:r>
    </w:p>
    <w:p w14:paraId="426A080C" w14:textId="77777777" w:rsidR="00743551" w:rsidRDefault="00743551" w:rsidP="00743551">
      <w:pPr>
        <w:pStyle w:val="Heading2"/>
      </w:pPr>
      <w:r>
        <w:t>9. A left anti join on blood types</w:t>
      </w:r>
    </w:p>
    <w:p w14:paraId="78C39BFB" w14:textId="77777777" w:rsidR="00743551" w:rsidRDefault="00743551" w:rsidP="00743551">
      <w:pPr>
        <w:pStyle w:val="NormalWeb"/>
      </w:pPr>
      <w:r>
        <w:t xml:space="preserve">In our example, </w:t>
      </w:r>
      <w:proofErr w:type="gramStart"/>
      <w:r>
        <w:t>an</w:t>
      </w:r>
      <w:proofErr w:type="gramEnd"/>
      <w:r>
        <w:t xml:space="preserve"> left anti join essentially returns all the data in study data with inconsistent blood types, </w:t>
      </w:r>
    </w:p>
    <w:p w14:paraId="0343F468" w14:textId="77777777" w:rsidR="00743551" w:rsidRDefault="00743551" w:rsidP="00743551">
      <w:pPr>
        <w:pStyle w:val="Heading2"/>
      </w:pPr>
      <w:r>
        <w:t>10. An inner join on blood types</w:t>
      </w:r>
    </w:p>
    <w:p w14:paraId="6103F5F2" w14:textId="77777777" w:rsidR="00743551" w:rsidRDefault="00743551" w:rsidP="00743551">
      <w:pPr>
        <w:pStyle w:val="NormalWeb"/>
      </w:pPr>
      <w:r>
        <w:t xml:space="preserve">and an inner </w:t>
      </w:r>
      <w:proofErr w:type="gramStart"/>
      <w:r>
        <w:t>join</w:t>
      </w:r>
      <w:proofErr w:type="gramEnd"/>
      <w:r>
        <w:t xml:space="preserve"> returns all the rows containing consistent blood </w:t>
      </w:r>
      <w:proofErr w:type="gramStart"/>
      <w:r>
        <w:t>types</w:t>
      </w:r>
      <w:proofErr w:type="gramEnd"/>
      <w:r>
        <w:t xml:space="preserve"> signs. </w:t>
      </w:r>
    </w:p>
    <w:p w14:paraId="6FFF3FA5" w14:textId="77777777" w:rsidR="00743551" w:rsidRDefault="00743551" w:rsidP="00743551">
      <w:pPr>
        <w:pStyle w:val="Heading2"/>
      </w:pPr>
      <w:r>
        <w:t>11. Finding inconsistent categories</w:t>
      </w:r>
    </w:p>
    <w:p w14:paraId="2E39A204" w14:textId="77777777" w:rsidR="00743551" w:rsidRDefault="00743551" w:rsidP="00743551">
      <w:pPr>
        <w:pStyle w:val="NormalWeb"/>
      </w:pPr>
      <w:r>
        <w:t xml:space="preserve">Now </w:t>
      </w:r>
      <w:proofErr w:type="gramStart"/>
      <w:r>
        <w:t>let's</w:t>
      </w:r>
      <w:proofErr w:type="gramEnd"/>
      <w:r>
        <w:t xml:space="preserve"> see how to do that in Python. We first get all inconsistent categories in the </w:t>
      </w:r>
      <w:proofErr w:type="spellStart"/>
      <w:r>
        <w:t>blood_type</w:t>
      </w:r>
      <w:proofErr w:type="spellEnd"/>
      <w:r>
        <w:t xml:space="preserve"> column of the </w:t>
      </w:r>
      <w:proofErr w:type="spellStart"/>
      <w:r>
        <w:t>study_data</w:t>
      </w:r>
      <w:proofErr w:type="spellEnd"/>
      <w:r>
        <w:t xml:space="preserve"> </w:t>
      </w:r>
      <w:proofErr w:type="spellStart"/>
      <w:r>
        <w:t>DataFrame</w:t>
      </w:r>
      <w:proofErr w:type="spellEnd"/>
      <w:r>
        <w:t xml:space="preserve">. We do that by creating a set out of the </w:t>
      </w:r>
      <w:proofErr w:type="spellStart"/>
      <w:r>
        <w:t>blood_type</w:t>
      </w:r>
      <w:proofErr w:type="spellEnd"/>
      <w:r>
        <w:t xml:space="preserve"> column which stores its unique </w:t>
      </w:r>
      <w:proofErr w:type="gramStart"/>
      <w:r>
        <w:t>values, and</w:t>
      </w:r>
      <w:proofErr w:type="gramEnd"/>
      <w:r>
        <w:t xml:space="preserve"> use the difference method which takes in as argument the </w:t>
      </w:r>
      <w:proofErr w:type="spellStart"/>
      <w:r>
        <w:t>blood_type</w:t>
      </w:r>
      <w:proofErr w:type="spellEnd"/>
      <w:r>
        <w:t xml:space="preserve"> column from the categories </w:t>
      </w:r>
      <w:proofErr w:type="spellStart"/>
      <w:r>
        <w:t>DataFrame</w:t>
      </w:r>
      <w:proofErr w:type="spellEnd"/>
      <w:r>
        <w:t xml:space="preserve">. This returns all the categories in </w:t>
      </w:r>
      <w:proofErr w:type="spellStart"/>
      <w:r>
        <w:t>blood_type</w:t>
      </w:r>
      <w:proofErr w:type="spellEnd"/>
      <w:r>
        <w:t xml:space="preserve"> that are not in categories. We then find the inconsistent rows by finding all the rows of the </w:t>
      </w:r>
      <w:proofErr w:type="spellStart"/>
      <w:r>
        <w:t>blood_type</w:t>
      </w:r>
      <w:proofErr w:type="spellEnd"/>
      <w:r>
        <w:t xml:space="preserve"> columns that are equal to inconsistent categories by using the </w:t>
      </w:r>
      <w:proofErr w:type="spellStart"/>
      <w:r>
        <w:t>isin</w:t>
      </w:r>
      <w:proofErr w:type="spellEnd"/>
      <w:r>
        <w:t xml:space="preserve"> method, this returns a series of </w:t>
      </w:r>
      <w:proofErr w:type="spellStart"/>
      <w:r>
        <w:t>boolean</w:t>
      </w:r>
      <w:proofErr w:type="spellEnd"/>
      <w:r>
        <w:t xml:space="preserve"> values that are True for inconsistent rows and False for consistent ones. We then subset the </w:t>
      </w:r>
      <w:proofErr w:type="spellStart"/>
      <w:r>
        <w:t>study_data</w:t>
      </w:r>
      <w:proofErr w:type="spellEnd"/>
      <w:r>
        <w:t xml:space="preserve"> </w:t>
      </w:r>
      <w:proofErr w:type="spellStart"/>
      <w:r>
        <w:t>DataFrame</w:t>
      </w:r>
      <w:proofErr w:type="spellEnd"/>
      <w:r>
        <w:t xml:space="preserve"> based on these </w:t>
      </w:r>
      <w:proofErr w:type="spellStart"/>
      <w:r>
        <w:t>boolean</w:t>
      </w:r>
      <w:proofErr w:type="spellEnd"/>
      <w:r>
        <w:t xml:space="preserve"> values, and voila we have our inconsistent data. </w:t>
      </w:r>
    </w:p>
    <w:p w14:paraId="74093DB4" w14:textId="77777777" w:rsidR="00743551" w:rsidRDefault="00743551" w:rsidP="00743551">
      <w:pPr>
        <w:pStyle w:val="Heading2"/>
      </w:pPr>
      <w:r>
        <w:t>12. Dropping inconsistent categories</w:t>
      </w:r>
    </w:p>
    <w:p w14:paraId="219122D2" w14:textId="77777777" w:rsidR="00743551" w:rsidRDefault="00743551" w:rsidP="00743551">
      <w:pPr>
        <w:pStyle w:val="NormalWeb"/>
      </w:pPr>
      <w:r>
        <w:t xml:space="preserve">To drop inconsistent rows and keep ones that are only consistent. We just use the tilde symbol while </w:t>
      </w:r>
      <w:proofErr w:type="spellStart"/>
      <w:r>
        <w:t>subsetting</w:t>
      </w:r>
      <w:proofErr w:type="spellEnd"/>
      <w:r>
        <w:t xml:space="preserve"> which returns everything except inconsistent rows. </w:t>
      </w:r>
    </w:p>
    <w:p w14:paraId="57F192A7" w14:textId="77777777" w:rsidR="00743551" w:rsidRDefault="00743551" w:rsidP="00743551">
      <w:pPr>
        <w:pStyle w:val="Heading2"/>
      </w:pPr>
      <w:r>
        <w:t xml:space="preserve">13. </w:t>
      </w:r>
      <w:proofErr w:type="gramStart"/>
      <w:r>
        <w:t>Let's</w:t>
      </w:r>
      <w:proofErr w:type="gramEnd"/>
      <w:r>
        <w:t xml:space="preserve"> practice!</w:t>
      </w:r>
    </w:p>
    <w:p w14:paraId="6993EBA1" w14:textId="77777777" w:rsidR="00743551" w:rsidRDefault="00743551" w:rsidP="00743551">
      <w:pPr>
        <w:pStyle w:val="NormalWeb"/>
      </w:pPr>
      <w:r>
        <w:t xml:space="preserve">Now that we know about treating categorical data, </w:t>
      </w:r>
      <w:proofErr w:type="gramStart"/>
      <w:r>
        <w:t>let's</w:t>
      </w:r>
      <w:proofErr w:type="gramEnd"/>
      <w:r>
        <w:t xml:space="preserve"> practice! </w:t>
      </w:r>
    </w:p>
    <w:p w14:paraId="3B037611" w14:textId="77777777" w:rsidR="00100D60" w:rsidRDefault="00100D60" w:rsidP="00100D60">
      <w:r>
        <w:rPr>
          <w:rStyle w:val="Strong"/>
        </w:rPr>
        <w:t>Daily XP</w:t>
      </w:r>
      <w:r>
        <w:rPr>
          <w:rStyle w:val="css-rfy0dy"/>
          <w:b/>
          <w:bCs/>
        </w:rPr>
        <w:t>350</w:t>
      </w:r>
    </w:p>
    <w:p w14:paraId="0ED54D02" w14:textId="77777777" w:rsidR="00100D60" w:rsidRDefault="00100D60" w:rsidP="00100D60">
      <w:pPr>
        <w:pStyle w:val="Heading5"/>
        <w:spacing w:line="240" w:lineRule="atLeast"/>
      </w:pPr>
      <w:r>
        <w:rPr>
          <w:rStyle w:val="dc-u-t-truncate"/>
        </w:rPr>
        <w:lastRenderedPageBreak/>
        <w:t>Exercise</w:t>
      </w:r>
    </w:p>
    <w:p w14:paraId="27F80F9C" w14:textId="77777777" w:rsidR="00100D60" w:rsidRDefault="00100D60" w:rsidP="00100D60">
      <w:pPr>
        <w:pStyle w:val="Heading4"/>
      </w:pPr>
      <w:r>
        <w:t>Members only</w:t>
      </w:r>
    </w:p>
    <w:p w14:paraId="727B8AE4" w14:textId="77777777" w:rsidR="00100D60" w:rsidRDefault="00100D60" w:rsidP="00100D60">
      <w:pPr>
        <w:pStyle w:val="NormalWeb"/>
      </w:pPr>
      <w:r>
        <w:t xml:space="preserve">Throughout the course so far, </w:t>
      </w:r>
      <w:proofErr w:type="gramStart"/>
      <w:r>
        <w:t>you've</w:t>
      </w:r>
      <w:proofErr w:type="gramEnd"/>
      <w:r>
        <w:t xml:space="preserve"> been exposed to some common problems that you may encounter with your data, from data type constraints, data range </w:t>
      </w:r>
      <w:proofErr w:type="gramStart"/>
      <w:r>
        <w:t>constrains</w:t>
      </w:r>
      <w:proofErr w:type="gramEnd"/>
      <w:r>
        <w:t>, uniqueness constraints, and now membership constraints for categorical values.</w:t>
      </w:r>
    </w:p>
    <w:p w14:paraId="088C4804" w14:textId="77777777" w:rsidR="00100D60" w:rsidRDefault="00100D60" w:rsidP="00100D60">
      <w:pPr>
        <w:pStyle w:val="NormalWeb"/>
      </w:pPr>
      <w:r>
        <w:t>In this exercise, you will map hypothetical problems to their respective categories.</w:t>
      </w:r>
    </w:p>
    <w:p w14:paraId="08B3663F" w14:textId="77777777" w:rsidR="00100D60" w:rsidRDefault="00100D60" w:rsidP="00100D60">
      <w:pPr>
        <w:pStyle w:val="Heading5"/>
        <w:spacing w:line="240" w:lineRule="atLeast"/>
      </w:pPr>
      <w:r>
        <w:rPr>
          <w:rStyle w:val="dc-u-t-truncate"/>
        </w:rPr>
        <w:t>Instructions</w:t>
      </w:r>
    </w:p>
    <w:p w14:paraId="6566397B" w14:textId="77777777" w:rsidR="00100D60" w:rsidRDefault="00100D60" w:rsidP="00100D60">
      <w:r>
        <w:rPr>
          <w:rStyle w:val="Strong"/>
        </w:rPr>
        <w:t>100XP</w:t>
      </w:r>
    </w:p>
    <w:p w14:paraId="4B2A2F10" w14:textId="08900000" w:rsidR="004E476C" w:rsidRDefault="00100D60" w:rsidP="004E476C">
      <w:pPr>
        <w:numPr>
          <w:ilvl w:val="0"/>
          <w:numId w:val="19"/>
        </w:numPr>
        <w:spacing w:before="100" w:beforeAutospacing="1" w:after="100" w:afterAutospacing="1" w:line="240" w:lineRule="auto"/>
      </w:pPr>
      <w:r>
        <w:t xml:space="preserve">Map the data problem observed with the correct type of data </w:t>
      </w:r>
      <w:proofErr w:type="gramStart"/>
      <w:r>
        <w:t>problem</w:t>
      </w:r>
      <w:proofErr w:type="gramEnd"/>
    </w:p>
    <w:p w14:paraId="2C5C6469" w14:textId="77777777" w:rsidR="004E476C" w:rsidRDefault="004E476C" w:rsidP="004E476C">
      <w:pPr>
        <w:pStyle w:val="NormalWeb"/>
      </w:pPr>
      <w:r>
        <w:t xml:space="preserve">Tremendous work. </w:t>
      </w:r>
      <w:proofErr w:type="gramStart"/>
      <w:r>
        <w:t>You're</w:t>
      </w:r>
      <w:proofErr w:type="gramEnd"/>
      <w:r>
        <w:t xml:space="preserve"> becoming an elite member of categorical variable experts!</w:t>
      </w:r>
    </w:p>
    <w:p w14:paraId="6739B015" w14:textId="42BF173F" w:rsidR="00100D60" w:rsidRDefault="00100D60"/>
    <w:p w14:paraId="230FF935" w14:textId="77777777" w:rsidR="00FA00D2" w:rsidRDefault="00FA00D2" w:rsidP="00FA00D2">
      <w:r>
        <w:rPr>
          <w:rStyle w:val="Strong"/>
        </w:rPr>
        <w:t>Daily XP</w:t>
      </w:r>
      <w:r>
        <w:rPr>
          <w:rStyle w:val="css-rfy0dy"/>
          <w:b/>
          <w:bCs/>
        </w:rPr>
        <w:t>450</w:t>
      </w:r>
    </w:p>
    <w:p w14:paraId="36D82712" w14:textId="77777777" w:rsidR="00FA00D2" w:rsidRDefault="00FA00D2" w:rsidP="00FA00D2">
      <w:pPr>
        <w:pStyle w:val="Heading5"/>
      </w:pPr>
      <w:r>
        <w:t>Exercise</w:t>
      </w:r>
    </w:p>
    <w:p w14:paraId="1D5FA117" w14:textId="77777777" w:rsidR="00FA00D2" w:rsidRDefault="00FA00D2" w:rsidP="00FA00D2">
      <w:pPr>
        <w:pStyle w:val="Heading5"/>
      </w:pPr>
      <w:r>
        <w:t>Exercise</w:t>
      </w:r>
    </w:p>
    <w:p w14:paraId="78B3AC58" w14:textId="77777777" w:rsidR="00FA00D2" w:rsidRDefault="00FA00D2" w:rsidP="00FA00D2">
      <w:pPr>
        <w:pStyle w:val="Heading1"/>
      </w:pPr>
      <w:r>
        <w:t>Finding consistency</w:t>
      </w:r>
    </w:p>
    <w:p w14:paraId="1FE7A6A1" w14:textId="77777777" w:rsidR="00FA00D2" w:rsidRDefault="00FA00D2" w:rsidP="00FA00D2">
      <w:pPr>
        <w:pStyle w:val="NormalWeb"/>
      </w:pPr>
      <w:r>
        <w:t xml:space="preserve">In this exercise and throughout this chapter, </w:t>
      </w:r>
      <w:proofErr w:type="gramStart"/>
      <w:r>
        <w:t>you'll</w:t>
      </w:r>
      <w:proofErr w:type="gramEnd"/>
      <w:r>
        <w:t xml:space="preserve"> be working with the </w:t>
      </w:r>
      <w:r>
        <w:rPr>
          <w:rStyle w:val="HTMLCode"/>
        </w:rPr>
        <w:t>airlines</w:t>
      </w:r>
      <w:r>
        <w:t xml:space="preserve"> </w:t>
      </w:r>
      <w:proofErr w:type="spellStart"/>
      <w:r>
        <w:t>DataFrame</w:t>
      </w:r>
      <w:proofErr w:type="spellEnd"/>
      <w:r>
        <w:t xml:space="preserve"> which contains survey responses on the San Francisco Airport from airline customers.</w:t>
      </w:r>
    </w:p>
    <w:p w14:paraId="14F02F4E" w14:textId="77777777" w:rsidR="00FA00D2" w:rsidRDefault="00FA00D2" w:rsidP="00FA00D2">
      <w:pPr>
        <w:pStyle w:val="NormalWeb"/>
      </w:pPr>
      <w:r>
        <w:t xml:space="preserve">The </w:t>
      </w:r>
      <w:proofErr w:type="spellStart"/>
      <w:r>
        <w:t>DataFrame</w:t>
      </w:r>
      <w:proofErr w:type="spellEnd"/>
      <w:r>
        <w:t xml:space="preserve"> </w:t>
      </w:r>
      <w:proofErr w:type="gramStart"/>
      <w:r>
        <w:t>contains</w:t>
      </w:r>
      <w:proofErr w:type="gramEnd"/>
      <w:r>
        <w:t xml:space="preserve"> flight metadata such as the airline, the destination, waiting times as well as answers to key questions regarding cleanliness, safety, and satisfaction. Another </w:t>
      </w:r>
      <w:proofErr w:type="spellStart"/>
      <w:r>
        <w:t>DataFrame</w:t>
      </w:r>
      <w:proofErr w:type="spellEnd"/>
      <w:r>
        <w:t xml:space="preserve"> named </w:t>
      </w:r>
      <w:r>
        <w:rPr>
          <w:rStyle w:val="HTMLCode"/>
        </w:rPr>
        <w:t>categories</w:t>
      </w:r>
      <w:r>
        <w:t xml:space="preserve"> was created, </w:t>
      </w:r>
      <w:proofErr w:type="gramStart"/>
      <w:r>
        <w:t>containing</w:t>
      </w:r>
      <w:proofErr w:type="gramEnd"/>
      <w:r>
        <w:t xml:space="preserve"> all correct possible values for the survey columns. </w:t>
      </w:r>
    </w:p>
    <w:p w14:paraId="5D537B61" w14:textId="77777777" w:rsidR="00FA00D2" w:rsidRDefault="00FA00D2" w:rsidP="00FA00D2">
      <w:pPr>
        <w:pStyle w:val="NormalWeb"/>
      </w:pPr>
      <w:r>
        <w:t xml:space="preserve">In this exercise, you will use </w:t>
      </w:r>
      <w:proofErr w:type="gramStart"/>
      <w:r>
        <w:t>both of these</w:t>
      </w:r>
      <w:proofErr w:type="gramEnd"/>
      <w:r>
        <w:t xml:space="preserve"> </w:t>
      </w:r>
      <w:proofErr w:type="spellStart"/>
      <w:r>
        <w:t>DataFrames</w:t>
      </w:r>
      <w:proofErr w:type="spellEnd"/>
      <w:r>
        <w:t xml:space="preserve"> to find survey answers with inconsistent values, and drop them, effectively performing an outer and inner join on both these </w:t>
      </w:r>
      <w:proofErr w:type="spellStart"/>
      <w:r>
        <w:t>DataFrames</w:t>
      </w:r>
      <w:proofErr w:type="spellEnd"/>
      <w:r>
        <w:t xml:space="preserve"> as seen in the video exercise. The </w:t>
      </w:r>
      <w:proofErr w:type="gramStart"/>
      <w:r>
        <w:rPr>
          <w:rStyle w:val="HTMLCode"/>
        </w:rPr>
        <w:t>pandas</w:t>
      </w:r>
      <w:proofErr w:type="gramEnd"/>
      <w:r>
        <w:t xml:space="preserve"> package has been imported as </w:t>
      </w:r>
      <w:r>
        <w:rPr>
          <w:rStyle w:val="HTMLCode"/>
        </w:rPr>
        <w:t>pd</w:t>
      </w:r>
      <w:r>
        <w:t xml:space="preserve">, and the </w:t>
      </w:r>
      <w:r>
        <w:rPr>
          <w:rStyle w:val="HTMLCode"/>
        </w:rPr>
        <w:t>airlines</w:t>
      </w:r>
      <w:r>
        <w:t xml:space="preserve"> and </w:t>
      </w:r>
      <w:r>
        <w:rPr>
          <w:rStyle w:val="HTMLCode"/>
        </w:rPr>
        <w:t>categories</w:t>
      </w:r>
      <w:r>
        <w:t xml:space="preserve"> </w:t>
      </w:r>
      <w:proofErr w:type="spellStart"/>
      <w:r>
        <w:t>DataFrames</w:t>
      </w:r>
      <w:proofErr w:type="spellEnd"/>
      <w:r>
        <w:t xml:space="preserve"> are in your environment.</w:t>
      </w:r>
    </w:p>
    <w:p w14:paraId="66B13358" w14:textId="77777777" w:rsidR="00FA00D2" w:rsidRDefault="00FA00D2" w:rsidP="00FA00D2">
      <w:pPr>
        <w:pStyle w:val="Heading5"/>
      </w:pPr>
      <w:r>
        <w:t xml:space="preserve">Instructions </w:t>
      </w:r>
      <w:proofErr w:type="gramStart"/>
      <w:r>
        <w:t>1/4</w:t>
      </w:r>
      <w:proofErr w:type="gramEnd"/>
    </w:p>
    <w:p w14:paraId="370BA185" w14:textId="77777777" w:rsidR="00FA00D2" w:rsidRDefault="00FA00D2" w:rsidP="00FA00D2">
      <w:r>
        <w:rPr>
          <w:rStyle w:val="Strong"/>
        </w:rPr>
        <w:t>35 XP</w:t>
      </w:r>
    </w:p>
    <w:p w14:paraId="54402A08" w14:textId="77777777" w:rsidR="00FA00D2" w:rsidRDefault="00000000" w:rsidP="00FA00D2">
      <w:pPr>
        <w:pStyle w:val="progress-bullet"/>
        <w:numPr>
          <w:ilvl w:val="0"/>
          <w:numId w:val="20"/>
        </w:numPr>
      </w:pPr>
      <w:hyperlink r:id="rId33" w:history="1">
        <w:r w:rsidR="00FA00D2">
          <w:rPr>
            <w:rStyle w:val="Hyperlink"/>
          </w:rPr>
          <w:t>1</w:t>
        </w:r>
      </w:hyperlink>
    </w:p>
    <w:p w14:paraId="3C995005" w14:textId="77777777" w:rsidR="00FA00D2" w:rsidRDefault="00000000" w:rsidP="00FA00D2">
      <w:pPr>
        <w:pStyle w:val="progress-bullet"/>
        <w:numPr>
          <w:ilvl w:val="0"/>
          <w:numId w:val="20"/>
        </w:numPr>
      </w:pPr>
      <w:hyperlink r:id="rId34" w:history="1">
        <w:r w:rsidR="00FA00D2">
          <w:rPr>
            <w:rStyle w:val="Hyperlink"/>
          </w:rPr>
          <w:t>2</w:t>
        </w:r>
      </w:hyperlink>
    </w:p>
    <w:p w14:paraId="609FA4DC" w14:textId="77777777" w:rsidR="00FA00D2" w:rsidRDefault="00000000" w:rsidP="00FA00D2">
      <w:pPr>
        <w:pStyle w:val="progress-bullet"/>
        <w:numPr>
          <w:ilvl w:val="0"/>
          <w:numId w:val="20"/>
        </w:numPr>
      </w:pPr>
      <w:hyperlink r:id="rId35" w:history="1">
        <w:r w:rsidR="00FA00D2">
          <w:rPr>
            <w:rStyle w:val="Hyperlink"/>
          </w:rPr>
          <w:t>3</w:t>
        </w:r>
      </w:hyperlink>
    </w:p>
    <w:p w14:paraId="67846BFA" w14:textId="77777777" w:rsidR="00FA00D2" w:rsidRDefault="00000000" w:rsidP="00FA00D2">
      <w:pPr>
        <w:pStyle w:val="progress-bullet"/>
        <w:numPr>
          <w:ilvl w:val="0"/>
          <w:numId w:val="20"/>
        </w:numPr>
      </w:pPr>
      <w:hyperlink r:id="rId36" w:history="1">
        <w:r w:rsidR="00FA00D2">
          <w:rPr>
            <w:rStyle w:val="Hyperlink"/>
          </w:rPr>
          <w:t>4</w:t>
        </w:r>
      </w:hyperlink>
    </w:p>
    <w:p w14:paraId="5E2F50C7" w14:textId="77777777" w:rsidR="00FA00D2" w:rsidRDefault="00FA00D2" w:rsidP="00FA00D2">
      <w:pPr>
        <w:numPr>
          <w:ilvl w:val="0"/>
          <w:numId w:val="21"/>
        </w:numPr>
        <w:spacing w:before="100" w:beforeAutospacing="1" w:after="100" w:afterAutospacing="1" w:line="240" w:lineRule="auto"/>
      </w:pPr>
      <w:r>
        <w:lastRenderedPageBreak/>
        <w:t xml:space="preserve">Print the </w:t>
      </w:r>
      <w:r>
        <w:rPr>
          <w:rStyle w:val="HTMLCode"/>
          <w:rFonts w:eastAsiaTheme="minorEastAsia"/>
        </w:rPr>
        <w:t>categories</w:t>
      </w:r>
      <w:r>
        <w:t xml:space="preserve"> </w:t>
      </w:r>
      <w:proofErr w:type="spellStart"/>
      <w:r>
        <w:t>DataFrame</w:t>
      </w:r>
      <w:proofErr w:type="spellEnd"/>
      <w:r>
        <w:t xml:space="preserve"> and take a close look at all possible correct categories of the survey columns.</w:t>
      </w:r>
    </w:p>
    <w:p w14:paraId="583ABEE7" w14:textId="77777777" w:rsidR="00FA00D2" w:rsidRDefault="00FA00D2" w:rsidP="00FA00D2">
      <w:pPr>
        <w:numPr>
          <w:ilvl w:val="0"/>
          <w:numId w:val="21"/>
        </w:numPr>
        <w:spacing w:before="100" w:beforeAutospacing="1" w:after="100" w:afterAutospacing="1" w:line="240" w:lineRule="auto"/>
      </w:pPr>
      <w:r>
        <w:t xml:space="preserve">Print the unique values of the survey columns in </w:t>
      </w:r>
      <w:r>
        <w:rPr>
          <w:rStyle w:val="HTMLCode"/>
          <w:rFonts w:eastAsiaTheme="minorEastAsia"/>
        </w:rPr>
        <w:t>airlines</w:t>
      </w:r>
      <w:r>
        <w:t xml:space="preserve"> using </w:t>
      </w:r>
      <w:proofErr w:type="gramStart"/>
      <w:r>
        <w:t xml:space="preserve">the </w:t>
      </w:r>
      <w:r>
        <w:rPr>
          <w:rStyle w:val="HTMLCode"/>
          <w:rFonts w:eastAsiaTheme="minorEastAsia"/>
        </w:rPr>
        <w:t>.unique</w:t>
      </w:r>
      <w:proofErr w:type="gramEnd"/>
      <w:r>
        <w:rPr>
          <w:rStyle w:val="HTMLCode"/>
          <w:rFonts w:eastAsiaTheme="minorEastAsia"/>
        </w:rPr>
        <w:t>()</w:t>
      </w:r>
      <w:r>
        <w:t xml:space="preserve"> method.</w:t>
      </w:r>
    </w:p>
    <w:p w14:paraId="6C4C1274"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FA00D2">
        <w:rPr>
          <w:rFonts w:ascii="Courier New" w:eastAsia="Times New Roman" w:hAnsi="Courier New" w:cs="Courier New"/>
          <w:color w:val="00C53B"/>
          <w:sz w:val="24"/>
          <w:szCs w:val="24"/>
        </w:rPr>
        <w:t># Print categories </w:t>
      </w:r>
      <w:proofErr w:type="spellStart"/>
      <w:r w:rsidRPr="00FA00D2">
        <w:rPr>
          <w:rFonts w:ascii="Courier New" w:eastAsia="Times New Roman" w:hAnsi="Courier New" w:cs="Courier New"/>
          <w:color w:val="00C53B"/>
          <w:sz w:val="24"/>
          <w:szCs w:val="24"/>
        </w:rPr>
        <w:t>DataFrame</w:t>
      </w:r>
      <w:proofErr w:type="spellEnd"/>
    </w:p>
    <w:p w14:paraId="3D6CD1D2"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roofErr w:type="gramStart"/>
      <w:r w:rsidRPr="00FA00D2">
        <w:rPr>
          <w:rFonts w:ascii="Courier New" w:eastAsia="Times New Roman" w:hAnsi="Courier New" w:cs="Courier New"/>
          <w:color w:val="009BD8"/>
          <w:sz w:val="24"/>
          <w:szCs w:val="24"/>
        </w:rPr>
        <w:t>print</w:t>
      </w:r>
      <w:r w:rsidRPr="00FA00D2">
        <w:rPr>
          <w:rFonts w:ascii="Courier New" w:eastAsia="Times New Roman" w:hAnsi="Courier New" w:cs="Courier New"/>
          <w:color w:val="DCDCDC"/>
          <w:sz w:val="24"/>
          <w:szCs w:val="24"/>
        </w:rPr>
        <w:t>(</w:t>
      </w:r>
      <w:proofErr w:type="gramEnd"/>
      <w:r w:rsidRPr="00FA00D2">
        <w:rPr>
          <w:rFonts w:ascii="Courier New" w:eastAsia="Times New Roman" w:hAnsi="Courier New" w:cs="Courier New"/>
          <w:color w:val="FFFFFF"/>
          <w:sz w:val="24"/>
          <w:szCs w:val="24"/>
        </w:rPr>
        <w:t>____</w:t>
      </w:r>
      <w:r w:rsidRPr="00FA00D2">
        <w:rPr>
          <w:rFonts w:ascii="Courier New" w:eastAsia="Times New Roman" w:hAnsi="Courier New" w:cs="Courier New"/>
          <w:color w:val="DCDCDC"/>
          <w:sz w:val="24"/>
          <w:szCs w:val="24"/>
        </w:rPr>
        <w:t>)</w:t>
      </w:r>
    </w:p>
    <w:p w14:paraId="12BA2B80"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
    <w:p w14:paraId="0B23888C"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FA00D2">
        <w:rPr>
          <w:rFonts w:ascii="Courier New" w:eastAsia="Times New Roman" w:hAnsi="Courier New" w:cs="Courier New"/>
          <w:color w:val="00C53B"/>
          <w:sz w:val="24"/>
          <w:szCs w:val="24"/>
        </w:rPr>
        <w:t># Print unique values of survey columns in airlines</w:t>
      </w:r>
    </w:p>
    <w:p w14:paraId="6D3A1B6E"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roofErr w:type="gramStart"/>
      <w:r w:rsidRPr="00FA00D2">
        <w:rPr>
          <w:rFonts w:ascii="Courier New" w:eastAsia="Times New Roman" w:hAnsi="Courier New" w:cs="Courier New"/>
          <w:color w:val="009BD8"/>
          <w:sz w:val="24"/>
          <w:szCs w:val="24"/>
        </w:rPr>
        <w:t>print</w:t>
      </w:r>
      <w:r w:rsidRPr="00FA00D2">
        <w:rPr>
          <w:rFonts w:ascii="Courier New" w:eastAsia="Times New Roman" w:hAnsi="Courier New" w:cs="Courier New"/>
          <w:color w:val="DCDCDC"/>
          <w:sz w:val="24"/>
          <w:szCs w:val="24"/>
        </w:rPr>
        <w:t>(</w:t>
      </w:r>
      <w:proofErr w:type="gramEnd"/>
      <w:r w:rsidRPr="00FA00D2">
        <w:rPr>
          <w:rFonts w:ascii="Courier New" w:eastAsia="Times New Roman" w:hAnsi="Courier New" w:cs="Courier New"/>
          <w:color w:val="DC4D8B"/>
          <w:sz w:val="24"/>
          <w:szCs w:val="24"/>
        </w:rPr>
        <w:t>'Cleanliness: '</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FFFFFF"/>
          <w:sz w:val="24"/>
          <w:szCs w:val="24"/>
        </w:rPr>
        <w:t>airlines</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C4D8B"/>
          <w:sz w:val="24"/>
          <w:szCs w:val="24"/>
        </w:rPr>
        <w:t>'cleanliness'</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w:t>
      </w:r>
      <w:r w:rsidRPr="00FA00D2">
        <w:rPr>
          <w:rFonts w:ascii="Courier New" w:eastAsia="Times New Roman" w:hAnsi="Courier New" w:cs="Courier New"/>
          <w:color w:val="FFFFFF"/>
          <w:sz w:val="24"/>
          <w:szCs w:val="24"/>
        </w:rPr>
        <w:t>____</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DC4D8B"/>
          <w:sz w:val="24"/>
          <w:szCs w:val="24"/>
        </w:rPr>
        <w:t>"\n"</w:t>
      </w:r>
      <w:r w:rsidRPr="00FA00D2">
        <w:rPr>
          <w:rFonts w:ascii="Courier New" w:eastAsia="Times New Roman" w:hAnsi="Courier New" w:cs="Courier New"/>
          <w:color w:val="DCDCDC"/>
          <w:sz w:val="24"/>
          <w:szCs w:val="24"/>
        </w:rPr>
        <w:t>)</w:t>
      </w:r>
    </w:p>
    <w:p w14:paraId="693B2A1E"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roofErr w:type="gramStart"/>
      <w:r w:rsidRPr="00FA00D2">
        <w:rPr>
          <w:rFonts w:ascii="Courier New" w:eastAsia="Times New Roman" w:hAnsi="Courier New" w:cs="Courier New"/>
          <w:color w:val="009BD8"/>
          <w:sz w:val="24"/>
          <w:szCs w:val="24"/>
        </w:rPr>
        <w:t>print</w:t>
      </w:r>
      <w:r w:rsidRPr="00FA00D2">
        <w:rPr>
          <w:rFonts w:ascii="Courier New" w:eastAsia="Times New Roman" w:hAnsi="Courier New" w:cs="Courier New"/>
          <w:color w:val="DCDCDC"/>
          <w:sz w:val="24"/>
          <w:szCs w:val="24"/>
        </w:rPr>
        <w:t>(</w:t>
      </w:r>
      <w:proofErr w:type="gramEnd"/>
      <w:r w:rsidRPr="00FA00D2">
        <w:rPr>
          <w:rFonts w:ascii="Courier New" w:eastAsia="Times New Roman" w:hAnsi="Courier New" w:cs="Courier New"/>
          <w:color w:val="DC4D8B"/>
          <w:sz w:val="24"/>
          <w:szCs w:val="24"/>
        </w:rPr>
        <w:t>'Safety: '</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FFFFFF"/>
          <w:sz w:val="24"/>
          <w:szCs w:val="24"/>
        </w:rPr>
        <w:t>____</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DC4D8B"/>
          <w:sz w:val="24"/>
          <w:szCs w:val="24"/>
        </w:rPr>
        <w:t>"\n"</w:t>
      </w:r>
      <w:r w:rsidRPr="00FA00D2">
        <w:rPr>
          <w:rFonts w:ascii="Courier New" w:eastAsia="Times New Roman" w:hAnsi="Courier New" w:cs="Courier New"/>
          <w:color w:val="DCDCDC"/>
          <w:sz w:val="24"/>
          <w:szCs w:val="24"/>
        </w:rPr>
        <w:t>)</w:t>
      </w:r>
    </w:p>
    <w:p w14:paraId="1DCBB51D" w14:textId="77777777" w:rsidR="00FA00D2" w:rsidRPr="00FA00D2" w:rsidRDefault="00FA00D2" w:rsidP="00FA00D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proofErr w:type="gramStart"/>
      <w:r w:rsidRPr="00FA00D2">
        <w:rPr>
          <w:rFonts w:ascii="Courier New" w:eastAsia="Times New Roman" w:hAnsi="Courier New" w:cs="Courier New"/>
          <w:color w:val="009BD8"/>
          <w:sz w:val="24"/>
          <w:szCs w:val="24"/>
        </w:rPr>
        <w:t>print</w:t>
      </w:r>
      <w:r w:rsidRPr="00FA00D2">
        <w:rPr>
          <w:rFonts w:ascii="Courier New" w:eastAsia="Times New Roman" w:hAnsi="Courier New" w:cs="Courier New"/>
          <w:color w:val="DCDCDC"/>
          <w:sz w:val="24"/>
          <w:szCs w:val="24"/>
        </w:rPr>
        <w:t>(</w:t>
      </w:r>
      <w:proofErr w:type="gramEnd"/>
      <w:r w:rsidRPr="00FA00D2">
        <w:rPr>
          <w:rFonts w:ascii="Courier New" w:eastAsia="Times New Roman" w:hAnsi="Courier New" w:cs="Courier New"/>
          <w:color w:val="DC4D8B"/>
          <w:sz w:val="24"/>
          <w:szCs w:val="24"/>
        </w:rPr>
        <w:t>'Satisfaction: '</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FFFFFF"/>
          <w:sz w:val="24"/>
          <w:szCs w:val="24"/>
        </w:rPr>
        <w:t>____</w:t>
      </w:r>
      <w:r w:rsidRPr="00FA00D2">
        <w:rPr>
          <w:rFonts w:ascii="Courier New" w:eastAsia="Times New Roman" w:hAnsi="Courier New" w:cs="Courier New"/>
          <w:color w:val="DCDCDC"/>
          <w:sz w:val="24"/>
          <w:szCs w:val="24"/>
        </w:rPr>
        <w:t>,</w:t>
      </w:r>
      <w:r w:rsidRPr="00FA00D2">
        <w:rPr>
          <w:rFonts w:ascii="Courier New" w:eastAsia="Times New Roman" w:hAnsi="Courier New" w:cs="Courier New"/>
          <w:color w:val="D4D4D4"/>
          <w:sz w:val="24"/>
          <w:szCs w:val="24"/>
        </w:rPr>
        <w:t> </w:t>
      </w:r>
      <w:r w:rsidRPr="00FA00D2">
        <w:rPr>
          <w:rFonts w:ascii="Courier New" w:eastAsia="Times New Roman" w:hAnsi="Courier New" w:cs="Courier New"/>
          <w:color w:val="DC4D8B"/>
          <w:sz w:val="24"/>
          <w:szCs w:val="24"/>
        </w:rPr>
        <w:t>"\n"</w:t>
      </w:r>
      <w:r w:rsidRPr="00FA00D2">
        <w:rPr>
          <w:rFonts w:ascii="Courier New" w:eastAsia="Times New Roman" w:hAnsi="Courier New" w:cs="Courier New"/>
          <w:color w:val="DCDCDC"/>
          <w:sz w:val="24"/>
          <w:szCs w:val="24"/>
        </w:rPr>
        <w:t>)</w:t>
      </w:r>
    </w:p>
    <w:p w14:paraId="37EBA859" w14:textId="29CED610" w:rsidR="004E476C" w:rsidRDefault="004E476C"/>
    <w:p w14:paraId="4E0FA429"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Print categories </w:t>
      </w:r>
      <w:proofErr w:type="spellStart"/>
      <w:r w:rsidRPr="00EA0068">
        <w:rPr>
          <w:rFonts w:ascii="Times New Roman" w:eastAsia="Times New Roman" w:hAnsi="Times New Roman" w:cs="Times New Roman"/>
          <w:color w:val="CFA600"/>
          <w:sz w:val="24"/>
          <w:szCs w:val="24"/>
        </w:rPr>
        <w:t>DataFrame</w:t>
      </w:r>
      <w:proofErr w:type="spellEnd"/>
    </w:p>
    <w:p w14:paraId="49199BF3"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print(categories)</w:t>
      </w:r>
    </w:p>
    <w:p w14:paraId="7680A672"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
    <w:p w14:paraId="407E5634"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Print unique values of survey columns in airlines</w:t>
      </w:r>
    </w:p>
    <w:p w14:paraId="49BDED38"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roofErr w:type="gramStart"/>
      <w:r w:rsidRPr="00EA0068">
        <w:rPr>
          <w:rFonts w:ascii="Times New Roman" w:eastAsia="Times New Roman" w:hAnsi="Times New Roman" w:cs="Times New Roman"/>
          <w:color w:val="CFA600"/>
          <w:sz w:val="24"/>
          <w:szCs w:val="24"/>
        </w:rPr>
        <w:t>print(</w:t>
      </w:r>
      <w:proofErr w:type="gramEnd"/>
      <w:r w:rsidRPr="00EA0068">
        <w:rPr>
          <w:rFonts w:ascii="Times New Roman" w:eastAsia="Times New Roman" w:hAnsi="Times New Roman" w:cs="Times New Roman"/>
          <w:color w:val="CFA600"/>
          <w:sz w:val="24"/>
          <w:szCs w:val="24"/>
        </w:rPr>
        <w:t>'Cleanliness: ', airlines['cleanliness'].unique(), "\n")</w:t>
      </w:r>
    </w:p>
    <w:p w14:paraId="16425F81"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roofErr w:type="gramStart"/>
      <w:r w:rsidRPr="00EA0068">
        <w:rPr>
          <w:rFonts w:ascii="Times New Roman" w:eastAsia="Times New Roman" w:hAnsi="Times New Roman" w:cs="Times New Roman"/>
          <w:color w:val="CFA600"/>
          <w:sz w:val="24"/>
          <w:szCs w:val="24"/>
        </w:rPr>
        <w:t>print(</w:t>
      </w:r>
      <w:proofErr w:type="gramEnd"/>
      <w:r w:rsidRPr="00EA0068">
        <w:rPr>
          <w:rFonts w:ascii="Times New Roman" w:eastAsia="Times New Roman" w:hAnsi="Times New Roman" w:cs="Times New Roman"/>
          <w:color w:val="CFA600"/>
          <w:sz w:val="24"/>
          <w:szCs w:val="24"/>
        </w:rPr>
        <w:t>'Safety: ', airlines['safety'].unique(), "\n")</w:t>
      </w:r>
    </w:p>
    <w:p w14:paraId="0B568965" w14:textId="77777777" w:rsidR="00EA0068" w:rsidRPr="00EA0068" w:rsidRDefault="00EA0068" w:rsidP="00EA0068">
      <w:pPr>
        <w:spacing w:line="240" w:lineRule="auto"/>
        <w:rPr>
          <w:rFonts w:ascii="Times New Roman" w:eastAsia="Times New Roman" w:hAnsi="Times New Roman" w:cs="Times New Roman"/>
          <w:color w:val="CFA600"/>
          <w:sz w:val="24"/>
          <w:szCs w:val="24"/>
        </w:rPr>
      </w:pPr>
      <w:proofErr w:type="gramStart"/>
      <w:r w:rsidRPr="00EA0068">
        <w:rPr>
          <w:rFonts w:ascii="Times New Roman" w:eastAsia="Times New Roman" w:hAnsi="Times New Roman" w:cs="Times New Roman"/>
          <w:color w:val="CFA600"/>
          <w:sz w:val="24"/>
          <w:szCs w:val="24"/>
        </w:rPr>
        <w:t>print(</w:t>
      </w:r>
      <w:proofErr w:type="gramEnd"/>
      <w:r w:rsidRPr="00EA0068">
        <w:rPr>
          <w:rFonts w:ascii="Times New Roman" w:eastAsia="Times New Roman" w:hAnsi="Times New Roman" w:cs="Times New Roman"/>
          <w:color w:val="CFA600"/>
          <w:sz w:val="24"/>
          <w:szCs w:val="24"/>
        </w:rPr>
        <w:t>'Satisfaction: ', airlines['satisfaction'].unique(), "\n")</w:t>
      </w:r>
    </w:p>
    <w:p w14:paraId="11E19DA5"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cleanliness           safety          satisfaction</w:t>
      </w:r>
    </w:p>
    <w:p w14:paraId="17696E07"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0           Clean          Neutral        Very satisfied</w:t>
      </w:r>
    </w:p>
    <w:p w14:paraId="42AEC707"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1         Average        Very safe               Neutral</w:t>
      </w:r>
    </w:p>
    <w:p w14:paraId="46163222"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roofErr w:type="gramStart"/>
      <w:r w:rsidRPr="00EA0068">
        <w:rPr>
          <w:rFonts w:ascii="Times New Roman" w:eastAsia="Times New Roman" w:hAnsi="Times New Roman" w:cs="Times New Roman"/>
          <w:color w:val="CFA600"/>
          <w:sz w:val="24"/>
          <w:szCs w:val="24"/>
        </w:rPr>
        <w:t>2  Somewhat</w:t>
      </w:r>
      <w:proofErr w:type="gramEnd"/>
      <w:r w:rsidRPr="00EA0068">
        <w:rPr>
          <w:rFonts w:ascii="Times New Roman" w:eastAsia="Times New Roman" w:hAnsi="Times New Roman" w:cs="Times New Roman"/>
          <w:color w:val="CFA600"/>
          <w:sz w:val="24"/>
          <w:szCs w:val="24"/>
        </w:rPr>
        <w:t xml:space="preserve"> clean    Somewhat safe    Somewhat satisfied</w:t>
      </w:r>
    </w:p>
    <w:p w14:paraId="5C8E0CFB"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roofErr w:type="gramStart"/>
      <w:r w:rsidRPr="00EA0068">
        <w:rPr>
          <w:rFonts w:ascii="Times New Roman" w:eastAsia="Times New Roman" w:hAnsi="Times New Roman" w:cs="Times New Roman"/>
          <w:color w:val="CFA600"/>
          <w:sz w:val="24"/>
          <w:szCs w:val="24"/>
        </w:rPr>
        <w:t>3  Somewhat</w:t>
      </w:r>
      <w:proofErr w:type="gramEnd"/>
      <w:r w:rsidRPr="00EA0068">
        <w:rPr>
          <w:rFonts w:ascii="Times New Roman" w:eastAsia="Times New Roman" w:hAnsi="Times New Roman" w:cs="Times New Roman"/>
          <w:color w:val="CFA600"/>
          <w:sz w:val="24"/>
          <w:szCs w:val="24"/>
        </w:rPr>
        <w:t xml:space="preserve"> dirty      Very unsafe  Somewhat unsatisfied</w:t>
      </w:r>
    </w:p>
    <w:p w14:paraId="5094CFBA"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4           </w:t>
      </w:r>
      <w:proofErr w:type="gramStart"/>
      <w:r w:rsidRPr="00EA0068">
        <w:rPr>
          <w:rFonts w:ascii="Times New Roman" w:eastAsia="Times New Roman" w:hAnsi="Times New Roman" w:cs="Times New Roman"/>
          <w:color w:val="CFA600"/>
          <w:sz w:val="24"/>
          <w:szCs w:val="24"/>
        </w:rPr>
        <w:t>Dirty  Somewhat</w:t>
      </w:r>
      <w:proofErr w:type="gramEnd"/>
      <w:r w:rsidRPr="00EA0068">
        <w:rPr>
          <w:rFonts w:ascii="Times New Roman" w:eastAsia="Times New Roman" w:hAnsi="Times New Roman" w:cs="Times New Roman"/>
          <w:color w:val="CFA600"/>
          <w:sz w:val="24"/>
          <w:szCs w:val="24"/>
        </w:rPr>
        <w:t xml:space="preserve"> unsafe      Very unsatisfied</w:t>
      </w:r>
    </w:p>
    <w:p w14:paraId="77F1E48A"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Cleanliness</w:t>
      </w:r>
      <w:proofErr w:type="gramStart"/>
      <w:r w:rsidRPr="00EA0068">
        <w:rPr>
          <w:rFonts w:ascii="Times New Roman" w:eastAsia="Times New Roman" w:hAnsi="Times New Roman" w:cs="Times New Roman"/>
          <w:color w:val="CFA600"/>
          <w:sz w:val="24"/>
          <w:szCs w:val="24"/>
        </w:rPr>
        <w:t>:  [</w:t>
      </w:r>
      <w:proofErr w:type="gramEnd"/>
      <w:r w:rsidRPr="00EA0068">
        <w:rPr>
          <w:rFonts w:ascii="Times New Roman" w:eastAsia="Times New Roman" w:hAnsi="Times New Roman" w:cs="Times New Roman"/>
          <w:color w:val="CFA600"/>
          <w:sz w:val="24"/>
          <w:szCs w:val="24"/>
        </w:rPr>
        <w:t>'Clean', 'Average', 'Unacceptable', 'Somewhat clean', 'Somewhat dirty', 'Dirty']</w:t>
      </w:r>
    </w:p>
    <w:p w14:paraId="15D97766"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Categories (6, object): ['Average', 'Clean', 'Dirty', 'Somewhat clean', 'Somewhat dirty', 'Unacceptable'] </w:t>
      </w:r>
    </w:p>
    <w:p w14:paraId="52C641DF"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
    <w:p w14:paraId="1AD9DC3C"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Safety</w:t>
      </w:r>
      <w:proofErr w:type="gramStart"/>
      <w:r w:rsidRPr="00EA0068">
        <w:rPr>
          <w:rFonts w:ascii="Times New Roman" w:eastAsia="Times New Roman" w:hAnsi="Times New Roman" w:cs="Times New Roman"/>
          <w:color w:val="CFA600"/>
          <w:sz w:val="24"/>
          <w:szCs w:val="24"/>
        </w:rPr>
        <w:t>:  [</w:t>
      </w:r>
      <w:proofErr w:type="gramEnd"/>
      <w:r w:rsidRPr="00EA0068">
        <w:rPr>
          <w:rFonts w:ascii="Times New Roman" w:eastAsia="Times New Roman" w:hAnsi="Times New Roman" w:cs="Times New Roman"/>
          <w:color w:val="CFA600"/>
          <w:sz w:val="24"/>
          <w:szCs w:val="24"/>
        </w:rPr>
        <w:t>'Neutral', 'Very safe', 'Somewhat safe', 'Very unsafe', 'Somewhat unsafe']</w:t>
      </w:r>
    </w:p>
    <w:p w14:paraId="32E2A391"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Categories (5, object): ['Neutral', 'Somewhat safe', 'Somewhat unsafe', 'Very safe', 'Very unsafe'] </w:t>
      </w:r>
    </w:p>
    <w:p w14:paraId="3BA9CD3D"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
    <w:p w14:paraId="7C3375A6"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Satisfaction</w:t>
      </w:r>
      <w:proofErr w:type="gramStart"/>
      <w:r w:rsidRPr="00EA0068">
        <w:rPr>
          <w:rFonts w:ascii="Times New Roman" w:eastAsia="Times New Roman" w:hAnsi="Times New Roman" w:cs="Times New Roman"/>
          <w:color w:val="CFA600"/>
          <w:sz w:val="24"/>
          <w:szCs w:val="24"/>
        </w:rPr>
        <w:t>:  [</w:t>
      </w:r>
      <w:proofErr w:type="gramEnd"/>
      <w:r w:rsidRPr="00EA0068">
        <w:rPr>
          <w:rFonts w:ascii="Times New Roman" w:eastAsia="Times New Roman" w:hAnsi="Times New Roman" w:cs="Times New Roman"/>
          <w:color w:val="CFA600"/>
          <w:sz w:val="24"/>
          <w:szCs w:val="24"/>
        </w:rPr>
        <w:t>'Very satisfied', 'Neutral', 'Somewhat satisfied', 'Somewhat unsatisfied', 'Very unsatisfied']</w:t>
      </w:r>
    </w:p>
    <w:p w14:paraId="5D354F00" w14:textId="77777777" w:rsidR="00EA0068" w:rsidRPr="00EA0068" w:rsidRDefault="00EA0068" w:rsidP="00EA0068">
      <w:pPr>
        <w:spacing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Categories (5, object): ['Neutral', 'Somewhat satisfied', 'Somewhat unsatisfied', 'Very satisfied', 'Very unsatisfied'] </w:t>
      </w:r>
    </w:p>
    <w:p w14:paraId="612489D7"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p>
    <w:p w14:paraId="51C8EAF3"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&lt;script.py&gt; output:</w:t>
      </w:r>
    </w:p>
    <w:p w14:paraId="23EA510F"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cleanliness           safety          satisfaction</w:t>
      </w:r>
    </w:p>
    <w:p w14:paraId="6F346BB0"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0           Clean          Neutral        Very satisfied</w:t>
      </w:r>
    </w:p>
    <w:p w14:paraId="49142477"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1         Average        Very safe               Neutral</w:t>
      </w:r>
    </w:p>
    <w:p w14:paraId="24C7C7DE"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w:t>
      </w:r>
      <w:proofErr w:type="gramStart"/>
      <w:r w:rsidRPr="00EA0068">
        <w:rPr>
          <w:rFonts w:ascii="Times New Roman" w:eastAsia="Times New Roman" w:hAnsi="Times New Roman" w:cs="Times New Roman"/>
          <w:color w:val="CFA600"/>
          <w:sz w:val="24"/>
          <w:szCs w:val="24"/>
        </w:rPr>
        <w:t>2  Somewhat</w:t>
      </w:r>
      <w:proofErr w:type="gramEnd"/>
      <w:r w:rsidRPr="00EA0068">
        <w:rPr>
          <w:rFonts w:ascii="Times New Roman" w:eastAsia="Times New Roman" w:hAnsi="Times New Roman" w:cs="Times New Roman"/>
          <w:color w:val="CFA600"/>
          <w:sz w:val="24"/>
          <w:szCs w:val="24"/>
        </w:rPr>
        <w:t xml:space="preserve"> clean    Somewhat safe    Somewhat satisfied</w:t>
      </w:r>
    </w:p>
    <w:p w14:paraId="1F4B52F0"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w:t>
      </w:r>
      <w:proofErr w:type="gramStart"/>
      <w:r w:rsidRPr="00EA0068">
        <w:rPr>
          <w:rFonts w:ascii="Times New Roman" w:eastAsia="Times New Roman" w:hAnsi="Times New Roman" w:cs="Times New Roman"/>
          <w:color w:val="CFA600"/>
          <w:sz w:val="24"/>
          <w:szCs w:val="24"/>
        </w:rPr>
        <w:t>3  Somewhat</w:t>
      </w:r>
      <w:proofErr w:type="gramEnd"/>
      <w:r w:rsidRPr="00EA0068">
        <w:rPr>
          <w:rFonts w:ascii="Times New Roman" w:eastAsia="Times New Roman" w:hAnsi="Times New Roman" w:cs="Times New Roman"/>
          <w:color w:val="CFA600"/>
          <w:sz w:val="24"/>
          <w:szCs w:val="24"/>
        </w:rPr>
        <w:t xml:space="preserve"> dirty      Very unsafe  Somewhat unsatisfied</w:t>
      </w:r>
    </w:p>
    <w:p w14:paraId="27B97903"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4           </w:t>
      </w:r>
      <w:proofErr w:type="gramStart"/>
      <w:r w:rsidRPr="00EA0068">
        <w:rPr>
          <w:rFonts w:ascii="Times New Roman" w:eastAsia="Times New Roman" w:hAnsi="Times New Roman" w:cs="Times New Roman"/>
          <w:color w:val="CFA600"/>
          <w:sz w:val="24"/>
          <w:szCs w:val="24"/>
        </w:rPr>
        <w:t>Dirty  Somewhat</w:t>
      </w:r>
      <w:proofErr w:type="gramEnd"/>
      <w:r w:rsidRPr="00EA0068">
        <w:rPr>
          <w:rFonts w:ascii="Times New Roman" w:eastAsia="Times New Roman" w:hAnsi="Times New Roman" w:cs="Times New Roman"/>
          <w:color w:val="CFA600"/>
          <w:sz w:val="24"/>
          <w:szCs w:val="24"/>
        </w:rPr>
        <w:t xml:space="preserve"> unsafe      Very unsatisfied</w:t>
      </w:r>
    </w:p>
    <w:p w14:paraId="116427EF"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Cleanliness</w:t>
      </w:r>
      <w:proofErr w:type="gramStart"/>
      <w:r w:rsidRPr="00EA0068">
        <w:rPr>
          <w:rFonts w:ascii="Times New Roman" w:eastAsia="Times New Roman" w:hAnsi="Times New Roman" w:cs="Times New Roman"/>
          <w:color w:val="CFA600"/>
          <w:sz w:val="24"/>
          <w:szCs w:val="24"/>
        </w:rPr>
        <w:t>:  [</w:t>
      </w:r>
      <w:proofErr w:type="gramEnd"/>
      <w:r w:rsidRPr="00EA0068">
        <w:rPr>
          <w:rFonts w:ascii="Times New Roman" w:eastAsia="Times New Roman" w:hAnsi="Times New Roman" w:cs="Times New Roman"/>
          <w:color w:val="CFA600"/>
          <w:sz w:val="24"/>
          <w:szCs w:val="24"/>
        </w:rPr>
        <w:t>'Clean', 'Average', 'Unacceptable', 'Somewhat clean', 'Somewhat dirty', 'Dirty']</w:t>
      </w:r>
    </w:p>
    <w:p w14:paraId="4A5CA602"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lastRenderedPageBreak/>
        <w:t xml:space="preserve">    Categories (6, object): ['Average', 'Clean', 'Dirty', 'Somewhat clean', 'Somewhat dirty', 'Unacceptable'] </w:t>
      </w:r>
    </w:p>
    <w:p w14:paraId="5F597EAE"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w:t>
      </w:r>
    </w:p>
    <w:p w14:paraId="075DBEE4"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Safety</w:t>
      </w:r>
      <w:proofErr w:type="gramStart"/>
      <w:r w:rsidRPr="00EA0068">
        <w:rPr>
          <w:rFonts w:ascii="Times New Roman" w:eastAsia="Times New Roman" w:hAnsi="Times New Roman" w:cs="Times New Roman"/>
          <w:color w:val="CFA600"/>
          <w:sz w:val="24"/>
          <w:szCs w:val="24"/>
        </w:rPr>
        <w:t>:  [</w:t>
      </w:r>
      <w:proofErr w:type="gramEnd"/>
      <w:r w:rsidRPr="00EA0068">
        <w:rPr>
          <w:rFonts w:ascii="Times New Roman" w:eastAsia="Times New Roman" w:hAnsi="Times New Roman" w:cs="Times New Roman"/>
          <w:color w:val="CFA600"/>
          <w:sz w:val="24"/>
          <w:szCs w:val="24"/>
        </w:rPr>
        <w:t>'Neutral', 'Very safe', 'Somewhat safe', 'Very unsafe', 'Somewhat unsafe']</w:t>
      </w:r>
    </w:p>
    <w:p w14:paraId="3270F6F6"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Categories (5, object): ['Neutral', 'Somewhat safe', 'Somewhat unsafe', 'Very safe', 'Very unsafe'] </w:t>
      </w:r>
    </w:p>
    <w:p w14:paraId="32BF15CF"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w:t>
      </w:r>
    </w:p>
    <w:p w14:paraId="67B462E4"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Satisfaction</w:t>
      </w:r>
      <w:proofErr w:type="gramStart"/>
      <w:r w:rsidRPr="00EA0068">
        <w:rPr>
          <w:rFonts w:ascii="Times New Roman" w:eastAsia="Times New Roman" w:hAnsi="Times New Roman" w:cs="Times New Roman"/>
          <w:color w:val="CFA600"/>
          <w:sz w:val="24"/>
          <w:szCs w:val="24"/>
        </w:rPr>
        <w:t>:  [</w:t>
      </w:r>
      <w:proofErr w:type="gramEnd"/>
      <w:r w:rsidRPr="00EA0068">
        <w:rPr>
          <w:rFonts w:ascii="Times New Roman" w:eastAsia="Times New Roman" w:hAnsi="Times New Roman" w:cs="Times New Roman"/>
          <w:color w:val="CFA600"/>
          <w:sz w:val="24"/>
          <w:szCs w:val="24"/>
        </w:rPr>
        <w:t>'Very satisfied', 'Neutral', 'Somewhat satisfied', 'Somewhat unsatisfied', 'Very unsatisfied']</w:t>
      </w:r>
    </w:p>
    <w:p w14:paraId="0E42A39E" w14:textId="77777777" w:rsidR="00EA0068" w:rsidRPr="00EA0068" w:rsidRDefault="00EA0068" w:rsidP="00EA0068">
      <w:pPr>
        <w:spacing w:after="0"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Categories (5, object): ['Neutral', 'Somewhat satisfied', 'Somewhat unsatisfied', 'Very satisfied', 'Very unsatisfied'] </w:t>
      </w:r>
    </w:p>
    <w:p w14:paraId="2D8B8F42" w14:textId="77777777" w:rsidR="00EA0068" w:rsidRPr="00EA0068" w:rsidRDefault="00EA0068" w:rsidP="00EA0068">
      <w:pPr>
        <w:spacing w:line="240" w:lineRule="auto"/>
        <w:rPr>
          <w:rFonts w:ascii="Times New Roman" w:eastAsia="Times New Roman" w:hAnsi="Times New Roman" w:cs="Times New Roman"/>
          <w:color w:val="CFA600"/>
          <w:sz w:val="24"/>
          <w:szCs w:val="24"/>
        </w:rPr>
      </w:pPr>
      <w:r w:rsidRPr="00EA0068">
        <w:rPr>
          <w:rFonts w:ascii="Times New Roman" w:eastAsia="Times New Roman" w:hAnsi="Times New Roman" w:cs="Times New Roman"/>
          <w:color w:val="CFA600"/>
          <w:sz w:val="24"/>
          <w:szCs w:val="24"/>
        </w:rPr>
        <w:t xml:space="preserve">    </w:t>
      </w:r>
    </w:p>
    <w:p w14:paraId="1DC8BA54" w14:textId="77777777" w:rsidR="00EA0068" w:rsidRDefault="00EA0068" w:rsidP="00EA0068">
      <w:pPr>
        <w:pStyle w:val="Heading4"/>
      </w:pPr>
      <w:r>
        <w:t>Question</w:t>
      </w:r>
    </w:p>
    <w:p w14:paraId="38A0D7F2" w14:textId="77777777" w:rsidR="00EA0068" w:rsidRDefault="00EA0068" w:rsidP="00EA0068">
      <w:pPr>
        <w:pStyle w:val="NormalWeb"/>
      </w:pPr>
      <w:proofErr w:type="gramStart"/>
      <w:r>
        <w:t>Take a look</w:t>
      </w:r>
      <w:proofErr w:type="gramEnd"/>
      <w:r>
        <w:t xml:space="preserve"> at the output. Out of the </w:t>
      </w:r>
      <w:r>
        <w:rPr>
          <w:rStyle w:val="HTMLCode"/>
          <w:rFonts w:eastAsiaTheme="majorEastAsia"/>
        </w:rPr>
        <w:t>cleanliness</w:t>
      </w:r>
      <w:r>
        <w:t xml:space="preserve">, </w:t>
      </w:r>
      <w:proofErr w:type="gramStart"/>
      <w:r>
        <w:rPr>
          <w:rStyle w:val="HTMLCode"/>
          <w:rFonts w:eastAsiaTheme="majorEastAsia"/>
        </w:rPr>
        <w:t>safety</w:t>
      </w:r>
      <w:proofErr w:type="gramEnd"/>
      <w:r>
        <w:t xml:space="preserve"> and </w:t>
      </w:r>
      <w:r>
        <w:rPr>
          <w:rStyle w:val="HTMLCode"/>
          <w:rFonts w:eastAsiaTheme="majorEastAsia"/>
        </w:rPr>
        <w:t>satisfaction</w:t>
      </w:r>
      <w:r>
        <w:t xml:space="preserve"> columns, which one has an inconsistent category and what is it?</w:t>
      </w:r>
    </w:p>
    <w:p w14:paraId="0D8937EF" w14:textId="77777777" w:rsidR="00EA0068" w:rsidRDefault="00EA0068" w:rsidP="00EA0068">
      <w:pPr>
        <w:pStyle w:val="Heading5"/>
      </w:pPr>
      <w:r>
        <w:t>Possible Answers</w:t>
      </w:r>
    </w:p>
    <w:p w14:paraId="64337735" w14:textId="73FD07D5" w:rsidR="00EA0068" w:rsidRDefault="00000000" w:rsidP="00EA0068">
      <w:pPr>
        <w:pStyle w:val="multiple-choiceitem"/>
        <w:numPr>
          <w:ilvl w:val="0"/>
          <w:numId w:val="22"/>
        </w:numPr>
      </w:pPr>
      <w:r>
        <w:pict w14:anchorId="41F892E6">
          <v:shape id="_x0000_i1030" type="#_x0000_t75" style="width:16.25pt;height:13.75pt">
            <v:imagedata r:id="rId32" o:title=""/>
          </v:shape>
        </w:pict>
      </w:r>
    </w:p>
    <w:p w14:paraId="25710C9D" w14:textId="77777777" w:rsidR="00EA0068" w:rsidRDefault="00EA0068" w:rsidP="00EA0068">
      <w:pPr>
        <w:pStyle w:val="multiple-choiceitem"/>
        <w:ind w:left="720"/>
      </w:pPr>
      <w:r w:rsidRPr="00903F38">
        <w:rPr>
          <w:rStyle w:val="HTMLCode"/>
          <w:rFonts w:eastAsiaTheme="majorEastAsia"/>
          <w:b/>
          <w:bCs/>
          <w:sz w:val="32"/>
          <w:szCs w:val="32"/>
        </w:rPr>
        <w:t>cleanliness</w:t>
      </w:r>
      <w:r w:rsidRPr="00903F38">
        <w:rPr>
          <w:b/>
          <w:bCs/>
          <w:sz w:val="32"/>
          <w:szCs w:val="32"/>
        </w:rPr>
        <w:t xml:space="preserve"> because it has an </w:t>
      </w:r>
      <w:r w:rsidRPr="00903F38">
        <w:rPr>
          <w:rStyle w:val="HTMLCode"/>
          <w:rFonts w:eastAsiaTheme="majorEastAsia"/>
          <w:b/>
          <w:bCs/>
          <w:sz w:val="32"/>
          <w:szCs w:val="32"/>
        </w:rPr>
        <w:t>Unacceptable</w:t>
      </w:r>
      <w:r w:rsidRPr="00903F38">
        <w:rPr>
          <w:b/>
          <w:bCs/>
          <w:sz w:val="32"/>
          <w:szCs w:val="32"/>
        </w:rPr>
        <w:t xml:space="preserve"> category</w:t>
      </w:r>
      <w:r>
        <w:t>.</w:t>
      </w:r>
    </w:p>
    <w:p w14:paraId="7CFDAD23" w14:textId="7D5922F8" w:rsidR="00EA0068" w:rsidRDefault="00000000" w:rsidP="00EA0068">
      <w:pPr>
        <w:pStyle w:val="multiple-choiceitem"/>
        <w:numPr>
          <w:ilvl w:val="0"/>
          <w:numId w:val="22"/>
        </w:numPr>
      </w:pPr>
      <w:r>
        <w:pict w14:anchorId="782854A6">
          <v:shape id="_x0000_i1031" type="#_x0000_t75" style="width:16.25pt;height:13.75pt">
            <v:imagedata r:id="rId32" o:title=""/>
          </v:shape>
        </w:pict>
      </w:r>
    </w:p>
    <w:p w14:paraId="2AE80A35" w14:textId="77777777" w:rsidR="00EA0068" w:rsidRDefault="00EA0068" w:rsidP="00EA0068">
      <w:pPr>
        <w:pStyle w:val="multiple-choiceitem"/>
        <w:ind w:left="720"/>
      </w:pPr>
      <w:r>
        <w:rPr>
          <w:rStyle w:val="HTMLCode"/>
          <w:rFonts w:eastAsiaTheme="majorEastAsia"/>
        </w:rPr>
        <w:t>cleanliness</w:t>
      </w:r>
      <w:r>
        <w:t xml:space="preserve"> because it has a </w:t>
      </w:r>
      <w:r>
        <w:rPr>
          <w:rStyle w:val="HTMLCode"/>
          <w:rFonts w:eastAsiaTheme="majorEastAsia"/>
        </w:rPr>
        <w:t>Terribly dirty</w:t>
      </w:r>
      <w:r>
        <w:t xml:space="preserve"> category.</w:t>
      </w:r>
    </w:p>
    <w:p w14:paraId="22DC5BB6" w14:textId="1904A8BA" w:rsidR="00EA0068" w:rsidRDefault="00000000" w:rsidP="00EA0068">
      <w:pPr>
        <w:pStyle w:val="multiple-choiceitem"/>
        <w:numPr>
          <w:ilvl w:val="0"/>
          <w:numId w:val="22"/>
        </w:numPr>
      </w:pPr>
      <w:r>
        <w:pict w14:anchorId="3E444F01">
          <v:shape id="_x0000_i1032" type="#_x0000_t75" style="width:16.25pt;height:13.75pt">
            <v:imagedata r:id="rId32" o:title=""/>
          </v:shape>
        </w:pict>
      </w:r>
    </w:p>
    <w:p w14:paraId="7AB72164" w14:textId="77777777" w:rsidR="00EA0068" w:rsidRDefault="00EA0068" w:rsidP="00EA0068">
      <w:pPr>
        <w:pStyle w:val="multiple-choiceitem"/>
        <w:ind w:left="720"/>
      </w:pPr>
      <w:r>
        <w:rPr>
          <w:rStyle w:val="HTMLCode"/>
          <w:rFonts w:eastAsiaTheme="majorEastAsia"/>
        </w:rPr>
        <w:t>satisfaction</w:t>
      </w:r>
      <w:r>
        <w:t xml:space="preserve"> because it has a </w:t>
      </w:r>
      <w:r>
        <w:rPr>
          <w:rStyle w:val="HTMLCode"/>
          <w:rFonts w:eastAsiaTheme="majorEastAsia"/>
        </w:rPr>
        <w:t xml:space="preserve">Very </w:t>
      </w:r>
      <w:proofErr w:type="gramStart"/>
      <w:r>
        <w:rPr>
          <w:rStyle w:val="HTMLCode"/>
          <w:rFonts w:eastAsiaTheme="majorEastAsia"/>
        </w:rPr>
        <w:t>satisfied</w:t>
      </w:r>
      <w:proofErr w:type="gramEnd"/>
      <w:r>
        <w:t xml:space="preserve"> category.</w:t>
      </w:r>
    </w:p>
    <w:p w14:paraId="5E88F615" w14:textId="39CEFDA5" w:rsidR="00EA0068" w:rsidRDefault="00000000" w:rsidP="00EA0068">
      <w:pPr>
        <w:pStyle w:val="multiple-choiceitem"/>
        <w:numPr>
          <w:ilvl w:val="0"/>
          <w:numId w:val="22"/>
        </w:numPr>
      </w:pPr>
      <w:r>
        <w:pict w14:anchorId="5D97A603">
          <v:shape id="_x0000_i1033" type="#_x0000_t75" style="width:16.25pt;height:13.75pt">
            <v:imagedata r:id="rId32" o:title=""/>
          </v:shape>
        </w:pict>
      </w:r>
    </w:p>
    <w:p w14:paraId="47556E1A" w14:textId="77777777" w:rsidR="00EA0068" w:rsidRDefault="00EA0068" w:rsidP="00EA0068">
      <w:pPr>
        <w:pStyle w:val="multiple-choiceitem"/>
        <w:ind w:left="720"/>
      </w:pPr>
      <w:r>
        <w:rPr>
          <w:rStyle w:val="HTMLCode"/>
          <w:rFonts w:eastAsiaTheme="majorEastAsia"/>
        </w:rPr>
        <w:t>safety</w:t>
      </w:r>
      <w:r>
        <w:t xml:space="preserve"> because it has a </w:t>
      </w:r>
      <w:r>
        <w:rPr>
          <w:rStyle w:val="HTMLCode"/>
          <w:rFonts w:eastAsiaTheme="majorEastAsia"/>
        </w:rPr>
        <w:t>Neutral</w:t>
      </w:r>
      <w:r>
        <w:t xml:space="preserve"> category.</w:t>
      </w:r>
    </w:p>
    <w:p w14:paraId="7EF6E1ED" w14:textId="67C7E7E2" w:rsidR="00FA00D2" w:rsidRDefault="00FA00D2"/>
    <w:p w14:paraId="10A6F461" w14:textId="77777777" w:rsidR="00F33625" w:rsidRDefault="00F33625" w:rsidP="00F33625">
      <w:pPr>
        <w:pStyle w:val="Heading5"/>
      </w:pPr>
      <w:r>
        <w:t xml:space="preserve">Instructions </w:t>
      </w:r>
      <w:proofErr w:type="gramStart"/>
      <w:r>
        <w:t>3/4</w:t>
      </w:r>
      <w:proofErr w:type="gramEnd"/>
    </w:p>
    <w:p w14:paraId="6FF9F34B" w14:textId="77777777" w:rsidR="00F33625" w:rsidRDefault="00F33625" w:rsidP="00F33625">
      <w:r>
        <w:rPr>
          <w:rStyle w:val="Strong"/>
        </w:rPr>
        <w:t>25 XP</w:t>
      </w:r>
    </w:p>
    <w:p w14:paraId="62F77E14" w14:textId="77777777" w:rsidR="00F33625" w:rsidRDefault="00F33625" w:rsidP="00F33625">
      <w:pPr>
        <w:pStyle w:val="progress-bullet"/>
        <w:numPr>
          <w:ilvl w:val="0"/>
          <w:numId w:val="23"/>
        </w:numPr>
      </w:pPr>
    </w:p>
    <w:p w14:paraId="4BACAC97" w14:textId="77777777" w:rsidR="00F33625" w:rsidRDefault="00F33625" w:rsidP="00F33625">
      <w:pPr>
        <w:pStyle w:val="progress-bullet"/>
        <w:numPr>
          <w:ilvl w:val="0"/>
          <w:numId w:val="23"/>
        </w:numPr>
      </w:pPr>
    </w:p>
    <w:p w14:paraId="3A660934" w14:textId="77777777" w:rsidR="00F33625" w:rsidRDefault="00000000" w:rsidP="00F33625">
      <w:pPr>
        <w:pStyle w:val="progress-bullet"/>
        <w:numPr>
          <w:ilvl w:val="0"/>
          <w:numId w:val="23"/>
        </w:numPr>
      </w:pPr>
      <w:hyperlink r:id="rId37" w:history="1">
        <w:r w:rsidR="00F33625">
          <w:rPr>
            <w:rStyle w:val="Hyperlink"/>
            <w:rFonts w:eastAsiaTheme="majorEastAsia"/>
          </w:rPr>
          <w:t>3</w:t>
        </w:r>
      </w:hyperlink>
    </w:p>
    <w:p w14:paraId="777BDC64" w14:textId="77777777" w:rsidR="00F33625" w:rsidRDefault="00000000" w:rsidP="00F33625">
      <w:pPr>
        <w:pStyle w:val="progress-bullet"/>
        <w:numPr>
          <w:ilvl w:val="0"/>
          <w:numId w:val="23"/>
        </w:numPr>
      </w:pPr>
      <w:hyperlink r:id="rId38" w:history="1">
        <w:r w:rsidR="00F33625">
          <w:rPr>
            <w:rStyle w:val="Hyperlink"/>
            <w:rFonts w:eastAsiaTheme="majorEastAsia"/>
          </w:rPr>
          <w:t>4</w:t>
        </w:r>
      </w:hyperlink>
    </w:p>
    <w:p w14:paraId="65C2D3A0" w14:textId="77777777" w:rsidR="00F33625" w:rsidRDefault="00F33625" w:rsidP="00F33625">
      <w:pPr>
        <w:numPr>
          <w:ilvl w:val="0"/>
          <w:numId w:val="24"/>
        </w:numPr>
        <w:spacing w:before="100" w:beforeAutospacing="1" w:after="100" w:afterAutospacing="1" w:line="240" w:lineRule="auto"/>
      </w:pPr>
      <w:r>
        <w:lastRenderedPageBreak/>
        <w:t xml:space="preserve">Create a set out of the </w:t>
      </w:r>
      <w:r>
        <w:rPr>
          <w:rStyle w:val="HTMLCode"/>
          <w:rFonts w:eastAsiaTheme="minorEastAsia"/>
        </w:rPr>
        <w:t>cleanliness</w:t>
      </w:r>
      <w:r>
        <w:t xml:space="preserve"> column in </w:t>
      </w:r>
      <w:r>
        <w:rPr>
          <w:rStyle w:val="HTMLCode"/>
          <w:rFonts w:eastAsiaTheme="minorEastAsia"/>
        </w:rPr>
        <w:t>airlines</w:t>
      </w:r>
      <w:r>
        <w:t xml:space="preserve"> using </w:t>
      </w:r>
      <w:proofErr w:type="gramStart"/>
      <w:r>
        <w:rPr>
          <w:rStyle w:val="HTMLCode"/>
          <w:rFonts w:eastAsiaTheme="minorEastAsia"/>
        </w:rPr>
        <w:t>set(</w:t>
      </w:r>
      <w:proofErr w:type="gramEnd"/>
      <w:r>
        <w:rPr>
          <w:rStyle w:val="HTMLCode"/>
          <w:rFonts w:eastAsiaTheme="minorEastAsia"/>
        </w:rPr>
        <w:t>)</w:t>
      </w:r>
      <w:r>
        <w:t xml:space="preserve"> and find the inconsistent category by finding the </w:t>
      </w:r>
      <w:r>
        <w:rPr>
          <w:rStyle w:val="Strong"/>
        </w:rPr>
        <w:t>difference</w:t>
      </w:r>
      <w:r>
        <w:t xml:space="preserve"> in the </w:t>
      </w:r>
      <w:r>
        <w:rPr>
          <w:rStyle w:val="HTMLCode"/>
          <w:rFonts w:eastAsiaTheme="minorEastAsia"/>
        </w:rPr>
        <w:t>cleanliness</w:t>
      </w:r>
      <w:r>
        <w:t xml:space="preserve"> column of </w:t>
      </w:r>
      <w:r>
        <w:rPr>
          <w:rStyle w:val="HTMLCode"/>
          <w:rFonts w:eastAsiaTheme="minorEastAsia"/>
        </w:rPr>
        <w:t>categories</w:t>
      </w:r>
      <w:r>
        <w:t>.</w:t>
      </w:r>
    </w:p>
    <w:p w14:paraId="7E3D7F28" w14:textId="77777777" w:rsidR="00F33625" w:rsidRDefault="00F33625" w:rsidP="00F33625">
      <w:pPr>
        <w:numPr>
          <w:ilvl w:val="0"/>
          <w:numId w:val="24"/>
        </w:numPr>
        <w:spacing w:before="100" w:beforeAutospacing="1" w:after="100" w:afterAutospacing="1" w:line="240" w:lineRule="auto"/>
      </w:pPr>
      <w:r>
        <w:t xml:space="preserve">Find rows of </w:t>
      </w:r>
      <w:r>
        <w:rPr>
          <w:rStyle w:val="HTMLCode"/>
          <w:rFonts w:eastAsiaTheme="minorEastAsia"/>
        </w:rPr>
        <w:t>airlines</w:t>
      </w:r>
      <w:r>
        <w:t xml:space="preserve"> with a </w:t>
      </w:r>
      <w:r>
        <w:rPr>
          <w:rStyle w:val="HTMLCode"/>
          <w:rFonts w:eastAsiaTheme="minorEastAsia"/>
        </w:rPr>
        <w:t>cleanliness</w:t>
      </w:r>
      <w:r>
        <w:t xml:space="preserve"> value not in </w:t>
      </w:r>
      <w:r>
        <w:rPr>
          <w:rStyle w:val="HTMLCode"/>
          <w:rFonts w:eastAsiaTheme="minorEastAsia"/>
        </w:rPr>
        <w:t>categories</w:t>
      </w:r>
      <w:r>
        <w:t xml:space="preserve"> and print the output.</w:t>
      </w:r>
    </w:p>
    <w:p w14:paraId="7B17C242" w14:textId="4153B066" w:rsidR="00F33625" w:rsidRDefault="00F33625"/>
    <w:p w14:paraId="4F6D62A0"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Print categories </w:t>
      </w:r>
      <w:proofErr w:type="spellStart"/>
      <w:r w:rsidRPr="00BA6AD9">
        <w:rPr>
          <w:rFonts w:ascii="Times New Roman" w:eastAsia="Times New Roman" w:hAnsi="Times New Roman" w:cs="Times New Roman"/>
          <w:color w:val="CFA600"/>
          <w:sz w:val="24"/>
          <w:szCs w:val="24"/>
        </w:rPr>
        <w:t>DataFrame</w:t>
      </w:r>
      <w:proofErr w:type="spellEnd"/>
    </w:p>
    <w:p w14:paraId="326D7190"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print(categories)</w:t>
      </w:r>
    </w:p>
    <w:p w14:paraId="2BAA6832"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436C198F"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Print unique values of survey columns in airlines</w:t>
      </w:r>
    </w:p>
    <w:p w14:paraId="251D6329"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roofErr w:type="gramStart"/>
      <w:r w:rsidRPr="00BA6AD9">
        <w:rPr>
          <w:rFonts w:ascii="Times New Roman" w:eastAsia="Times New Roman" w:hAnsi="Times New Roman" w:cs="Times New Roman"/>
          <w:color w:val="CFA600"/>
          <w:sz w:val="24"/>
          <w:szCs w:val="24"/>
        </w:rPr>
        <w:t>print(</w:t>
      </w:r>
      <w:proofErr w:type="gramEnd"/>
      <w:r w:rsidRPr="00BA6AD9">
        <w:rPr>
          <w:rFonts w:ascii="Times New Roman" w:eastAsia="Times New Roman" w:hAnsi="Times New Roman" w:cs="Times New Roman"/>
          <w:color w:val="CFA600"/>
          <w:sz w:val="24"/>
          <w:szCs w:val="24"/>
        </w:rPr>
        <w:t>'Cleanliness: ', airlines['cleanliness'].unique(), "\n")</w:t>
      </w:r>
    </w:p>
    <w:p w14:paraId="7371D80F"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roofErr w:type="gramStart"/>
      <w:r w:rsidRPr="00BA6AD9">
        <w:rPr>
          <w:rFonts w:ascii="Times New Roman" w:eastAsia="Times New Roman" w:hAnsi="Times New Roman" w:cs="Times New Roman"/>
          <w:color w:val="CFA600"/>
          <w:sz w:val="24"/>
          <w:szCs w:val="24"/>
        </w:rPr>
        <w:t>print(</w:t>
      </w:r>
      <w:proofErr w:type="gramEnd"/>
      <w:r w:rsidRPr="00BA6AD9">
        <w:rPr>
          <w:rFonts w:ascii="Times New Roman" w:eastAsia="Times New Roman" w:hAnsi="Times New Roman" w:cs="Times New Roman"/>
          <w:color w:val="CFA600"/>
          <w:sz w:val="24"/>
          <w:szCs w:val="24"/>
        </w:rPr>
        <w:t>'Safety: ', airlines['safety'].unique(), "\n")</w:t>
      </w:r>
    </w:p>
    <w:p w14:paraId="717AB22E" w14:textId="77777777" w:rsidR="00BA6AD9" w:rsidRPr="00BA6AD9" w:rsidRDefault="00BA6AD9" w:rsidP="00BA6AD9">
      <w:pPr>
        <w:spacing w:line="240" w:lineRule="auto"/>
        <w:rPr>
          <w:rFonts w:ascii="Times New Roman" w:eastAsia="Times New Roman" w:hAnsi="Times New Roman" w:cs="Times New Roman"/>
          <w:color w:val="CFA600"/>
          <w:sz w:val="24"/>
          <w:szCs w:val="24"/>
        </w:rPr>
      </w:pPr>
      <w:proofErr w:type="gramStart"/>
      <w:r w:rsidRPr="00BA6AD9">
        <w:rPr>
          <w:rFonts w:ascii="Times New Roman" w:eastAsia="Times New Roman" w:hAnsi="Times New Roman" w:cs="Times New Roman"/>
          <w:color w:val="CFA600"/>
          <w:sz w:val="24"/>
          <w:szCs w:val="24"/>
        </w:rPr>
        <w:t>print(</w:t>
      </w:r>
      <w:proofErr w:type="gramEnd"/>
      <w:r w:rsidRPr="00BA6AD9">
        <w:rPr>
          <w:rFonts w:ascii="Times New Roman" w:eastAsia="Times New Roman" w:hAnsi="Times New Roman" w:cs="Times New Roman"/>
          <w:color w:val="CFA600"/>
          <w:sz w:val="24"/>
          <w:szCs w:val="24"/>
        </w:rPr>
        <w:t>'Satisfaction: ', airlines['satisfaction'].unique(), "\n")</w:t>
      </w:r>
    </w:p>
    <w:p w14:paraId="0B127CEF"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cleanliness           safety          satisfaction</w:t>
      </w:r>
    </w:p>
    <w:p w14:paraId="5F4F97CB"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0           Clean          Neutral        Very satisfied</w:t>
      </w:r>
    </w:p>
    <w:p w14:paraId="0B7F1EB7"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1         Average        Very safe               Neutral</w:t>
      </w:r>
    </w:p>
    <w:p w14:paraId="26CA0F66"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roofErr w:type="gramStart"/>
      <w:r w:rsidRPr="00BA6AD9">
        <w:rPr>
          <w:rFonts w:ascii="Times New Roman" w:eastAsia="Times New Roman" w:hAnsi="Times New Roman" w:cs="Times New Roman"/>
          <w:color w:val="CFA600"/>
          <w:sz w:val="24"/>
          <w:szCs w:val="24"/>
        </w:rPr>
        <w:t>2  Somewhat</w:t>
      </w:r>
      <w:proofErr w:type="gramEnd"/>
      <w:r w:rsidRPr="00BA6AD9">
        <w:rPr>
          <w:rFonts w:ascii="Times New Roman" w:eastAsia="Times New Roman" w:hAnsi="Times New Roman" w:cs="Times New Roman"/>
          <w:color w:val="CFA600"/>
          <w:sz w:val="24"/>
          <w:szCs w:val="24"/>
        </w:rPr>
        <w:t xml:space="preserve"> clean    Somewhat safe    Somewhat satisfied</w:t>
      </w:r>
    </w:p>
    <w:p w14:paraId="30BD8962"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roofErr w:type="gramStart"/>
      <w:r w:rsidRPr="00BA6AD9">
        <w:rPr>
          <w:rFonts w:ascii="Times New Roman" w:eastAsia="Times New Roman" w:hAnsi="Times New Roman" w:cs="Times New Roman"/>
          <w:color w:val="CFA600"/>
          <w:sz w:val="24"/>
          <w:szCs w:val="24"/>
        </w:rPr>
        <w:t>3  Somewhat</w:t>
      </w:r>
      <w:proofErr w:type="gramEnd"/>
      <w:r w:rsidRPr="00BA6AD9">
        <w:rPr>
          <w:rFonts w:ascii="Times New Roman" w:eastAsia="Times New Roman" w:hAnsi="Times New Roman" w:cs="Times New Roman"/>
          <w:color w:val="CFA600"/>
          <w:sz w:val="24"/>
          <w:szCs w:val="24"/>
        </w:rPr>
        <w:t xml:space="preserve"> dirty      Very unsafe  Somewhat unsatisfied</w:t>
      </w:r>
    </w:p>
    <w:p w14:paraId="724C397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4           </w:t>
      </w:r>
      <w:proofErr w:type="gramStart"/>
      <w:r w:rsidRPr="00BA6AD9">
        <w:rPr>
          <w:rFonts w:ascii="Times New Roman" w:eastAsia="Times New Roman" w:hAnsi="Times New Roman" w:cs="Times New Roman"/>
          <w:color w:val="CFA600"/>
          <w:sz w:val="24"/>
          <w:szCs w:val="24"/>
        </w:rPr>
        <w:t>Dirty  Somewhat</w:t>
      </w:r>
      <w:proofErr w:type="gramEnd"/>
      <w:r w:rsidRPr="00BA6AD9">
        <w:rPr>
          <w:rFonts w:ascii="Times New Roman" w:eastAsia="Times New Roman" w:hAnsi="Times New Roman" w:cs="Times New Roman"/>
          <w:color w:val="CFA600"/>
          <w:sz w:val="24"/>
          <w:szCs w:val="24"/>
        </w:rPr>
        <w:t xml:space="preserve"> unsafe      Very unsatisfied</w:t>
      </w:r>
    </w:p>
    <w:p w14:paraId="71453AEE"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Cleanliness</w:t>
      </w:r>
      <w:proofErr w:type="gramStart"/>
      <w:r w:rsidRPr="00BA6AD9">
        <w:rPr>
          <w:rFonts w:ascii="Times New Roman" w:eastAsia="Times New Roman" w:hAnsi="Times New Roman" w:cs="Times New Roman"/>
          <w:color w:val="CFA600"/>
          <w:sz w:val="24"/>
          <w:szCs w:val="24"/>
        </w:rPr>
        <w:t>:  [</w:t>
      </w:r>
      <w:proofErr w:type="gramEnd"/>
      <w:r w:rsidRPr="00BA6AD9">
        <w:rPr>
          <w:rFonts w:ascii="Times New Roman" w:eastAsia="Times New Roman" w:hAnsi="Times New Roman" w:cs="Times New Roman"/>
          <w:color w:val="CFA600"/>
          <w:sz w:val="24"/>
          <w:szCs w:val="24"/>
        </w:rPr>
        <w:t>'Clean', 'Average', 'Unacceptable', 'Somewhat clean', 'Somewhat dirty', 'Dirty']</w:t>
      </w:r>
    </w:p>
    <w:p w14:paraId="07F2BF5D"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Categories (6, object): ['Average', 'Clean', 'Dirty', 'Somewhat clean', 'Somewhat dirty', 'Unacceptable'] </w:t>
      </w:r>
    </w:p>
    <w:p w14:paraId="06A412DA"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5F73F449"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Safety</w:t>
      </w:r>
      <w:proofErr w:type="gramStart"/>
      <w:r w:rsidRPr="00BA6AD9">
        <w:rPr>
          <w:rFonts w:ascii="Times New Roman" w:eastAsia="Times New Roman" w:hAnsi="Times New Roman" w:cs="Times New Roman"/>
          <w:color w:val="CFA600"/>
          <w:sz w:val="24"/>
          <w:szCs w:val="24"/>
        </w:rPr>
        <w:t>:  [</w:t>
      </w:r>
      <w:proofErr w:type="gramEnd"/>
      <w:r w:rsidRPr="00BA6AD9">
        <w:rPr>
          <w:rFonts w:ascii="Times New Roman" w:eastAsia="Times New Roman" w:hAnsi="Times New Roman" w:cs="Times New Roman"/>
          <w:color w:val="CFA600"/>
          <w:sz w:val="24"/>
          <w:szCs w:val="24"/>
        </w:rPr>
        <w:t>'Neutral', 'Very safe', 'Somewhat safe', 'Very unsafe', 'Somewhat unsafe']</w:t>
      </w:r>
    </w:p>
    <w:p w14:paraId="7E6F6C1B"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Categories (5, object): ['Neutral', 'Somewhat safe', 'Somewhat unsafe', 'Very safe', 'Very unsafe'] </w:t>
      </w:r>
    </w:p>
    <w:p w14:paraId="139354FA"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162FB664"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Satisfaction</w:t>
      </w:r>
      <w:proofErr w:type="gramStart"/>
      <w:r w:rsidRPr="00BA6AD9">
        <w:rPr>
          <w:rFonts w:ascii="Times New Roman" w:eastAsia="Times New Roman" w:hAnsi="Times New Roman" w:cs="Times New Roman"/>
          <w:color w:val="CFA600"/>
          <w:sz w:val="24"/>
          <w:szCs w:val="24"/>
        </w:rPr>
        <w:t>:  [</w:t>
      </w:r>
      <w:proofErr w:type="gramEnd"/>
      <w:r w:rsidRPr="00BA6AD9">
        <w:rPr>
          <w:rFonts w:ascii="Times New Roman" w:eastAsia="Times New Roman" w:hAnsi="Times New Roman" w:cs="Times New Roman"/>
          <w:color w:val="CFA600"/>
          <w:sz w:val="24"/>
          <w:szCs w:val="24"/>
        </w:rPr>
        <w:t>'Very satisfied', 'Neutral', 'Somewhat satisfied', 'Somewhat unsatisfied', 'Very unsatisfied']</w:t>
      </w:r>
    </w:p>
    <w:p w14:paraId="3F74DD50" w14:textId="77777777" w:rsidR="00BA6AD9" w:rsidRPr="00BA6AD9" w:rsidRDefault="00BA6AD9" w:rsidP="00BA6AD9">
      <w:pPr>
        <w:spacing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Categories (5, object): ['Neutral', 'Somewhat satisfied', 'Somewhat unsatisfied', 'Very satisfied', 'Very unsatisfied'] </w:t>
      </w:r>
    </w:p>
    <w:p w14:paraId="015B2EBE"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221CD8FC"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&lt;script.py&gt; output:</w:t>
      </w:r>
    </w:p>
    <w:p w14:paraId="47BD0A99"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cleanliness           safety          satisfaction</w:t>
      </w:r>
    </w:p>
    <w:p w14:paraId="3A4C66C3"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0           Clean          Neutral        Very satisfied</w:t>
      </w:r>
    </w:p>
    <w:p w14:paraId="200F1A76"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1         Average        Very safe               Neutral</w:t>
      </w:r>
    </w:p>
    <w:p w14:paraId="7E76EF9D"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w:t>
      </w:r>
      <w:proofErr w:type="gramStart"/>
      <w:r w:rsidRPr="00BA6AD9">
        <w:rPr>
          <w:rFonts w:ascii="Times New Roman" w:eastAsia="Times New Roman" w:hAnsi="Times New Roman" w:cs="Times New Roman"/>
          <w:color w:val="CFA600"/>
          <w:sz w:val="24"/>
          <w:szCs w:val="24"/>
        </w:rPr>
        <w:t>2  Somewhat</w:t>
      </w:r>
      <w:proofErr w:type="gramEnd"/>
      <w:r w:rsidRPr="00BA6AD9">
        <w:rPr>
          <w:rFonts w:ascii="Times New Roman" w:eastAsia="Times New Roman" w:hAnsi="Times New Roman" w:cs="Times New Roman"/>
          <w:color w:val="CFA600"/>
          <w:sz w:val="24"/>
          <w:szCs w:val="24"/>
        </w:rPr>
        <w:t xml:space="preserve"> clean    Somewhat safe    Somewhat satisfied</w:t>
      </w:r>
    </w:p>
    <w:p w14:paraId="33D35691"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w:t>
      </w:r>
      <w:proofErr w:type="gramStart"/>
      <w:r w:rsidRPr="00BA6AD9">
        <w:rPr>
          <w:rFonts w:ascii="Times New Roman" w:eastAsia="Times New Roman" w:hAnsi="Times New Roman" w:cs="Times New Roman"/>
          <w:color w:val="CFA600"/>
          <w:sz w:val="24"/>
          <w:szCs w:val="24"/>
        </w:rPr>
        <w:t>3  Somewhat</w:t>
      </w:r>
      <w:proofErr w:type="gramEnd"/>
      <w:r w:rsidRPr="00BA6AD9">
        <w:rPr>
          <w:rFonts w:ascii="Times New Roman" w:eastAsia="Times New Roman" w:hAnsi="Times New Roman" w:cs="Times New Roman"/>
          <w:color w:val="CFA600"/>
          <w:sz w:val="24"/>
          <w:szCs w:val="24"/>
        </w:rPr>
        <w:t xml:space="preserve"> dirty      Very unsafe  Somewhat unsatisfied</w:t>
      </w:r>
    </w:p>
    <w:p w14:paraId="4DACCE51"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4           </w:t>
      </w:r>
      <w:proofErr w:type="gramStart"/>
      <w:r w:rsidRPr="00BA6AD9">
        <w:rPr>
          <w:rFonts w:ascii="Times New Roman" w:eastAsia="Times New Roman" w:hAnsi="Times New Roman" w:cs="Times New Roman"/>
          <w:color w:val="CFA600"/>
          <w:sz w:val="24"/>
          <w:szCs w:val="24"/>
        </w:rPr>
        <w:t>Dirty  Somewhat</w:t>
      </w:r>
      <w:proofErr w:type="gramEnd"/>
      <w:r w:rsidRPr="00BA6AD9">
        <w:rPr>
          <w:rFonts w:ascii="Times New Roman" w:eastAsia="Times New Roman" w:hAnsi="Times New Roman" w:cs="Times New Roman"/>
          <w:color w:val="CFA600"/>
          <w:sz w:val="24"/>
          <w:szCs w:val="24"/>
        </w:rPr>
        <w:t xml:space="preserve"> unsafe      Very unsatisfied</w:t>
      </w:r>
    </w:p>
    <w:p w14:paraId="7973EADD"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Cleanliness</w:t>
      </w:r>
      <w:proofErr w:type="gramStart"/>
      <w:r w:rsidRPr="00BA6AD9">
        <w:rPr>
          <w:rFonts w:ascii="Times New Roman" w:eastAsia="Times New Roman" w:hAnsi="Times New Roman" w:cs="Times New Roman"/>
          <w:color w:val="CFA600"/>
          <w:sz w:val="24"/>
          <w:szCs w:val="24"/>
        </w:rPr>
        <w:t>:  [</w:t>
      </w:r>
      <w:proofErr w:type="gramEnd"/>
      <w:r w:rsidRPr="00BA6AD9">
        <w:rPr>
          <w:rFonts w:ascii="Times New Roman" w:eastAsia="Times New Roman" w:hAnsi="Times New Roman" w:cs="Times New Roman"/>
          <w:color w:val="CFA600"/>
          <w:sz w:val="24"/>
          <w:szCs w:val="24"/>
        </w:rPr>
        <w:t>'Clean', 'Average', 'Unacceptable', 'Somewhat clean', 'Somewhat dirty', 'Dirty']</w:t>
      </w:r>
    </w:p>
    <w:p w14:paraId="6F0620A3"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Categories (6, object): ['Average', 'Clean', 'Dirty', 'Somewhat clean', 'Somewhat dirty', 'Unacceptable'] </w:t>
      </w:r>
    </w:p>
    <w:p w14:paraId="591EECE6"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w:t>
      </w:r>
    </w:p>
    <w:p w14:paraId="12730BC0"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Safety</w:t>
      </w:r>
      <w:proofErr w:type="gramStart"/>
      <w:r w:rsidRPr="00BA6AD9">
        <w:rPr>
          <w:rFonts w:ascii="Times New Roman" w:eastAsia="Times New Roman" w:hAnsi="Times New Roman" w:cs="Times New Roman"/>
          <w:color w:val="CFA600"/>
          <w:sz w:val="24"/>
          <w:szCs w:val="24"/>
        </w:rPr>
        <w:t>:  [</w:t>
      </w:r>
      <w:proofErr w:type="gramEnd"/>
      <w:r w:rsidRPr="00BA6AD9">
        <w:rPr>
          <w:rFonts w:ascii="Times New Roman" w:eastAsia="Times New Roman" w:hAnsi="Times New Roman" w:cs="Times New Roman"/>
          <w:color w:val="CFA600"/>
          <w:sz w:val="24"/>
          <w:szCs w:val="24"/>
        </w:rPr>
        <w:t>'Neutral', 'Very safe', 'Somewhat safe', 'Very unsafe', 'Somewhat unsafe']</w:t>
      </w:r>
    </w:p>
    <w:p w14:paraId="6296703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Categories (5, object): ['Neutral', 'Somewhat safe', 'Somewhat unsafe', 'Very safe', 'Very unsafe'] </w:t>
      </w:r>
    </w:p>
    <w:p w14:paraId="405B889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w:t>
      </w:r>
    </w:p>
    <w:p w14:paraId="1293821D"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lastRenderedPageBreak/>
        <w:t xml:space="preserve">    Satisfaction</w:t>
      </w:r>
      <w:proofErr w:type="gramStart"/>
      <w:r w:rsidRPr="00BA6AD9">
        <w:rPr>
          <w:rFonts w:ascii="Times New Roman" w:eastAsia="Times New Roman" w:hAnsi="Times New Roman" w:cs="Times New Roman"/>
          <w:color w:val="CFA600"/>
          <w:sz w:val="24"/>
          <w:szCs w:val="24"/>
        </w:rPr>
        <w:t>:  [</w:t>
      </w:r>
      <w:proofErr w:type="gramEnd"/>
      <w:r w:rsidRPr="00BA6AD9">
        <w:rPr>
          <w:rFonts w:ascii="Times New Roman" w:eastAsia="Times New Roman" w:hAnsi="Times New Roman" w:cs="Times New Roman"/>
          <w:color w:val="CFA600"/>
          <w:sz w:val="24"/>
          <w:szCs w:val="24"/>
        </w:rPr>
        <w:t>'Very satisfied', 'Neutral', 'Somewhat satisfied', 'Somewhat unsatisfied', 'Very unsatisfied']</w:t>
      </w:r>
    </w:p>
    <w:p w14:paraId="3FF35F0A"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Categories (5, object): ['Neutral', 'Somewhat satisfied', 'Somewhat unsatisfied', 'Very satisfied', 'Very unsatisfied'] </w:t>
      </w:r>
    </w:p>
    <w:p w14:paraId="7691C790" w14:textId="77777777" w:rsidR="00BA6AD9" w:rsidRPr="00BA6AD9" w:rsidRDefault="00BA6AD9" w:rsidP="00BA6AD9">
      <w:pPr>
        <w:spacing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w:t>
      </w:r>
    </w:p>
    <w:p w14:paraId="51A1E3B6"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print(categories)</w:t>
      </w:r>
    </w:p>
    <w:p w14:paraId="4AA9957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66D78943"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
    <w:p w14:paraId="75B9AE6C" w14:textId="77777777" w:rsidR="00BA6AD9" w:rsidRPr="00BA6AD9" w:rsidRDefault="00BA6AD9" w:rsidP="00BA6AD9">
      <w:pPr>
        <w:spacing w:line="240" w:lineRule="auto"/>
        <w:rPr>
          <w:rFonts w:ascii="Times New Roman" w:eastAsia="Times New Roman" w:hAnsi="Times New Roman" w:cs="Times New Roman"/>
          <w:color w:val="CFA600"/>
          <w:sz w:val="24"/>
          <w:szCs w:val="24"/>
        </w:rPr>
      </w:pPr>
    </w:p>
    <w:p w14:paraId="6F655254"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      cleanliness           safety          satisfaction</w:t>
      </w:r>
    </w:p>
    <w:p w14:paraId="1D144C57"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0           Clean          Neutral        Very satisfied</w:t>
      </w:r>
    </w:p>
    <w:p w14:paraId="2EC167C5"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1         Average        Very safe               Neutral</w:t>
      </w:r>
    </w:p>
    <w:p w14:paraId="4CB6B2F4"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roofErr w:type="gramStart"/>
      <w:r w:rsidRPr="00BA6AD9">
        <w:rPr>
          <w:rFonts w:ascii="Times New Roman" w:eastAsia="Times New Roman" w:hAnsi="Times New Roman" w:cs="Times New Roman"/>
          <w:color w:val="CFA600"/>
          <w:sz w:val="24"/>
          <w:szCs w:val="24"/>
        </w:rPr>
        <w:t>2  Somewhat</w:t>
      </w:r>
      <w:proofErr w:type="gramEnd"/>
      <w:r w:rsidRPr="00BA6AD9">
        <w:rPr>
          <w:rFonts w:ascii="Times New Roman" w:eastAsia="Times New Roman" w:hAnsi="Times New Roman" w:cs="Times New Roman"/>
          <w:color w:val="CFA600"/>
          <w:sz w:val="24"/>
          <w:szCs w:val="24"/>
        </w:rPr>
        <w:t xml:space="preserve"> clean    Somewhat safe    Somewhat satisfied</w:t>
      </w:r>
    </w:p>
    <w:p w14:paraId="17FC11EF" w14:textId="77777777" w:rsidR="00BA6AD9" w:rsidRPr="00BA6AD9" w:rsidRDefault="00BA6AD9" w:rsidP="00BA6AD9">
      <w:pPr>
        <w:spacing w:after="0" w:line="240" w:lineRule="auto"/>
        <w:rPr>
          <w:rFonts w:ascii="Times New Roman" w:eastAsia="Times New Roman" w:hAnsi="Times New Roman" w:cs="Times New Roman"/>
          <w:color w:val="CFA600"/>
          <w:sz w:val="24"/>
          <w:szCs w:val="24"/>
        </w:rPr>
      </w:pPr>
      <w:proofErr w:type="gramStart"/>
      <w:r w:rsidRPr="00BA6AD9">
        <w:rPr>
          <w:rFonts w:ascii="Times New Roman" w:eastAsia="Times New Roman" w:hAnsi="Times New Roman" w:cs="Times New Roman"/>
          <w:color w:val="CFA600"/>
          <w:sz w:val="24"/>
          <w:szCs w:val="24"/>
        </w:rPr>
        <w:t>3  Somewhat</w:t>
      </w:r>
      <w:proofErr w:type="gramEnd"/>
      <w:r w:rsidRPr="00BA6AD9">
        <w:rPr>
          <w:rFonts w:ascii="Times New Roman" w:eastAsia="Times New Roman" w:hAnsi="Times New Roman" w:cs="Times New Roman"/>
          <w:color w:val="CFA600"/>
          <w:sz w:val="24"/>
          <w:szCs w:val="24"/>
        </w:rPr>
        <w:t xml:space="preserve"> dirty      Very unsafe  Somewhat unsatisfied</w:t>
      </w:r>
    </w:p>
    <w:p w14:paraId="3C48C8C1" w14:textId="0343D007" w:rsidR="00BA6AD9" w:rsidRDefault="00BA6AD9" w:rsidP="00BA6AD9">
      <w:pPr>
        <w:spacing w:line="240" w:lineRule="auto"/>
        <w:rPr>
          <w:rFonts w:ascii="Times New Roman" w:eastAsia="Times New Roman" w:hAnsi="Times New Roman" w:cs="Times New Roman"/>
          <w:color w:val="CFA600"/>
          <w:sz w:val="24"/>
          <w:szCs w:val="24"/>
        </w:rPr>
      </w:pPr>
      <w:r w:rsidRPr="00BA6AD9">
        <w:rPr>
          <w:rFonts w:ascii="Times New Roman" w:eastAsia="Times New Roman" w:hAnsi="Times New Roman" w:cs="Times New Roman"/>
          <w:color w:val="CFA600"/>
          <w:sz w:val="24"/>
          <w:szCs w:val="24"/>
        </w:rPr>
        <w:t xml:space="preserve">4           </w:t>
      </w:r>
      <w:proofErr w:type="gramStart"/>
      <w:r w:rsidRPr="00BA6AD9">
        <w:rPr>
          <w:rFonts w:ascii="Times New Roman" w:eastAsia="Times New Roman" w:hAnsi="Times New Roman" w:cs="Times New Roman"/>
          <w:color w:val="CFA600"/>
          <w:sz w:val="24"/>
          <w:szCs w:val="24"/>
        </w:rPr>
        <w:t>Dirty  Somewhat</w:t>
      </w:r>
      <w:proofErr w:type="gramEnd"/>
      <w:r w:rsidRPr="00BA6AD9">
        <w:rPr>
          <w:rFonts w:ascii="Times New Roman" w:eastAsia="Times New Roman" w:hAnsi="Times New Roman" w:cs="Times New Roman"/>
          <w:color w:val="CFA600"/>
          <w:sz w:val="24"/>
          <w:szCs w:val="24"/>
        </w:rPr>
        <w:t xml:space="preserve"> unsafe      Very unsatisfied</w:t>
      </w:r>
    </w:p>
    <w:p w14:paraId="5B906094" w14:textId="4CD5E4E9" w:rsidR="007D358B" w:rsidRDefault="007D358B" w:rsidP="00BA6AD9">
      <w:pPr>
        <w:spacing w:line="240" w:lineRule="auto"/>
        <w:rPr>
          <w:rFonts w:ascii="Times New Roman" w:eastAsia="Times New Roman" w:hAnsi="Times New Roman" w:cs="Times New Roman"/>
          <w:color w:val="CFA600"/>
          <w:sz w:val="24"/>
          <w:szCs w:val="24"/>
        </w:rPr>
      </w:pPr>
    </w:p>
    <w:p w14:paraId="510F1490"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Find the cleanliness category in airlines not in categories</w:t>
      </w:r>
    </w:p>
    <w:p w14:paraId="4A94B500"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proofErr w:type="spellStart"/>
      <w:r w:rsidRPr="007D358B">
        <w:rPr>
          <w:rFonts w:ascii="Times New Roman" w:eastAsia="Times New Roman" w:hAnsi="Times New Roman" w:cs="Times New Roman"/>
          <w:color w:val="CFA600"/>
          <w:sz w:val="24"/>
          <w:szCs w:val="24"/>
        </w:rPr>
        <w:t>cat_clean</w:t>
      </w:r>
      <w:proofErr w:type="spellEnd"/>
      <w:r w:rsidRPr="007D358B">
        <w:rPr>
          <w:rFonts w:ascii="Times New Roman" w:eastAsia="Times New Roman" w:hAnsi="Times New Roman" w:cs="Times New Roman"/>
          <w:color w:val="CFA600"/>
          <w:sz w:val="24"/>
          <w:szCs w:val="24"/>
        </w:rPr>
        <w:t xml:space="preserve"> = set(airlines['cleanliness']</w:t>
      </w:r>
      <w:proofErr w:type="gramStart"/>
      <w:r w:rsidRPr="007D358B">
        <w:rPr>
          <w:rFonts w:ascii="Times New Roman" w:eastAsia="Times New Roman" w:hAnsi="Times New Roman" w:cs="Times New Roman"/>
          <w:color w:val="CFA600"/>
          <w:sz w:val="24"/>
          <w:szCs w:val="24"/>
        </w:rPr>
        <w:t>).difference</w:t>
      </w:r>
      <w:proofErr w:type="gramEnd"/>
      <w:r w:rsidRPr="007D358B">
        <w:rPr>
          <w:rFonts w:ascii="Times New Roman" w:eastAsia="Times New Roman" w:hAnsi="Times New Roman" w:cs="Times New Roman"/>
          <w:color w:val="CFA600"/>
          <w:sz w:val="24"/>
          <w:szCs w:val="24"/>
        </w:rPr>
        <w:t>(categories['cleanliness'])</w:t>
      </w:r>
    </w:p>
    <w:p w14:paraId="45F08EED"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p>
    <w:p w14:paraId="38A7F057"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Find rows with that category</w:t>
      </w:r>
    </w:p>
    <w:p w14:paraId="1DBC1612"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proofErr w:type="spellStart"/>
      <w:r w:rsidRPr="007D358B">
        <w:rPr>
          <w:rFonts w:ascii="Times New Roman" w:eastAsia="Times New Roman" w:hAnsi="Times New Roman" w:cs="Times New Roman"/>
          <w:color w:val="CFA600"/>
          <w:sz w:val="24"/>
          <w:szCs w:val="24"/>
        </w:rPr>
        <w:t>cat_clean_rows</w:t>
      </w:r>
      <w:proofErr w:type="spellEnd"/>
      <w:r w:rsidRPr="007D358B">
        <w:rPr>
          <w:rFonts w:ascii="Times New Roman" w:eastAsia="Times New Roman" w:hAnsi="Times New Roman" w:cs="Times New Roman"/>
          <w:color w:val="CFA600"/>
          <w:sz w:val="24"/>
          <w:szCs w:val="24"/>
        </w:rPr>
        <w:t xml:space="preserve"> = airlines['cleanliness'</w:t>
      </w:r>
      <w:proofErr w:type="gramStart"/>
      <w:r w:rsidRPr="007D358B">
        <w:rPr>
          <w:rFonts w:ascii="Times New Roman" w:eastAsia="Times New Roman" w:hAnsi="Times New Roman" w:cs="Times New Roman"/>
          <w:color w:val="CFA600"/>
          <w:sz w:val="24"/>
          <w:szCs w:val="24"/>
        </w:rPr>
        <w:t>].</w:t>
      </w:r>
      <w:proofErr w:type="spellStart"/>
      <w:r w:rsidRPr="007D358B">
        <w:rPr>
          <w:rFonts w:ascii="Times New Roman" w:eastAsia="Times New Roman" w:hAnsi="Times New Roman" w:cs="Times New Roman"/>
          <w:color w:val="CFA600"/>
          <w:sz w:val="24"/>
          <w:szCs w:val="24"/>
        </w:rPr>
        <w:t>isin</w:t>
      </w:r>
      <w:proofErr w:type="spellEnd"/>
      <w:proofErr w:type="gramEnd"/>
      <w:r w:rsidRPr="007D358B">
        <w:rPr>
          <w:rFonts w:ascii="Times New Roman" w:eastAsia="Times New Roman" w:hAnsi="Times New Roman" w:cs="Times New Roman"/>
          <w:color w:val="CFA600"/>
          <w:sz w:val="24"/>
          <w:szCs w:val="24"/>
        </w:rPr>
        <w:t>(</w:t>
      </w:r>
      <w:proofErr w:type="spellStart"/>
      <w:r w:rsidRPr="007D358B">
        <w:rPr>
          <w:rFonts w:ascii="Times New Roman" w:eastAsia="Times New Roman" w:hAnsi="Times New Roman" w:cs="Times New Roman"/>
          <w:color w:val="CFA600"/>
          <w:sz w:val="24"/>
          <w:szCs w:val="24"/>
        </w:rPr>
        <w:t>cat_clean</w:t>
      </w:r>
      <w:proofErr w:type="spellEnd"/>
      <w:r w:rsidRPr="007D358B">
        <w:rPr>
          <w:rFonts w:ascii="Times New Roman" w:eastAsia="Times New Roman" w:hAnsi="Times New Roman" w:cs="Times New Roman"/>
          <w:color w:val="CFA600"/>
          <w:sz w:val="24"/>
          <w:szCs w:val="24"/>
        </w:rPr>
        <w:t>)</w:t>
      </w:r>
    </w:p>
    <w:p w14:paraId="53A7698F"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w:t>
      </w:r>
      <w:proofErr w:type="gramStart"/>
      <w:r w:rsidRPr="007D358B">
        <w:rPr>
          <w:rFonts w:ascii="Times New Roman" w:eastAsia="Times New Roman" w:hAnsi="Times New Roman" w:cs="Times New Roman"/>
          <w:color w:val="CFA600"/>
          <w:sz w:val="24"/>
          <w:szCs w:val="24"/>
        </w:rPr>
        <w:t>print</w:t>
      </w:r>
      <w:proofErr w:type="gramEnd"/>
      <w:r w:rsidRPr="007D358B">
        <w:rPr>
          <w:rFonts w:ascii="Times New Roman" w:eastAsia="Times New Roman" w:hAnsi="Times New Roman" w:cs="Times New Roman"/>
          <w:color w:val="CFA600"/>
          <w:sz w:val="24"/>
          <w:szCs w:val="24"/>
        </w:rPr>
        <w:t>(cat_clean_rows)</w:t>
      </w:r>
    </w:p>
    <w:p w14:paraId="5889758E"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p>
    <w:p w14:paraId="2C6FA3ED"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Print rows with inconsistent category</w:t>
      </w:r>
    </w:p>
    <w:p w14:paraId="51F07EAF" w14:textId="77777777" w:rsidR="007D358B" w:rsidRPr="007D358B" w:rsidRDefault="007D358B" w:rsidP="007D358B">
      <w:pPr>
        <w:spacing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print(airlines[</w:t>
      </w:r>
      <w:proofErr w:type="spellStart"/>
      <w:r w:rsidRPr="007D358B">
        <w:rPr>
          <w:rFonts w:ascii="Times New Roman" w:eastAsia="Times New Roman" w:hAnsi="Times New Roman" w:cs="Times New Roman"/>
          <w:color w:val="CFA600"/>
          <w:sz w:val="24"/>
          <w:szCs w:val="24"/>
        </w:rPr>
        <w:t>cat_clean_rows</w:t>
      </w:r>
      <w:proofErr w:type="spellEnd"/>
      <w:r w:rsidRPr="007D358B">
        <w:rPr>
          <w:rFonts w:ascii="Times New Roman" w:eastAsia="Times New Roman" w:hAnsi="Times New Roman" w:cs="Times New Roman"/>
          <w:color w:val="CFA600"/>
          <w:sz w:val="24"/>
          <w:szCs w:val="24"/>
        </w:rPr>
        <w:t>])</w:t>
      </w:r>
    </w:p>
    <w:p w14:paraId="1238D346"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id        day           </w:t>
      </w:r>
      <w:proofErr w:type="gramStart"/>
      <w:r w:rsidRPr="007D358B">
        <w:rPr>
          <w:rFonts w:ascii="Times New Roman" w:eastAsia="Times New Roman" w:hAnsi="Times New Roman" w:cs="Times New Roman"/>
          <w:color w:val="CFA600"/>
          <w:sz w:val="24"/>
          <w:szCs w:val="24"/>
        </w:rPr>
        <w:t>airline  destination</w:t>
      </w:r>
      <w:proofErr w:type="gram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dest_region</w:t>
      </w:r>
      <w:proofErr w:type="spell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dest_size</w:t>
      </w:r>
      <w:proofErr w:type="spell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boarding_area</w:t>
      </w:r>
      <w:proofErr w:type="spell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dept_time</w:t>
      </w:r>
      <w:proofErr w:type="spell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wait_min</w:t>
      </w:r>
      <w:proofErr w:type="spellEnd"/>
      <w:r w:rsidRPr="007D358B">
        <w:rPr>
          <w:rFonts w:ascii="Times New Roman" w:eastAsia="Times New Roman" w:hAnsi="Times New Roman" w:cs="Times New Roman"/>
          <w:color w:val="CFA600"/>
          <w:sz w:val="24"/>
          <w:szCs w:val="24"/>
        </w:rPr>
        <w:t xml:space="preserve">   cleanliness         safety        satisfaction</w:t>
      </w:r>
    </w:p>
    <w:p w14:paraId="290DD3C9"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4    </w:t>
      </w:r>
      <w:proofErr w:type="gramStart"/>
      <w:r w:rsidRPr="007D358B">
        <w:rPr>
          <w:rFonts w:ascii="Times New Roman" w:eastAsia="Times New Roman" w:hAnsi="Times New Roman" w:cs="Times New Roman"/>
          <w:color w:val="CFA600"/>
          <w:sz w:val="24"/>
          <w:szCs w:val="24"/>
        </w:rPr>
        <w:t>2992  Wednesday</w:t>
      </w:r>
      <w:proofErr w:type="gramEnd"/>
      <w:r w:rsidRPr="007D358B">
        <w:rPr>
          <w:rFonts w:ascii="Times New Roman" w:eastAsia="Times New Roman" w:hAnsi="Times New Roman" w:cs="Times New Roman"/>
          <w:color w:val="CFA600"/>
          <w:sz w:val="24"/>
          <w:szCs w:val="24"/>
        </w:rPr>
        <w:t xml:space="preserve">          AMERICAN        MIAMI      East US       Hub   Gates 50-59  2018-12-31     559.0  Unacceptable      Very safe  Somewhat satisfied</w:t>
      </w:r>
    </w:p>
    <w:p w14:paraId="12829812"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18   2913     </w:t>
      </w:r>
      <w:proofErr w:type="gramStart"/>
      <w:r w:rsidRPr="007D358B">
        <w:rPr>
          <w:rFonts w:ascii="Times New Roman" w:eastAsia="Times New Roman" w:hAnsi="Times New Roman" w:cs="Times New Roman"/>
          <w:color w:val="CFA600"/>
          <w:sz w:val="24"/>
          <w:szCs w:val="24"/>
        </w:rPr>
        <w:t>Friday  TURKISH</w:t>
      </w:r>
      <w:proofErr w:type="gramEnd"/>
      <w:r w:rsidRPr="007D358B">
        <w:rPr>
          <w:rFonts w:ascii="Times New Roman" w:eastAsia="Times New Roman" w:hAnsi="Times New Roman" w:cs="Times New Roman"/>
          <w:color w:val="CFA600"/>
          <w:sz w:val="24"/>
          <w:szCs w:val="24"/>
        </w:rPr>
        <w:t xml:space="preserve"> AIRLINES     ISTANBUL  Middle East       Hub  Gates 91-102  2018-12-31     225.0  Unacceptable      Very safe  Somewhat satisfied</w:t>
      </w:r>
    </w:p>
    <w:p w14:paraId="37109A0B" w14:textId="77777777" w:rsidR="007D358B" w:rsidRPr="007D358B" w:rsidRDefault="007D358B" w:rsidP="007D358B">
      <w:pPr>
        <w:spacing w:line="240" w:lineRule="auto"/>
        <w:rPr>
          <w:rFonts w:ascii="Times New Roman" w:eastAsia="Times New Roman" w:hAnsi="Times New Roman" w:cs="Times New Roman"/>
          <w:color w:val="CFA600"/>
          <w:sz w:val="24"/>
          <w:szCs w:val="24"/>
        </w:rPr>
      </w:pPr>
      <w:proofErr w:type="gramStart"/>
      <w:r w:rsidRPr="007D358B">
        <w:rPr>
          <w:rFonts w:ascii="Times New Roman" w:eastAsia="Times New Roman" w:hAnsi="Times New Roman" w:cs="Times New Roman"/>
          <w:color w:val="CFA600"/>
          <w:sz w:val="24"/>
          <w:szCs w:val="24"/>
        </w:rPr>
        <w:t>100  2321</w:t>
      </w:r>
      <w:proofErr w:type="gramEnd"/>
      <w:r w:rsidRPr="007D358B">
        <w:rPr>
          <w:rFonts w:ascii="Times New Roman" w:eastAsia="Times New Roman" w:hAnsi="Times New Roman" w:cs="Times New Roman"/>
          <w:color w:val="CFA600"/>
          <w:sz w:val="24"/>
          <w:szCs w:val="24"/>
        </w:rPr>
        <w:t xml:space="preserve">  Wednesday         SOUTHWEST  LOS ANGELES      West US       Hub   Gates 20-39  2018-12-31     130.0  Unacceptable  Somewhat safe  Somewhat satisfied</w:t>
      </w:r>
    </w:p>
    <w:p w14:paraId="12F277FB"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p>
    <w:p w14:paraId="7AF1A5CE"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&lt;script.py&gt; output:</w:t>
      </w:r>
    </w:p>
    <w:p w14:paraId="2372D6EF"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id        day           </w:t>
      </w:r>
      <w:proofErr w:type="gramStart"/>
      <w:r w:rsidRPr="007D358B">
        <w:rPr>
          <w:rFonts w:ascii="Times New Roman" w:eastAsia="Times New Roman" w:hAnsi="Times New Roman" w:cs="Times New Roman"/>
          <w:color w:val="CFA600"/>
          <w:sz w:val="24"/>
          <w:szCs w:val="24"/>
        </w:rPr>
        <w:t>airline  destination</w:t>
      </w:r>
      <w:proofErr w:type="gram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dest_region</w:t>
      </w:r>
      <w:proofErr w:type="spell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dest_size</w:t>
      </w:r>
      <w:proofErr w:type="spell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boarding_area</w:t>
      </w:r>
      <w:proofErr w:type="spell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dept_time</w:t>
      </w:r>
      <w:proofErr w:type="spellEnd"/>
      <w:r w:rsidRPr="007D358B">
        <w:rPr>
          <w:rFonts w:ascii="Times New Roman" w:eastAsia="Times New Roman" w:hAnsi="Times New Roman" w:cs="Times New Roman"/>
          <w:color w:val="CFA600"/>
          <w:sz w:val="24"/>
          <w:szCs w:val="24"/>
        </w:rPr>
        <w:t xml:space="preserve">  </w:t>
      </w:r>
      <w:proofErr w:type="spellStart"/>
      <w:r w:rsidRPr="007D358B">
        <w:rPr>
          <w:rFonts w:ascii="Times New Roman" w:eastAsia="Times New Roman" w:hAnsi="Times New Roman" w:cs="Times New Roman"/>
          <w:color w:val="CFA600"/>
          <w:sz w:val="24"/>
          <w:szCs w:val="24"/>
        </w:rPr>
        <w:t>wait_min</w:t>
      </w:r>
      <w:proofErr w:type="spellEnd"/>
      <w:r w:rsidRPr="007D358B">
        <w:rPr>
          <w:rFonts w:ascii="Times New Roman" w:eastAsia="Times New Roman" w:hAnsi="Times New Roman" w:cs="Times New Roman"/>
          <w:color w:val="CFA600"/>
          <w:sz w:val="24"/>
          <w:szCs w:val="24"/>
        </w:rPr>
        <w:t xml:space="preserve">   cleanliness         safety        satisfaction</w:t>
      </w:r>
    </w:p>
    <w:p w14:paraId="07AC557C"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4    </w:t>
      </w:r>
      <w:proofErr w:type="gramStart"/>
      <w:r w:rsidRPr="007D358B">
        <w:rPr>
          <w:rFonts w:ascii="Times New Roman" w:eastAsia="Times New Roman" w:hAnsi="Times New Roman" w:cs="Times New Roman"/>
          <w:color w:val="CFA600"/>
          <w:sz w:val="24"/>
          <w:szCs w:val="24"/>
        </w:rPr>
        <w:t>2992  Wednesday</w:t>
      </w:r>
      <w:proofErr w:type="gramEnd"/>
      <w:r w:rsidRPr="007D358B">
        <w:rPr>
          <w:rFonts w:ascii="Times New Roman" w:eastAsia="Times New Roman" w:hAnsi="Times New Roman" w:cs="Times New Roman"/>
          <w:color w:val="CFA600"/>
          <w:sz w:val="24"/>
          <w:szCs w:val="24"/>
        </w:rPr>
        <w:t xml:space="preserve">          AMERICAN        MIAMI      East US       Hub   Gates 50-59  2018-12-31     559.0  Unacceptable      Very safe  Somewhat satisfied</w:t>
      </w:r>
    </w:p>
    <w:p w14:paraId="79583489" w14:textId="77777777" w:rsidR="007D358B" w:rsidRPr="007D358B" w:rsidRDefault="007D358B" w:rsidP="007D358B">
      <w:pPr>
        <w:spacing w:after="0"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18   2913     </w:t>
      </w:r>
      <w:proofErr w:type="gramStart"/>
      <w:r w:rsidRPr="007D358B">
        <w:rPr>
          <w:rFonts w:ascii="Times New Roman" w:eastAsia="Times New Roman" w:hAnsi="Times New Roman" w:cs="Times New Roman"/>
          <w:color w:val="CFA600"/>
          <w:sz w:val="24"/>
          <w:szCs w:val="24"/>
        </w:rPr>
        <w:t>Friday  TURKISH</w:t>
      </w:r>
      <w:proofErr w:type="gramEnd"/>
      <w:r w:rsidRPr="007D358B">
        <w:rPr>
          <w:rFonts w:ascii="Times New Roman" w:eastAsia="Times New Roman" w:hAnsi="Times New Roman" w:cs="Times New Roman"/>
          <w:color w:val="CFA600"/>
          <w:sz w:val="24"/>
          <w:szCs w:val="24"/>
        </w:rPr>
        <w:t xml:space="preserve"> AIRLINES     ISTANBUL  Middle East       Hub  Gates 91-102  2018-12-31     225.0  Unacceptable      Very safe  Somewhat satisfied</w:t>
      </w:r>
    </w:p>
    <w:p w14:paraId="47E45857" w14:textId="77777777" w:rsidR="007D358B" w:rsidRPr="007D358B" w:rsidRDefault="007D358B" w:rsidP="007D358B">
      <w:pPr>
        <w:spacing w:line="240" w:lineRule="auto"/>
        <w:rPr>
          <w:rFonts w:ascii="Times New Roman" w:eastAsia="Times New Roman" w:hAnsi="Times New Roman" w:cs="Times New Roman"/>
          <w:color w:val="CFA600"/>
          <w:sz w:val="24"/>
          <w:szCs w:val="24"/>
        </w:rPr>
      </w:pPr>
      <w:r w:rsidRPr="007D358B">
        <w:rPr>
          <w:rFonts w:ascii="Times New Roman" w:eastAsia="Times New Roman" w:hAnsi="Times New Roman" w:cs="Times New Roman"/>
          <w:color w:val="CFA600"/>
          <w:sz w:val="24"/>
          <w:szCs w:val="24"/>
        </w:rPr>
        <w:t xml:space="preserve">    </w:t>
      </w:r>
      <w:proofErr w:type="gramStart"/>
      <w:r w:rsidRPr="007D358B">
        <w:rPr>
          <w:rFonts w:ascii="Times New Roman" w:eastAsia="Times New Roman" w:hAnsi="Times New Roman" w:cs="Times New Roman"/>
          <w:color w:val="CFA600"/>
          <w:sz w:val="24"/>
          <w:szCs w:val="24"/>
        </w:rPr>
        <w:t>100  2321</w:t>
      </w:r>
      <w:proofErr w:type="gramEnd"/>
      <w:r w:rsidRPr="007D358B">
        <w:rPr>
          <w:rFonts w:ascii="Times New Roman" w:eastAsia="Times New Roman" w:hAnsi="Times New Roman" w:cs="Times New Roman"/>
          <w:color w:val="CFA600"/>
          <w:sz w:val="24"/>
          <w:szCs w:val="24"/>
        </w:rPr>
        <w:t xml:space="preserve">  Wednesday         SOUTHWEST  LOS ANGELES      West US       Hub   Gates 20-39  2018-12-31     130.0  Unacceptable  Somewhat safe  Somewhat satisfied</w:t>
      </w:r>
    </w:p>
    <w:p w14:paraId="44BB92A4" w14:textId="77777777" w:rsidR="007D358B" w:rsidRPr="00BA6AD9" w:rsidRDefault="007D358B" w:rsidP="00BA6AD9">
      <w:pPr>
        <w:spacing w:line="240" w:lineRule="auto"/>
        <w:rPr>
          <w:rFonts w:ascii="Times New Roman" w:eastAsia="Times New Roman" w:hAnsi="Times New Roman" w:cs="Times New Roman"/>
          <w:color w:val="CFA600"/>
          <w:sz w:val="24"/>
          <w:szCs w:val="24"/>
        </w:rPr>
      </w:pPr>
    </w:p>
    <w:p w14:paraId="42A30602" w14:textId="4AA36759" w:rsidR="00F33625" w:rsidRDefault="00F33625"/>
    <w:p w14:paraId="185382DB"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00C53B"/>
          <w:sz w:val="24"/>
          <w:szCs w:val="24"/>
        </w:rPr>
        <w:t># Find the cleanliness category in airlines not in categories</w:t>
      </w:r>
    </w:p>
    <w:p w14:paraId="56CFD378"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FFFFFF"/>
          <w:sz w:val="24"/>
          <w:szCs w:val="24"/>
        </w:rPr>
        <w:t>cat_clean</w:t>
      </w:r>
      <w:r w:rsidRPr="00D71013">
        <w:rPr>
          <w:rFonts w:ascii="Courier New" w:eastAsia="Times New Roman" w:hAnsi="Courier New" w:cs="Courier New"/>
          <w:color w:val="D4D4D4"/>
          <w:sz w:val="24"/>
          <w:szCs w:val="24"/>
        </w:rPr>
        <w:t> = </w:t>
      </w:r>
      <w:r w:rsidRPr="00D71013">
        <w:rPr>
          <w:rFonts w:ascii="Courier New" w:eastAsia="Times New Roman" w:hAnsi="Courier New" w:cs="Courier New"/>
          <w:color w:val="009BD8"/>
          <w:sz w:val="24"/>
          <w:szCs w:val="24"/>
        </w:rPr>
        <w:t>set</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FFFFFF"/>
          <w:sz w:val="24"/>
          <w:szCs w:val="24"/>
        </w:rPr>
        <w:t>airlines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r w:rsidRPr="00D71013">
        <w:rPr>
          <w:rFonts w:ascii="Courier New" w:eastAsia="Times New Roman" w:hAnsi="Courier New" w:cs="Courier New"/>
          <w:color w:val="DCDCDC"/>
          <w:sz w:val="24"/>
          <w:szCs w:val="24"/>
        </w:rPr>
        <w:t>]</w:t>
      </w:r>
      <w:proofErr w:type="gramStart"/>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4D4D4"/>
          <w:sz w:val="24"/>
          <w:szCs w:val="24"/>
        </w:rPr>
        <w:t>.</w:t>
      </w:r>
      <w:r w:rsidRPr="00D71013">
        <w:rPr>
          <w:rFonts w:ascii="Courier New" w:eastAsia="Times New Roman" w:hAnsi="Courier New" w:cs="Courier New"/>
          <w:color w:val="FFFFFF"/>
          <w:sz w:val="24"/>
          <w:szCs w:val="24"/>
        </w:rPr>
        <w:t>difference</w:t>
      </w:r>
      <w:proofErr w:type="gramEnd"/>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FFFFFF"/>
          <w:sz w:val="24"/>
          <w:szCs w:val="24"/>
        </w:rPr>
        <w:t>categories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r w:rsidRPr="00D71013">
        <w:rPr>
          <w:rFonts w:ascii="Courier New" w:eastAsia="Times New Roman" w:hAnsi="Courier New" w:cs="Courier New"/>
          <w:color w:val="DCDCDC"/>
          <w:sz w:val="24"/>
          <w:szCs w:val="24"/>
        </w:rPr>
        <w:t>])</w:t>
      </w:r>
    </w:p>
    <w:p w14:paraId="7DF092AA"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p>
    <w:p w14:paraId="113781A4"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00C53B"/>
          <w:sz w:val="24"/>
          <w:szCs w:val="24"/>
        </w:rPr>
        <w:t># Find rows with that category</w:t>
      </w:r>
    </w:p>
    <w:p w14:paraId="19752A0D"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FFFFFF"/>
          <w:sz w:val="24"/>
          <w:szCs w:val="24"/>
        </w:rPr>
        <w:t>cat_clean_rows</w:t>
      </w:r>
      <w:r w:rsidRPr="00D71013">
        <w:rPr>
          <w:rFonts w:ascii="Courier New" w:eastAsia="Times New Roman" w:hAnsi="Courier New" w:cs="Courier New"/>
          <w:color w:val="D4D4D4"/>
          <w:sz w:val="24"/>
          <w:szCs w:val="24"/>
        </w:rPr>
        <w:t> = </w:t>
      </w:r>
      <w:r w:rsidRPr="00D71013">
        <w:rPr>
          <w:rFonts w:ascii="Courier New" w:eastAsia="Times New Roman" w:hAnsi="Courier New" w:cs="Courier New"/>
          <w:color w:val="FFFFFF"/>
          <w:sz w:val="24"/>
          <w:szCs w:val="24"/>
        </w:rPr>
        <w:t>airlines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proofErr w:type="gramStart"/>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4D4D4"/>
          <w:sz w:val="24"/>
          <w:szCs w:val="24"/>
        </w:rPr>
        <w:t>.</w:t>
      </w:r>
      <w:r w:rsidRPr="00D71013">
        <w:rPr>
          <w:rFonts w:ascii="Courier New" w:eastAsia="Times New Roman" w:hAnsi="Courier New" w:cs="Courier New"/>
          <w:color w:val="FFFFFF"/>
          <w:sz w:val="24"/>
          <w:szCs w:val="24"/>
        </w:rPr>
        <w:t>isnot</w:t>
      </w:r>
      <w:proofErr w:type="gramEnd"/>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FFFFFF"/>
          <w:sz w:val="24"/>
          <w:szCs w:val="24"/>
        </w:rPr>
        <w:t>categories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r w:rsidRPr="00D71013">
        <w:rPr>
          <w:rFonts w:ascii="Courier New" w:eastAsia="Times New Roman" w:hAnsi="Courier New" w:cs="Courier New"/>
          <w:color w:val="DCDCDC"/>
          <w:sz w:val="24"/>
          <w:szCs w:val="24"/>
        </w:rPr>
        <w:t>])</w:t>
      </w:r>
    </w:p>
    <w:p w14:paraId="3EDAF469"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p>
    <w:p w14:paraId="70DF491E"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00C53B"/>
          <w:sz w:val="24"/>
          <w:szCs w:val="24"/>
        </w:rPr>
        <w:t># Print rows with inconsistent category</w:t>
      </w:r>
    </w:p>
    <w:p w14:paraId="4104F018" w14:textId="77777777" w:rsidR="00D71013" w:rsidRPr="00D71013" w:rsidRDefault="00D71013" w:rsidP="00D71013">
      <w:pPr>
        <w:shd w:val="clear" w:color="auto" w:fill="1E1E1E"/>
        <w:spacing w:after="0" w:line="315" w:lineRule="atLeast"/>
        <w:rPr>
          <w:rFonts w:ascii="Courier New" w:eastAsia="Times New Roman" w:hAnsi="Courier New" w:cs="Courier New"/>
          <w:color w:val="D4D4D4"/>
          <w:sz w:val="24"/>
          <w:szCs w:val="24"/>
        </w:rPr>
      </w:pPr>
      <w:r w:rsidRPr="00D71013">
        <w:rPr>
          <w:rFonts w:ascii="Courier New" w:eastAsia="Times New Roman" w:hAnsi="Courier New" w:cs="Courier New"/>
          <w:color w:val="009BD8"/>
          <w:sz w:val="24"/>
          <w:szCs w:val="24"/>
        </w:rPr>
        <w:t>print</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FFFFFF"/>
          <w:sz w:val="24"/>
          <w:szCs w:val="24"/>
        </w:rPr>
        <w:t>airlines</w:t>
      </w:r>
      <w:r w:rsidRPr="00D71013">
        <w:rPr>
          <w:rFonts w:ascii="Courier New" w:eastAsia="Times New Roman" w:hAnsi="Courier New" w:cs="Courier New"/>
          <w:color w:val="DCDCDC"/>
          <w:sz w:val="24"/>
          <w:szCs w:val="24"/>
        </w:rPr>
        <w:t>[</w:t>
      </w:r>
      <w:r w:rsidRPr="00D71013">
        <w:rPr>
          <w:rFonts w:ascii="Courier New" w:eastAsia="Times New Roman" w:hAnsi="Courier New" w:cs="Courier New"/>
          <w:color w:val="DC4D8B"/>
          <w:sz w:val="24"/>
          <w:szCs w:val="24"/>
        </w:rPr>
        <w:t>'cleanliness'</w:t>
      </w:r>
      <w:r w:rsidRPr="00D71013">
        <w:rPr>
          <w:rFonts w:ascii="Courier New" w:eastAsia="Times New Roman" w:hAnsi="Courier New" w:cs="Courier New"/>
          <w:color w:val="DCDCDC"/>
          <w:sz w:val="24"/>
          <w:szCs w:val="24"/>
        </w:rPr>
        <w:t>])</w:t>
      </w:r>
    </w:p>
    <w:p w14:paraId="79C09506" w14:textId="6C220342" w:rsidR="00BA6AD9" w:rsidRDefault="00BA6AD9"/>
    <w:p w14:paraId="6FE3F362" w14:textId="16FCF2E9" w:rsidR="00BA6AD9" w:rsidRDefault="00BA6AD9"/>
    <w:p w14:paraId="00FF9550" w14:textId="58AFB433" w:rsidR="00BA6AD9" w:rsidRDefault="007D358B">
      <w:r>
        <w:t xml:space="preserve">Print the rows with the consistent categories of </w:t>
      </w:r>
      <w:r>
        <w:rPr>
          <w:rStyle w:val="HTMLCode"/>
          <w:rFonts w:eastAsiaTheme="minorEastAsia"/>
        </w:rPr>
        <w:t>cleanliness</w:t>
      </w:r>
      <w:r>
        <w:t xml:space="preserve"> only.</w:t>
      </w:r>
    </w:p>
    <w:p w14:paraId="7C50F67F"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C53B"/>
          <w:sz w:val="24"/>
          <w:szCs w:val="24"/>
        </w:rPr>
        <w:t># Find the cleanliness category in airlines not in categories</w:t>
      </w:r>
    </w:p>
    <w:p w14:paraId="490D6849"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FFFFFF"/>
          <w:sz w:val="24"/>
          <w:szCs w:val="24"/>
        </w:rPr>
        <w:t>cat_clean</w:t>
      </w:r>
      <w:r w:rsidRPr="007D358B">
        <w:rPr>
          <w:rFonts w:ascii="Courier New" w:eastAsia="Times New Roman" w:hAnsi="Courier New" w:cs="Courier New"/>
          <w:color w:val="D4D4D4"/>
          <w:sz w:val="24"/>
          <w:szCs w:val="24"/>
        </w:rPr>
        <w:t> = </w:t>
      </w:r>
      <w:r w:rsidRPr="007D358B">
        <w:rPr>
          <w:rFonts w:ascii="Courier New" w:eastAsia="Times New Roman" w:hAnsi="Courier New" w:cs="Courier New"/>
          <w:color w:val="009BD8"/>
          <w:sz w:val="24"/>
          <w:szCs w:val="24"/>
        </w:rPr>
        <w:t>set</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airlines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C4D8B"/>
          <w:sz w:val="24"/>
          <w:szCs w:val="24"/>
        </w:rPr>
        <w:t>'cleanliness'</w:t>
      </w:r>
      <w:r w:rsidRPr="007D358B">
        <w:rPr>
          <w:rFonts w:ascii="Courier New" w:eastAsia="Times New Roman" w:hAnsi="Courier New" w:cs="Courier New"/>
          <w:color w:val="DCDCDC"/>
          <w:sz w:val="24"/>
          <w:szCs w:val="24"/>
        </w:rPr>
        <w:t>]</w:t>
      </w:r>
      <w:proofErr w:type="gramStart"/>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4D4D4"/>
          <w:sz w:val="24"/>
          <w:szCs w:val="24"/>
        </w:rPr>
        <w:t>.</w:t>
      </w:r>
      <w:r w:rsidRPr="007D358B">
        <w:rPr>
          <w:rFonts w:ascii="Courier New" w:eastAsia="Times New Roman" w:hAnsi="Courier New" w:cs="Courier New"/>
          <w:color w:val="FFFFFF"/>
          <w:sz w:val="24"/>
          <w:szCs w:val="24"/>
        </w:rPr>
        <w:t>difference</w:t>
      </w:r>
      <w:proofErr w:type="gramEnd"/>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categories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C4D8B"/>
          <w:sz w:val="24"/>
          <w:szCs w:val="24"/>
        </w:rPr>
        <w:t>'cleanliness'</w:t>
      </w:r>
      <w:r w:rsidRPr="007D358B">
        <w:rPr>
          <w:rFonts w:ascii="Courier New" w:eastAsia="Times New Roman" w:hAnsi="Courier New" w:cs="Courier New"/>
          <w:color w:val="DCDCDC"/>
          <w:sz w:val="24"/>
          <w:szCs w:val="24"/>
        </w:rPr>
        <w:t>])</w:t>
      </w:r>
    </w:p>
    <w:p w14:paraId="2266A5FE"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p>
    <w:p w14:paraId="56FAC336"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C53B"/>
          <w:sz w:val="24"/>
          <w:szCs w:val="24"/>
        </w:rPr>
        <w:t># Find rows with that category</w:t>
      </w:r>
    </w:p>
    <w:p w14:paraId="6D1FC276"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proofErr w:type="spellStart"/>
      <w:r w:rsidRPr="007D358B">
        <w:rPr>
          <w:rFonts w:ascii="Courier New" w:eastAsia="Times New Roman" w:hAnsi="Courier New" w:cs="Courier New"/>
          <w:color w:val="FFFFFF"/>
          <w:sz w:val="24"/>
          <w:szCs w:val="24"/>
        </w:rPr>
        <w:t>cat_clean_rows</w:t>
      </w:r>
      <w:proofErr w:type="spellEnd"/>
      <w:r w:rsidRPr="007D358B">
        <w:rPr>
          <w:rFonts w:ascii="Courier New" w:eastAsia="Times New Roman" w:hAnsi="Courier New" w:cs="Courier New"/>
          <w:color w:val="D4D4D4"/>
          <w:sz w:val="24"/>
          <w:szCs w:val="24"/>
        </w:rPr>
        <w:t> = </w:t>
      </w:r>
      <w:r w:rsidRPr="007D358B">
        <w:rPr>
          <w:rFonts w:ascii="Courier New" w:eastAsia="Times New Roman" w:hAnsi="Courier New" w:cs="Courier New"/>
          <w:color w:val="FFFFFF"/>
          <w:sz w:val="24"/>
          <w:szCs w:val="24"/>
        </w:rPr>
        <w:t>airlines</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C4D8B"/>
          <w:sz w:val="24"/>
          <w:szCs w:val="24"/>
        </w:rPr>
        <w:t>'cleanliness'</w:t>
      </w:r>
      <w:proofErr w:type="gramStart"/>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D4D4D4"/>
          <w:sz w:val="24"/>
          <w:szCs w:val="24"/>
        </w:rPr>
        <w:t>.</w:t>
      </w:r>
      <w:proofErr w:type="spellStart"/>
      <w:r w:rsidRPr="007D358B">
        <w:rPr>
          <w:rFonts w:ascii="Courier New" w:eastAsia="Times New Roman" w:hAnsi="Courier New" w:cs="Courier New"/>
          <w:color w:val="FFFFFF"/>
          <w:sz w:val="24"/>
          <w:szCs w:val="24"/>
        </w:rPr>
        <w:t>isin</w:t>
      </w:r>
      <w:proofErr w:type="spellEnd"/>
      <w:proofErr w:type="gramEnd"/>
      <w:r w:rsidRPr="007D358B">
        <w:rPr>
          <w:rFonts w:ascii="Courier New" w:eastAsia="Times New Roman" w:hAnsi="Courier New" w:cs="Courier New"/>
          <w:color w:val="DCDCDC"/>
          <w:sz w:val="24"/>
          <w:szCs w:val="24"/>
        </w:rPr>
        <w:t>(</w:t>
      </w:r>
      <w:proofErr w:type="spellStart"/>
      <w:r w:rsidRPr="007D358B">
        <w:rPr>
          <w:rFonts w:ascii="Courier New" w:eastAsia="Times New Roman" w:hAnsi="Courier New" w:cs="Courier New"/>
          <w:color w:val="FFFFFF"/>
          <w:sz w:val="24"/>
          <w:szCs w:val="24"/>
        </w:rPr>
        <w:t>cat_clean</w:t>
      </w:r>
      <w:proofErr w:type="spellEnd"/>
      <w:r w:rsidRPr="007D358B">
        <w:rPr>
          <w:rFonts w:ascii="Courier New" w:eastAsia="Times New Roman" w:hAnsi="Courier New" w:cs="Courier New"/>
          <w:color w:val="DCDCDC"/>
          <w:sz w:val="24"/>
          <w:szCs w:val="24"/>
        </w:rPr>
        <w:t>)</w:t>
      </w:r>
    </w:p>
    <w:p w14:paraId="76740C85"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p>
    <w:p w14:paraId="5D113AA2"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C53B"/>
          <w:sz w:val="24"/>
          <w:szCs w:val="24"/>
        </w:rPr>
        <w:t># Print rows with inconsistent category</w:t>
      </w:r>
    </w:p>
    <w:p w14:paraId="79033D7A"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9BD8"/>
          <w:sz w:val="24"/>
          <w:szCs w:val="24"/>
        </w:rPr>
        <w:t>print</w:t>
      </w:r>
      <w:r w:rsidRPr="007D358B">
        <w:rPr>
          <w:rFonts w:ascii="Courier New" w:eastAsia="Times New Roman" w:hAnsi="Courier New" w:cs="Courier New"/>
          <w:color w:val="DCDCDC"/>
          <w:sz w:val="24"/>
          <w:szCs w:val="24"/>
        </w:rPr>
        <w:t>(</w:t>
      </w:r>
      <w:r w:rsidRPr="007D358B">
        <w:rPr>
          <w:rFonts w:ascii="Courier New" w:eastAsia="Times New Roman" w:hAnsi="Courier New" w:cs="Courier New"/>
          <w:color w:val="FFFFFF"/>
          <w:sz w:val="24"/>
          <w:szCs w:val="24"/>
        </w:rPr>
        <w:t>airlines</w:t>
      </w:r>
      <w:r w:rsidRPr="007D358B">
        <w:rPr>
          <w:rFonts w:ascii="Courier New" w:eastAsia="Times New Roman" w:hAnsi="Courier New" w:cs="Courier New"/>
          <w:color w:val="DCDCDC"/>
          <w:sz w:val="24"/>
          <w:szCs w:val="24"/>
        </w:rPr>
        <w:t>[</w:t>
      </w:r>
      <w:proofErr w:type="spellStart"/>
      <w:r w:rsidRPr="007D358B">
        <w:rPr>
          <w:rFonts w:ascii="Courier New" w:eastAsia="Times New Roman" w:hAnsi="Courier New" w:cs="Courier New"/>
          <w:color w:val="FFFFFF"/>
          <w:sz w:val="24"/>
          <w:szCs w:val="24"/>
        </w:rPr>
        <w:t>cat_clean_rows</w:t>
      </w:r>
      <w:proofErr w:type="spellEnd"/>
      <w:r w:rsidRPr="007D358B">
        <w:rPr>
          <w:rFonts w:ascii="Courier New" w:eastAsia="Times New Roman" w:hAnsi="Courier New" w:cs="Courier New"/>
          <w:color w:val="DCDCDC"/>
          <w:sz w:val="24"/>
          <w:szCs w:val="24"/>
        </w:rPr>
        <w:t>])</w:t>
      </w:r>
    </w:p>
    <w:p w14:paraId="0C5A6F5A"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p>
    <w:p w14:paraId="046E9741"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C53B"/>
          <w:sz w:val="24"/>
          <w:szCs w:val="24"/>
        </w:rPr>
        <w:t># Print rows with consistent categories only</w:t>
      </w:r>
    </w:p>
    <w:p w14:paraId="21AD5E00" w14:textId="77777777" w:rsidR="007D358B" w:rsidRPr="007D358B" w:rsidRDefault="007D358B" w:rsidP="007D358B">
      <w:pPr>
        <w:shd w:val="clear" w:color="auto" w:fill="1E1E1E"/>
        <w:spacing w:after="0" w:line="315" w:lineRule="atLeast"/>
        <w:rPr>
          <w:rFonts w:ascii="Courier New" w:eastAsia="Times New Roman" w:hAnsi="Courier New" w:cs="Courier New"/>
          <w:color w:val="D4D4D4"/>
          <w:sz w:val="24"/>
          <w:szCs w:val="24"/>
        </w:rPr>
      </w:pPr>
      <w:r w:rsidRPr="007D358B">
        <w:rPr>
          <w:rFonts w:ascii="Courier New" w:eastAsia="Times New Roman" w:hAnsi="Courier New" w:cs="Courier New"/>
          <w:color w:val="009BD8"/>
          <w:sz w:val="24"/>
          <w:szCs w:val="24"/>
        </w:rPr>
        <w:t>print</w:t>
      </w:r>
      <w:r w:rsidRPr="007D358B">
        <w:rPr>
          <w:rFonts w:ascii="Courier New" w:eastAsia="Times New Roman" w:hAnsi="Courier New" w:cs="Courier New"/>
          <w:color w:val="DCDCDC"/>
          <w:sz w:val="24"/>
          <w:szCs w:val="24"/>
        </w:rPr>
        <w:t>(</w:t>
      </w:r>
      <w:proofErr w:type="gramStart"/>
      <w:r w:rsidRPr="007D358B">
        <w:rPr>
          <w:rFonts w:ascii="Courier New" w:eastAsia="Times New Roman" w:hAnsi="Courier New" w:cs="Courier New"/>
          <w:color w:val="FFFFFF"/>
          <w:sz w:val="24"/>
          <w:szCs w:val="24"/>
        </w:rPr>
        <w:t>airlines</w:t>
      </w:r>
      <w:r w:rsidRPr="007D358B">
        <w:rPr>
          <w:rFonts w:ascii="Courier New" w:eastAsia="Times New Roman" w:hAnsi="Courier New" w:cs="Courier New"/>
          <w:color w:val="DCDCDC"/>
          <w:sz w:val="24"/>
          <w:szCs w:val="24"/>
        </w:rPr>
        <w:t>[</w:t>
      </w:r>
      <w:proofErr w:type="gramEnd"/>
      <w:r w:rsidRPr="007D358B">
        <w:rPr>
          <w:rFonts w:ascii="Courier New" w:eastAsia="Times New Roman" w:hAnsi="Courier New" w:cs="Courier New"/>
          <w:color w:val="FFFFFF"/>
          <w:sz w:val="24"/>
          <w:szCs w:val="24"/>
        </w:rPr>
        <w:t>____</w:t>
      </w:r>
      <w:r w:rsidRPr="007D358B">
        <w:rPr>
          <w:rFonts w:ascii="Courier New" w:eastAsia="Times New Roman" w:hAnsi="Courier New" w:cs="Courier New"/>
          <w:color w:val="DCDCDC"/>
          <w:sz w:val="24"/>
          <w:szCs w:val="24"/>
        </w:rPr>
        <w:t>])</w:t>
      </w:r>
    </w:p>
    <w:p w14:paraId="67A0F5FF" w14:textId="6243F78D" w:rsidR="007D358B" w:rsidRDefault="007D358B"/>
    <w:p w14:paraId="647CBA08" w14:textId="1FF9AEA2" w:rsidR="007D358B" w:rsidRDefault="007D358B"/>
    <w:p w14:paraId="6F67995A"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C53B"/>
          <w:sz w:val="24"/>
          <w:szCs w:val="24"/>
        </w:rPr>
        <w:t># Find the cleanliness category in airlines not in categories</w:t>
      </w:r>
    </w:p>
    <w:p w14:paraId="747314E4"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FFFFFF"/>
          <w:sz w:val="24"/>
          <w:szCs w:val="24"/>
        </w:rPr>
        <w:t>cat_clean</w:t>
      </w:r>
      <w:r w:rsidRPr="0054289B">
        <w:rPr>
          <w:rFonts w:ascii="Courier New" w:eastAsia="Times New Roman" w:hAnsi="Courier New" w:cs="Courier New"/>
          <w:color w:val="D4D4D4"/>
          <w:sz w:val="24"/>
          <w:szCs w:val="24"/>
        </w:rPr>
        <w:t> = </w:t>
      </w:r>
      <w:r w:rsidRPr="0054289B">
        <w:rPr>
          <w:rFonts w:ascii="Courier New" w:eastAsia="Times New Roman" w:hAnsi="Courier New" w:cs="Courier New"/>
          <w:color w:val="009BD8"/>
          <w:sz w:val="24"/>
          <w:szCs w:val="24"/>
        </w:rPr>
        <w:t>set</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airlines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C4D8B"/>
          <w:sz w:val="24"/>
          <w:szCs w:val="24"/>
        </w:rPr>
        <w:t>'cleanliness'</w:t>
      </w:r>
      <w:r w:rsidRPr="0054289B">
        <w:rPr>
          <w:rFonts w:ascii="Courier New" w:eastAsia="Times New Roman" w:hAnsi="Courier New" w:cs="Courier New"/>
          <w:color w:val="DCDCDC"/>
          <w:sz w:val="24"/>
          <w:szCs w:val="24"/>
        </w:rPr>
        <w:t>]</w:t>
      </w:r>
      <w:proofErr w:type="gramStart"/>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4D4D4"/>
          <w:sz w:val="24"/>
          <w:szCs w:val="24"/>
        </w:rPr>
        <w:t>.</w:t>
      </w:r>
      <w:r w:rsidRPr="0054289B">
        <w:rPr>
          <w:rFonts w:ascii="Courier New" w:eastAsia="Times New Roman" w:hAnsi="Courier New" w:cs="Courier New"/>
          <w:color w:val="FFFFFF"/>
          <w:sz w:val="24"/>
          <w:szCs w:val="24"/>
        </w:rPr>
        <w:t>difference</w:t>
      </w:r>
      <w:proofErr w:type="gramEnd"/>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categories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C4D8B"/>
          <w:sz w:val="24"/>
          <w:szCs w:val="24"/>
        </w:rPr>
        <w:t>'cleanliness'</w:t>
      </w:r>
      <w:r w:rsidRPr="0054289B">
        <w:rPr>
          <w:rFonts w:ascii="Courier New" w:eastAsia="Times New Roman" w:hAnsi="Courier New" w:cs="Courier New"/>
          <w:color w:val="DCDCDC"/>
          <w:sz w:val="24"/>
          <w:szCs w:val="24"/>
        </w:rPr>
        <w:t>])</w:t>
      </w:r>
    </w:p>
    <w:p w14:paraId="7DF57120"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p>
    <w:p w14:paraId="4C01D408"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C53B"/>
          <w:sz w:val="24"/>
          <w:szCs w:val="24"/>
        </w:rPr>
        <w:t># Find rows with that category</w:t>
      </w:r>
    </w:p>
    <w:p w14:paraId="7D301709"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proofErr w:type="spellStart"/>
      <w:r w:rsidRPr="0054289B">
        <w:rPr>
          <w:rFonts w:ascii="Courier New" w:eastAsia="Times New Roman" w:hAnsi="Courier New" w:cs="Courier New"/>
          <w:color w:val="FFFFFF"/>
          <w:sz w:val="24"/>
          <w:szCs w:val="24"/>
        </w:rPr>
        <w:t>cat_clean_rows</w:t>
      </w:r>
      <w:proofErr w:type="spellEnd"/>
      <w:r w:rsidRPr="0054289B">
        <w:rPr>
          <w:rFonts w:ascii="Courier New" w:eastAsia="Times New Roman" w:hAnsi="Courier New" w:cs="Courier New"/>
          <w:color w:val="D4D4D4"/>
          <w:sz w:val="24"/>
          <w:szCs w:val="24"/>
        </w:rPr>
        <w:t> = </w:t>
      </w:r>
      <w:r w:rsidRPr="0054289B">
        <w:rPr>
          <w:rFonts w:ascii="Courier New" w:eastAsia="Times New Roman" w:hAnsi="Courier New" w:cs="Courier New"/>
          <w:color w:val="FFFFFF"/>
          <w:sz w:val="24"/>
          <w:szCs w:val="24"/>
        </w:rPr>
        <w:t>airlines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C4D8B"/>
          <w:sz w:val="24"/>
          <w:szCs w:val="24"/>
        </w:rPr>
        <w:t>'cleanliness'</w:t>
      </w:r>
      <w:proofErr w:type="gramStart"/>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4D4D4"/>
          <w:sz w:val="24"/>
          <w:szCs w:val="24"/>
        </w:rPr>
        <w:t>.</w:t>
      </w:r>
      <w:proofErr w:type="spellStart"/>
      <w:r w:rsidRPr="0054289B">
        <w:rPr>
          <w:rFonts w:ascii="Courier New" w:eastAsia="Times New Roman" w:hAnsi="Courier New" w:cs="Courier New"/>
          <w:color w:val="FFFFFF"/>
          <w:sz w:val="24"/>
          <w:szCs w:val="24"/>
        </w:rPr>
        <w:t>isin</w:t>
      </w:r>
      <w:proofErr w:type="spellEnd"/>
      <w:proofErr w:type="gramEnd"/>
      <w:r w:rsidRPr="0054289B">
        <w:rPr>
          <w:rFonts w:ascii="Courier New" w:eastAsia="Times New Roman" w:hAnsi="Courier New" w:cs="Courier New"/>
          <w:color w:val="DCDCDC"/>
          <w:sz w:val="24"/>
          <w:szCs w:val="24"/>
        </w:rPr>
        <w:t>(</w:t>
      </w:r>
      <w:proofErr w:type="spellStart"/>
      <w:r w:rsidRPr="0054289B">
        <w:rPr>
          <w:rFonts w:ascii="Courier New" w:eastAsia="Times New Roman" w:hAnsi="Courier New" w:cs="Courier New"/>
          <w:color w:val="FFFFFF"/>
          <w:sz w:val="24"/>
          <w:szCs w:val="24"/>
        </w:rPr>
        <w:t>cat_clean</w:t>
      </w:r>
      <w:proofErr w:type="spellEnd"/>
      <w:r w:rsidRPr="0054289B">
        <w:rPr>
          <w:rFonts w:ascii="Courier New" w:eastAsia="Times New Roman" w:hAnsi="Courier New" w:cs="Courier New"/>
          <w:color w:val="DCDCDC"/>
          <w:sz w:val="24"/>
          <w:szCs w:val="24"/>
        </w:rPr>
        <w:t>)</w:t>
      </w:r>
    </w:p>
    <w:p w14:paraId="38F0B632"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p>
    <w:p w14:paraId="058A74CF"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C53B"/>
          <w:sz w:val="24"/>
          <w:szCs w:val="24"/>
        </w:rPr>
        <w:t># Print rows with inconsistent category</w:t>
      </w:r>
    </w:p>
    <w:p w14:paraId="2BAFD81B"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9BD8"/>
          <w:sz w:val="24"/>
          <w:szCs w:val="24"/>
        </w:rPr>
        <w:t>print</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airlines</w:t>
      </w:r>
      <w:r w:rsidRPr="0054289B">
        <w:rPr>
          <w:rFonts w:ascii="Courier New" w:eastAsia="Times New Roman" w:hAnsi="Courier New" w:cs="Courier New"/>
          <w:color w:val="DCDCDC"/>
          <w:sz w:val="24"/>
          <w:szCs w:val="24"/>
        </w:rPr>
        <w:t>[</w:t>
      </w:r>
      <w:proofErr w:type="spellStart"/>
      <w:r w:rsidRPr="0054289B">
        <w:rPr>
          <w:rFonts w:ascii="Courier New" w:eastAsia="Times New Roman" w:hAnsi="Courier New" w:cs="Courier New"/>
          <w:color w:val="FFFFFF"/>
          <w:sz w:val="24"/>
          <w:szCs w:val="24"/>
        </w:rPr>
        <w:t>cat_clean_rows</w:t>
      </w:r>
      <w:proofErr w:type="spellEnd"/>
      <w:r w:rsidRPr="0054289B">
        <w:rPr>
          <w:rFonts w:ascii="Courier New" w:eastAsia="Times New Roman" w:hAnsi="Courier New" w:cs="Courier New"/>
          <w:color w:val="DCDCDC"/>
          <w:sz w:val="24"/>
          <w:szCs w:val="24"/>
        </w:rPr>
        <w:t>])</w:t>
      </w:r>
    </w:p>
    <w:p w14:paraId="14025269"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p>
    <w:p w14:paraId="38204E60"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C53B"/>
          <w:sz w:val="24"/>
          <w:szCs w:val="24"/>
        </w:rPr>
        <w:t># Print rows with consistent categories only</w:t>
      </w:r>
    </w:p>
    <w:p w14:paraId="4A6B969C" w14:textId="77777777" w:rsidR="0054289B" w:rsidRPr="0054289B" w:rsidRDefault="0054289B" w:rsidP="0054289B">
      <w:pPr>
        <w:shd w:val="clear" w:color="auto" w:fill="1E1E1E"/>
        <w:spacing w:after="0" w:line="315" w:lineRule="atLeast"/>
        <w:rPr>
          <w:rFonts w:ascii="Courier New" w:eastAsia="Times New Roman" w:hAnsi="Courier New" w:cs="Courier New"/>
          <w:color w:val="D4D4D4"/>
          <w:sz w:val="24"/>
          <w:szCs w:val="24"/>
        </w:rPr>
      </w:pPr>
      <w:r w:rsidRPr="0054289B">
        <w:rPr>
          <w:rFonts w:ascii="Courier New" w:eastAsia="Times New Roman" w:hAnsi="Courier New" w:cs="Courier New"/>
          <w:color w:val="009BD8"/>
          <w:sz w:val="24"/>
          <w:szCs w:val="24"/>
        </w:rPr>
        <w:t>print</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FFFFFF"/>
          <w:sz w:val="24"/>
          <w:szCs w:val="24"/>
        </w:rPr>
        <w:t>airlines</w:t>
      </w:r>
      <w:r w:rsidRPr="0054289B">
        <w:rPr>
          <w:rFonts w:ascii="Courier New" w:eastAsia="Times New Roman" w:hAnsi="Courier New" w:cs="Courier New"/>
          <w:color w:val="DCDCDC"/>
          <w:sz w:val="24"/>
          <w:szCs w:val="24"/>
        </w:rPr>
        <w:t>[</w:t>
      </w:r>
      <w:r w:rsidRPr="0054289B">
        <w:rPr>
          <w:rFonts w:ascii="Courier New" w:eastAsia="Times New Roman" w:hAnsi="Courier New" w:cs="Courier New"/>
          <w:color w:val="D4D4D4"/>
          <w:sz w:val="24"/>
          <w:szCs w:val="24"/>
        </w:rPr>
        <w:t>~</w:t>
      </w:r>
      <w:proofErr w:type="spellStart"/>
      <w:r w:rsidRPr="0054289B">
        <w:rPr>
          <w:rFonts w:ascii="Courier New" w:eastAsia="Times New Roman" w:hAnsi="Courier New" w:cs="Courier New"/>
          <w:color w:val="FFFFFF"/>
          <w:sz w:val="24"/>
          <w:szCs w:val="24"/>
        </w:rPr>
        <w:t>cat_clean_rows</w:t>
      </w:r>
      <w:proofErr w:type="spellEnd"/>
      <w:r w:rsidRPr="0054289B">
        <w:rPr>
          <w:rFonts w:ascii="Courier New" w:eastAsia="Times New Roman" w:hAnsi="Courier New" w:cs="Courier New"/>
          <w:color w:val="DCDCDC"/>
          <w:sz w:val="24"/>
          <w:szCs w:val="24"/>
        </w:rPr>
        <w:t>])</w:t>
      </w:r>
    </w:p>
    <w:p w14:paraId="48AD3BA4" w14:textId="301C4E52" w:rsidR="007D358B" w:rsidRDefault="007D358B"/>
    <w:p w14:paraId="48F56C97" w14:textId="0A53BDAB" w:rsidR="0054289B" w:rsidRDefault="0054289B"/>
    <w:p w14:paraId="06374A7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Find the cleanliness category in airlines not in categories</w:t>
      </w:r>
    </w:p>
    <w:p w14:paraId="12301A29"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roofErr w:type="spellStart"/>
      <w:r w:rsidRPr="0054289B">
        <w:rPr>
          <w:rFonts w:ascii="Times New Roman" w:eastAsia="Times New Roman" w:hAnsi="Times New Roman" w:cs="Times New Roman"/>
          <w:color w:val="CFA600"/>
          <w:sz w:val="24"/>
          <w:szCs w:val="24"/>
        </w:rPr>
        <w:t>cat_clean</w:t>
      </w:r>
      <w:proofErr w:type="spellEnd"/>
      <w:r w:rsidRPr="0054289B">
        <w:rPr>
          <w:rFonts w:ascii="Times New Roman" w:eastAsia="Times New Roman" w:hAnsi="Times New Roman" w:cs="Times New Roman"/>
          <w:color w:val="CFA600"/>
          <w:sz w:val="24"/>
          <w:szCs w:val="24"/>
        </w:rPr>
        <w:t xml:space="preserve"> = set(airlines['cleanliness']</w:t>
      </w:r>
      <w:proofErr w:type="gramStart"/>
      <w:r w:rsidRPr="0054289B">
        <w:rPr>
          <w:rFonts w:ascii="Times New Roman" w:eastAsia="Times New Roman" w:hAnsi="Times New Roman" w:cs="Times New Roman"/>
          <w:color w:val="CFA600"/>
          <w:sz w:val="24"/>
          <w:szCs w:val="24"/>
        </w:rPr>
        <w:t>).difference</w:t>
      </w:r>
      <w:proofErr w:type="gramEnd"/>
      <w:r w:rsidRPr="0054289B">
        <w:rPr>
          <w:rFonts w:ascii="Times New Roman" w:eastAsia="Times New Roman" w:hAnsi="Times New Roman" w:cs="Times New Roman"/>
          <w:color w:val="CFA600"/>
          <w:sz w:val="24"/>
          <w:szCs w:val="24"/>
        </w:rPr>
        <w:t>(categories['cleanliness'])</w:t>
      </w:r>
    </w:p>
    <w:p w14:paraId="5A685E7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70FC4D86"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Find rows with that category</w:t>
      </w:r>
    </w:p>
    <w:p w14:paraId="1A36EF2A"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roofErr w:type="spellStart"/>
      <w:r w:rsidRPr="0054289B">
        <w:rPr>
          <w:rFonts w:ascii="Times New Roman" w:eastAsia="Times New Roman" w:hAnsi="Times New Roman" w:cs="Times New Roman"/>
          <w:color w:val="CFA600"/>
          <w:sz w:val="24"/>
          <w:szCs w:val="24"/>
        </w:rPr>
        <w:t>cat_clean_rows</w:t>
      </w:r>
      <w:proofErr w:type="spellEnd"/>
      <w:r w:rsidRPr="0054289B">
        <w:rPr>
          <w:rFonts w:ascii="Times New Roman" w:eastAsia="Times New Roman" w:hAnsi="Times New Roman" w:cs="Times New Roman"/>
          <w:color w:val="CFA600"/>
          <w:sz w:val="24"/>
          <w:szCs w:val="24"/>
        </w:rPr>
        <w:t xml:space="preserve"> = airlines['cleanliness'</w:t>
      </w:r>
      <w:proofErr w:type="gramStart"/>
      <w:r w:rsidRPr="0054289B">
        <w:rPr>
          <w:rFonts w:ascii="Times New Roman" w:eastAsia="Times New Roman" w:hAnsi="Times New Roman" w:cs="Times New Roman"/>
          <w:color w:val="CFA600"/>
          <w:sz w:val="24"/>
          <w:szCs w:val="24"/>
        </w:rPr>
        <w:t>].</w:t>
      </w:r>
      <w:proofErr w:type="spellStart"/>
      <w:r w:rsidRPr="0054289B">
        <w:rPr>
          <w:rFonts w:ascii="Times New Roman" w:eastAsia="Times New Roman" w:hAnsi="Times New Roman" w:cs="Times New Roman"/>
          <w:color w:val="CFA600"/>
          <w:sz w:val="24"/>
          <w:szCs w:val="24"/>
        </w:rPr>
        <w:t>isin</w:t>
      </w:r>
      <w:proofErr w:type="spellEnd"/>
      <w:proofErr w:type="gramEnd"/>
      <w:r w:rsidRPr="0054289B">
        <w:rPr>
          <w:rFonts w:ascii="Times New Roman" w:eastAsia="Times New Roman" w:hAnsi="Times New Roman" w:cs="Times New Roman"/>
          <w:color w:val="CFA600"/>
          <w:sz w:val="24"/>
          <w:szCs w:val="24"/>
        </w:rPr>
        <w:t>(</w:t>
      </w:r>
      <w:proofErr w:type="spellStart"/>
      <w:r w:rsidRPr="0054289B">
        <w:rPr>
          <w:rFonts w:ascii="Times New Roman" w:eastAsia="Times New Roman" w:hAnsi="Times New Roman" w:cs="Times New Roman"/>
          <w:color w:val="CFA600"/>
          <w:sz w:val="24"/>
          <w:szCs w:val="24"/>
        </w:rPr>
        <w:t>cat_clean</w:t>
      </w:r>
      <w:proofErr w:type="spellEnd"/>
      <w:r w:rsidRPr="0054289B">
        <w:rPr>
          <w:rFonts w:ascii="Times New Roman" w:eastAsia="Times New Roman" w:hAnsi="Times New Roman" w:cs="Times New Roman"/>
          <w:color w:val="CFA600"/>
          <w:sz w:val="24"/>
          <w:szCs w:val="24"/>
        </w:rPr>
        <w:t>)</w:t>
      </w:r>
    </w:p>
    <w:p w14:paraId="4881DDDF"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3929960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Print rows with inconsistent category</w:t>
      </w:r>
    </w:p>
    <w:p w14:paraId="0B6D07C6"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print(airlines[</w:t>
      </w:r>
      <w:proofErr w:type="spellStart"/>
      <w:r w:rsidRPr="0054289B">
        <w:rPr>
          <w:rFonts w:ascii="Times New Roman" w:eastAsia="Times New Roman" w:hAnsi="Times New Roman" w:cs="Times New Roman"/>
          <w:color w:val="CFA600"/>
          <w:sz w:val="24"/>
          <w:szCs w:val="24"/>
        </w:rPr>
        <w:t>cat_clean_rows</w:t>
      </w:r>
      <w:proofErr w:type="spellEnd"/>
      <w:r w:rsidRPr="0054289B">
        <w:rPr>
          <w:rFonts w:ascii="Times New Roman" w:eastAsia="Times New Roman" w:hAnsi="Times New Roman" w:cs="Times New Roman"/>
          <w:color w:val="CFA600"/>
          <w:sz w:val="24"/>
          <w:szCs w:val="24"/>
        </w:rPr>
        <w:t>])</w:t>
      </w:r>
    </w:p>
    <w:p w14:paraId="70CFF51E"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74FB76F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Print rows with consistent categories only</w:t>
      </w:r>
    </w:p>
    <w:p w14:paraId="6E0F86F8" w14:textId="77777777" w:rsidR="0054289B" w:rsidRPr="0054289B" w:rsidRDefault="0054289B" w:rsidP="0054289B">
      <w:pPr>
        <w:spacing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print(airlines[~</w:t>
      </w:r>
      <w:proofErr w:type="spellStart"/>
      <w:r w:rsidRPr="0054289B">
        <w:rPr>
          <w:rFonts w:ascii="Times New Roman" w:eastAsia="Times New Roman" w:hAnsi="Times New Roman" w:cs="Times New Roman"/>
          <w:color w:val="CFA600"/>
          <w:sz w:val="24"/>
          <w:szCs w:val="24"/>
        </w:rPr>
        <w:t>cat_clean_rows</w:t>
      </w:r>
      <w:proofErr w:type="spellEnd"/>
      <w:r w:rsidRPr="0054289B">
        <w:rPr>
          <w:rFonts w:ascii="Times New Roman" w:eastAsia="Times New Roman" w:hAnsi="Times New Roman" w:cs="Times New Roman"/>
          <w:color w:val="CFA600"/>
          <w:sz w:val="24"/>
          <w:szCs w:val="24"/>
        </w:rPr>
        <w:t>])</w:t>
      </w:r>
    </w:p>
    <w:p w14:paraId="64B9BC92"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id        day           </w:t>
      </w:r>
      <w:proofErr w:type="gramStart"/>
      <w:r w:rsidRPr="0054289B">
        <w:rPr>
          <w:rFonts w:ascii="Times New Roman" w:eastAsia="Times New Roman" w:hAnsi="Times New Roman" w:cs="Times New Roman"/>
          <w:color w:val="CFA600"/>
          <w:sz w:val="24"/>
          <w:szCs w:val="24"/>
        </w:rPr>
        <w:t>airline  destination</w:t>
      </w:r>
      <w:proofErr w:type="gram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dest_region</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dest_size</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boarding_area</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dept_time</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wait_min</w:t>
      </w:r>
      <w:proofErr w:type="spellEnd"/>
      <w:r w:rsidRPr="0054289B">
        <w:rPr>
          <w:rFonts w:ascii="Times New Roman" w:eastAsia="Times New Roman" w:hAnsi="Times New Roman" w:cs="Times New Roman"/>
          <w:color w:val="CFA600"/>
          <w:sz w:val="24"/>
          <w:szCs w:val="24"/>
        </w:rPr>
        <w:t xml:space="preserve">   cleanliness         safety        satisfaction</w:t>
      </w:r>
    </w:p>
    <w:p w14:paraId="44841D3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4    </w:t>
      </w:r>
      <w:proofErr w:type="gramStart"/>
      <w:r w:rsidRPr="0054289B">
        <w:rPr>
          <w:rFonts w:ascii="Times New Roman" w:eastAsia="Times New Roman" w:hAnsi="Times New Roman" w:cs="Times New Roman"/>
          <w:color w:val="CFA600"/>
          <w:sz w:val="24"/>
          <w:szCs w:val="24"/>
        </w:rPr>
        <w:t>2992  Wednesday</w:t>
      </w:r>
      <w:proofErr w:type="gramEnd"/>
      <w:r w:rsidRPr="0054289B">
        <w:rPr>
          <w:rFonts w:ascii="Times New Roman" w:eastAsia="Times New Roman" w:hAnsi="Times New Roman" w:cs="Times New Roman"/>
          <w:color w:val="CFA600"/>
          <w:sz w:val="24"/>
          <w:szCs w:val="24"/>
        </w:rPr>
        <w:t xml:space="preserve">          AMERICAN        MIAMI      East US       Hub   Gates 50-59  2018-12-31     559.0  Unacceptable      Very safe  Somewhat satisfied</w:t>
      </w:r>
    </w:p>
    <w:p w14:paraId="1B6150E0"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18   2913     </w:t>
      </w:r>
      <w:proofErr w:type="gramStart"/>
      <w:r w:rsidRPr="0054289B">
        <w:rPr>
          <w:rFonts w:ascii="Times New Roman" w:eastAsia="Times New Roman" w:hAnsi="Times New Roman" w:cs="Times New Roman"/>
          <w:color w:val="CFA600"/>
          <w:sz w:val="24"/>
          <w:szCs w:val="24"/>
        </w:rPr>
        <w:t>Friday  TURKISH</w:t>
      </w:r>
      <w:proofErr w:type="gramEnd"/>
      <w:r w:rsidRPr="0054289B">
        <w:rPr>
          <w:rFonts w:ascii="Times New Roman" w:eastAsia="Times New Roman" w:hAnsi="Times New Roman" w:cs="Times New Roman"/>
          <w:color w:val="CFA600"/>
          <w:sz w:val="24"/>
          <w:szCs w:val="24"/>
        </w:rPr>
        <w:t xml:space="preserve"> AIRLINES     ISTANBUL  Middle East       Hub  Gates 91-102  2018-12-31     225.0  Unacceptable      Very safe  Somewhat satisfied</w:t>
      </w:r>
    </w:p>
    <w:p w14:paraId="7F6853F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roofErr w:type="gramStart"/>
      <w:r w:rsidRPr="0054289B">
        <w:rPr>
          <w:rFonts w:ascii="Times New Roman" w:eastAsia="Times New Roman" w:hAnsi="Times New Roman" w:cs="Times New Roman"/>
          <w:color w:val="CFA600"/>
          <w:sz w:val="24"/>
          <w:szCs w:val="24"/>
        </w:rPr>
        <w:t>100  2321</w:t>
      </w:r>
      <w:proofErr w:type="gramEnd"/>
      <w:r w:rsidRPr="0054289B">
        <w:rPr>
          <w:rFonts w:ascii="Times New Roman" w:eastAsia="Times New Roman" w:hAnsi="Times New Roman" w:cs="Times New Roman"/>
          <w:color w:val="CFA600"/>
          <w:sz w:val="24"/>
          <w:szCs w:val="24"/>
        </w:rPr>
        <w:t xml:space="preserve">  Wednesday         SOUTHWEST  LOS ANGELES      West US       Hub   Gates 20-39  2018-12-31     130.0  Unacceptable  Somewhat safe  Somewhat satisfied</w:t>
      </w:r>
    </w:p>
    <w:p w14:paraId="6069826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id       day        airline        destination    </w:t>
      </w:r>
      <w:proofErr w:type="spellStart"/>
      <w:r w:rsidRPr="0054289B">
        <w:rPr>
          <w:rFonts w:ascii="Times New Roman" w:eastAsia="Times New Roman" w:hAnsi="Times New Roman" w:cs="Times New Roman"/>
          <w:color w:val="CFA600"/>
          <w:sz w:val="24"/>
          <w:szCs w:val="24"/>
        </w:rPr>
        <w:t>dest_region</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dest_size</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boarding_area</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dept_</w:t>
      </w:r>
      <w:proofErr w:type="gramStart"/>
      <w:r w:rsidRPr="0054289B">
        <w:rPr>
          <w:rFonts w:ascii="Times New Roman" w:eastAsia="Times New Roman" w:hAnsi="Times New Roman" w:cs="Times New Roman"/>
          <w:color w:val="CFA600"/>
          <w:sz w:val="24"/>
          <w:szCs w:val="24"/>
        </w:rPr>
        <w:t>time</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wait</w:t>
      </w:r>
      <w:proofErr w:type="gramEnd"/>
      <w:r w:rsidRPr="0054289B">
        <w:rPr>
          <w:rFonts w:ascii="Times New Roman" w:eastAsia="Times New Roman" w:hAnsi="Times New Roman" w:cs="Times New Roman"/>
          <w:color w:val="CFA600"/>
          <w:sz w:val="24"/>
          <w:szCs w:val="24"/>
        </w:rPr>
        <w:t>_min</w:t>
      </w:r>
      <w:proofErr w:type="spellEnd"/>
      <w:r w:rsidRPr="0054289B">
        <w:rPr>
          <w:rFonts w:ascii="Times New Roman" w:eastAsia="Times New Roman" w:hAnsi="Times New Roman" w:cs="Times New Roman"/>
          <w:color w:val="CFA600"/>
          <w:sz w:val="24"/>
          <w:szCs w:val="24"/>
        </w:rPr>
        <w:t xml:space="preserve">     cleanliness         safety        satisfaction</w:t>
      </w:r>
    </w:p>
    <w:p w14:paraId="4ABD2780"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0     1351   Tuesday    UNITED INTL             KANSAI           Asia       </w:t>
      </w:r>
      <w:proofErr w:type="gramStart"/>
      <w:r w:rsidRPr="0054289B">
        <w:rPr>
          <w:rFonts w:ascii="Times New Roman" w:eastAsia="Times New Roman" w:hAnsi="Times New Roman" w:cs="Times New Roman"/>
          <w:color w:val="CFA600"/>
          <w:sz w:val="24"/>
          <w:szCs w:val="24"/>
        </w:rPr>
        <w:t>Hub  Gates</w:t>
      </w:r>
      <w:proofErr w:type="gramEnd"/>
      <w:r w:rsidRPr="0054289B">
        <w:rPr>
          <w:rFonts w:ascii="Times New Roman" w:eastAsia="Times New Roman" w:hAnsi="Times New Roman" w:cs="Times New Roman"/>
          <w:color w:val="CFA600"/>
          <w:sz w:val="24"/>
          <w:szCs w:val="24"/>
        </w:rPr>
        <w:t xml:space="preserve"> 91-102  2018-12-31     115.0           Clean        Neutral      Very satisfied</w:t>
      </w:r>
    </w:p>
    <w:p w14:paraId="55A1312A"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1      373    Friday         </w:t>
      </w:r>
      <w:proofErr w:type="gramStart"/>
      <w:r w:rsidRPr="0054289B">
        <w:rPr>
          <w:rFonts w:ascii="Times New Roman" w:eastAsia="Times New Roman" w:hAnsi="Times New Roman" w:cs="Times New Roman"/>
          <w:color w:val="CFA600"/>
          <w:sz w:val="24"/>
          <w:szCs w:val="24"/>
        </w:rPr>
        <w:t>ALASKA  SAN</w:t>
      </w:r>
      <w:proofErr w:type="gramEnd"/>
      <w:r w:rsidRPr="0054289B">
        <w:rPr>
          <w:rFonts w:ascii="Times New Roman" w:eastAsia="Times New Roman" w:hAnsi="Times New Roman" w:cs="Times New Roman"/>
          <w:color w:val="CFA600"/>
          <w:sz w:val="24"/>
          <w:szCs w:val="24"/>
        </w:rPr>
        <w:t xml:space="preserve"> JOSE DEL CABO  Canada/Mexico     Small   Gates 50-59  2018-12-31     135.0           Clean      Very safe      Very satisfied</w:t>
      </w:r>
    </w:p>
    <w:p w14:paraId="23E80608"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2     </w:t>
      </w:r>
      <w:proofErr w:type="gramStart"/>
      <w:r w:rsidRPr="0054289B">
        <w:rPr>
          <w:rFonts w:ascii="Times New Roman" w:eastAsia="Times New Roman" w:hAnsi="Times New Roman" w:cs="Times New Roman"/>
          <w:color w:val="CFA600"/>
          <w:sz w:val="24"/>
          <w:szCs w:val="24"/>
        </w:rPr>
        <w:t>2820  Thursday</w:t>
      </w:r>
      <w:proofErr w:type="gramEnd"/>
      <w:r w:rsidRPr="0054289B">
        <w:rPr>
          <w:rFonts w:ascii="Times New Roman" w:eastAsia="Times New Roman" w:hAnsi="Times New Roman" w:cs="Times New Roman"/>
          <w:color w:val="CFA600"/>
          <w:sz w:val="24"/>
          <w:szCs w:val="24"/>
        </w:rPr>
        <w:t xml:space="preserve">          DELTA        LOS ANGELES        West US       Hub   Gates 40-48  2018-12-31      70.0         Average  Somewhat safe             Neutral</w:t>
      </w:r>
    </w:p>
    <w:p w14:paraId="173C185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3     1157   Tuesday      SOUTHWEST        LOS ANGELES        West US       Hub   Gates 20-</w:t>
      </w:r>
      <w:proofErr w:type="gramStart"/>
      <w:r w:rsidRPr="0054289B">
        <w:rPr>
          <w:rFonts w:ascii="Times New Roman" w:eastAsia="Times New Roman" w:hAnsi="Times New Roman" w:cs="Times New Roman"/>
          <w:color w:val="CFA600"/>
          <w:sz w:val="24"/>
          <w:szCs w:val="24"/>
        </w:rPr>
        <w:t>39  2018</w:t>
      </w:r>
      <w:proofErr w:type="gramEnd"/>
      <w:r w:rsidRPr="0054289B">
        <w:rPr>
          <w:rFonts w:ascii="Times New Roman" w:eastAsia="Times New Roman" w:hAnsi="Times New Roman" w:cs="Times New Roman"/>
          <w:color w:val="CFA600"/>
          <w:sz w:val="24"/>
          <w:szCs w:val="24"/>
        </w:rPr>
        <w:t>-12-31     190.0           Clean      Very safe  Somewhat satisfied</w:t>
      </w:r>
    </w:p>
    <w:p w14:paraId="777F1E6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5      </w:t>
      </w:r>
      <w:proofErr w:type="gramStart"/>
      <w:r w:rsidRPr="0054289B">
        <w:rPr>
          <w:rFonts w:ascii="Times New Roman" w:eastAsia="Times New Roman" w:hAnsi="Times New Roman" w:cs="Times New Roman"/>
          <w:color w:val="CFA600"/>
          <w:sz w:val="24"/>
          <w:szCs w:val="24"/>
        </w:rPr>
        <w:t>634  Thursday</w:t>
      </w:r>
      <w:proofErr w:type="gramEnd"/>
      <w:r w:rsidRPr="0054289B">
        <w:rPr>
          <w:rFonts w:ascii="Times New Roman" w:eastAsia="Times New Roman" w:hAnsi="Times New Roman" w:cs="Times New Roman"/>
          <w:color w:val="CFA600"/>
          <w:sz w:val="24"/>
          <w:szCs w:val="24"/>
        </w:rPr>
        <w:t xml:space="preserve">         ALASKA             NEWARK        East US       Hub   Gates 50-59  2018-12-31     140.0  Somewhat clean      Very safe      Very satisfied</w:t>
      </w:r>
    </w:p>
    <w:p w14:paraId="62BED406"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       ...            ...                ...            ...       ...           ...         ...       ...             ...            ...                 ...</w:t>
      </w:r>
    </w:p>
    <w:p w14:paraId="4DD8CC69"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roofErr w:type="gramStart"/>
      <w:r w:rsidRPr="0054289B">
        <w:rPr>
          <w:rFonts w:ascii="Times New Roman" w:eastAsia="Times New Roman" w:hAnsi="Times New Roman" w:cs="Times New Roman"/>
          <w:color w:val="CFA600"/>
          <w:sz w:val="24"/>
          <w:szCs w:val="24"/>
        </w:rPr>
        <w:t>2804  1475</w:t>
      </w:r>
      <w:proofErr w:type="gramEnd"/>
      <w:r w:rsidRPr="0054289B">
        <w:rPr>
          <w:rFonts w:ascii="Times New Roman" w:eastAsia="Times New Roman" w:hAnsi="Times New Roman" w:cs="Times New Roman"/>
          <w:color w:val="CFA600"/>
          <w:sz w:val="24"/>
          <w:szCs w:val="24"/>
        </w:rPr>
        <w:t xml:space="preserve">   Tuesday         ALASKA       NEW YORK-JFK        East US       Hub   Gates 50-59  2018-12-31     280.0  Somewhat clean        Neutral  Somewhat satisfied</w:t>
      </w:r>
    </w:p>
    <w:p w14:paraId="1126B702"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roofErr w:type="gramStart"/>
      <w:r w:rsidRPr="0054289B">
        <w:rPr>
          <w:rFonts w:ascii="Times New Roman" w:eastAsia="Times New Roman" w:hAnsi="Times New Roman" w:cs="Times New Roman"/>
          <w:color w:val="CFA600"/>
          <w:sz w:val="24"/>
          <w:szCs w:val="24"/>
        </w:rPr>
        <w:t>2805  2222</w:t>
      </w:r>
      <w:proofErr w:type="gramEnd"/>
      <w:r w:rsidRPr="0054289B">
        <w:rPr>
          <w:rFonts w:ascii="Times New Roman" w:eastAsia="Times New Roman" w:hAnsi="Times New Roman" w:cs="Times New Roman"/>
          <w:color w:val="CFA600"/>
          <w:sz w:val="24"/>
          <w:szCs w:val="24"/>
        </w:rPr>
        <w:t xml:space="preserve">  Thursday      SOUTHWEST            PHOENIX        West US       Hub   Gates 20-39  2018-12-31     165.0           Clean      Very safe      Very satisfied</w:t>
      </w:r>
    </w:p>
    <w:p w14:paraId="1547798F"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roofErr w:type="gramStart"/>
      <w:r w:rsidRPr="0054289B">
        <w:rPr>
          <w:rFonts w:ascii="Times New Roman" w:eastAsia="Times New Roman" w:hAnsi="Times New Roman" w:cs="Times New Roman"/>
          <w:color w:val="CFA600"/>
          <w:sz w:val="24"/>
          <w:szCs w:val="24"/>
        </w:rPr>
        <w:t>2806  2684</w:t>
      </w:r>
      <w:proofErr w:type="gramEnd"/>
      <w:r w:rsidRPr="0054289B">
        <w:rPr>
          <w:rFonts w:ascii="Times New Roman" w:eastAsia="Times New Roman" w:hAnsi="Times New Roman" w:cs="Times New Roman"/>
          <w:color w:val="CFA600"/>
          <w:sz w:val="24"/>
          <w:szCs w:val="24"/>
        </w:rPr>
        <w:t xml:space="preserve">    Friday         UNITED            ORLANDO        East US       Hub   Gates 70-90  2018-12-31      92.0           Clean      Very safe      Very satisfied</w:t>
      </w:r>
    </w:p>
    <w:p w14:paraId="720F0E68"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roofErr w:type="gramStart"/>
      <w:r w:rsidRPr="0054289B">
        <w:rPr>
          <w:rFonts w:ascii="Times New Roman" w:eastAsia="Times New Roman" w:hAnsi="Times New Roman" w:cs="Times New Roman"/>
          <w:color w:val="CFA600"/>
          <w:sz w:val="24"/>
          <w:szCs w:val="24"/>
        </w:rPr>
        <w:lastRenderedPageBreak/>
        <w:t>2807  2549</w:t>
      </w:r>
      <w:proofErr w:type="gramEnd"/>
      <w:r w:rsidRPr="0054289B">
        <w:rPr>
          <w:rFonts w:ascii="Times New Roman" w:eastAsia="Times New Roman" w:hAnsi="Times New Roman" w:cs="Times New Roman"/>
          <w:color w:val="CFA600"/>
          <w:sz w:val="24"/>
          <w:szCs w:val="24"/>
        </w:rPr>
        <w:t xml:space="preserve">   Tuesday        JETBLUE         LONG BEACH        West US     Small    Gates 1-12  2018-12-31      95.0           Clean  Somewhat safe      Very satisfied</w:t>
      </w:r>
    </w:p>
    <w:p w14:paraId="46A8931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roofErr w:type="gramStart"/>
      <w:r w:rsidRPr="0054289B">
        <w:rPr>
          <w:rFonts w:ascii="Times New Roman" w:eastAsia="Times New Roman" w:hAnsi="Times New Roman" w:cs="Times New Roman"/>
          <w:color w:val="CFA600"/>
          <w:sz w:val="24"/>
          <w:szCs w:val="24"/>
        </w:rPr>
        <w:t>2808  2162</w:t>
      </w:r>
      <w:proofErr w:type="gramEnd"/>
      <w:r w:rsidRPr="0054289B">
        <w:rPr>
          <w:rFonts w:ascii="Times New Roman" w:eastAsia="Times New Roman" w:hAnsi="Times New Roman" w:cs="Times New Roman"/>
          <w:color w:val="CFA600"/>
          <w:sz w:val="24"/>
          <w:szCs w:val="24"/>
        </w:rPr>
        <w:t xml:space="preserve">  Saturday  CHINA EASTERN            QINGDAO           Asia     Large    Gates 1-12  2018-12-31     220.0           Clean      Very safe  Somewhat satisfied</w:t>
      </w:r>
    </w:p>
    <w:p w14:paraId="4C205F3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10F22DE8" w14:textId="77777777" w:rsidR="0054289B" w:rsidRPr="0054289B" w:rsidRDefault="0054289B" w:rsidP="0054289B">
      <w:pPr>
        <w:spacing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[2474 rows x 12 columns]</w:t>
      </w:r>
    </w:p>
    <w:p w14:paraId="35D7DE18"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p>
    <w:p w14:paraId="35701D21"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&lt;script.py&gt; output:</w:t>
      </w:r>
    </w:p>
    <w:p w14:paraId="291A4FBC"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id        day           </w:t>
      </w:r>
      <w:proofErr w:type="gramStart"/>
      <w:r w:rsidRPr="0054289B">
        <w:rPr>
          <w:rFonts w:ascii="Times New Roman" w:eastAsia="Times New Roman" w:hAnsi="Times New Roman" w:cs="Times New Roman"/>
          <w:color w:val="CFA600"/>
          <w:sz w:val="24"/>
          <w:szCs w:val="24"/>
        </w:rPr>
        <w:t>airline  destination</w:t>
      </w:r>
      <w:proofErr w:type="gram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dest_region</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dest_size</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boarding_area</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dept_time</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wait_min</w:t>
      </w:r>
      <w:proofErr w:type="spellEnd"/>
      <w:r w:rsidRPr="0054289B">
        <w:rPr>
          <w:rFonts w:ascii="Times New Roman" w:eastAsia="Times New Roman" w:hAnsi="Times New Roman" w:cs="Times New Roman"/>
          <w:color w:val="CFA600"/>
          <w:sz w:val="24"/>
          <w:szCs w:val="24"/>
        </w:rPr>
        <w:t xml:space="preserve">   cleanliness         safety        satisfaction</w:t>
      </w:r>
    </w:p>
    <w:p w14:paraId="7171A37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4    </w:t>
      </w:r>
      <w:proofErr w:type="gramStart"/>
      <w:r w:rsidRPr="0054289B">
        <w:rPr>
          <w:rFonts w:ascii="Times New Roman" w:eastAsia="Times New Roman" w:hAnsi="Times New Roman" w:cs="Times New Roman"/>
          <w:color w:val="CFA600"/>
          <w:sz w:val="24"/>
          <w:szCs w:val="24"/>
        </w:rPr>
        <w:t>2992  Wednesday</w:t>
      </w:r>
      <w:proofErr w:type="gramEnd"/>
      <w:r w:rsidRPr="0054289B">
        <w:rPr>
          <w:rFonts w:ascii="Times New Roman" w:eastAsia="Times New Roman" w:hAnsi="Times New Roman" w:cs="Times New Roman"/>
          <w:color w:val="CFA600"/>
          <w:sz w:val="24"/>
          <w:szCs w:val="24"/>
        </w:rPr>
        <w:t xml:space="preserve">          AMERICAN        MIAMI      East US       Hub   Gates 50-59  2018-12-31     559.0  Unacceptable      Very safe  Somewhat satisfied</w:t>
      </w:r>
    </w:p>
    <w:p w14:paraId="2F998AC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18   2913     </w:t>
      </w:r>
      <w:proofErr w:type="gramStart"/>
      <w:r w:rsidRPr="0054289B">
        <w:rPr>
          <w:rFonts w:ascii="Times New Roman" w:eastAsia="Times New Roman" w:hAnsi="Times New Roman" w:cs="Times New Roman"/>
          <w:color w:val="CFA600"/>
          <w:sz w:val="24"/>
          <w:szCs w:val="24"/>
        </w:rPr>
        <w:t>Friday  TURKISH</w:t>
      </w:r>
      <w:proofErr w:type="gramEnd"/>
      <w:r w:rsidRPr="0054289B">
        <w:rPr>
          <w:rFonts w:ascii="Times New Roman" w:eastAsia="Times New Roman" w:hAnsi="Times New Roman" w:cs="Times New Roman"/>
          <w:color w:val="CFA600"/>
          <w:sz w:val="24"/>
          <w:szCs w:val="24"/>
        </w:rPr>
        <w:t xml:space="preserve"> AIRLINES     ISTANBUL  Middle East       Hub  Gates 91-102  2018-12-31     225.0  Unacceptable      Very safe  Somewhat satisfied</w:t>
      </w:r>
    </w:p>
    <w:p w14:paraId="306D3607"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w:t>
      </w:r>
      <w:proofErr w:type="gramStart"/>
      <w:r w:rsidRPr="0054289B">
        <w:rPr>
          <w:rFonts w:ascii="Times New Roman" w:eastAsia="Times New Roman" w:hAnsi="Times New Roman" w:cs="Times New Roman"/>
          <w:color w:val="CFA600"/>
          <w:sz w:val="24"/>
          <w:szCs w:val="24"/>
        </w:rPr>
        <w:t>100  2321</w:t>
      </w:r>
      <w:proofErr w:type="gramEnd"/>
      <w:r w:rsidRPr="0054289B">
        <w:rPr>
          <w:rFonts w:ascii="Times New Roman" w:eastAsia="Times New Roman" w:hAnsi="Times New Roman" w:cs="Times New Roman"/>
          <w:color w:val="CFA600"/>
          <w:sz w:val="24"/>
          <w:szCs w:val="24"/>
        </w:rPr>
        <w:t xml:space="preserve">  Wednesday         SOUTHWEST  LOS ANGELES      West US       Hub   Gates 20-39  2018-12-31     130.0  Unacceptable  Somewhat safe  Somewhat satisfied</w:t>
      </w:r>
    </w:p>
    <w:p w14:paraId="68BE868E"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id       day        airline        destination    </w:t>
      </w:r>
      <w:proofErr w:type="spellStart"/>
      <w:r w:rsidRPr="0054289B">
        <w:rPr>
          <w:rFonts w:ascii="Times New Roman" w:eastAsia="Times New Roman" w:hAnsi="Times New Roman" w:cs="Times New Roman"/>
          <w:color w:val="CFA600"/>
          <w:sz w:val="24"/>
          <w:szCs w:val="24"/>
        </w:rPr>
        <w:t>dest_region</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dest_size</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boarding_area</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dept_</w:t>
      </w:r>
      <w:proofErr w:type="gramStart"/>
      <w:r w:rsidRPr="0054289B">
        <w:rPr>
          <w:rFonts w:ascii="Times New Roman" w:eastAsia="Times New Roman" w:hAnsi="Times New Roman" w:cs="Times New Roman"/>
          <w:color w:val="CFA600"/>
          <w:sz w:val="24"/>
          <w:szCs w:val="24"/>
        </w:rPr>
        <w:t>time</w:t>
      </w:r>
      <w:proofErr w:type="spellEnd"/>
      <w:r w:rsidRPr="0054289B">
        <w:rPr>
          <w:rFonts w:ascii="Times New Roman" w:eastAsia="Times New Roman" w:hAnsi="Times New Roman" w:cs="Times New Roman"/>
          <w:color w:val="CFA600"/>
          <w:sz w:val="24"/>
          <w:szCs w:val="24"/>
        </w:rPr>
        <w:t xml:space="preserve">  </w:t>
      </w:r>
      <w:proofErr w:type="spellStart"/>
      <w:r w:rsidRPr="0054289B">
        <w:rPr>
          <w:rFonts w:ascii="Times New Roman" w:eastAsia="Times New Roman" w:hAnsi="Times New Roman" w:cs="Times New Roman"/>
          <w:color w:val="CFA600"/>
          <w:sz w:val="24"/>
          <w:szCs w:val="24"/>
        </w:rPr>
        <w:t>wait</w:t>
      </w:r>
      <w:proofErr w:type="gramEnd"/>
      <w:r w:rsidRPr="0054289B">
        <w:rPr>
          <w:rFonts w:ascii="Times New Roman" w:eastAsia="Times New Roman" w:hAnsi="Times New Roman" w:cs="Times New Roman"/>
          <w:color w:val="CFA600"/>
          <w:sz w:val="24"/>
          <w:szCs w:val="24"/>
        </w:rPr>
        <w:t>_min</w:t>
      </w:r>
      <w:proofErr w:type="spellEnd"/>
      <w:r w:rsidRPr="0054289B">
        <w:rPr>
          <w:rFonts w:ascii="Times New Roman" w:eastAsia="Times New Roman" w:hAnsi="Times New Roman" w:cs="Times New Roman"/>
          <w:color w:val="CFA600"/>
          <w:sz w:val="24"/>
          <w:szCs w:val="24"/>
        </w:rPr>
        <w:t xml:space="preserve">     cleanliness         safety        satisfaction</w:t>
      </w:r>
    </w:p>
    <w:p w14:paraId="703CD18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0     1351   Tuesday    UNITED INTL             KANSAI           Asia       </w:t>
      </w:r>
      <w:proofErr w:type="gramStart"/>
      <w:r w:rsidRPr="0054289B">
        <w:rPr>
          <w:rFonts w:ascii="Times New Roman" w:eastAsia="Times New Roman" w:hAnsi="Times New Roman" w:cs="Times New Roman"/>
          <w:color w:val="CFA600"/>
          <w:sz w:val="24"/>
          <w:szCs w:val="24"/>
        </w:rPr>
        <w:t>Hub  Gates</w:t>
      </w:r>
      <w:proofErr w:type="gramEnd"/>
      <w:r w:rsidRPr="0054289B">
        <w:rPr>
          <w:rFonts w:ascii="Times New Roman" w:eastAsia="Times New Roman" w:hAnsi="Times New Roman" w:cs="Times New Roman"/>
          <w:color w:val="CFA600"/>
          <w:sz w:val="24"/>
          <w:szCs w:val="24"/>
        </w:rPr>
        <w:t xml:space="preserve"> 91-102  2018-12-31     115.0           Clean        Neutral      Very satisfied</w:t>
      </w:r>
    </w:p>
    <w:p w14:paraId="683ED6A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1      373    Friday         </w:t>
      </w:r>
      <w:proofErr w:type="gramStart"/>
      <w:r w:rsidRPr="0054289B">
        <w:rPr>
          <w:rFonts w:ascii="Times New Roman" w:eastAsia="Times New Roman" w:hAnsi="Times New Roman" w:cs="Times New Roman"/>
          <w:color w:val="CFA600"/>
          <w:sz w:val="24"/>
          <w:szCs w:val="24"/>
        </w:rPr>
        <w:t>ALASKA  SAN</w:t>
      </w:r>
      <w:proofErr w:type="gramEnd"/>
      <w:r w:rsidRPr="0054289B">
        <w:rPr>
          <w:rFonts w:ascii="Times New Roman" w:eastAsia="Times New Roman" w:hAnsi="Times New Roman" w:cs="Times New Roman"/>
          <w:color w:val="CFA600"/>
          <w:sz w:val="24"/>
          <w:szCs w:val="24"/>
        </w:rPr>
        <w:t xml:space="preserve"> JOSE DEL CABO  Canada/Mexico     Small   Gates 50-59  2018-12-31     135.0           Clean      Very safe      Very satisfied</w:t>
      </w:r>
    </w:p>
    <w:p w14:paraId="4DBD778B"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2     </w:t>
      </w:r>
      <w:proofErr w:type="gramStart"/>
      <w:r w:rsidRPr="0054289B">
        <w:rPr>
          <w:rFonts w:ascii="Times New Roman" w:eastAsia="Times New Roman" w:hAnsi="Times New Roman" w:cs="Times New Roman"/>
          <w:color w:val="CFA600"/>
          <w:sz w:val="24"/>
          <w:szCs w:val="24"/>
        </w:rPr>
        <w:t>2820  Thursday</w:t>
      </w:r>
      <w:proofErr w:type="gramEnd"/>
      <w:r w:rsidRPr="0054289B">
        <w:rPr>
          <w:rFonts w:ascii="Times New Roman" w:eastAsia="Times New Roman" w:hAnsi="Times New Roman" w:cs="Times New Roman"/>
          <w:color w:val="CFA600"/>
          <w:sz w:val="24"/>
          <w:szCs w:val="24"/>
        </w:rPr>
        <w:t xml:space="preserve">          DELTA        LOS ANGELES        West US       Hub   Gates 40-48  2018-12-31      70.0         Average  Somewhat safe             Neutral</w:t>
      </w:r>
    </w:p>
    <w:p w14:paraId="789FF625"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3     1157   Tuesday      SOUTHWEST        LOS ANGELES        West US       Hub   Gates 20-</w:t>
      </w:r>
      <w:proofErr w:type="gramStart"/>
      <w:r w:rsidRPr="0054289B">
        <w:rPr>
          <w:rFonts w:ascii="Times New Roman" w:eastAsia="Times New Roman" w:hAnsi="Times New Roman" w:cs="Times New Roman"/>
          <w:color w:val="CFA600"/>
          <w:sz w:val="24"/>
          <w:szCs w:val="24"/>
        </w:rPr>
        <w:t>39  2018</w:t>
      </w:r>
      <w:proofErr w:type="gramEnd"/>
      <w:r w:rsidRPr="0054289B">
        <w:rPr>
          <w:rFonts w:ascii="Times New Roman" w:eastAsia="Times New Roman" w:hAnsi="Times New Roman" w:cs="Times New Roman"/>
          <w:color w:val="CFA600"/>
          <w:sz w:val="24"/>
          <w:szCs w:val="24"/>
        </w:rPr>
        <w:t>-12-31     190.0           Clean      Very safe  Somewhat satisfied</w:t>
      </w:r>
    </w:p>
    <w:p w14:paraId="2BB2E3CD"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5      </w:t>
      </w:r>
      <w:proofErr w:type="gramStart"/>
      <w:r w:rsidRPr="0054289B">
        <w:rPr>
          <w:rFonts w:ascii="Times New Roman" w:eastAsia="Times New Roman" w:hAnsi="Times New Roman" w:cs="Times New Roman"/>
          <w:color w:val="CFA600"/>
          <w:sz w:val="24"/>
          <w:szCs w:val="24"/>
        </w:rPr>
        <w:t>634  Thursday</w:t>
      </w:r>
      <w:proofErr w:type="gramEnd"/>
      <w:r w:rsidRPr="0054289B">
        <w:rPr>
          <w:rFonts w:ascii="Times New Roman" w:eastAsia="Times New Roman" w:hAnsi="Times New Roman" w:cs="Times New Roman"/>
          <w:color w:val="CFA600"/>
          <w:sz w:val="24"/>
          <w:szCs w:val="24"/>
        </w:rPr>
        <w:t xml:space="preserve">         ALASKA             NEWARK        East US       Hub   Gates 50-59  2018-12-31     140.0  Somewhat clean      Very safe      Very satisfied</w:t>
      </w:r>
    </w:p>
    <w:p w14:paraId="08D9FAC7"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    ...       ...            ...                ...            ...       ...           ...         ...       ...             ...            ...                 ...</w:t>
      </w:r>
    </w:p>
    <w:p w14:paraId="2D766CD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w:t>
      </w:r>
      <w:proofErr w:type="gramStart"/>
      <w:r w:rsidRPr="0054289B">
        <w:rPr>
          <w:rFonts w:ascii="Times New Roman" w:eastAsia="Times New Roman" w:hAnsi="Times New Roman" w:cs="Times New Roman"/>
          <w:color w:val="CFA600"/>
          <w:sz w:val="24"/>
          <w:szCs w:val="24"/>
        </w:rPr>
        <w:t>2804  1475</w:t>
      </w:r>
      <w:proofErr w:type="gramEnd"/>
      <w:r w:rsidRPr="0054289B">
        <w:rPr>
          <w:rFonts w:ascii="Times New Roman" w:eastAsia="Times New Roman" w:hAnsi="Times New Roman" w:cs="Times New Roman"/>
          <w:color w:val="CFA600"/>
          <w:sz w:val="24"/>
          <w:szCs w:val="24"/>
        </w:rPr>
        <w:t xml:space="preserve">   Tuesday         ALASKA       NEW YORK-JFK        East US       Hub   Gates 50-59  2018-12-31     280.0  Somewhat clean        Neutral  Somewhat satisfied</w:t>
      </w:r>
    </w:p>
    <w:p w14:paraId="3339ADE6"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w:t>
      </w:r>
      <w:proofErr w:type="gramStart"/>
      <w:r w:rsidRPr="0054289B">
        <w:rPr>
          <w:rFonts w:ascii="Times New Roman" w:eastAsia="Times New Roman" w:hAnsi="Times New Roman" w:cs="Times New Roman"/>
          <w:color w:val="CFA600"/>
          <w:sz w:val="24"/>
          <w:szCs w:val="24"/>
        </w:rPr>
        <w:t>2805  2222</w:t>
      </w:r>
      <w:proofErr w:type="gramEnd"/>
      <w:r w:rsidRPr="0054289B">
        <w:rPr>
          <w:rFonts w:ascii="Times New Roman" w:eastAsia="Times New Roman" w:hAnsi="Times New Roman" w:cs="Times New Roman"/>
          <w:color w:val="CFA600"/>
          <w:sz w:val="24"/>
          <w:szCs w:val="24"/>
        </w:rPr>
        <w:t xml:space="preserve">  Thursday      SOUTHWEST            PHOENIX        West US       Hub   Gates 20-39  2018-12-31     165.0           Clean      Very safe      Very satisfied</w:t>
      </w:r>
    </w:p>
    <w:p w14:paraId="46D122D3"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w:t>
      </w:r>
      <w:proofErr w:type="gramStart"/>
      <w:r w:rsidRPr="0054289B">
        <w:rPr>
          <w:rFonts w:ascii="Times New Roman" w:eastAsia="Times New Roman" w:hAnsi="Times New Roman" w:cs="Times New Roman"/>
          <w:color w:val="CFA600"/>
          <w:sz w:val="24"/>
          <w:szCs w:val="24"/>
        </w:rPr>
        <w:t>2806  2684</w:t>
      </w:r>
      <w:proofErr w:type="gramEnd"/>
      <w:r w:rsidRPr="0054289B">
        <w:rPr>
          <w:rFonts w:ascii="Times New Roman" w:eastAsia="Times New Roman" w:hAnsi="Times New Roman" w:cs="Times New Roman"/>
          <w:color w:val="CFA600"/>
          <w:sz w:val="24"/>
          <w:szCs w:val="24"/>
        </w:rPr>
        <w:t xml:space="preserve">    Friday         UNITED            ORLANDO        East US       Hub   Gates 70-90  2018-12-31      92.0           Clean      Very safe      Very satisfied</w:t>
      </w:r>
    </w:p>
    <w:p w14:paraId="6031E36C" w14:textId="77777777" w:rsidR="0054289B" w:rsidRPr="0054289B" w:rsidRDefault="0054289B" w:rsidP="0054289B">
      <w:pPr>
        <w:spacing w:after="0"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w:t>
      </w:r>
      <w:proofErr w:type="gramStart"/>
      <w:r w:rsidRPr="0054289B">
        <w:rPr>
          <w:rFonts w:ascii="Times New Roman" w:eastAsia="Times New Roman" w:hAnsi="Times New Roman" w:cs="Times New Roman"/>
          <w:color w:val="CFA600"/>
          <w:sz w:val="24"/>
          <w:szCs w:val="24"/>
        </w:rPr>
        <w:t>2807  2549</w:t>
      </w:r>
      <w:proofErr w:type="gramEnd"/>
      <w:r w:rsidRPr="0054289B">
        <w:rPr>
          <w:rFonts w:ascii="Times New Roman" w:eastAsia="Times New Roman" w:hAnsi="Times New Roman" w:cs="Times New Roman"/>
          <w:color w:val="CFA600"/>
          <w:sz w:val="24"/>
          <w:szCs w:val="24"/>
        </w:rPr>
        <w:t xml:space="preserve">   Tuesday        JETBLUE         LONG BEACH        West US     Small    Gates 1-12  2018-12-31      95.0           Clean  Somewhat safe      Very satisfied</w:t>
      </w:r>
    </w:p>
    <w:p w14:paraId="74EEA037" w14:textId="77777777" w:rsidR="0054289B" w:rsidRPr="0054289B" w:rsidRDefault="0054289B" w:rsidP="0054289B">
      <w:pPr>
        <w:spacing w:line="240" w:lineRule="auto"/>
        <w:rPr>
          <w:rFonts w:ascii="Times New Roman" w:eastAsia="Times New Roman" w:hAnsi="Times New Roman" w:cs="Times New Roman"/>
          <w:color w:val="CFA600"/>
          <w:sz w:val="24"/>
          <w:szCs w:val="24"/>
        </w:rPr>
      </w:pPr>
      <w:r w:rsidRPr="0054289B">
        <w:rPr>
          <w:rFonts w:ascii="Times New Roman" w:eastAsia="Times New Roman" w:hAnsi="Times New Roman" w:cs="Times New Roman"/>
          <w:color w:val="CFA600"/>
          <w:sz w:val="24"/>
          <w:szCs w:val="24"/>
        </w:rPr>
        <w:t xml:space="preserve">    </w:t>
      </w:r>
      <w:proofErr w:type="gramStart"/>
      <w:r w:rsidRPr="0054289B">
        <w:rPr>
          <w:rFonts w:ascii="Times New Roman" w:eastAsia="Times New Roman" w:hAnsi="Times New Roman" w:cs="Times New Roman"/>
          <w:color w:val="CFA600"/>
          <w:sz w:val="24"/>
          <w:szCs w:val="24"/>
        </w:rPr>
        <w:t>2808  2162</w:t>
      </w:r>
      <w:proofErr w:type="gramEnd"/>
      <w:r w:rsidRPr="0054289B">
        <w:rPr>
          <w:rFonts w:ascii="Times New Roman" w:eastAsia="Times New Roman" w:hAnsi="Times New Roman" w:cs="Times New Roman"/>
          <w:color w:val="CFA600"/>
          <w:sz w:val="24"/>
          <w:szCs w:val="24"/>
        </w:rPr>
        <w:t xml:space="preserve">  Saturday  CHINA EASTERN            QINGDAO           Asia     Large    Gates 1-12  2018-12-31     220.0           Clean      Very safe  Somewhat satisfied</w:t>
      </w:r>
    </w:p>
    <w:p w14:paraId="499FF04F" w14:textId="4C65F3FD" w:rsidR="0054289B" w:rsidRDefault="00A56A94">
      <w:r>
        <w:t xml:space="preserve">Great _consistent_ work! Keep it up! In the next lesson, we'll be looking at more </w:t>
      </w:r>
      <w:proofErr w:type="gramStart"/>
      <w:r>
        <w:t>in depth</w:t>
      </w:r>
      <w:proofErr w:type="gramEnd"/>
      <w:r>
        <w:t xml:space="preserve"> solutions to dealing with dirty categorical data.</w:t>
      </w:r>
    </w:p>
    <w:p w14:paraId="1C610066" w14:textId="77777777" w:rsidR="00E27AB1" w:rsidRDefault="00E27AB1" w:rsidP="00E27AB1">
      <w:pPr>
        <w:pStyle w:val="Heading1"/>
      </w:pPr>
      <w:r>
        <w:t>Categorical variables</w:t>
      </w:r>
    </w:p>
    <w:p w14:paraId="5058FB55" w14:textId="77777777" w:rsidR="00E27AB1" w:rsidRDefault="00E27AB1" w:rsidP="00E27AB1">
      <w:r>
        <w:rPr>
          <w:rStyle w:val="Strong"/>
        </w:rPr>
        <w:t>50 XP</w:t>
      </w:r>
    </w:p>
    <w:p w14:paraId="00AEC127" w14:textId="77777777" w:rsidR="00E27AB1" w:rsidRDefault="00E27AB1" w:rsidP="00E27AB1">
      <w:pPr>
        <w:pStyle w:val="Heading2"/>
      </w:pPr>
      <w:r>
        <w:lastRenderedPageBreak/>
        <w:t>1. Categorical variables</w:t>
      </w:r>
    </w:p>
    <w:p w14:paraId="4B349D67" w14:textId="77777777" w:rsidR="00E27AB1" w:rsidRDefault="00E27AB1" w:rsidP="00E27AB1">
      <w:pPr>
        <w:pStyle w:val="NormalWeb"/>
      </w:pPr>
      <w:proofErr w:type="gramStart"/>
      <w:r>
        <w:t>Awesome</w:t>
      </w:r>
      <w:proofErr w:type="gramEnd"/>
      <w:r>
        <w:t xml:space="preserve"> work on the last lesson. Now </w:t>
      </w:r>
      <w:proofErr w:type="gramStart"/>
      <w:r>
        <w:t>let's</w:t>
      </w:r>
      <w:proofErr w:type="gramEnd"/>
      <w:r>
        <w:t xml:space="preserve"> discuss other types of problems that could affect categorical variables. </w:t>
      </w:r>
    </w:p>
    <w:p w14:paraId="3C876704" w14:textId="77777777" w:rsidR="00E27AB1" w:rsidRDefault="00E27AB1" w:rsidP="00E27AB1">
      <w:pPr>
        <w:pStyle w:val="Heading2"/>
      </w:pPr>
      <w:r>
        <w:t>2. What type of errors could we have?</w:t>
      </w:r>
    </w:p>
    <w:p w14:paraId="3187C74A" w14:textId="77777777" w:rsidR="00E27AB1" w:rsidRDefault="00E27AB1" w:rsidP="00E27AB1">
      <w:pPr>
        <w:pStyle w:val="NormalWeb"/>
      </w:pPr>
      <w:r>
        <w:t xml:space="preserve">In the last lesson, we saw how categorical data </w:t>
      </w:r>
      <w:proofErr w:type="gramStart"/>
      <w:r>
        <w:t>has a value membership constraint</w:t>
      </w:r>
      <w:proofErr w:type="gramEnd"/>
      <w:r>
        <w:t xml:space="preserve">, where columns need to have a predefined set of values. However, this is not the only set of problems we may </w:t>
      </w:r>
      <w:proofErr w:type="gramStart"/>
      <w:r>
        <w:t>encounter</w:t>
      </w:r>
      <w:proofErr w:type="gramEnd"/>
      <w:r>
        <w:t xml:space="preserve">. When cleaning categorical data, some of the problems we may </w:t>
      </w:r>
      <w:proofErr w:type="gramStart"/>
      <w:r>
        <w:t>encounter</w:t>
      </w:r>
      <w:proofErr w:type="gramEnd"/>
      <w:r>
        <w:t xml:space="preserve"> include value inconsistency, the presence of too many categories that could be collapsed into one, and making sure data is of the right type. </w:t>
      </w:r>
    </w:p>
    <w:p w14:paraId="40F53C9F" w14:textId="77777777" w:rsidR="00E27AB1" w:rsidRDefault="00E27AB1" w:rsidP="00E27AB1">
      <w:pPr>
        <w:pStyle w:val="Heading2"/>
      </w:pPr>
      <w:r>
        <w:t>3. Value consistency</w:t>
      </w:r>
    </w:p>
    <w:p w14:paraId="1B237854" w14:textId="77777777" w:rsidR="00E27AB1" w:rsidRDefault="00E27AB1" w:rsidP="00E27AB1">
      <w:pPr>
        <w:pStyle w:val="NormalWeb"/>
      </w:pPr>
      <w:proofErr w:type="gramStart"/>
      <w:r>
        <w:t>Let's</w:t>
      </w:r>
      <w:proofErr w:type="gramEnd"/>
      <w:r>
        <w:t xml:space="preserve"> start </w:t>
      </w:r>
      <w:proofErr w:type="gramStart"/>
      <w:r>
        <w:t>with</w:t>
      </w:r>
      <w:proofErr w:type="gramEnd"/>
      <w:r>
        <w:t xml:space="preserve"> making sure our categorical data is consistent. A common categorical data problem is having values that slightly differ because of capitalization. Not treating this could lead to misleading results when we decide to analyze our data, for example, </w:t>
      </w:r>
      <w:proofErr w:type="gramStart"/>
      <w:r>
        <w:t>let's</w:t>
      </w:r>
      <w:proofErr w:type="gramEnd"/>
      <w:r>
        <w:t xml:space="preserve"> assume we're working with a demographics dataset, and we have a marriage status column with inconsistent capitalization. </w:t>
      </w:r>
      <w:proofErr w:type="gramStart"/>
      <w:r>
        <w:t>Here's</w:t>
      </w:r>
      <w:proofErr w:type="gramEnd"/>
      <w:r>
        <w:t xml:space="preserve"> what counting the number of married people in the </w:t>
      </w:r>
      <w:proofErr w:type="spellStart"/>
      <w:r>
        <w:t>marriage_status</w:t>
      </w:r>
      <w:proofErr w:type="spellEnd"/>
      <w:r>
        <w:t xml:space="preserve"> Series would look like. Note that the dot-</w:t>
      </w:r>
      <w:proofErr w:type="spellStart"/>
      <w:r>
        <w:t>value_</w:t>
      </w:r>
      <w:proofErr w:type="gramStart"/>
      <w:r>
        <w:t>counts</w:t>
      </w:r>
      <w:proofErr w:type="spellEnd"/>
      <w:r>
        <w:t>(</w:t>
      </w:r>
      <w:proofErr w:type="gramEnd"/>
      <w:r>
        <w:t xml:space="preserve">) methods works on Series only. </w:t>
      </w:r>
    </w:p>
    <w:p w14:paraId="3ACBFCD1" w14:textId="77777777" w:rsidR="00E27AB1" w:rsidRDefault="00E27AB1" w:rsidP="00E27AB1">
      <w:pPr>
        <w:pStyle w:val="Heading2"/>
      </w:pPr>
      <w:r>
        <w:t>4. Value consistency</w:t>
      </w:r>
    </w:p>
    <w:p w14:paraId="3EAEB0A6" w14:textId="77777777" w:rsidR="00E27AB1" w:rsidRDefault="00E27AB1" w:rsidP="00E27AB1">
      <w:pPr>
        <w:pStyle w:val="NormalWeb"/>
      </w:pPr>
      <w:r>
        <w:t xml:space="preserve">For a </w:t>
      </w:r>
      <w:proofErr w:type="spellStart"/>
      <w:r>
        <w:t>DataFrame</w:t>
      </w:r>
      <w:proofErr w:type="spellEnd"/>
      <w:r>
        <w:t xml:space="preserve">, we can </w:t>
      </w:r>
      <w:proofErr w:type="spellStart"/>
      <w:proofErr w:type="gramStart"/>
      <w:r>
        <w:t>groupby</w:t>
      </w:r>
      <w:proofErr w:type="spellEnd"/>
      <w:proofErr w:type="gramEnd"/>
      <w:r>
        <w:t xml:space="preserve"> the column and use the dot-</w:t>
      </w:r>
      <w:proofErr w:type="gramStart"/>
      <w:r>
        <w:t>count(</w:t>
      </w:r>
      <w:proofErr w:type="gramEnd"/>
      <w:r>
        <w:t xml:space="preserve">) method. </w:t>
      </w:r>
    </w:p>
    <w:p w14:paraId="4EBB9829" w14:textId="77777777" w:rsidR="00E27AB1" w:rsidRDefault="00E27AB1" w:rsidP="00E27AB1">
      <w:pPr>
        <w:pStyle w:val="Heading2"/>
      </w:pPr>
      <w:r>
        <w:t>5. Value consistency</w:t>
      </w:r>
    </w:p>
    <w:p w14:paraId="0DC93E28" w14:textId="77777777" w:rsidR="00E27AB1" w:rsidRDefault="00E27AB1" w:rsidP="00E27AB1">
      <w:pPr>
        <w:pStyle w:val="NormalWeb"/>
      </w:pPr>
      <w:r>
        <w:t xml:space="preserve">To deal with this, we can either capitalize or lowercase the </w:t>
      </w:r>
      <w:proofErr w:type="spellStart"/>
      <w:r>
        <w:t>marriage_status</w:t>
      </w:r>
      <w:proofErr w:type="spellEnd"/>
      <w:r>
        <w:t xml:space="preserve"> column. This can be done with the str-dot-</w:t>
      </w:r>
      <w:proofErr w:type="gramStart"/>
      <w:r>
        <w:t>upper(</w:t>
      </w:r>
      <w:proofErr w:type="gramEnd"/>
      <w:r>
        <w:t xml:space="preserve">) or dot-lower() functions respectively. </w:t>
      </w:r>
    </w:p>
    <w:p w14:paraId="7C622F29" w14:textId="77777777" w:rsidR="00E27AB1" w:rsidRDefault="00E27AB1" w:rsidP="00E27AB1">
      <w:pPr>
        <w:pStyle w:val="Heading2"/>
      </w:pPr>
      <w:r>
        <w:t>6. Value consistency</w:t>
      </w:r>
    </w:p>
    <w:p w14:paraId="5DB845A8" w14:textId="77777777" w:rsidR="00E27AB1" w:rsidRDefault="00E27AB1" w:rsidP="00E27AB1">
      <w:pPr>
        <w:pStyle w:val="NormalWeb"/>
      </w:pPr>
      <w:r>
        <w:t xml:space="preserve">Another common problem with categorical values </w:t>
      </w:r>
      <w:proofErr w:type="gramStart"/>
      <w:r>
        <w:t>are</w:t>
      </w:r>
      <w:proofErr w:type="gramEnd"/>
      <w:r>
        <w:t xml:space="preserve"> leading or trailing spaces. For example, imagine the same demographics </w:t>
      </w:r>
      <w:proofErr w:type="spellStart"/>
      <w:r>
        <w:t>DataFrame</w:t>
      </w:r>
      <w:proofErr w:type="spellEnd"/>
      <w:r>
        <w:t xml:space="preserve"> </w:t>
      </w:r>
      <w:proofErr w:type="gramStart"/>
      <w:r>
        <w:t>containing</w:t>
      </w:r>
      <w:proofErr w:type="gramEnd"/>
      <w:r>
        <w:t xml:space="preserve"> values with leading spaces. </w:t>
      </w:r>
      <w:proofErr w:type="gramStart"/>
      <w:r>
        <w:t>Here's</w:t>
      </w:r>
      <w:proofErr w:type="gramEnd"/>
      <w:r>
        <w:t xml:space="preserve"> what the counts of married vs unmarried people would look like. Note that there is a married category with a trailing space on the right, which makes it hard to spot on the output, as opposed to unmarried. </w:t>
      </w:r>
    </w:p>
    <w:p w14:paraId="0155315A" w14:textId="77777777" w:rsidR="00E27AB1" w:rsidRDefault="00E27AB1" w:rsidP="00E27AB1">
      <w:pPr>
        <w:pStyle w:val="Heading2"/>
      </w:pPr>
      <w:r>
        <w:t>7. Value consistency</w:t>
      </w:r>
    </w:p>
    <w:p w14:paraId="3C52EBB7" w14:textId="77777777" w:rsidR="00E27AB1" w:rsidRDefault="00E27AB1" w:rsidP="00E27AB1">
      <w:pPr>
        <w:pStyle w:val="NormalWeb"/>
      </w:pPr>
      <w:r>
        <w:t>To remove leading spaces, we can use the str-dot-</w:t>
      </w:r>
      <w:proofErr w:type="gramStart"/>
      <w:r>
        <w:t>strip(</w:t>
      </w:r>
      <w:proofErr w:type="gramEnd"/>
      <w:r>
        <w:t xml:space="preserve">) method which when given no input, strips all leading and trailing white spaces. </w:t>
      </w:r>
    </w:p>
    <w:p w14:paraId="542990CA" w14:textId="77777777" w:rsidR="00E27AB1" w:rsidRDefault="00E27AB1" w:rsidP="00E27AB1">
      <w:pPr>
        <w:pStyle w:val="Heading2"/>
      </w:pPr>
      <w:r>
        <w:lastRenderedPageBreak/>
        <w:t>8. Collapsing data into categories</w:t>
      </w:r>
    </w:p>
    <w:p w14:paraId="59A47B5C" w14:textId="77777777" w:rsidR="00E27AB1" w:rsidRDefault="00E27AB1" w:rsidP="00E27AB1">
      <w:pPr>
        <w:pStyle w:val="NormalWeb"/>
      </w:pPr>
      <w:r>
        <w:t xml:space="preserve">Sometimes, we may want to create categories out of our data, such as creating household income groups from income data. To create categories out of data, </w:t>
      </w:r>
      <w:proofErr w:type="gramStart"/>
      <w:r>
        <w:t>let's</w:t>
      </w:r>
      <w:proofErr w:type="gramEnd"/>
      <w:r>
        <w:t xml:space="preserve"> use the example of creating an income group column in the demographics </w:t>
      </w:r>
      <w:proofErr w:type="spellStart"/>
      <w:r>
        <w:t>DataFrame</w:t>
      </w:r>
      <w:proofErr w:type="spellEnd"/>
      <w:r>
        <w:t xml:space="preserve">. We can do this in </w:t>
      </w:r>
      <w:proofErr w:type="gramStart"/>
      <w:r>
        <w:t>2</w:t>
      </w:r>
      <w:proofErr w:type="gramEnd"/>
      <w:r>
        <w:t xml:space="preserve"> ways. The first method utilizes the </w:t>
      </w:r>
      <w:proofErr w:type="spellStart"/>
      <w:r>
        <w:t>qcut</w:t>
      </w:r>
      <w:proofErr w:type="spellEnd"/>
      <w:r>
        <w:t xml:space="preserve"> function from pandas, which automatically divides our data based on its distribution into the number of categories we set in the q argument, we created the category names in the </w:t>
      </w:r>
      <w:proofErr w:type="spellStart"/>
      <w:r>
        <w:t>group_names</w:t>
      </w:r>
      <w:proofErr w:type="spellEnd"/>
      <w:r>
        <w:t xml:space="preserve"> list and fed it to the </w:t>
      </w:r>
      <w:proofErr w:type="gramStart"/>
      <w:r>
        <w:t>labels</w:t>
      </w:r>
      <w:proofErr w:type="gramEnd"/>
      <w:r>
        <w:t xml:space="preserve"> argument, returning the following. Notice that the first row </w:t>
      </w:r>
      <w:proofErr w:type="gramStart"/>
      <w:r>
        <w:t>actually misrepresents</w:t>
      </w:r>
      <w:proofErr w:type="gramEnd"/>
      <w:r>
        <w:t xml:space="preserve"> the actual income of the income group, as we didn't instruct </w:t>
      </w:r>
      <w:proofErr w:type="spellStart"/>
      <w:r>
        <w:t>qcut</w:t>
      </w:r>
      <w:proofErr w:type="spellEnd"/>
      <w:r>
        <w:t xml:space="preserve"> where our ranges actually lie. </w:t>
      </w:r>
    </w:p>
    <w:p w14:paraId="161D5A6E" w14:textId="77777777" w:rsidR="00E27AB1" w:rsidRDefault="00E27AB1" w:rsidP="00E27AB1">
      <w:pPr>
        <w:pStyle w:val="Heading2"/>
      </w:pPr>
      <w:r>
        <w:t>9. Collapsing data into categories</w:t>
      </w:r>
    </w:p>
    <w:p w14:paraId="7F22F7E9" w14:textId="77777777" w:rsidR="00E27AB1" w:rsidRDefault="00E27AB1" w:rsidP="00E27AB1">
      <w:pPr>
        <w:pStyle w:val="NormalWeb"/>
      </w:pPr>
      <w:r>
        <w:t xml:space="preserve">We can do this with the cut function instead, which lets us define category cutoff ranges with the </w:t>
      </w:r>
      <w:proofErr w:type="gramStart"/>
      <w:r>
        <w:t>bins</w:t>
      </w:r>
      <w:proofErr w:type="gramEnd"/>
      <w:r>
        <w:t xml:space="preserve"> argument. It takes in a list of cutoff points for each category, with the final one being infinity represented with np-dot-</w:t>
      </w:r>
      <w:proofErr w:type="gramStart"/>
      <w:r>
        <w:t>inf(</w:t>
      </w:r>
      <w:proofErr w:type="gramEnd"/>
      <w:r>
        <w:t xml:space="preserve">). From the output, we can see this is much more correct. </w:t>
      </w:r>
    </w:p>
    <w:p w14:paraId="7B8DB08F" w14:textId="77777777" w:rsidR="00E27AB1" w:rsidRDefault="00E27AB1" w:rsidP="00E27AB1">
      <w:pPr>
        <w:pStyle w:val="Heading2"/>
      </w:pPr>
      <w:r>
        <w:t>10. Collapsing data into categories</w:t>
      </w:r>
    </w:p>
    <w:p w14:paraId="05BB552A" w14:textId="77777777" w:rsidR="00E27AB1" w:rsidRDefault="00E27AB1" w:rsidP="00E27AB1">
      <w:pPr>
        <w:pStyle w:val="NormalWeb"/>
      </w:pPr>
      <w:r>
        <w:t xml:space="preserve">Sometimes, we may want to reduce the </w:t>
      </w:r>
      <w:proofErr w:type="gramStart"/>
      <w:r>
        <w:t>amount</w:t>
      </w:r>
      <w:proofErr w:type="gramEnd"/>
      <w:r>
        <w:t xml:space="preserve"> of categories we have in our data. </w:t>
      </w:r>
      <w:proofErr w:type="gramStart"/>
      <w:r>
        <w:t>Let's</w:t>
      </w:r>
      <w:proofErr w:type="gramEnd"/>
      <w:r>
        <w:t xml:space="preserve"> move on to mapping categories to fewer ones. For example, assume we have a column </w:t>
      </w:r>
      <w:proofErr w:type="gramStart"/>
      <w:r>
        <w:t>containing</w:t>
      </w:r>
      <w:proofErr w:type="gramEnd"/>
      <w:r>
        <w:t xml:space="preserve"> the operating system of different devices, and contains these unique values. Say we want to collapse these categories into </w:t>
      </w:r>
      <w:proofErr w:type="gramStart"/>
      <w:r>
        <w:t>2</w:t>
      </w:r>
      <w:proofErr w:type="gramEnd"/>
      <w:r>
        <w:t xml:space="preserve">, </w:t>
      </w:r>
      <w:proofErr w:type="spellStart"/>
      <w:r>
        <w:t>DesktopOS</w:t>
      </w:r>
      <w:proofErr w:type="spellEnd"/>
      <w:r>
        <w:t xml:space="preserve">, and </w:t>
      </w:r>
      <w:proofErr w:type="spellStart"/>
      <w:r>
        <w:t>MobileOS</w:t>
      </w:r>
      <w:proofErr w:type="spellEnd"/>
      <w:r>
        <w:t xml:space="preserve">. We can do this using the replace method. It takes in a dictionary that maps each existing category to the category name you </w:t>
      </w:r>
      <w:proofErr w:type="gramStart"/>
      <w:r>
        <w:t>desire</w:t>
      </w:r>
      <w:proofErr w:type="gramEnd"/>
      <w:r>
        <w:t xml:space="preserve">. In this case, this is the mapping dictionary. A quick print of the unique values of operating system shows the mapping has been complete. </w:t>
      </w:r>
    </w:p>
    <w:p w14:paraId="7EBEDF6E" w14:textId="77777777" w:rsidR="00E27AB1" w:rsidRDefault="00E27AB1" w:rsidP="00E27AB1">
      <w:pPr>
        <w:pStyle w:val="Heading2"/>
      </w:pPr>
      <w:r>
        <w:t xml:space="preserve">11. </w:t>
      </w:r>
      <w:proofErr w:type="gramStart"/>
      <w:r>
        <w:t>Let's</w:t>
      </w:r>
      <w:proofErr w:type="gramEnd"/>
      <w:r>
        <w:t xml:space="preserve"> practice!</w:t>
      </w:r>
    </w:p>
    <w:p w14:paraId="7B8E817C" w14:textId="77777777" w:rsidR="00E27AB1" w:rsidRDefault="00E27AB1" w:rsidP="00E27AB1">
      <w:pPr>
        <w:pStyle w:val="NormalWeb"/>
      </w:pPr>
      <w:r>
        <w:t xml:space="preserve">Now that we know about treating categorical data, </w:t>
      </w:r>
      <w:proofErr w:type="gramStart"/>
      <w:r>
        <w:t>let's</w:t>
      </w:r>
      <w:proofErr w:type="gramEnd"/>
      <w:r>
        <w:t xml:space="preserve"> practice! </w:t>
      </w:r>
    </w:p>
    <w:p w14:paraId="7E4E1F93" w14:textId="77777777" w:rsidR="00A56A94" w:rsidRDefault="00A56A94"/>
    <w:p w14:paraId="77F9F5F1" w14:textId="77777777" w:rsidR="008D7417" w:rsidRDefault="008D7417" w:rsidP="008D7417">
      <w:r>
        <w:rPr>
          <w:rStyle w:val="Strong"/>
        </w:rPr>
        <w:t>Daily XP</w:t>
      </w:r>
      <w:r>
        <w:rPr>
          <w:rStyle w:val="css-rfy0dy"/>
          <w:b/>
          <w:bCs/>
        </w:rPr>
        <w:t>600</w:t>
      </w:r>
    </w:p>
    <w:p w14:paraId="4B5D1217" w14:textId="77777777" w:rsidR="008D7417" w:rsidRDefault="008D7417" w:rsidP="008D7417">
      <w:pPr>
        <w:pStyle w:val="Heading5"/>
        <w:spacing w:line="240" w:lineRule="atLeast"/>
      </w:pPr>
      <w:r>
        <w:rPr>
          <w:rStyle w:val="dc-u-t-truncate"/>
        </w:rPr>
        <w:t>Exercise</w:t>
      </w:r>
    </w:p>
    <w:p w14:paraId="4C8BD9CA" w14:textId="77777777" w:rsidR="008D7417" w:rsidRDefault="008D7417" w:rsidP="008D7417">
      <w:pPr>
        <w:pStyle w:val="Heading4"/>
      </w:pPr>
      <w:r>
        <w:t>Categories of errors</w:t>
      </w:r>
    </w:p>
    <w:p w14:paraId="2C2F07A1" w14:textId="77777777" w:rsidR="008D7417" w:rsidRDefault="008D7417" w:rsidP="008D7417">
      <w:pPr>
        <w:pStyle w:val="NormalWeb"/>
      </w:pPr>
      <w:r>
        <w:t>In the video exercise, you saw how to address common problems affecting categorical variables in your data, including white spaces and inconsistencies in your categories, and the problem of creating new categories and mapping existing ones to new ones.</w:t>
      </w:r>
    </w:p>
    <w:p w14:paraId="23447EE3" w14:textId="77777777" w:rsidR="008D7417" w:rsidRDefault="008D7417" w:rsidP="008D7417">
      <w:pPr>
        <w:pStyle w:val="NormalWeb"/>
      </w:pPr>
      <w:r>
        <w:t xml:space="preserve">To get a better idea of the toolkit at your disposal, you will be mapping functions and methods from </w:t>
      </w:r>
      <w:r>
        <w:rPr>
          <w:rStyle w:val="HTMLCode"/>
        </w:rPr>
        <w:t>pandas</w:t>
      </w:r>
      <w:r>
        <w:t xml:space="preserve"> and Python used to address each type of problem.</w:t>
      </w:r>
    </w:p>
    <w:p w14:paraId="15C48450" w14:textId="77777777" w:rsidR="008D7417" w:rsidRDefault="008D7417" w:rsidP="008D7417">
      <w:pPr>
        <w:pStyle w:val="Heading5"/>
        <w:spacing w:line="240" w:lineRule="atLeast"/>
      </w:pPr>
      <w:r>
        <w:rPr>
          <w:rStyle w:val="dc-u-t-truncate"/>
        </w:rPr>
        <w:lastRenderedPageBreak/>
        <w:t>Instructions</w:t>
      </w:r>
    </w:p>
    <w:p w14:paraId="2F14AD3B" w14:textId="77777777" w:rsidR="008D7417" w:rsidRDefault="008D7417" w:rsidP="008D7417">
      <w:r>
        <w:rPr>
          <w:rStyle w:val="Strong"/>
        </w:rPr>
        <w:t>100XP</w:t>
      </w:r>
    </w:p>
    <w:p w14:paraId="06D5F6A9" w14:textId="519380CB" w:rsidR="008D7417" w:rsidRDefault="008D7417" w:rsidP="008D7417">
      <w:pPr>
        <w:numPr>
          <w:ilvl w:val="0"/>
          <w:numId w:val="25"/>
        </w:numPr>
        <w:spacing w:before="100" w:beforeAutospacing="1" w:after="100" w:afterAutospacing="1" w:line="240" w:lineRule="auto"/>
      </w:pPr>
      <w:r>
        <w:t>Map each function/method to the categorical data problem it solves.</w:t>
      </w:r>
    </w:p>
    <w:p w14:paraId="01743C68" w14:textId="77777777" w:rsidR="00B876BD" w:rsidRDefault="00B876BD" w:rsidP="00B876BD">
      <w:r>
        <w:rPr>
          <w:rStyle w:val="Strong"/>
        </w:rPr>
        <w:t>Daily XP</w:t>
      </w:r>
      <w:r>
        <w:rPr>
          <w:rStyle w:val="css-rfy0dy"/>
          <w:b/>
          <w:bCs/>
        </w:rPr>
        <w:t>700</w:t>
      </w:r>
    </w:p>
    <w:p w14:paraId="633E1674" w14:textId="77777777" w:rsidR="00B876BD" w:rsidRDefault="00B876BD" w:rsidP="00B876BD">
      <w:pPr>
        <w:pStyle w:val="Heading5"/>
      </w:pPr>
      <w:r>
        <w:t>Exercise</w:t>
      </w:r>
    </w:p>
    <w:p w14:paraId="5FF05494" w14:textId="77777777" w:rsidR="00B876BD" w:rsidRDefault="00B876BD" w:rsidP="00B876BD">
      <w:pPr>
        <w:pStyle w:val="Heading5"/>
      </w:pPr>
      <w:r>
        <w:t>Exercise</w:t>
      </w:r>
    </w:p>
    <w:p w14:paraId="21E9A169" w14:textId="77777777" w:rsidR="00B876BD" w:rsidRDefault="00B876BD" w:rsidP="00B876BD">
      <w:pPr>
        <w:pStyle w:val="Heading1"/>
      </w:pPr>
      <w:r>
        <w:t>Inconsistent categories</w:t>
      </w:r>
    </w:p>
    <w:p w14:paraId="1AE20559" w14:textId="77777777" w:rsidR="00B876BD" w:rsidRDefault="00B876BD" w:rsidP="00B876BD">
      <w:pPr>
        <w:pStyle w:val="NormalWeb"/>
      </w:pPr>
      <w:r>
        <w:t xml:space="preserve">In this exercise, </w:t>
      </w:r>
      <w:proofErr w:type="gramStart"/>
      <w:r>
        <w:t>you'll</w:t>
      </w:r>
      <w:proofErr w:type="gramEnd"/>
      <w:r>
        <w:t xml:space="preserve"> be revisiting the </w:t>
      </w:r>
      <w:proofErr w:type="gramStart"/>
      <w:r>
        <w:rPr>
          <w:rStyle w:val="HTMLCode"/>
        </w:rPr>
        <w:t>airlines</w:t>
      </w:r>
      <w:proofErr w:type="gramEnd"/>
      <w:r>
        <w:t xml:space="preserve"> </w:t>
      </w:r>
      <w:proofErr w:type="spellStart"/>
      <w:r>
        <w:t>DataFrame</w:t>
      </w:r>
      <w:proofErr w:type="spellEnd"/>
      <w:r>
        <w:t xml:space="preserve"> from the previous lesson.</w:t>
      </w:r>
    </w:p>
    <w:p w14:paraId="6BF3F6C1" w14:textId="77777777" w:rsidR="00B876BD" w:rsidRDefault="00B876BD" w:rsidP="00B876BD">
      <w:pPr>
        <w:pStyle w:val="NormalWeb"/>
      </w:pPr>
      <w:r>
        <w:t xml:space="preserve">As a reminder, the </w:t>
      </w:r>
      <w:proofErr w:type="spellStart"/>
      <w:r>
        <w:t>DataFrame</w:t>
      </w:r>
      <w:proofErr w:type="spellEnd"/>
      <w:r>
        <w:t xml:space="preserve"> </w:t>
      </w:r>
      <w:proofErr w:type="gramStart"/>
      <w:r>
        <w:t>contains</w:t>
      </w:r>
      <w:proofErr w:type="gramEnd"/>
      <w:r>
        <w:t xml:space="preserve"> flight metadata such as the airline, the destination, waiting times as well as answers to key questions regarding cleanliness, safety, and satisfaction on the San Francisco Airport.</w:t>
      </w:r>
    </w:p>
    <w:p w14:paraId="094E38A3" w14:textId="77777777" w:rsidR="00B876BD" w:rsidRDefault="00B876BD" w:rsidP="00B876BD">
      <w:pPr>
        <w:pStyle w:val="NormalWeb"/>
      </w:pPr>
      <w:r>
        <w:t xml:space="preserve">In this exercise, you will examine two categorical columns from this </w:t>
      </w:r>
      <w:proofErr w:type="spellStart"/>
      <w:r>
        <w:t>DataFrame</w:t>
      </w:r>
      <w:proofErr w:type="spellEnd"/>
      <w:r>
        <w:t xml:space="preserve">, </w:t>
      </w:r>
      <w:proofErr w:type="spellStart"/>
      <w:r>
        <w:rPr>
          <w:rStyle w:val="HTMLCode"/>
        </w:rPr>
        <w:t>dest_region</w:t>
      </w:r>
      <w:proofErr w:type="spellEnd"/>
      <w:r>
        <w:t xml:space="preserve"> and </w:t>
      </w:r>
      <w:proofErr w:type="spellStart"/>
      <w:r>
        <w:rPr>
          <w:rStyle w:val="HTMLCode"/>
        </w:rPr>
        <w:t>dest_size</w:t>
      </w:r>
      <w:proofErr w:type="spellEnd"/>
      <w:r>
        <w:t xml:space="preserve"> respectively, assess how to address them and make sure that they </w:t>
      </w:r>
      <w:proofErr w:type="gramStart"/>
      <w:r>
        <w:t>are cleaned</w:t>
      </w:r>
      <w:proofErr w:type="gramEnd"/>
      <w:r>
        <w:t xml:space="preserve"> and ready for analysis. The </w:t>
      </w:r>
      <w:proofErr w:type="gramStart"/>
      <w:r>
        <w:rPr>
          <w:rStyle w:val="HTMLCode"/>
        </w:rPr>
        <w:t>pandas</w:t>
      </w:r>
      <w:proofErr w:type="gramEnd"/>
      <w:r>
        <w:t xml:space="preserve"> package has been imported as </w:t>
      </w:r>
      <w:r>
        <w:rPr>
          <w:rStyle w:val="HTMLCode"/>
        </w:rPr>
        <w:t>pd</w:t>
      </w:r>
      <w:r>
        <w:t xml:space="preserve">, and the </w:t>
      </w:r>
      <w:r>
        <w:rPr>
          <w:rStyle w:val="HTMLCode"/>
        </w:rPr>
        <w:t>airlines</w:t>
      </w:r>
      <w:r>
        <w:t xml:space="preserve"> </w:t>
      </w:r>
      <w:proofErr w:type="spellStart"/>
      <w:r>
        <w:t>DataFrame</w:t>
      </w:r>
      <w:proofErr w:type="spellEnd"/>
      <w:r>
        <w:t xml:space="preserve"> is in your environment.</w:t>
      </w:r>
    </w:p>
    <w:p w14:paraId="18DF75B2" w14:textId="77777777" w:rsidR="00B876BD" w:rsidRDefault="00B876BD" w:rsidP="00B876BD">
      <w:pPr>
        <w:pStyle w:val="Heading5"/>
      </w:pPr>
      <w:r>
        <w:t xml:space="preserve">Instructions </w:t>
      </w:r>
      <w:proofErr w:type="gramStart"/>
      <w:r>
        <w:t>1/4</w:t>
      </w:r>
      <w:proofErr w:type="gramEnd"/>
    </w:p>
    <w:p w14:paraId="4FB2F525" w14:textId="77777777" w:rsidR="00B876BD" w:rsidRDefault="00B876BD" w:rsidP="00B876BD">
      <w:r>
        <w:rPr>
          <w:rStyle w:val="Strong"/>
        </w:rPr>
        <w:t>25 XP</w:t>
      </w:r>
    </w:p>
    <w:p w14:paraId="1F737139" w14:textId="77777777" w:rsidR="00B876BD" w:rsidRDefault="00000000" w:rsidP="00B876BD">
      <w:pPr>
        <w:pStyle w:val="progress-bullet"/>
        <w:numPr>
          <w:ilvl w:val="0"/>
          <w:numId w:val="26"/>
        </w:numPr>
      </w:pPr>
      <w:hyperlink r:id="rId39" w:history="1">
        <w:r w:rsidR="00B876BD">
          <w:rPr>
            <w:rStyle w:val="Hyperlink"/>
          </w:rPr>
          <w:t>1</w:t>
        </w:r>
      </w:hyperlink>
    </w:p>
    <w:p w14:paraId="2ACB56F3" w14:textId="77777777" w:rsidR="00B876BD" w:rsidRDefault="00000000" w:rsidP="00B876BD">
      <w:pPr>
        <w:pStyle w:val="progress-bullet"/>
        <w:numPr>
          <w:ilvl w:val="0"/>
          <w:numId w:val="26"/>
        </w:numPr>
      </w:pPr>
      <w:hyperlink r:id="rId40" w:history="1">
        <w:r w:rsidR="00B876BD">
          <w:rPr>
            <w:rStyle w:val="Hyperlink"/>
          </w:rPr>
          <w:t>2</w:t>
        </w:r>
      </w:hyperlink>
    </w:p>
    <w:p w14:paraId="55D36771" w14:textId="77777777" w:rsidR="00B876BD" w:rsidRDefault="00000000" w:rsidP="00B876BD">
      <w:pPr>
        <w:pStyle w:val="progress-bullet"/>
        <w:numPr>
          <w:ilvl w:val="0"/>
          <w:numId w:val="26"/>
        </w:numPr>
      </w:pPr>
      <w:hyperlink r:id="rId41" w:history="1">
        <w:r w:rsidR="00B876BD">
          <w:rPr>
            <w:rStyle w:val="Hyperlink"/>
          </w:rPr>
          <w:t>3</w:t>
        </w:r>
      </w:hyperlink>
    </w:p>
    <w:p w14:paraId="2A34389D" w14:textId="77777777" w:rsidR="00B876BD" w:rsidRDefault="00000000" w:rsidP="00B876BD">
      <w:pPr>
        <w:pStyle w:val="progress-bullet"/>
        <w:numPr>
          <w:ilvl w:val="0"/>
          <w:numId w:val="26"/>
        </w:numPr>
      </w:pPr>
      <w:hyperlink r:id="rId42" w:history="1">
        <w:r w:rsidR="00B876BD">
          <w:rPr>
            <w:rStyle w:val="Hyperlink"/>
          </w:rPr>
          <w:t>4</w:t>
        </w:r>
      </w:hyperlink>
    </w:p>
    <w:p w14:paraId="306C9B5B" w14:textId="77777777" w:rsidR="00B876BD" w:rsidRDefault="00B876BD" w:rsidP="00B876BD">
      <w:pPr>
        <w:numPr>
          <w:ilvl w:val="0"/>
          <w:numId w:val="27"/>
        </w:numPr>
        <w:spacing w:before="100" w:beforeAutospacing="1" w:after="100" w:afterAutospacing="1" w:line="240" w:lineRule="auto"/>
      </w:pPr>
      <w:r>
        <w:t xml:space="preserve">Print the unique values in </w:t>
      </w:r>
      <w:proofErr w:type="spellStart"/>
      <w:r>
        <w:rPr>
          <w:rStyle w:val="HTMLCode"/>
          <w:rFonts w:eastAsiaTheme="minorEastAsia"/>
        </w:rPr>
        <w:t>dest_region</w:t>
      </w:r>
      <w:proofErr w:type="spellEnd"/>
      <w:r>
        <w:t xml:space="preserve"> and </w:t>
      </w:r>
      <w:proofErr w:type="spellStart"/>
      <w:r>
        <w:rPr>
          <w:rStyle w:val="HTMLCode"/>
          <w:rFonts w:eastAsiaTheme="minorEastAsia"/>
        </w:rPr>
        <w:t>dest_</w:t>
      </w:r>
      <w:proofErr w:type="gramStart"/>
      <w:r>
        <w:rPr>
          <w:rStyle w:val="HTMLCode"/>
          <w:rFonts w:eastAsiaTheme="minorEastAsia"/>
        </w:rPr>
        <w:t>size</w:t>
      </w:r>
      <w:proofErr w:type="spellEnd"/>
      <w:proofErr w:type="gramEnd"/>
      <w:r>
        <w:t xml:space="preserve"> respectively.</w:t>
      </w:r>
    </w:p>
    <w:p w14:paraId="5C4D4555" w14:textId="77777777" w:rsidR="00B876BD" w:rsidRPr="00B876BD" w:rsidRDefault="00B876BD" w:rsidP="00B876BD">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C53B"/>
          <w:sz w:val="24"/>
          <w:szCs w:val="24"/>
        </w:rPr>
        <w:t># Print unique values of both columns</w:t>
      </w:r>
    </w:p>
    <w:p w14:paraId="1B69B3DC" w14:textId="77777777" w:rsidR="00B876BD" w:rsidRPr="00B876BD" w:rsidRDefault="00B876BD" w:rsidP="00B876BD">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9BD8"/>
          <w:sz w:val="24"/>
          <w:szCs w:val="24"/>
        </w:rPr>
        <w:t>print</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FFFFFF"/>
          <w:sz w:val="24"/>
          <w:szCs w:val="24"/>
        </w:rPr>
        <w:t>airlines</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C4D8B"/>
          <w:sz w:val="24"/>
          <w:szCs w:val="24"/>
        </w:rPr>
        <w:t>'</w:t>
      </w:r>
      <w:proofErr w:type="spellStart"/>
      <w:r w:rsidRPr="00B876BD">
        <w:rPr>
          <w:rFonts w:ascii="Courier New" w:eastAsia="Times New Roman" w:hAnsi="Courier New" w:cs="Courier New"/>
          <w:color w:val="DC4D8B"/>
          <w:sz w:val="24"/>
          <w:szCs w:val="24"/>
        </w:rPr>
        <w:t>dest_region</w:t>
      </w:r>
      <w:proofErr w:type="spellEnd"/>
      <w:r w:rsidRPr="00B876BD">
        <w:rPr>
          <w:rFonts w:ascii="Courier New" w:eastAsia="Times New Roman" w:hAnsi="Courier New" w:cs="Courier New"/>
          <w:color w:val="DC4D8B"/>
          <w:sz w:val="24"/>
          <w:szCs w:val="24"/>
        </w:rPr>
        <w:t>'</w:t>
      </w:r>
      <w:proofErr w:type="gramStart"/>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4D4D4"/>
          <w:sz w:val="24"/>
          <w:szCs w:val="24"/>
        </w:rPr>
        <w:t>.</w:t>
      </w:r>
      <w:r w:rsidRPr="00B876BD">
        <w:rPr>
          <w:rFonts w:ascii="Courier New" w:eastAsia="Times New Roman" w:hAnsi="Courier New" w:cs="Courier New"/>
          <w:color w:val="FFFFFF"/>
          <w:sz w:val="24"/>
          <w:szCs w:val="24"/>
        </w:rPr>
        <w:t>_</w:t>
      </w:r>
      <w:proofErr w:type="gramEnd"/>
      <w:r w:rsidRPr="00B876BD">
        <w:rPr>
          <w:rFonts w:ascii="Courier New" w:eastAsia="Times New Roman" w:hAnsi="Courier New" w:cs="Courier New"/>
          <w:color w:val="FFFFFF"/>
          <w:sz w:val="24"/>
          <w:szCs w:val="24"/>
        </w:rPr>
        <w:t>___</w:t>
      </w:r>
      <w:r w:rsidRPr="00B876BD">
        <w:rPr>
          <w:rFonts w:ascii="Courier New" w:eastAsia="Times New Roman" w:hAnsi="Courier New" w:cs="Courier New"/>
          <w:color w:val="DCDCDC"/>
          <w:sz w:val="24"/>
          <w:szCs w:val="24"/>
        </w:rPr>
        <w:t>())</w:t>
      </w:r>
    </w:p>
    <w:p w14:paraId="4125BA91" w14:textId="77777777" w:rsidR="00B876BD" w:rsidRPr="00B876BD" w:rsidRDefault="00B876BD" w:rsidP="00B876BD">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9BD8"/>
          <w:sz w:val="24"/>
          <w:szCs w:val="24"/>
        </w:rPr>
        <w:t>print</w:t>
      </w:r>
      <w:r w:rsidRPr="00B876BD">
        <w:rPr>
          <w:rFonts w:ascii="Courier New" w:eastAsia="Times New Roman" w:hAnsi="Courier New" w:cs="Courier New"/>
          <w:color w:val="DCDCDC"/>
          <w:sz w:val="24"/>
          <w:szCs w:val="24"/>
        </w:rPr>
        <w:t>(</w:t>
      </w:r>
      <w:proofErr w:type="gramStart"/>
      <w:r w:rsidRPr="00B876BD">
        <w:rPr>
          <w:rFonts w:ascii="Courier New" w:eastAsia="Times New Roman" w:hAnsi="Courier New" w:cs="Courier New"/>
          <w:color w:val="FFFFFF"/>
          <w:sz w:val="24"/>
          <w:szCs w:val="24"/>
        </w:rPr>
        <w:t>airlines</w:t>
      </w:r>
      <w:r w:rsidRPr="00B876BD">
        <w:rPr>
          <w:rFonts w:ascii="Courier New" w:eastAsia="Times New Roman" w:hAnsi="Courier New" w:cs="Courier New"/>
          <w:color w:val="DCDCDC"/>
          <w:sz w:val="24"/>
          <w:szCs w:val="24"/>
        </w:rPr>
        <w:t>[</w:t>
      </w:r>
      <w:proofErr w:type="gramEnd"/>
      <w:r w:rsidRPr="00B876BD">
        <w:rPr>
          <w:rFonts w:ascii="Courier New" w:eastAsia="Times New Roman" w:hAnsi="Courier New" w:cs="Courier New"/>
          <w:color w:val="DC4D8B"/>
          <w:sz w:val="24"/>
          <w:szCs w:val="24"/>
        </w:rPr>
        <w:t>'____'</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4D4D4"/>
          <w:sz w:val="24"/>
          <w:szCs w:val="24"/>
        </w:rPr>
        <w:t>.</w:t>
      </w:r>
      <w:r w:rsidRPr="00B876BD">
        <w:rPr>
          <w:rFonts w:ascii="Courier New" w:eastAsia="Times New Roman" w:hAnsi="Courier New" w:cs="Courier New"/>
          <w:color w:val="FFFFFF"/>
          <w:sz w:val="24"/>
          <w:szCs w:val="24"/>
        </w:rPr>
        <w:t>____</w:t>
      </w:r>
      <w:r w:rsidRPr="00B876BD">
        <w:rPr>
          <w:rFonts w:ascii="Courier New" w:eastAsia="Times New Roman" w:hAnsi="Courier New" w:cs="Courier New"/>
          <w:color w:val="DCDCDC"/>
          <w:sz w:val="24"/>
          <w:szCs w:val="24"/>
        </w:rPr>
        <w:t>())</w:t>
      </w:r>
    </w:p>
    <w:p w14:paraId="22C0C54A" w14:textId="28C27FBB" w:rsidR="008D7417" w:rsidRDefault="008D7417" w:rsidP="008D7417">
      <w:pPr>
        <w:spacing w:before="100" w:beforeAutospacing="1" w:after="100" w:afterAutospacing="1" w:line="240" w:lineRule="auto"/>
      </w:pPr>
    </w:p>
    <w:p w14:paraId="2D81CFDE" w14:textId="77777777" w:rsidR="00B876BD" w:rsidRPr="00B876BD" w:rsidRDefault="00B876BD" w:rsidP="00B876BD">
      <w:p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C53B"/>
          <w:sz w:val="24"/>
          <w:szCs w:val="24"/>
        </w:rPr>
        <w:t># Print unique values of both columns</w:t>
      </w:r>
    </w:p>
    <w:p w14:paraId="68103F6E" w14:textId="77777777" w:rsidR="00B876BD" w:rsidRPr="00B876BD" w:rsidRDefault="00B876BD" w:rsidP="00B876BD">
      <w:p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9BD8"/>
          <w:sz w:val="24"/>
          <w:szCs w:val="24"/>
        </w:rPr>
        <w:t>print</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FFFFFF"/>
          <w:sz w:val="24"/>
          <w:szCs w:val="24"/>
        </w:rPr>
        <w:t>airlines</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C4D8B"/>
          <w:sz w:val="24"/>
          <w:szCs w:val="24"/>
        </w:rPr>
        <w:t>'</w:t>
      </w:r>
      <w:proofErr w:type="spellStart"/>
      <w:r w:rsidRPr="00B876BD">
        <w:rPr>
          <w:rFonts w:ascii="Courier New" w:eastAsia="Times New Roman" w:hAnsi="Courier New" w:cs="Courier New"/>
          <w:color w:val="DC4D8B"/>
          <w:sz w:val="24"/>
          <w:szCs w:val="24"/>
        </w:rPr>
        <w:t>dest_region</w:t>
      </w:r>
      <w:proofErr w:type="spellEnd"/>
      <w:r w:rsidRPr="00B876BD">
        <w:rPr>
          <w:rFonts w:ascii="Courier New" w:eastAsia="Times New Roman" w:hAnsi="Courier New" w:cs="Courier New"/>
          <w:color w:val="DC4D8B"/>
          <w:sz w:val="24"/>
          <w:szCs w:val="24"/>
        </w:rPr>
        <w:t>'</w:t>
      </w:r>
      <w:proofErr w:type="gramStart"/>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4D4D4"/>
          <w:sz w:val="24"/>
          <w:szCs w:val="24"/>
        </w:rPr>
        <w:t>.</w:t>
      </w:r>
      <w:r w:rsidRPr="00B876BD">
        <w:rPr>
          <w:rFonts w:ascii="Courier New" w:eastAsia="Times New Roman" w:hAnsi="Courier New" w:cs="Courier New"/>
          <w:color w:val="FFFFFF"/>
          <w:sz w:val="24"/>
          <w:szCs w:val="24"/>
        </w:rPr>
        <w:t>unique</w:t>
      </w:r>
      <w:proofErr w:type="gramEnd"/>
      <w:r w:rsidRPr="00B876BD">
        <w:rPr>
          <w:rFonts w:ascii="Courier New" w:eastAsia="Times New Roman" w:hAnsi="Courier New" w:cs="Courier New"/>
          <w:color w:val="DCDCDC"/>
          <w:sz w:val="24"/>
          <w:szCs w:val="24"/>
        </w:rPr>
        <w:t>())</w:t>
      </w:r>
    </w:p>
    <w:p w14:paraId="525E5040" w14:textId="77777777" w:rsidR="00B876BD" w:rsidRPr="00B876BD" w:rsidRDefault="00B876BD" w:rsidP="00B876BD">
      <w:pPr>
        <w:shd w:val="clear" w:color="auto" w:fill="1E1E1E"/>
        <w:spacing w:after="0" w:line="315" w:lineRule="atLeast"/>
        <w:rPr>
          <w:rFonts w:ascii="Courier New" w:eastAsia="Times New Roman" w:hAnsi="Courier New" w:cs="Courier New"/>
          <w:color w:val="D4D4D4"/>
          <w:sz w:val="24"/>
          <w:szCs w:val="24"/>
        </w:rPr>
      </w:pPr>
      <w:r w:rsidRPr="00B876BD">
        <w:rPr>
          <w:rFonts w:ascii="Courier New" w:eastAsia="Times New Roman" w:hAnsi="Courier New" w:cs="Courier New"/>
          <w:color w:val="009BD8"/>
          <w:sz w:val="24"/>
          <w:szCs w:val="24"/>
        </w:rPr>
        <w:t>print</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FFFFFF"/>
          <w:sz w:val="24"/>
          <w:szCs w:val="24"/>
        </w:rPr>
        <w:t>airlines</w:t>
      </w:r>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C4D8B"/>
          <w:sz w:val="24"/>
          <w:szCs w:val="24"/>
        </w:rPr>
        <w:t>'</w:t>
      </w:r>
      <w:proofErr w:type="spellStart"/>
      <w:r w:rsidRPr="00B876BD">
        <w:rPr>
          <w:rFonts w:ascii="Courier New" w:eastAsia="Times New Roman" w:hAnsi="Courier New" w:cs="Courier New"/>
          <w:color w:val="DC4D8B"/>
          <w:sz w:val="24"/>
          <w:szCs w:val="24"/>
        </w:rPr>
        <w:t>dest_size</w:t>
      </w:r>
      <w:proofErr w:type="spellEnd"/>
      <w:r w:rsidRPr="00B876BD">
        <w:rPr>
          <w:rFonts w:ascii="Courier New" w:eastAsia="Times New Roman" w:hAnsi="Courier New" w:cs="Courier New"/>
          <w:color w:val="DC4D8B"/>
          <w:sz w:val="24"/>
          <w:szCs w:val="24"/>
        </w:rPr>
        <w:t>'</w:t>
      </w:r>
      <w:proofErr w:type="gramStart"/>
      <w:r w:rsidRPr="00B876BD">
        <w:rPr>
          <w:rFonts w:ascii="Courier New" w:eastAsia="Times New Roman" w:hAnsi="Courier New" w:cs="Courier New"/>
          <w:color w:val="DCDCDC"/>
          <w:sz w:val="24"/>
          <w:szCs w:val="24"/>
        </w:rPr>
        <w:t>]</w:t>
      </w:r>
      <w:r w:rsidRPr="00B876BD">
        <w:rPr>
          <w:rFonts w:ascii="Courier New" w:eastAsia="Times New Roman" w:hAnsi="Courier New" w:cs="Courier New"/>
          <w:color w:val="D4D4D4"/>
          <w:sz w:val="24"/>
          <w:szCs w:val="24"/>
        </w:rPr>
        <w:t>.</w:t>
      </w:r>
      <w:r w:rsidRPr="00B876BD">
        <w:rPr>
          <w:rFonts w:ascii="Courier New" w:eastAsia="Times New Roman" w:hAnsi="Courier New" w:cs="Courier New"/>
          <w:color w:val="FFFFFF"/>
          <w:sz w:val="24"/>
          <w:szCs w:val="24"/>
        </w:rPr>
        <w:t>unique</w:t>
      </w:r>
      <w:proofErr w:type="gramEnd"/>
      <w:r w:rsidRPr="00B876BD">
        <w:rPr>
          <w:rFonts w:ascii="Courier New" w:eastAsia="Times New Roman" w:hAnsi="Courier New" w:cs="Courier New"/>
          <w:color w:val="DCDCDC"/>
          <w:sz w:val="24"/>
          <w:szCs w:val="24"/>
        </w:rPr>
        <w:t>())</w:t>
      </w:r>
    </w:p>
    <w:p w14:paraId="7BA5FE7C"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 Print unique values of both columns</w:t>
      </w:r>
    </w:p>
    <w:p w14:paraId="2A20CF7D"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print(airlines['</w:t>
      </w:r>
      <w:proofErr w:type="spellStart"/>
      <w:r w:rsidRPr="00B876BD">
        <w:rPr>
          <w:rFonts w:ascii="Times New Roman" w:eastAsia="Times New Roman" w:hAnsi="Times New Roman" w:cs="Times New Roman"/>
          <w:color w:val="CFA600"/>
          <w:sz w:val="24"/>
          <w:szCs w:val="24"/>
        </w:rPr>
        <w:t>dest_region</w:t>
      </w:r>
      <w:proofErr w:type="spellEnd"/>
      <w:r w:rsidRPr="00B876BD">
        <w:rPr>
          <w:rFonts w:ascii="Times New Roman" w:eastAsia="Times New Roman" w:hAnsi="Times New Roman" w:cs="Times New Roman"/>
          <w:color w:val="CFA600"/>
          <w:sz w:val="24"/>
          <w:szCs w:val="24"/>
        </w:rPr>
        <w:t>'</w:t>
      </w:r>
      <w:proofErr w:type="gramStart"/>
      <w:r w:rsidRPr="00B876BD">
        <w:rPr>
          <w:rFonts w:ascii="Times New Roman" w:eastAsia="Times New Roman" w:hAnsi="Times New Roman" w:cs="Times New Roman"/>
          <w:color w:val="CFA600"/>
          <w:sz w:val="24"/>
          <w:szCs w:val="24"/>
        </w:rPr>
        <w:t>].unique</w:t>
      </w:r>
      <w:proofErr w:type="gramEnd"/>
      <w:r w:rsidRPr="00B876BD">
        <w:rPr>
          <w:rFonts w:ascii="Times New Roman" w:eastAsia="Times New Roman" w:hAnsi="Times New Roman" w:cs="Times New Roman"/>
          <w:color w:val="CFA600"/>
          <w:sz w:val="24"/>
          <w:szCs w:val="24"/>
        </w:rPr>
        <w:t>())</w:t>
      </w:r>
    </w:p>
    <w:p w14:paraId="47C4AC60" w14:textId="77777777" w:rsidR="00B876BD" w:rsidRPr="00B876BD" w:rsidRDefault="00B876BD" w:rsidP="00B876BD">
      <w:pPr>
        <w:spacing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print(airlines['</w:t>
      </w:r>
      <w:proofErr w:type="spellStart"/>
      <w:r w:rsidRPr="00B876BD">
        <w:rPr>
          <w:rFonts w:ascii="Times New Roman" w:eastAsia="Times New Roman" w:hAnsi="Times New Roman" w:cs="Times New Roman"/>
          <w:color w:val="CFA600"/>
          <w:sz w:val="24"/>
          <w:szCs w:val="24"/>
        </w:rPr>
        <w:t>dest_size</w:t>
      </w:r>
      <w:proofErr w:type="spellEnd"/>
      <w:r w:rsidRPr="00B876BD">
        <w:rPr>
          <w:rFonts w:ascii="Times New Roman" w:eastAsia="Times New Roman" w:hAnsi="Times New Roman" w:cs="Times New Roman"/>
          <w:color w:val="CFA600"/>
          <w:sz w:val="24"/>
          <w:szCs w:val="24"/>
        </w:rPr>
        <w:t>'</w:t>
      </w:r>
      <w:proofErr w:type="gramStart"/>
      <w:r w:rsidRPr="00B876BD">
        <w:rPr>
          <w:rFonts w:ascii="Times New Roman" w:eastAsia="Times New Roman" w:hAnsi="Times New Roman" w:cs="Times New Roman"/>
          <w:color w:val="CFA600"/>
          <w:sz w:val="24"/>
          <w:szCs w:val="24"/>
        </w:rPr>
        <w:t>].unique</w:t>
      </w:r>
      <w:proofErr w:type="gramEnd"/>
      <w:r w:rsidRPr="00B876BD">
        <w:rPr>
          <w:rFonts w:ascii="Times New Roman" w:eastAsia="Times New Roman" w:hAnsi="Times New Roman" w:cs="Times New Roman"/>
          <w:color w:val="CFA600"/>
          <w:sz w:val="24"/>
          <w:szCs w:val="24"/>
        </w:rPr>
        <w:t>())</w:t>
      </w:r>
    </w:p>
    <w:p w14:paraId="5F15C108"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lastRenderedPageBreak/>
        <w:t>['Asia' 'Canada/Mexico' 'West US' 'East US' 'Midwest US' 'EAST US'</w:t>
      </w:r>
    </w:p>
    <w:p w14:paraId="609B27CC"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 xml:space="preserve"> 'Middle East' 'Europe' '</w:t>
      </w:r>
      <w:proofErr w:type="spellStart"/>
      <w:r w:rsidRPr="00B876BD">
        <w:rPr>
          <w:rFonts w:ascii="Times New Roman" w:eastAsia="Times New Roman" w:hAnsi="Times New Roman" w:cs="Times New Roman"/>
          <w:color w:val="CFA600"/>
          <w:sz w:val="24"/>
          <w:szCs w:val="24"/>
        </w:rPr>
        <w:t>eur</w:t>
      </w:r>
      <w:proofErr w:type="spellEnd"/>
      <w:r w:rsidRPr="00B876BD">
        <w:rPr>
          <w:rFonts w:ascii="Times New Roman" w:eastAsia="Times New Roman" w:hAnsi="Times New Roman" w:cs="Times New Roman"/>
          <w:color w:val="CFA600"/>
          <w:sz w:val="24"/>
          <w:szCs w:val="24"/>
        </w:rPr>
        <w:t>' 'Central/South America'</w:t>
      </w:r>
    </w:p>
    <w:p w14:paraId="3B52996C"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 xml:space="preserve"> 'Australia/New Zealand' 'middle east']</w:t>
      </w:r>
    </w:p>
    <w:p w14:paraId="6AD495AE" w14:textId="77777777" w:rsidR="00B876BD" w:rsidRPr="00B876BD" w:rsidRDefault="00B876BD" w:rsidP="00B876BD">
      <w:pPr>
        <w:spacing w:after="0"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['Hub' 'Small' '    Hub' 'Medium' 'Large' 'Hub     ' '    Small'</w:t>
      </w:r>
    </w:p>
    <w:p w14:paraId="787F1F0E" w14:textId="77777777" w:rsidR="00B876BD" w:rsidRPr="00B876BD" w:rsidRDefault="00B876BD" w:rsidP="00B876BD">
      <w:pPr>
        <w:spacing w:line="240" w:lineRule="auto"/>
        <w:rPr>
          <w:rFonts w:ascii="Times New Roman" w:eastAsia="Times New Roman" w:hAnsi="Times New Roman" w:cs="Times New Roman"/>
          <w:color w:val="CFA600"/>
          <w:sz w:val="24"/>
          <w:szCs w:val="24"/>
        </w:rPr>
      </w:pPr>
      <w:r w:rsidRPr="00B876BD">
        <w:rPr>
          <w:rFonts w:ascii="Times New Roman" w:eastAsia="Times New Roman" w:hAnsi="Times New Roman" w:cs="Times New Roman"/>
          <w:color w:val="CFA600"/>
          <w:sz w:val="24"/>
          <w:szCs w:val="24"/>
        </w:rPr>
        <w:t xml:space="preserve"> 'Medium     ' '    Medium' 'Small     ' '    Large' 'Large     ']</w:t>
      </w:r>
    </w:p>
    <w:p w14:paraId="48AAFD87" w14:textId="24FD9DED" w:rsidR="00B876BD" w:rsidRDefault="00B876BD" w:rsidP="008D7417">
      <w:pPr>
        <w:spacing w:before="100" w:beforeAutospacing="1" w:after="100" w:afterAutospacing="1" w:line="240" w:lineRule="auto"/>
      </w:pPr>
    </w:p>
    <w:p w14:paraId="19B73E34" w14:textId="77777777" w:rsidR="00677398" w:rsidRDefault="00677398" w:rsidP="00677398">
      <w:pPr>
        <w:pStyle w:val="Heading4"/>
      </w:pPr>
      <w:r>
        <w:t>Question</w:t>
      </w:r>
    </w:p>
    <w:p w14:paraId="25DA0E90" w14:textId="77777777" w:rsidR="00677398" w:rsidRDefault="00677398" w:rsidP="00677398">
      <w:pPr>
        <w:pStyle w:val="NormalWeb"/>
      </w:pPr>
      <w:proofErr w:type="gramStart"/>
      <w:r>
        <w:t>From looking</w:t>
      </w:r>
      <w:proofErr w:type="gramEnd"/>
      <w:r>
        <w:t xml:space="preserve"> at the output, what do you think is the problem with these columns?</w:t>
      </w:r>
    </w:p>
    <w:p w14:paraId="396D613C" w14:textId="77777777" w:rsidR="00677398" w:rsidRDefault="00677398" w:rsidP="00677398">
      <w:pPr>
        <w:pStyle w:val="Heading5"/>
      </w:pPr>
      <w:r>
        <w:t>Possible Answers</w:t>
      </w:r>
    </w:p>
    <w:p w14:paraId="34381A1B" w14:textId="62AECD58" w:rsidR="00677398" w:rsidRDefault="00000000" w:rsidP="00677398">
      <w:pPr>
        <w:pStyle w:val="multiple-choiceitem"/>
        <w:numPr>
          <w:ilvl w:val="0"/>
          <w:numId w:val="28"/>
        </w:numPr>
      </w:pPr>
      <w:r>
        <w:pict w14:anchorId="6559EBE7">
          <v:shape id="_x0000_i1034" type="#_x0000_t75" style="width:16.25pt;height:13.75pt">
            <v:imagedata r:id="rId32" o:title=""/>
          </v:shape>
        </w:pict>
      </w:r>
    </w:p>
    <w:p w14:paraId="674E5972" w14:textId="77777777" w:rsidR="00677398" w:rsidRDefault="00677398" w:rsidP="00677398">
      <w:pPr>
        <w:pStyle w:val="multiple-choiceitem"/>
        <w:ind w:left="720"/>
      </w:pPr>
      <w:r>
        <w:t xml:space="preserve">The </w:t>
      </w:r>
      <w:proofErr w:type="spellStart"/>
      <w:r>
        <w:rPr>
          <w:rStyle w:val="HTMLCode"/>
        </w:rPr>
        <w:t>dest_region</w:t>
      </w:r>
      <w:proofErr w:type="spellEnd"/>
      <w:r>
        <w:t xml:space="preserve"> column has only inconsistent values due to capitalization.</w:t>
      </w:r>
    </w:p>
    <w:p w14:paraId="43CA49DF" w14:textId="3DFBCCB8" w:rsidR="00677398" w:rsidRDefault="00000000" w:rsidP="00677398">
      <w:pPr>
        <w:pStyle w:val="multiple-choiceitem"/>
        <w:numPr>
          <w:ilvl w:val="0"/>
          <w:numId w:val="28"/>
        </w:numPr>
      </w:pPr>
      <w:r>
        <w:pict w14:anchorId="45BBD70F">
          <v:shape id="_x0000_i1035" type="#_x0000_t75" style="width:16.25pt;height:13.75pt">
            <v:imagedata r:id="rId32" o:title=""/>
          </v:shape>
        </w:pict>
      </w:r>
    </w:p>
    <w:p w14:paraId="4280D996" w14:textId="77777777" w:rsidR="00677398" w:rsidRDefault="00677398" w:rsidP="00677398">
      <w:pPr>
        <w:pStyle w:val="multiple-choiceitem"/>
        <w:ind w:left="720"/>
      </w:pPr>
      <w:r>
        <w:t xml:space="preserve">The </w:t>
      </w:r>
      <w:proofErr w:type="spellStart"/>
      <w:r>
        <w:rPr>
          <w:rStyle w:val="HTMLCode"/>
        </w:rPr>
        <w:t>dest_region</w:t>
      </w:r>
      <w:proofErr w:type="spellEnd"/>
      <w:r>
        <w:t xml:space="preserve"> column has inconsistent values due to capitalization and has one value that needs to be remapped.</w:t>
      </w:r>
    </w:p>
    <w:p w14:paraId="642826B5" w14:textId="65594DAE" w:rsidR="00677398" w:rsidRDefault="00000000" w:rsidP="00677398">
      <w:pPr>
        <w:pStyle w:val="multiple-choiceitem"/>
        <w:numPr>
          <w:ilvl w:val="0"/>
          <w:numId w:val="28"/>
        </w:numPr>
      </w:pPr>
      <w:r>
        <w:pict w14:anchorId="523621A1">
          <v:shape id="_x0000_i1036" type="#_x0000_t75" style="width:16.25pt;height:13.75pt">
            <v:imagedata r:id="rId32" o:title=""/>
          </v:shape>
        </w:pict>
      </w:r>
    </w:p>
    <w:p w14:paraId="7361D813" w14:textId="77777777" w:rsidR="00677398" w:rsidRDefault="00677398" w:rsidP="00677398">
      <w:pPr>
        <w:pStyle w:val="multiple-choiceitem"/>
        <w:ind w:left="720"/>
      </w:pPr>
      <w:r>
        <w:t xml:space="preserve">The </w:t>
      </w:r>
      <w:proofErr w:type="spellStart"/>
      <w:r>
        <w:rPr>
          <w:rStyle w:val="HTMLCode"/>
        </w:rPr>
        <w:t>dest_size</w:t>
      </w:r>
      <w:proofErr w:type="spellEnd"/>
      <w:r>
        <w:t xml:space="preserve"> column has only inconsistent values due to leading and trailing spaces.</w:t>
      </w:r>
    </w:p>
    <w:p w14:paraId="0BAB4771" w14:textId="073A7260" w:rsidR="00677398" w:rsidRPr="00177F06" w:rsidRDefault="00000000" w:rsidP="00677398">
      <w:pPr>
        <w:pStyle w:val="multiple-choiceitem"/>
        <w:numPr>
          <w:ilvl w:val="0"/>
          <w:numId w:val="28"/>
        </w:numPr>
        <w:rPr>
          <w:b/>
          <w:bCs/>
          <w:sz w:val="32"/>
          <w:szCs w:val="32"/>
        </w:rPr>
      </w:pPr>
      <w:r>
        <w:rPr>
          <w:b/>
          <w:bCs/>
          <w:sz w:val="32"/>
          <w:szCs w:val="32"/>
        </w:rPr>
        <w:pict w14:anchorId="01B50CC3">
          <v:shape id="_x0000_i1037" type="#_x0000_t75" style="width:16.25pt;height:13.75pt">
            <v:imagedata r:id="rId32" o:title=""/>
          </v:shape>
        </w:pict>
      </w:r>
    </w:p>
    <w:p w14:paraId="44E07B50" w14:textId="77777777" w:rsidR="00677398" w:rsidRPr="00177F06" w:rsidRDefault="00677398" w:rsidP="00677398">
      <w:pPr>
        <w:pStyle w:val="multiple-choiceitem"/>
        <w:ind w:left="720"/>
        <w:rPr>
          <w:b/>
          <w:bCs/>
          <w:sz w:val="32"/>
          <w:szCs w:val="32"/>
        </w:rPr>
      </w:pPr>
      <w:r w:rsidRPr="00177F06">
        <w:rPr>
          <w:b/>
          <w:bCs/>
          <w:sz w:val="32"/>
          <w:szCs w:val="32"/>
        </w:rPr>
        <w:t>Both 2 and 3 are correct</w:t>
      </w:r>
    </w:p>
    <w:p w14:paraId="6EE883F0"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Print unique values of both columns</w:t>
      </w:r>
    </w:p>
    <w:p w14:paraId="691A7F1A"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print(airlines['</w:t>
      </w:r>
      <w:proofErr w:type="spellStart"/>
      <w:r w:rsidRPr="00177F06">
        <w:rPr>
          <w:rFonts w:ascii="Times New Roman" w:eastAsia="Times New Roman" w:hAnsi="Times New Roman" w:cs="Times New Roman"/>
          <w:color w:val="CFA600"/>
          <w:sz w:val="24"/>
          <w:szCs w:val="24"/>
        </w:rPr>
        <w:t>dest_region</w:t>
      </w:r>
      <w:proofErr w:type="spellEnd"/>
      <w:r w:rsidRPr="00177F06">
        <w:rPr>
          <w:rFonts w:ascii="Times New Roman" w:eastAsia="Times New Roman" w:hAnsi="Times New Roman" w:cs="Times New Roman"/>
          <w:color w:val="CFA600"/>
          <w:sz w:val="24"/>
          <w:szCs w:val="24"/>
        </w:rPr>
        <w:t>'</w:t>
      </w:r>
      <w:proofErr w:type="gramStart"/>
      <w:r w:rsidRPr="00177F06">
        <w:rPr>
          <w:rFonts w:ascii="Times New Roman" w:eastAsia="Times New Roman" w:hAnsi="Times New Roman" w:cs="Times New Roman"/>
          <w:color w:val="CFA600"/>
          <w:sz w:val="24"/>
          <w:szCs w:val="24"/>
        </w:rPr>
        <w:t>].unique</w:t>
      </w:r>
      <w:proofErr w:type="gramEnd"/>
      <w:r w:rsidRPr="00177F06">
        <w:rPr>
          <w:rFonts w:ascii="Times New Roman" w:eastAsia="Times New Roman" w:hAnsi="Times New Roman" w:cs="Times New Roman"/>
          <w:color w:val="CFA600"/>
          <w:sz w:val="24"/>
          <w:szCs w:val="24"/>
        </w:rPr>
        <w:t>())</w:t>
      </w:r>
    </w:p>
    <w:p w14:paraId="388AFE75" w14:textId="77777777" w:rsidR="00177F06" w:rsidRPr="00177F06" w:rsidRDefault="00177F06" w:rsidP="00177F06">
      <w:pPr>
        <w:spacing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print(airlines['</w:t>
      </w:r>
      <w:proofErr w:type="spellStart"/>
      <w:r w:rsidRPr="00177F06">
        <w:rPr>
          <w:rFonts w:ascii="Times New Roman" w:eastAsia="Times New Roman" w:hAnsi="Times New Roman" w:cs="Times New Roman"/>
          <w:color w:val="CFA600"/>
          <w:sz w:val="24"/>
          <w:szCs w:val="24"/>
        </w:rPr>
        <w:t>dest_size</w:t>
      </w:r>
      <w:proofErr w:type="spellEnd"/>
      <w:r w:rsidRPr="00177F06">
        <w:rPr>
          <w:rFonts w:ascii="Times New Roman" w:eastAsia="Times New Roman" w:hAnsi="Times New Roman" w:cs="Times New Roman"/>
          <w:color w:val="CFA600"/>
          <w:sz w:val="24"/>
          <w:szCs w:val="24"/>
        </w:rPr>
        <w:t>'</w:t>
      </w:r>
      <w:proofErr w:type="gramStart"/>
      <w:r w:rsidRPr="00177F06">
        <w:rPr>
          <w:rFonts w:ascii="Times New Roman" w:eastAsia="Times New Roman" w:hAnsi="Times New Roman" w:cs="Times New Roman"/>
          <w:color w:val="CFA600"/>
          <w:sz w:val="24"/>
          <w:szCs w:val="24"/>
        </w:rPr>
        <w:t>].unique</w:t>
      </w:r>
      <w:proofErr w:type="gramEnd"/>
      <w:r w:rsidRPr="00177F06">
        <w:rPr>
          <w:rFonts w:ascii="Times New Roman" w:eastAsia="Times New Roman" w:hAnsi="Times New Roman" w:cs="Times New Roman"/>
          <w:color w:val="CFA600"/>
          <w:sz w:val="24"/>
          <w:szCs w:val="24"/>
        </w:rPr>
        <w:t>())</w:t>
      </w:r>
    </w:p>
    <w:p w14:paraId="4750AB91"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['Asia' 'Canada/Mexico' 'West US' 'East US' 'Midwest US' 'EAST US'</w:t>
      </w:r>
    </w:p>
    <w:p w14:paraId="7CD2A414"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'Middle East' 'Europe' '</w:t>
      </w:r>
      <w:proofErr w:type="spellStart"/>
      <w:r w:rsidRPr="00177F06">
        <w:rPr>
          <w:rFonts w:ascii="Times New Roman" w:eastAsia="Times New Roman" w:hAnsi="Times New Roman" w:cs="Times New Roman"/>
          <w:color w:val="CFA600"/>
          <w:sz w:val="24"/>
          <w:szCs w:val="24"/>
        </w:rPr>
        <w:t>eur</w:t>
      </w:r>
      <w:proofErr w:type="spellEnd"/>
      <w:r w:rsidRPr="00177F06">
        <w:rPr>
          <w:rFonts w:ascii="Times New Roman" w:eastAsia="Times New Roman" w:hAnsi="Times New Roman" w:cs="Times New Roman"/>
          <w:color w:val="CFA600"/>
          <w:sz w:val="24"/>
          <w:szCs w:val="24"/>
        </w:rPr>
        <w:t>' 'Central/South America'</w:t>
      </w:r>
    </w:p>
    <w:p w14:paraId="37ED7B44"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'Australia/New Zealand' 'middle east']</w:t>
      </w:r>
    </w:p>
    <w:p w14:paraId="2C9EBE0A"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['Hub' 'Small' '    Hub' 'Medium' 'Large' 'Hub     ' '    Small'</w:t>
      </w:r>
    </w:p>
    <w:p w14:paraId="60ED5368" w14:textId="77777777" w:rsidR="00177F06" w:rsidRPr="00177F06" w:rsidRDefault="00177F06" w:rsidP="00177F06">
      <w:pPr>
        <w:spacing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'Medium     ' '    Medium' 'Small     ' '    Large' 'Large     ']</w:t>
      </w:r>
    </w:p>
    <w:p w14:paraId="0BA5AB74"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p>
    <w:p w14:paraId="6DAF3F7A"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&lt;script.py&gt; output:</w:t>
      </w:r>
    </w:p>
    <w:p w14:paraId="77233051"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['Asia' 'Canada/Mexico' 'West US' 'East US' 'Midwest US' 'EAST US'</w:t>
      </w:r>
    </w:p>
    <w:p w14:paraId="1C017D27"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'Middle East' 'Europe' '</w:t>
      </w:r>
      <w:proofErr w:type="spellStart"/>
      <w:r w:rsidRPr="00177F06">
        <w:rPr>
          <w:rFonts w:ascii="Times New Roman" w:eastAsia="Times New Roman" w:hAnsi="Times New Roman" w:cs="Times New Roman"/>
          <w:color w:val="CFA600"/>
          <w:sz w:val="24"/>
          <w:szCs w:val="24"/>
        </w:rPr>
        <w:t>eur</w:t>
      </w:r>
      <w:proofErr w:type="spellEnd"/>
      <w:r w:rsidRPr="00177F06">
        <w:rPr>
          <w:rFonts w:ascii="Times New Roman" w:eastAsia="Times New Roman" w:hAnsi="Times New Roman" w:cs="Times New Roman"/>
          <w:color w:val="CFA600"/>
          <w:sz w:val="24"/>
          <w:szCs w:val="24"/>
        </w:rPr>
        <w:t>' 'Central/South America'</w:t>
      </w:r>
    </w:p>
    <w:p w14:paraId="002B0009"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'Australia/New Zealand' 'middle east']</w:t>
      </w:r>
    </w:p>
    <w:p w14:paraId="0CAD1BF6" w14:textId="77777777" w:rsidR="00177F06" w:rsidRPr="00177F06" w:rsidRDefault="00177F06" w:rsidP="00177F06">
      <w:pPr>
        <w:spacing w:after="0"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lastRenderedPageBreak/>
        <w:t xml:space="preserve">    ['Hub' 'Small' '    Hub' 'Medium' 'Large' 'Hub     ' '    Small'</w:t>
      </w:r>
    </w:p>
    <w:p w14:paraId="681652CE" w14:textId="77777777" w:rsidR="00177F06" w:rsidRPr="00177F06" w:rsidRDefault="00177F06" w:rsidP="00177F06">
      <w:pPr>
        <w:spacing w:line="240" w:lineRule="auto"/>
        <w:rPr>
          <w:rFonts w:ascii="Times New Roman" w:eastAsia="Times New Roman" w:hAnsi="Times New Roman" w:cs="Times New Roman"/>
          <w:color w:val="CFA600"/>
          <w:sz w:val="24"/>
          <w:szCs w:val="24"/>
        </w:rPr>
      </w:pPr>
      <w:r w:rsidRPr="00177F06">
        <w:rPr>
          <w:rFonts w:ascii="Times New Roman" w:eastAsia="Times New Roman" w:hAnsi="Times New Roman" w:cs="Times New Roman"/>
          <w:color w:val="CFA600"/>
          <w:sz w:val="24"/>
          <w:szCs w:val="24"/>
        </w:rPr>
        <w:t xml:space="preserve">     'Medium     ' '    Medium' 'Small     ' '    Large' 'Large     ']</w:t>
      </w:r>
    </w:p>
    <w:p w14:paraId="7C9CE608" w14:textId="77777777" w:rsidR="00F23A76" w:rsidRPr="00F23A76" w:rsidRDefault="00F23A76" w:rsidP="00F23A7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3A76">
        <w:rPr>
          <w:rFonts w:ascii="Times New Roman" w:eastAsia="Times New Roman" w:hAnsi="Times New Roman" w:cs="Times New Roman"/>
          <w:sz w:val="24"/>
          <w:szCs w:val="24"/>
        </w:rPr>
        <w:t xml:space="preserve">Change the capitalization of all values of </w:t>
      </w:r>
      <w:proofErr w:type="spellStart"/>
      <w:r w:rsidRPr="00F23A76">
        <w:rPr>
          <w:rFonts w:ascii="Courier New" w:eastAsia="Times New Roman" w:hAnsi="Courier New" w:cs="Courier New"/>
          <w:sz w:val="20"/>
          <w:szCs w:val="20"/>
        </w:rPr>
        <w:t>dest_region</w:t>
      </w:r>
      <w:proofErr w:type="spellEnd"/>
      <w:r w:rsidRPr="00F23A76">
        <w:rPr>
          <w:rFonts w:ascii="Times New Roman" w:eastAsia="Times New Roman" w:hAnsi="Times New Roman" w:cs="Times New Roman"/>
          <w:sz w:val="24"/>
          <w:szCs w:val="24"/>
        </w:rPr>
        <w:t xml:space="preserve"> to lowercase.</w:t>
      </w:r>
    </w:p>
    <w:p w14:paraId="2A31CB00" w14:textId="77777777" w:rsidR="00F23A76" w:rsidRPr="00F23A76" w:rsidRDefault="00F23A76" w:rsidP="00F23A7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23A76">
        <w:rPr>
          <w:rFonts w:ascii="Times New Roman" w:eastAsia="Times New Roman" w:hAnsi="Times New Roman" w:cs="Times New Roman"/>
          <w:sz w:val="24"/>
          <w:szCs w:val="24"/>
        </w:rPr>
        <w:t xml:space="preserve">Replace the </w:t>
      </w:r>
      <w:r w:rsidRPr="00F23A76">
        <w:rPr>
          <w:rFonts w:ascii="Courier New" w:eastAsia="Times New Roman" w:hAnsi="Courier New" w:cs="Courier New"/>
          <w:sz w:val="20"/>
          <w:szCs w:val="20"/>
        </w:rPr>
        <w:t>'</w:t>
      </w:r>
      <w:proofErr w:type="spellStart"/>
      <w:r w:rsidRPr="00F23A76">
        <w:rPr>
          <w:rFonts w:ascii="Courier New" w:eastAsia="Times New Roman" w:hAnsi="Courier New" w:cs="Courier New"/>
          <w:sz w:val="20"/>
          <w:szCs w:val="20"/>
        </w:rPr>
        <w:t>eur</w:t>
      </w:r>
      <w:proofErr w:type="spellEnd"/>
      <w:r w:rsidRPr="00F23A76">
        <w:rPr>
          <w:rFonts w:ascii="Courier New" w:eastAsia="Times New Roman" w:hAnsi="Courier New" w:cs="Courier New"/>
          <w:sz w:val="20"/>
          <w:szCs w:val="20"/>
        </w:rPr>
        <w:t>'</w:t>
      </w:r>
      <w:r w:rsidRPr="00F23A76">
        <w:rPr>
          <w:rFonts w:ascii="Times New Roman" w:eastAsia="Times New Roman" w:hAnsi="Times New Roman" w:cs="Times New Roman"/>
          <w:sz w:val="24"/>
          <w:szCs w:val="24"/>
        </w:rPr>
        <w:t xml:space="preserve"> with </w:t>
      </w:r>
      <w:r w:rsidRPr="00F23A76">
        <w:rPr>
          <w:rFonts w:ascii="Courier New" w:eastAsia="Times New Roman" w:hAnsi="Courier New" w:cs="Courier New"/>
          <w:sz w:val="20"/>
          <w:szCs w:val="20"/>
        </w:rPr>
        <w:t>'</w:t>
      </w:r>
      <w:proofErr w:type="spellStart"/>
      <w:r w:rsidRPr="00F23A76">
        <w:rPr>
          <w:rFonts w:ascii="Courier New" w:eastAsia="Times New Roman" w:hAnsi="Courier New" w:cs="Courier New"/>
          <w:sz w:val="20"/>
          <w:szCs w:val="20"/>
        </w:rPr>
        <w:t>europe</w:t>
      </w:r>
      <w:proofErr w:type="spellEnd"/>
      <w:r w:rsidRPr="00F23A76">
        <w:rPr>
          <w:rFonts w:ascii="Courier New" w:eastAsia="Times New Roman" w:hAnsi="Courier New" w:cs="Courier New"/>
          <w:sz w:val="20"/>
          <w:szCs w:val="20"/>
        </w:rPr>
        <w:t>'</w:t>
      </w:r>
      <w:r w:rsidRPr="00F23A76">
        <w:rPr>
          <w:rFonts w:ascii="Times New Roman" w:eastAsia="Times New Roman" w:hAnsi="Times New Roman" w:cs="Times New Roman"/>
          <w:sz w:val="24"/>
          <w:szCs w:val="24"/>
        </w:rPr>
        <w:t xml:space="preserve"> in </w:t>
      </w:r>
      <w:proofErr w:type="spellStart"/>
      <w:r w:rsidRPr="00F23A76">
        <w:rPr>
          <w:rFonts w:ascii="Courier New" w:eastAsia="Times New Roman" w:hAnsi="Courier New" w:cs="Courier New"/>
          <w:sz w:val="20"/>
          <w:szCs w:val="20"/>
        </w:rPr>
        <w:t>dest_region</w:t>
      </w:r>
      <w:proofErr w:type="spellEnd"/>
      <w:r w:rsidRPr="00F23A76">
        <w:rPr>
          <w:rFonts w:ascii="Times New Roman" w:eastAsia="Times New Roman" w:hAnsi="Times New Roman" w:cs="Times New Roman"/>
          <w:sz w:val="24"/>
          <w:szCs w:val="24"/>
        </w:rPr>
        <w:t xml:space="preserve"> using </w:t>
      </w:r>
      <w:proofErr w:type="gramStart"/>
      <w:r w:rsidRPr="00F23A76">
        <w:rPr>
          <w:rFonts w:ascii="Times New Roman" w:eastAsia="Times New Roman" w:hAnsi="Times New Roman" w:cs="Times New Roman"/>
          <w:sz w:val="24"/>
          <w:szCs w:val="24"/>
        </w:rPr>
        <w:t xml:space="preserve">the </w:t>
      </w:r>
      <w:r w:rsidRPr="00F23A76">
        <w:rPr>
          <w:rFonts w:ascii="Courier New" w:eastAsia="Times New Roman" w:hAnsi="Courier New" w:cs="Courier New"/>
          <w:sz w:val="20"/>
          <w:szCs w:val="20"/>
        </w:rPr>
        <w:t>.replace</w:t>
      </w:r>
      <w:proofErr w:type="gramEnd"/>
      <w:r w:rsidRPr="00F23A76">
        <w:rPr>
          <w:rFonts w:ascii="Courier New" w:eastAsia="Times New Roman" w:hAnsi="Courier New" w:cs="Courier New"/>
          <w:sz w:val="20"/>
          <w:szCs w:val="20"/>
        </w:rPr>
        <w:t>()</w:t>
      </w:r>
      <w:r w:rsidRPr="00F23A76">
        <w:rPr>
          <w:rFonts w:ascii="Times New Roman" w:eastAsia="Times New Roman" w:hAnsi="Times New Roman" w:cs="Times New Roman"/>
          <w:sz w:val="24"/>
          <w:szCs w:val="24"/>
        </w:rPr>
        <w:t xml:space="preserve"> method.</w:t>
      </w:r>
    </w:p>
    <w:p w14:paraId="30A0442C" w14:textId="5EC8762F" w:rsidR="00B876BD" w:rsidRDefault="00B876BD" w:rsidP="008D7417">
      <w:pPr>
        <w:spacing w:before="100" w:beforeAutospacing="1" w:after="100" w:afterAutospacing="1" w:line="240" w:lineRule="auto"/>
      </w:pPr>
    </w:p>
    <w:p w14:paraId="030A7F15"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C53B"/>
          <w:sz w:val="24"/>
          <w:szCs w:val="24"/>
        </w:rPr>
        <w:t># Print unique values of both columns</w:t>
      </w:r>
    </w:p>
    <w:p w14:paraId="44B9F4E9"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9BD8"/>
          <w:sz w:val="24"/>
          <w:szCs w:val="24"/>
        </w:rPr>
        <w:t>print</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w:t>
      </w:r>
      <w:proofErr w:type="spellStart"/>
      <w:r w:rsidRPr="00004822">
        <w:rPr>
          <w:rFonts w:ascii="Courier New" w:eastAsia="Times New Roman" w:hAnsi="Courier New" w:cs="Courier New"/>
          <w:color w:val="DC4D8B"/>
          <w:sz w:val="24"/>
          <w:szCs w:val="24"/>
        </w:rPr>
        <w:t>dest_region</w:t>
      </w:r>
      <w:proofErr w:type="spellEnd"/>
      <w:r w:rsidRPr="00004822">
        <w:rPr>
          <w:rFonts w:ascii="Courier New" w:eastAsia="Times New Roman" w:hAnsi="Courier New" w:cs="Courier New"/>
          <w:color w:val="DC4D8B"/>
          <w:sz w:val="24"/>
          <w:szCs w:val="24"/>
        </w:rPr>
        <w:t>'</w:t>
      </w:r>
      <w:proofErr w:type="gramStart"/>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w:t>
      </w:r>
      <w:r w:rsidRPr="00004822">
        <w:rPr>
          <w:rFonts w:ascii="Courier New" w:eastAsia="Times New Roman" w:hAnsi="Courier New" w:cs="Courier New"/>
          <w:color w:val="FFFFFF"/>
          <w:sz w:val="24"/>
          <w:szCs w:val="24"/>
        </w:rPr>
        <w:t>unique</w:t>
      </w:r>
      <w:proofErr w:type="gramEnd"/>
      <w:r w:rsidRPr="00004822">
        <w:rPr>
          <w:rFonts w:ascii="Courier New" w:eastAsia="Times New Roman" w:hAnsi="Courier New" w:cs="Courier New"/>
          <w:color w:val="DCDCDC"/>
          <w:sz w:val="24"/>
          <w:szCs w:val="24"/>
        </w:rPr>
        <w:t>())</w:t>
      </w:r>
    </w:p>
    <w:p w14:paraId="2CF575E6"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9BD8"/>
          <w:sz w:val="24"/>
          <w:szCs w:val="24"/>
        </w:rPr>
        <w:t>print</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w:t>
      </w:r>
      <w:proofErr w:type="spellStart"/>
      <w:r w:rsidRPr="00004822">
        <w:rPr>
          <w:rFonts w:ascii="Courier New" w:eastAsia="Times New Roman" w:hAnsi="Courier New" w:cs="Courier New"/>
          <w:color w:val="DC4D8B"/>
          <w:sz w:val="24"/>
          <w:szCs w:val="24"/>
        </w:rPr>
        <w:t>dest_size</w:t>
      </w:r>
      <w:proofErr w:type="spellEnd"/>
      <w:r w:rsidRPr="00004822">
        <w:rPr>
          <w:rFonts w:ascii="Courier New" w:eastAsia="Times New Roman" w:hAnsi="Courier New" w:cs="Courier New"/>
          <w:color w:val="DC4D8B"/>
          <w:sz w:val="24"/>
          <w:szCs w:val="24"/>
        </w:rPr>
        <w:t>'</w:t>
      </w:r>
      <w:proofErr w:type="gramStart"/>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w:t>
      </w:r>
      <w:r w:rsidRPr="00004822">
        <w:rPr>
          <w:rFonts w:ascii="Courier New" w:eastAsia="Times New Roman" w:hAnsi="Courier New" w:cs="Courier New"/>
          <w:color w:val="FFFFFF"/>
          <w:sz w:val="24"/>
          <w:szCs w:val="24"/>
        </w:rPr>
        <w:t>unique</w:t>
      </w:r>
      <w:proofErr w:type="gramEnd"/>
      <w:r w:rsidRPr="00004822">
        <w:rPr>
          <w:rFonts w:ascii="Courier New" w:eastAsia="Times New Roman" w:hAnsi="Courier New" w:cs="Courier New"/>
          <w:color w:val="DCDCDC"/>
          <w:sz w:val="24"/>
          <w:szCs w:val="24"/>
        </w:rPr>
        <w:t>())</w:t>
      </w:r>
    </w:p>
    <w:p w14:paraId="5FB8CE92"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p>
    <w:p w14:paraId="4FD9A4F5"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C53B"/>
          <w:sz w:val="24"/>
          <w:szCs w:val="24"/>
        </w:rPr>
        <w:t># Lower </w:t>
      </w:r>
      <w:proofErr w:type="spellStart"/>
      <w:r w:rsidRPr="00004822">
        <w:rPr>
          <w:rFonts w:ascii="Courier New" w:eastAsia="Times New Roman" w:hAnsi="Courier New" w:cs="Courier New"/>
          <w:color w:val="00C53B"/>
          <w:sz w:val="24"/>
          <w:szCs w:val="24"/>
        </w:rPr>
        <w:t>dest_region</w:t>
      </w:r>
      <w:proofErr w:type="spellEnd"/>
      <w:r w:rsidRPr="00004822">
        <w:rPr>
          <w:rFonts w:ascii="Courier New" w:eastAsia="Times New Roman" w:hAnsi="Courier New" w:cs="Courier New"/>
          <w:color w:val="00C53B"/>
          <w:sz w:val="24"/>
          <w:szCs w:val="24"/>
        </w:rPr>
        <w:t> column and then replace "</w:t>
      </w:r>
      <w:proofErr w:type="spellStart"/>
      <w:r w:rsidRPr="00004822">
        <w:rPr>
          <w:rFonts w:ascii="Courier New" w:eastAsia="Times New Roman" w:hAnsi="Courier New" w:cs="Courier New"/>
          <w:color w:val="00C53B"/>
          <w:sz w:val="24"/>
          <w:szCs w:val="24"/>
        </w:rPr>
        <w:t>eur</w:t>
      </w:r>
      <w:proofErr w:type="spellEnd"/>
      <w:r w:rsidRPr="00004822">
        <w:rPr>
          <w:rFonts w:ascii="Courier New" w:eastAsia="Times New Roman" w:hAnsi="Courier New" w:cs="Courier New"/>
          <w:color w:val="00C53B"/>
          <w:sz w:val="24"/>
          <w:szCs w:val="24"/>
        </w:rPr>
        <w:t>" with "</w:t>
      </w:r>
      <w:proofErr w:type="spellStart"/>
      <w:r w:rsidRPr="00004822">
        <w:rPr>
          <w:rFonts w:ascii="Courier New" w:eastAsia="Times New Roman" w:hAnsi="Courier New" w:cs="Courier New"/>
          <w:color w:val="00C53B"/>
          <w:sz w:val="24"/>
          <w:szCs w:val="24"/>
        </w:rPr>
        <w:t>europe</w:t>
      </w:r>
      <w:proofErr w:type="spellEnd"/>
      <w:r w:rsidRPr="00004822">
        <w:rPr>
          <w:rFonts w:ascii="Courier New" w:eastAsia="Times New Roman" w:hAnsi="Courier New" w:cs="Courier New"/>
          <w:color w:val="00C53B"/>
          <w:sz w:val="24"/>
          <w:szCs w:val="24"/>
        </w:rPr>
        <w:t>"</w:t>
      </w:r>
    </w:p>
    <w:p w14:paraId="6B9A36C0"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w:t>
      </w:r>
      <w:proofErr w:type="spellStart"/>
      <w:r w:rsidRPr="00004822">
        <w:rPr>
          <w:rFonts w:ascii="Courier New" w:eastAsia="Times New Roman" w:hAnsi="Courier New" w:cs="Courier New"/>
          <w:color w:val="DC4D8B"/>
          <w:sz w:val="24"/>
          <w:szCs w:val="24"/>
        </w:rPr>
        <w:t>dest_region</w:t>
      </w:r>
      <w:proofErr w:type="spellEnd"/>
      <w:r w:rsidRPr="00004822">
        <w:rPr>
          <w:rFonts w:ascii="Courier New" w:eastAsia="Times New Roman" w:hAnsi="Courier New" w:cs="Courier New"/>
          <w:color w:val="DC4D8B"/>
          <w:sz w:val="24"/>
          <w:szCs w:val="24"/>
        </w:rPr>
        <w:t>'</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 = </w:t>
      </w: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w:t>
      </w:r>
      <w:proofErr w:type="spellStart"/>
      <w:r w:rsidRPr="00004822">
        <w:rPr>
          <w:rFonts w:ascii="Courier New" w:eastAsia="Times New Roman" w:hAnsi="Courier New" w:cs="Courier New"/>
          <w:color w:val="DC4D8B"/>
          <w:sz w:val="24"/>
          <w:szCs w:val="24"/>
        </w:rPr>
        <w:t>dest_region</w:t>
      </w:r>
      <w:proofErr w:type="spellEnd"/>
      <w:r w:rsidRPr="00004822">
        <w:rPr>
          <w:rFonts w:ascii="Courier New" w:eastAsia="Times New Roman" w:hAnsi="Courier New" w:cs="Courier New"/>
          <w:color w:val="DC4D8B"/>
          <w:sz w:val="24"/>
          <w:szCs w:val="24"/>
        </w:rPr>
        <w:t>'</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w:t>
      </w:r>
      <w:proofErr w:type="spellStart"/>
      <w:proofErr w:type="gramStart"/>
      <w:r w:rsidRPr="00004822">
        <w:rPr>
          <w:rFonts w:ascii="Courier New" w:eastAsia="Times New Roman" w:hAnsi="Courier New" w:cs="Courier New"/>
          <w:color w:val="009BD8"/>
          <w:sz w:val="24"/>
          <w:szCs w:val="24"/>
        </w:rPr>
        <w:t>str</w:t>
      </w:r>
      <w:r w:rsidRPr="00004822">
        <w:rPr>
          <w:rFonts w:ascii="Courier New" w:eastAsia="Times New Roman" w:hAnsi="Courier New" w:cs="Courier New"/>
          <w:color w:val="D4D4D4"/>
          <w:sz w:val="24"/>
          <w:szCs w:val="24"/>
        </w:rPr>
        <w:t>.</w:t>
      </w:r>
      <w:r w:rsidRPr="00004822">
        <w:rPr>
          <w:rFonts w:ascii="Courier New" w:eastAsia="Times New Roman" w:hAnsi="Courier New" w:cs="Courier New"/>
          <w:color w:val="FFFFFF"/>
          <w:sz w:val="24"/>
          <w:szCs w:val="24"/>
        </w:rPr>
        <w:t>lower</w:t>
      </w:r>
      <w:proofErr w:type="spellEnd"/>
      <w:proofErr w:type="gramEnd"/>
      <w:r w:rsidRPr="00004822">
        <w:rPr>
          <w:rFonts w:ascii="Courier New" w:eastAsia="Times New Roman" w:hAnsi="Courier New" w:cs="Courier New"/>
          <w:color w:val="DCDCDC"/>
          <w:sz w:val="24"/>
          <w:szCs w:val="24"/>
        </w:rPr>
        <w:t>()</w:t>
      </w:r>
    </w:p>
    <w:p w14:paraId="1633453C"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'dest_region'</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 = </w:t>
      </w:r>
      <w:r w:rsidRPr="00004822">
        <w:rPr>
          <w:rFonts w:ascii="Courier New" w:eastAsia="Times New Roman" w:hAnsi="Courier New" w:cs="Courier New"/>
          <w:color w:val="FFFFFF"/>
          <w:sz w:val="24"/>
          <w:szCs w:val="24"/>
        </w:rPr>
        <w:t>airlines</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'dest_region'</w:t>
      </w:r>
      <w:proofErr w:type="gramStart"/>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4D4D4"/>
          <w:sz w:val="24"/>
          <w:szCs w:val="24"/>
        </w:rPr>
        <w:t>.</w:t>
      </w:r>
      <w:r w:rsidRPr="00004822">
        <w:rPr>
          <w:rFonts w:ascii="Courier New" w:eastAsia="Times New Roman" w:hAnsi="Courier New" w:cs="Courier New"/>
          <w:color w:val="FFFFFF"/>
          <w:sz w:val="24"/>
          <w:szCs w:val="24"/>
        </w:rPr>
        <w:t>replace</w:t>
      </w:r>
      <w:proofErr w:type="gramEnd"/>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'eur'</w:t>
      </w:r>
      <w:r w:rsidRPr="00004822">
        <w:rPr>
          <w:rFonts w:ascii="Courier New" w:eastAsia="Times New Roman" w:hAnsi="Courier New" w:cs="Courier New"/>
          <w:color w:val="DCDCDC"/>
          <w:sz w:val="24"/>
          <w:szCs w:val="24"/>
        </w:rPr>
        <w:t>:</w:t>
      </w:r>
      <w:r w:rsidRPr="00004822">
        <w:rPr>
          <w:rFonts w:ascii="Courier New" w:eastAsia="Times New Roman" w:hAnsi="Courier New" w:cs="Courier New"/>
          <w:color w:val="DC4D8B"/>
          <w:sz w:val="24"/>
          <w:szCs w:val="24"/>
        </w:rPr>
        <w:t>'europe'</w:t>
      </w:r>
      <w:r w:rsidRPr="00004822">
        <w:rPr>
          <w:rFonts w:ascii="Courier New" w:eastAsia="Times New Roman" w:hAnsi="Courier New" w:cs="Courier New"/>
          <w:color w:val="DCDCDC"/>
          <w:sz w:val="24"/>
          <w:szCs w:val="24"/>
        </w:rPr>
        <w:t>})</w:t>
      </w:r>
    </w:p>
    <w:p w14:paraId="47F3CE69" w14:textId="77777777" w:rsidR="00004822" w:rsidRPr="00004822" w:rsidRDefault="00004822" w:rsidP="00004822">
      <w:pPr>
        <w:shd w:val="clear" w:color="auto" w:fill="1E1E1E"/>
        <w:spacing w:after="0" w:line="315" w:lineRule="atLeast"/>
        <w:rPr>
          <w:rFonts w:ascii="Courier New" w:eastAsia="Times New Roman" w:hAnsi="Courier New" w:cs="Courier New"/>
          <w:color w:val="D4D4D4"/>
          <w:sz w:val="24"/>
          <w:szCs w:val="24"/>
        </w:rPr>
      </w:pPr>
      <w:r w:rsidRPr="00004822">
        <w:rPr>
          <w:rFonts w:ascii="Courier New" w:eastAsia="Times New Roman" w:hAnsi="Courier New" w:cs="Courier New"/>
          <w:color w:val="00C53B"/>
          <w:sz w:val="24"/>
          <w:szCs w:val="24"/>
        </w:rPr>
        <w:t>#</w:t>
      </w:r>
      <w:proofErr w:type="gramStart"/>
      <w:r w:rsidRPr="00004822">
        <w:rPr>
          <w:rFonts w:ascii="Courier New" w:eastAsia="Times New Roman" w:hAnsi="Courier New" w:cs="Courier New"/>
          <w:color w:val="00C53B"/>
          <w:sz w:val="24"/>
          <w:szCs w:val="24"/>
        </w:rPr>
        <w:t>print</w:t>
      </w:r>
      <w:proofErr w:type="gramEnd"/>
      <w:r w:rsidRPr="00004822">
        <w:rPr>
          <w:rFonts w:ascii="Courier New" w:eastAsia="Times New Roman" w:hAnsi="Courier New" w:cs="Courier New"/>
          <w:color w:val="00C53B"/>
          <w:sz w:val="24"/>
          <w:szCs w:val="24"/>
        </w:rPr>
        <w:t>(airlines['dest_region'])</w:t>
      </w:r>
    </w:p>
    <w:p w14:paraId="1321B1B8"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Print unique values of both columns</w:t>
      </w:r>
    </w:p>
    <w:p w14:paraId="0EABA23C"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print(airlines['</w:t>
      </w:r>
      <w:proofErr w:type="spellStart"/>
      <w:r w:rsidRPr="00004822">
        <w:rPr>
          <w:rFonts w:ascii="Times New Roman" w:eastAsia="Times New Roman" w:hAnsi="Times New Roman" w:cs="Times New Roman"/>
          <w:color w:val="CFA600"/>
          <w:sz w:val="24"/>
          <w:szCs w:val="24"/>
        </w:rPr>
        <w:t>dest_region</w:t>
      </w:r>
      <w:proofErr w:type="spellEnd"/>
      <w:r w:rsidRPr="00004822">
        <w:rPr>
          <w:rFonts w:ascii="Times New Roman" w:eastAsia="Times New Roman" w:hAnsi="Times New Roman" w:cs="Times New Roman"/>
          <w:color w:val="CFA600"/>
          <w:sz w:val="24"/>
          <w:szCs w:val="24"/>
        </w:rPr>
        <w:t>'</w:t>
      </w:r>
      <w:proofErr w:type="gramStart"/>
      <w:r w:rsidRPr="00004822">
        <w:rPr>
          <w:rFonts w:ascii="Times New Roman" w:eastAsia="Times New Roman" w:hAnsi="Times New Roman" w:cs="Times New Roman"/>
          <w:color w:val="CFA600"/>
          <w:sz w:val="24"/>
          <w:szCs w:val="24"/>
        </w:rPr>
        <w:t>].unique</w:t>
      </w:r>
      <w:proofErr w:type="gramEnd"/>
      <w:r w:rsidRPr="00004822">
        <w:rPr>
          <w:rFonts w:ascii="Times New Roman" w:eastAsia="Times New Roman" w:hAnsi="Times New Roman" w:cs="Times New Roman"/>
          <w:color w:val="CFA600"/>
          <w:sz w:val="24"/>
          <w:szCs w:val="24"/>
        </w:rPr>
        <w:t>())</w:t>
      </w:r>
    </w:p>
    <w:p w14:paraId="697B88B9"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print(airlines['</w:t>
      </w:r>
      <w:proofErr w:type="spellStart"/>
      <w:r w:rsidRPr="00004822">
        <w:rPr>
          <w:rFonts w:ascii="Times New Roman" w:eastAsia="Times New Roman" w:hAnsi="Times New Roman" w:cs="Times New Roman"/>
          <w:color w:val="CFA600"/>
          <w:sz w:val="24"/>
          <w:szCs w:val="24"/>
        </w:rPr>
        <w:t>dest_size</w:t>
      </w:r>
      <w:proofErr w:type="spellEnd"/>
      <w:r w:rsidRPr="00004822">
        <w:rPr>
          <w:rFonts w:ascii="Times New Roman" w:eastAsia="Times New Roman" w:hAnsi="Times New Roman" w:cs="Times New Roman"/>
          <w:color w:val="CFA600"/>
          <w:sz w:val="24"/>
          <w:szCs w:val="24"/>
        </w:rPr>
        <w:t>'</w:t>
      </w:r>
      <w:proofErr w:type="gramStart"/>
      <w:r w:rsidRPr="00004822">
        <w:rPr>
          <w:rFonts w:ascii="Times New Roman" w:eastAsia="Times New Roman" w:hAnsi="Times New Roman" w:cs="Times New Roman"/>
          <w:color w:val="CFA600"/>
          <w:sz w:val="24"/>
          <w:szCs w:val="24"/>
        </w:rPr>
        <w:t>].unique</w:t>
      </w:r>
      <w:proofErr w:type="gramEnd"/>
      <w:r w:rsidRPr="00004822">
        <w:rPr>
          <w:rFonts w:ascii="Times New Roman" w:eastAsia="Times New Roman" w:hAnsi="Times New Roman" w:cs="Times New Roman"/>
          <w:color w:val="CFA600"/>
          <w:sz w:val="24"/>
          <w:szCs w:val="24"/>
        </w:rPr>
        <w:t>())</w:t>
      </w:r>
    </w:p>
    <w:p w14:paraId="43391280"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p>
    <w:p w14:paraId="7F87848C"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xml:space="preserve"># Lower </w:t>
      </w:r>
      <w:proofErr w:type="spellStart"/>
      <w:r w:rsidRPr="00004822">
        <w:rPr>
          <w:rFonts w:ascii="Times New Roman" w:eastAsia="Times New Roman" w:hAnsi="Times New Roman" w:cs="Times New Roman"/>
          <w:color w:val="CFA600"/>
          <w:sz w:val="24"/>
          <w:szCs w:val="24"/>
        </w:rPr>
        <w:t>dest_region</w:t>
      </w:r>
      <w:proofErr w:type="spellEnd"/>
      <w:r w:rsidRPr="00004822">
        <w:rPr>
          <w:rFonts w:ascii="Times New Roman" w:eastAsia="Times New Roman" w:hAnsi="Times New Roman" w:cs="Times New Roman"/>
          <w:color w:val="CFA600"/>
          <w:sz w:val="24"/>
          <w:szCs w:val="24"/>
        </w:rPr>
        <w:t xml:space="preserve"> column and then replace "</w:t>
      </w:r>
      <w:proofErr w:type="spellStart"/>
      <w:r w:rsidRPr="00004822">
        <w:rPr>
          <w:rFonts w:ascii="Times New Roman" w:eastAsia="Times New Roman" w:hAnsi="Times New Roman" w:cs="Times New Roman"/>
          <w:color w:val="CFA600"/>
          <w:sz w:val="24"/>
          <w:szCs w:val="24"/>
        </w:rPr>
        <w:t>eur</w:t>
      </w:r>
      <w:proofErr w:type="spellEnd"/>
      <w:r w:rsidRPr="00004822">
        <w:rPr>
          <w:rFonts w:ascii="Times New Roman" w:eastAsia="Times New Roman" w:hAnsi="Times New Roman" w:cs="Times New Roman"/>
          <w:color w:val="CFA600"/>
          <w:sz w:val="24"/>
          <w:szCs w:val="24"/>
        </w:rPr>
        <w:t>" with "</w:t>
      </w:r>
      <w:proofErr w:type="spellStart"/>
      <w:r w:rsidRPr="00004822">
        <w:rPr>
          <w:rFonts w:ascii="Times New Roman" w:eastAsia="Times New Roman" w:hAnsi="Times New Roman" w:cs="Times New Roman"/>
          <w:color w:val="CFA600"/>
          <w:sz w:val="24"/>
          <w:szCs w:val="24"/>
        </w:rPr>
        <w:t>europe</w:t>
      </w:r>
      <w:proofErr w:type="spellEnd"/>
      <w:r w:rsidRPr="00004822">
        <w:rPr>
          <w:rFonts w:ascii="Times New Roman" w:eastAsia="Times New Roman" w:hAnsi="Times New Roman" w:cs="Times New Roman"/>
          <w:color w:val="CFA600"/>
          <w:sz w:val="24"/>
          <w:szCs w:val="24"/>
        </w:rPr>
        <w:t>"</w:t>
      </w:r>
    </w:p>
    <w:p w14:paraId="0CF4FD14"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airlines['</w:t>
      </w:r>
      <w:proofErr w:type="spellStart"/>
      <w:r w:rsidRPr="00004822">
        <w:rPr>
          <w:rFonts w:ascii="Times New Roman" w:eastAsia="Times New Roman" w:hAnsi="Times New Roman" w:cs="Times New Roman"/>
          <w:color w:val="CFA600"/>
          <w:sz w:val="24"/>
          <w:szCs w:val="24"/>
        </w:rPr>
        <w:t>dest_region</w:t>
      </w:r>
      <w:proofErr w:type="spellEnd"/>
      <w:r w:rsidRPr="00004822">
        <w:rPr>
          <w:rFonts w:ascii="Times New Roman" w:eastAsia="Times New Roman" w:hAnsi="Times New Roman" w:cs="Times New Roman"/>
          <w:color w:val="CFA600"/>
          <w:sz w:val="24"/>
          <w:szCs w:val="24"/>
        </w:rPr>
        <w:t>'] = airlines['</w:t>
      </w:r>
      <w:proofErr w:type="spellStart"/>
      <w:r w:rsidRPr="00004822">
        <w:rPr>
          <w:rFonts w:ascii="Times New Roman" w:eastAsia="Times New Roman" w:hAnsi="Times New Roman" w:cs="Times New Roman"/>
          <w:color w:val="CFA600"/>
          <w:sz w:val="24"/>
          <w:szCs w:val="24"/>
        </w:rPr>
        <w:t>dest_region</w:t>
      </w:r>
      <w:proofErr w:type="spellEnd"/>
      <w:r w:rsidRPr="00004822">
        <w:rPr>
          <w:rFonts w:ascii="Times New Roman" w:eastAsia="Times New Roman" w:hAnsi="Times New Roman" w:cs="Times New Roman"/>
          <w:color w:val="CFA600"/>
          <w:sz w:val="24"/>
          <w:szCs w:val="24"/>
        </w:rPr>
        <w:t>'].</w:t>
      </w:r>
      <w:proofErr w:type="spellStart"/>
      <w:proofErr w:type="gramStart"/>
      <w:r w:rsidRPr="00004822">
        <w:rPr>
          <w:rFonts w:ascii="Times New Roman" w:eastAsia="Times New Roman" w:hAnsi="Times New Roman" w:cs="Times New Roman"/>
          <w:color w:val="CFA600"/>
          <w:sz w:val="24"/>
          <w:szCs w:val="24"/>
        </w:rPr>
        <w:t>str.lower</w:t>
      </w:r>
      <w:proofErr w:type="spellEnd"/>
      <w:proofErr w:type="gramEnd"/>
      <w:r w:rsidRPr="00004822">
        <w:rPr>
          <w:rFonts w:ascii="Times New Roman" w:eastAsia="Times New Roman" w:hAnsi="Times New Roman" w:cs="Times New Roman"/>
          <w:color w:val="CFA600"/>
          <w:sz w:val="24"/>
          <w:szCs w:val="24"/>
        </w:rPr>
        <w:t>()</w:t>
      </w:r>
    </w:p>
    <w:p w14:paraId="2D9D9274"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airlines['</w:t>
      </w:r>
      <w:proofErr w:type="spellStart"/>
      <w:r w:rsidRPr="00004822">
        <w:rPr>
          <w:rFonts w:ascii="Times New Roman" w:eastAsia="Times New Roman" w:hAnsi="Times New Roman" w:cs="Times New Roman"/>
          <w:color w:val="CFA600"/>
          <w:sz w:val="24"/>
          <w:szCs w:val="24"/>
        </w:rPr>
        <w:t>dest_region</w:t>
      </w:r>
      <w:proofErr w:type="spellEnd"/>
      <w:r w:rsidRPr="00004822">
        <w:rPr>
          <w:rFonts w:ascii="Times New Roman" w:eastAsia="Times New Roman" w:hAnsi="Times New Roman" w:cs="Times New Roman"/>
          <w:color w:val="CFA600"/>
          <w:sz w:val="24"/>
          <w:szCs w:val="24"/>
        </w:rPr>
        <w:t>'] = airlines['</w:t>
      </w:r>
      <w:proofErr w:type="spellStart"/>
      <w:r w:rsidRPr="00004822">
        <w:rPr>
          <w:rFonts w:ascii="Times New Roman" w:eastAsia="Times New Roman" w:hAnsi="Times New Roman" w:cs="Times New Roman"/>
          <w:color w:val="CFA600"/>
          <w:sz w:val="24"/>
          <w:szCs w:val="24"/>
        </w:rPr>
        <w:t>dest_region</w:t>
      </w:r>
      <w:proofErr w:type="spellEnd"/>
      <w:r w:rsidRPr="00004822">
        <w:rPr>
          <w:rFonts w:ascii="Times New Roman" w:eastAsia="Times New Roman" w:hAnsi="Times New Roman" w:cs="Times New Roman"/>
          <w:color w:val="CFA600"/>
          <w:sz w:val="24"/>
          <w:szCs w:val="24"/>
        </w:rPr>
        <w:t>'</w:t>
      </w:r>
      <w:proofErr w:type="gramStart"/>
      <w:r w:rsidRPr="00004822">
        <w:rPr>
          <w:rFonts w:ascii="Times New Roman" w:eastAsia="Times New Roman" w:hAnsi="Times New Roman" w:cs="Times New Roman"/>
          <w:color w:val="CFA600"/>
          <w:sz w:val="24"/>
          <w:szCs w:val="24"/>
        </w:rPr>
        <w:t>].replace</w:t>
      </w:r>
      <w:proofErr w:type="gramEnd"/>
      <w:r w:rsidRPr="00004822">
        <w:rPr>
          <w:rFonts w:ascii="Times New Roman" w:eastAsia="Times New Roman" w:hAnsi="Times New Roman" w:cs="Times New Roman"/>
          <w:color w:val="CFA600"/>
          <w:sz w:val="24"/>
          <w:szCs w:val="24"/>
        </w:rPr>
        <w:t>({'</w:t>
      </w:r>
      <w:proofErr w:type="spellStart"/>
      <w:r w:rsidRPr="00004822">
        <w:rPr>
          <w:rFonts w:ascii="Times New Roman" w:eastAsia="Times New Roman" w:hAnsi="Times New Roman" w:cs="Times New Roman"/>
          <w:color w:val="CFA600"/>
          <w:sz w:val="24"/>
          <w:szCs w:val="24"/>
        </w:rPr>
        <w:t>eur</w:t>
      </w:r>
      <w:proofErr w:type="spellEnd"/>
      <w:r w:rsidRPr="00004822">
        <w:rPr>
          <w:rFonts w:ascii="Times New Roman" w:eastAsia="Times New Roman" w:hAnsi="Times New Roman" w:cs="Times New Roman"/>
          <w:color w:val="CFA600"/>
          <w:sz w:val="24"/>
          <w:szCs w:val="24"/>
        </w:rPr>
        <w:t>':'</w:t>
      </w:r>
      <w:proofErr w:type="spellStart"/>
      <w:r w:rsidRPr="00004822">
        <w:rPr>
          <w:rFonts w:ascii="Times New Roman" w:eastAsia="Times New Roman" w:hAnsi="Times New Roman" w:cs="Times New Roman"/>
          <w:color w:val="CFA600"/>
          <w:sz w:val="24"/>
          <w:szCs w:val="24"/>
        </w:rPr>
        <w:t>europe</w:t>
      </w:r>
      <w:proofErr w:type="spellEnd"/>
      <w:r w:rsidRPr="00004822">
        <w:rPr>
          <w:rFonts w:ascii="Times New Roman" w:eastAsia="Times New Roman" w:hAnsi="Times New Roman" w:cs="Times New Roman"/>
          <w:color w:val="CFA600"/>
          <w:sz w:val="24"/>
          <w:szCs w:val="24"/>
        </w:rPr>
        <w:t>'})</w:t>
      </w:r>
    </w:p>
    <w:p w14:paraId="110829BC" w14:textId="77777777" w:rsidR="00004822" w:rsidRPr="00004822" w:rsidRDefault="00004822" w:rsidP="00004822">
      <w:pPr>
        <w:spacing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print(airlines['</w:t>
      </w:r>
      <w:proofErr w:type="spellStart"/>
      <w:r w:rsidRPr="00004822">
        <w:rPr>
          <w:rFonts w:ascii="Times New Roman" w:eastAsia="Times New Roman" w:hAnsi="Times New Roman" w:cs="Times New Roman"/>
          <w:color w:val="CFA600"/>
          <w:sz w:val="24"/>
          <w:szCs w:val="24"/>
        </w:rPr>
        <w:t>dest_region</w:t>
      </w:r>
      <w:proofErr w:type="spellEnd"/>
      <w:r w:rsidRPr="00004822">
        <w:rPr>
          <w:rFonts w:ascii="Times New Roman" w:eastAsia="Times New Roman" w:hAnsi="Times New Roman" w:cs="Times New Roman"/>
          <w:color w:val="CFA600"/>
          <w:sz w:val="24"/>
          <w:szCs w:val="24"/>
        </w:rPr>
        <w:t>'])</w:t>
      </w:r>
    </w:p>
    <w:p w14:paraId="0135D09E"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w:t>
      </w:r>
      <w:proofErr w:type="spellStart"/>
      <w:r w:rsidRPr="00004822">
        <w:rPr>
          <w:rFonts w:ascii="Times New Roman" w:eastAsia="Times New Roman" w:hAnsi="Times New Roman" w:cs="Times New Roman"/>
          <w:color w:val="CFA600"/>
          <w:sz w:val="24"/>
          <w:szCs w:val="24"/>
        </w:rPr>
        <w:t>asia</w:t>
      </w:r>
      <w:proofErr w:type="spellEnd"/>
      <w:r w:rsidRPr="00004822">
        <w:rPr>
          <w:rFonts w:ascii="Times New Roman" w:eastAsia="Times New Roman" w:hAnsi="Times New Roman" w:cs="Times New Roman"/>
          <w:color w:val="CFA600"/>
          <w:sz w:val="24"/>
          <w:szCs w:val="24"/>
        </w:rPr>
        <w:t>' '</w:t>
      </w:r>
      <w:proofErr w:type="spellStart"/>
      <w:r w:rsidRPr="00004822">
        <w:rPr>
          <w:rFonts w:ascii="Times New Roman" w:eastAsia="Times New Roman" w:hAnsi="Times New Roman" w:cs="Times New Roman"/>
          <w:color w:val="CFA600"/>
          <w:sz w:val="24"/>
          <w:szCs w:val="24"/>
        </w:rPr>
        <w:t>canada</w:t>
      </w:r>
      <w:proofErr w:type="spellEnd"/>
      <w:r w:rsidRPr="00004822">
        <w:rPr>
          <w:rFonts w:ascii="Times New Roman" w:eastAsia="Times New Roman" w:hAnsi="Times New Roman" w:cs="Times New Roman"/>
          <w:color w:val="CFA600"/>
          <w:sz w:val="24"/>
          <w:szCs w:val="24"/>
        </w:rPr>
        <w:t>/</w:t>
      </w:r>
      <w:proofErr w:type="spellStart"/>
      <w:r w:rsidRPr="00004822">
        <w:rPr>
          <w:rFonts w:ascii="Times New Roman" w:eastAsia="Times New Roman" w:hAnsi="Times New Roman" w:cs="Times New Roman"/>
          <w:color w:val="CFA600"/>
          <w:sz w:val="24"/>
          <w:szCs w:val="24"/>
        </w:rPr>
        <w:t>mexico</w:t>
      </w:r>
      <w:proofErr w:type="spellEnd"/>
      <w:r w:rsidRPr="00004822">
        <w:rPr>
          <w:rFonts w:ascii="Times New Roman" w:eastAsia="Times New Roman" w:hAnsi="Times New Roman" w:cs="Times New Roman"/>
          <w:color w:val="CFA600"/>
          <w:sz w:val="24"/>
          <w:szCs w:val="24"/>
        </w:rPr>
        <w:t>' 'west us' 'east us' '</w:t>
      </w:r>
      <w:proofErr w:type="spellStart"/>
      <w:r w:rsidRPr="00004822">
        <w:rPr>
          <w:rFonts w:ascii="Times New Roman" w:eastAsia="Times New Roman" w:hAnsi="Times New Roman" w:cs="Times New Roman"/>
          <w:color w:val="CFA600"/>
          <w:sz w:val="24"/>
          <w:szCs w:val="24"/>
        </w:rPr>
        <w:t>midwest</w:t>
      </w:r>
      <w:proofErr w:type="spellEnd"/>
      <w:r w:rsidRPr="00004822">
        <w:rPr>
          <w:rFonts w:ascii="Times New Roman" w:eastAsia="Times New Roman" w:hAnsi="Times New Roman" w:cs="Times New Roman"/>
          <w:color w:val="CFA600"/>
          <w:sz w:val="24"/>
          <w:szCs w:val="24"/>
        </w:rPr>
        <w:t xml:space="preserve"> us' 'middle east'</w:t>
      </w:r>
    </w:p>
    <w:p w14:paraId="0890DD2C"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xml:space="preserve"> '</w:t>
      </w:r>
      <w:proofErr w:type="spellStart"/>
      <w:r w:rsidRPr="00004822">
        <w:rPr>
          <w:rFonts w:ascii="Times New Roman" w:eastAsia="Times New Roman" w:hAnsi="Times New Roman" w:cs="Times New Roman"/>
          <w:color w:val="CFA600"/>
          <w:sz w:val="24"/>
          <w:szCs w:val="24"/>
        </w:rPr>
        <w:t>europe</w:t>
      </w:r>
      <w:proofErr w:type="spellEnd"/>
      <w:r w:rsidRPr="00004822">
        <w:rPr>
          <w:rFonts w:ascii="Times New Roman" w:eastAsia="Times New Roman" w:hAnsi="Times New Roman" w:cs="Times New Roman"/>
          <w:color w:val="CFA600"/>
          <w:sz w:val="24"/>
          <w:szCs w:val="24"/>
        </w:rPr>
        <w:t xml:space="preserve">' 'central/south </w:t>
      </w:r>
      <w:proofErr w:type="spellStart"/>
      <w:r w:rsidRPr="00004822">
        <w:rPr>
          <w:rFonts w:ascii="Times New Roman" w:eastAsia="Times New Roman" w:hAnsi="Times New Roman" w:cs="Times New Roman"/>
          <w:color w:val="CFA600"/>
          <w:sz w:val="24"/>
          <w:szCs w:val="24"/>
        </w:rPr>
        <w:t>america</w:t>
      </w:r>
      <w:proofErr w:type="spellEnd"/>
      <w:r w:rsidRPr="00004822">
        <w:rPr>
          <w:rFonts w:ascii="Times New Roman" w:eastAsia="Times New Roman" w:hAnsi="Times New Roman" w:cs="Times New Roman"/>
          <w:color w:val="CFA600"/>
          <w:sz w:val="24"/>
          <w:szCs w:val="24"/>
        </w:rPr>
        <w:t>' '</w:t>
      </w:r>
      <w:proofErr w:type="spellStart"/>
      <w:r w:rsidRPr="00004822">
        <w:rPr>
          <w:rFonts w:ascii="Times New Roman" w:eastAsia="Times New Roman" w:hAnsi="Times New Roman" w:cs="Times New Roman"/>
          <w:color w:val="CFA600"/>
          <w:sz w:val="24"/>
          <w:szCs w:val="24"/>
        </w:rPr>
        <w:t>australia</w:t>
      </w:r>
      <w:proofErr w:type="spellEnd"/>
      <w:r w:rsidRPr="00004822">
        <w:rPr>
          <w:rFonts w:ascii="Times New Roman" w:eastAsia="Times New Roman" w:hAnsi="Times New Roman" w:cs="Times New Roman"/>
          <w:color w:val="CFA600"/>
          <w:sz w:val="24"/>
          <w:szCs w:val="24"/>
        </w:rPr>
        <w:t xml:space="preserve">/new </w:t>
      </w:r>
      <w:proofErr w:type="spellStart"/>
      <w:r w:rsidRPr="00004822">
        <w:rPr>
          <w:rFonts w:ascii="Times New Roman" w:eastAsia="Times New Roman" w:hAnsi="Times New Roman" w:cs="Times New Roman"/>
          <w:color w:val="CFA600"/>
          <w:sz w:val="24"/>
          <w:szCs w:val="24"/>
        </w:rPr>
        <w:t>zealand</w:t>
      </w:r>
      <w:proofErr w:type="spellEnd"/>
      <w:r w:rsidRPr="00004822">
        <w:rPr>
          <w:rFonts w:ascii="Times New Roman" w:eastAsia="Times New Roman" w:hAnsi="Times New Roman" w:cs="Times New Roman"/>
          <w:color w:val="CFA600"/>
          <w:sz w:val="24"/>
          <w:szCs w:val="24"/>
        </w:rPr>
        <w:t>']</w:t>
      </w:r>
    </w:p>
    <w:p w14:paraId="38819510"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['Hub' 'Small' '    Hub' 'Medium' 'Large' 'Hub     ' '    Small'</w:t>
      </w:r>
    </w:p>
    <w:p w14:paraId="5E404F01"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xml:space="preserve"> 'Medium     ' '    Medium' 'Small     ' '    Large' 'Large     ']</w:t>
      </w:r>
    </w:p>
    <w:p w14:paraId="6423C6C2"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proofErr w:type="gramStart"/>
      <w:r w:rsidRPr="00004822">
        <w:rPr>
          <w:rFonts w:ascii="Times New Roman" w:eastAsia="Times New Roman" w:hAnsi="Times New Roman" w:cs="Times New Roman"/>
          <w:color w:val="CFA600"/>
          <w:sz w:val="24"/>
          <w:szCs w:val="24"/>
        </w:rPr>
        <w:t>0</w:t>
      </w:r>
      <w:proofErr w:type="gramEnd"/>
      <w:r w:rsidRPr="00004822">
        <w:rPr>
          <w:rFonts w:ascii="Times New Roman" w:eastAsia="Times New Roman" w:hAnsi="Times New Roman" w:cs="Times New Roman"/>
          <w:color w:val="CFA600"/>
          <w:sz w:val="24"/>
          <w:szCs w:val="24"/>
        </w:rPr>
        <w:t xml:space="preserve">                </w:t>
      </w:r>
      <w:proofErr w:type="spellStart"/>
      <w:r w:rsidRPr="00004822">
        <w:rPr>
          <w:rFonts w:ascii="Times New Roman" w:eastAsia="Times New Roman" w:hAnsi="Times New Roman" w:cs="Times New Roman"/>
          <w:color w:val="CFA600"/>
          <w:sz w:val="24"/>
          <w:szCs w:val="24"/>
        </w:rPr>
        <w:t>asia</w:t>
      </w:r>
      <w:proofErr w:type="spellEnd"/>
    </w:p>
    <w:p w14:paraId="4B8CE1CF"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proofErr w:type="gramStart"/>
      <w:r w:rsidRPr="00004822">
        <w:rPr>
          <w:rFonts w:ascii="Times New Roman" w:eastAsia="Times New Roman" w:hAnsi="Times New Roman" w:cs="Times New Roman"/>
          <w:color w:val="CFA600"/>
          <w:sz w:val="24"/>
          <w:szCs w:val="24"/>
        </w:rPr>
        <w:t>1</w:t>
      </w:r>
      <w:proofErr w:type="gramEnd"/>
      <w:r w:rsidRPr="00004822">
        <w:rPr>
          <w:rFonts w:ascii="Times New Roman" w:eastAsia="Times New Roman" w:hAnsi="Times New Roman" w:cs="Times New Roman"/>
          <w:color w:val="CFA600"/>
          <w:sz w:val="24"/>
          <w:szCs w:val="24"/>
        </w:rPr>
        <w:t xml:space="preserve">       </w:t>
      </w:r>
      <w:proofErr w:type="spellStart"/>
      <w:r w:rsidRPr="00004822">
        <w:rPr>
          <w:rFonts w:ascii="Times New Roman" w:eastAsia="Times New Roman" w:hAnsi="Times New Roman" w:cs="Times New Roman"/>
          <w:color w:val="CFA600"/>
          <w:sz w:val="24"/>
          <w:szCs w:val="24"/>
        </w:rPr>
        <w:t>canada</w:t>
      </w:r>
      <w:proofErr w:type="spellEnd"/>
      <w:r w:rsidRPr="00004822">
        <w:rPr>
          <w:rFonts w:ascii="Times New Roman" w:eastAsia="Times New Roman" w:hAnsi="Times New Roman" w:cs="Times New Roman"/>
          <w:color w:val="CFA600"/>
          <w:sz w:val="24"/>
          <w:szCs w:val="24"/>
        </w:rPr>
        <w:t>/</w:t>
      </w:r>
      <w:proofErr w:type="spellStart"/>
      <w:r w:rsidRPr="00004822">
        <w:rPr>
          <w:rFonts w:ascii="Times New Roman" w:eastAsia="Times New Roman" w:hAnsi="Times New Roman" w:cs="Times New Roman"/>
          <w:color w:val="CFA600"/>
          <w:sz w:val="24"/>
          <w:szCs w:val="24"/>
        </w:rPr>
        <w:t>mexico</w:t>
      </w:r>
      <w:proofErr w:type="spellEnd"/>
    </w:p>
    <w:p w14:paraId="76BF9A29"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proofErr w:type="gramStart"/>
      <w:r w:rsidRPr="00004822">
        <w:rPr>
          <w:rFonts w:ascii="Times New Roman" w:eastAsia="Times New Roman" w:hAnsi="Times New Roman" w:cs="Times New Roman"/>
          <w:color w:val="CFA600"/>
          <w:sz w:val="24"/>
          <w:szCs w:val="24"/>
        </w:rPr>
        <w:t>2</w:t>
      </w:r>
      <w:proofErr w:type="gramEnd"/>
      <w:r w:rsidRPr="00004822">
        <w:rPr>
          <w:rFonts w:ascii="Times New Roman" w:eastAsia="Times New Roman" w:hAnsi="Times New Roman" w:cs="Times New Roman"/>
          <w:color w:val="CFA600"/>
          <w:sz w:val="24"/>
          <w:szCs w:val="24"/>
        </w:rPr>
        <w:t xml:space="preserve">             west us</w:t>
      </w:r>
    </w:p>
    <w:p w14:paraId="2F8A208A"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proofErr w:type="gramStart"/>
      <w:r w:rsidRPr="00004822">
        <w:rPr>
          <w:rFonts w:ascii="Times New Roman" w:eastAsia="Times New Roman" w:hAnsi="Times New Roman" w:cs="Times New Roman"/>
          <w:color w:val="CFA600"/>
          <w:sz w:val="24"/>
          <w:szCs w:val="24"/>
        </w:rPr>
        <w:t>3</w:t>
      </w:r>
      <w:proofErr w:type="gramEnd"/>
      <w:r w:rsidRPr="00004822">
        <w:rPr>
          <w:rFonts w:ascii="Times New Roman" w:eastAsia="Times New Roman" w:hAnsi="Times New Roman" w:cs="Times New Roman"/>
          <w:color w:val="CFA600"/>
          <w:sz w:val="24"/>
          <w:szCs w:val="24"/>
        </w:rPr>
        <w:t xml:space="preserve">             west us</w:t>
      </w:r>
    </w:p>
    <w:p w14:paraId="610F1B88"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proofErr w:type="gramStart"/>
      <w:r w:rsidRPr="00004822">
        <w:rPr>
          <w:rFonts w:ascii="Times New Roman" w:eastAsia="Times New Roman" w:hAnsi="Times New Roman" w:cs="Times New Roman"/>
          <w:color w:val="CFA600"/>
          <w:sz w:val="24"/>
          <w:szCs w:val="24"/>
        </w:rPr>
        <w:t>4</w:t>
      </w:r>
      <w:proofErr w:type="gramEnd"/>
      <w:r w:rsidRPr="00004822">
        <w:rPr>
          <w:rFonts w:ascii="Times New Roman" w:eastAsia="Times New Roman" w:hAnsi="Times New Roman" w:cs="Times New Roman"/>
          <w:color w:val="CFA600"/>
          <w:sz w:val="24"/>
          <w:szCs w:val="24"/>
        </w:rPr>
        <w:t xml:space="preserve">             east us</w:t>
      </w:r>
    </w:p>
    <w:p w14:paraId="1BA02299"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xml:space="preserve">            ...      </w:t>
      </w:r>
    </w:p>
    <w:p w14:paraId="695C1A87"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2804          east us</w:t>
      </w:r>
    </w:p>
    <w:p w14:paraId="0D7289CF"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2805          west us</w:t>
      </w:r>
    </w:p>
    <w:p w14:paraId="7E1D78BA"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2806          east us</w:t>
      </w:r>
    </w:p>
    <w:p w14:paraId="4BAD700E"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2807          west us</w:t>
      </w:r>
    </w:p>
    <w:p w14:paraId="57B0A5EC" w14:textId="77777777" w:rsidR="00004822" w:rsidRPr="00004822" w:rsidRDefault="00004822" w:rsidP="00004822">
      <w:pPr>
        <w:spacing w:after="0"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xml:space="preserve">2808             </w:t>
      </w:r>
      <w:proofErr w:type="spellStart"/>
      <w:r w:rsidRPr="00004822">
        <w:rPr>
          <w:rFonts w:ascii="Times New Roman" w:eastAsia="Times New Roman" w:hAnsi="Times New Roman" w:cs="Times New Roman"/>
          <w:color w:val="CFA600"/>
          <w:sz w:val="24"/>
          <w:szCs w:val="24"/>
        </w:rPr>
        <w:t>asia</w:t>
      </w:r>
      <w:proofErr w:type="spellEnd"/>
    </w:p>
    <w:p w14:paraId="2EDA2A99" w14:textId="77777777" w:rsidR="00004822" w:rsidRPr="00004822" w:rsidRDefault="00004822" w:rsidP="00004822">
      <w:pPr>
        <w:spacing w:line="240" w:lineRule="auto"/>
        <w:rPr>
          <w:rFonts w:ascii="Times New Roman" w:eastAsia="Times New Roman" w:hAnsi="Times New Roman" w:cs="Times New Roman"/>
          <w:color w:val="CFA600"/>
          <w:sz w:val="24"/>
          <w:szCs w:val="24"/>
        </w:rPr>
      </w:pPr>
      <w:r w:rsidRPr="00004822">
        <w:rPr>
          <w:rFonts w:ascii="Times New Roman" w:eastAsia="Times New Roman" w:hAnsi="Times New Roman" w:cs="Times New Roman"/>
          <w:color w:val="CFA600"/>
          <w:sz w:val="24"/>
          <w:szCs w:val="24"/>
        </w:rPr>
        <w:t xml:space="preserve">Name: </w:t>
      </w:r>
      <w:proofErr w:type="spellStart"/>
      <w:r w:rsidRPr="00004822">
        <w:rPr>
          <w:rFonts w:ascii="Times New Roman" w:eastAsia="Times New Roman" w:hAnsi="Times New Roman" w:cs="Times New Roman"/>
          <w:color w:val="CFA600"/>
          <w:sz w:val="24"/>
          <w:szCs w:val="24"/>
        </w:rPr>
        <w:t>dest_region</w:t>
      </w:r>
      <w:proofErr w:type="spellEnd"/>
      <w:r w:rsidRPr="00004822">
        <w:rPr>
          <w:rFonts w:ascii="Times New Roman" w:eastAsia="Times New Roman" w:hAnsi="Times New Roman" w:cs="Times New Roman"/>
          <w:color w:val="CFA600"/>
          <w:sz w:val="24"/>
          <w:szCs w:val="24"/>
        </w:rPr>
        <w:t xml:space="preserve">, Length: 2477, </w:t>
      </w:r>
      <w:proofErr w:type="spellStart"/>
      <w:r w:rsidRPr="00004822">
        <w:rPr>
          <w:rFonts w:ascii="Times New Roman" w:eastAsia="Times New Roman" w:hAnsi="Times New Roman" w:cs="Times New Roman"/>
          <w:color w:val="CFA600"/>
          <w:sz w:val="24"/>
          <w:szCs w:val="24"/>
        </w:rPr>
        <w:t>dtype</w:t>
      </w:r>
      <w:proofErr w:type="spellEnd"/>
      <w:r w:rsidRPr="00004822">
        <w:rPr>
          <w:rFonts w:ascii="Times New Roman" w:eastAsia="Times New Roman" w:hAnsi="Times New Roman" w:cs="Times New Roman"/>
          <w:color w:val="CFA600"/>
          <w:sz w:val="24"/>
          <w:szCs w:val="24"/>
        </w:rPr>
        <w:t>: object</w:t>
      </w:r>
    </w:p>
    <w:p w14:paraId="4B6AC77C" w14:textId="6B708C6F" w:rsidR="00F23A76" w:rsidRDefault="00F23A76" w:rsidP="008D7417">
      <w:pPr>
        <w:spacing w:before="100" w:beforeAutospacing="1" w:after="100" w:afterAutospacing="1" w:line="240" w:lineRule="auto"/>
      </w:pPr>
    </w:p>
    <w:p w14:paraId="39B35B31" w14:textId="77777777" w:rsidR="00025377" w:rsidRPr="00025377" w:rsidRDefault="00025377" w:rsidP="0002537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5377">
        <w:rPr>
          <w:rFonts w:ascii="Times New Roman" w:eastAsia="Times New Roman" w:hAnsi="Times New Roman" w:cs="Times New Roman"/>
          <w:sz w:val="24"/>
          <w:szCs w:val="24"/>
        </w:rPr>
        <w:t xml:space="preserve">Strip white spaces from the </w:t>
      </w:r>
      <w:proofErr w:type="spellStart"/>
      <w:r w:rsidRPr="00025377">
        <w:rPr>
          <w:rFonts w:ascii="Courier New" w:eastAsia="Times New Roman" w:hAnsi="Courier New" w:cs="Courier New"/>
          <w:sz w:val="20"/>
          <w:szCs w:val="20"/>
        </w:rPr>
        <w:t>dest_size</w:t>
      </w:r>
      <w:proofErr w:type="spellEnd"/>
      <w:r w:rsidRPr="00025377">
        <w:rPr>
          <w:rFonts w:ascii="Times New Roman" w:eastAsia="Times New Roman" w:hAnsi="Times New Roman" w:cs="Times New Roman"/>
          <w:sz w:val="24"/>
          <w:szCs w:val="24"/>
        </w:rPr>
        <w:t xml:space="preserve"> column using </w:t>
      </w:r>
      <w:proofErr w:type="gramStart"/>
      <w:r w:rsidRPr="00025377">
        <w:rPr>
          <w:rFonts w:ascii="Times New Roman" w:eastAsia="Times New Roman" w:hAnsi="Times New Roman" w:cs="Times New Roman"/>
          <w:sz w:val="24"/>
          <w:szCs w:val="24"/>
        </w:rPr>
        <w:t xml:space="preserve">the </w:t>
      </w:r>
      <w:r w:rsidRPr="00025377">
        <w:rPr>
          <w:rFonts w:ascii="Courier New" w:eastAsia="Times New Roman" w:hAnsi="Courier New" w:cs="Courier New"/>
          <w:sz w:val="20"/>
          <w:szCs w:val="20"/>
        </w:rPr>
        <w:t>.strip</w:t>
      </w:r>
      <w:proofErr w:type="gramEnd"/>
      <w:r w:rsidRPr="00025377">
        <w:rPr>
          <w:rFonts w:ascii="Courier New" w:eastAsia="Times New Roman" w:hAnsi="Courier New" w:cs="Courier New"/>
          <w:sz w:val="20"/>
          <w:szCs w:val="20"/>
        </w:rPr>
        <w:t>()</w:t>
      </w:r>
      <w:r w:rsidRPr="00025377">
        <w:rPr>
          <w:rFonts w:ascii="Times New Roman" w:eastAsia="Times New Roman" w:hAnsi="Times New Roman" w:cs="Times New Roman"/>
          <w:sz w:val="24"/>
          <w:szCs w:val="24"/>
        </w:rPr>
        <w:t xml:space="preserve"> method.</w:t>
      </w:r>
    </w:p>
    <w:p w14:paraId="30BE40DE" w14:textId="77777777" w:rsidR="00025377" w:rsidRPr="00025377" w:rsidRDefault="00025377" w:rsidP="0002537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5377">
        <w:rPr>
          <w:rFonts w:ascii="Times New Roman" w:eastAsia="Times New Roman" w:hAnsi="Times New Roman" w:cs="Times New Roman"/>
          <w:sz w:val="24"/>
          <w:szCs w:val="24"/>
        </w:rPr>
        <w:lastRenderedPageBreak/>
        <w:t xml:space="preserve">Verify that the changes have been into effect by printing the unique values of the columns </w:t>
      </w:r>
      <w:proofErr w:type="gramStart"/>
      <w:r w:rsidRPr="00025377">
        <w:rPr>
          <w:rFonts w:ascii="Times New Roman" w:eastAsia="Times New Roman" w:hAnsi="Times New Roman" w:cs="Times New Roman"/>
          <w:sz w:val="24"/>
          <w:szCs w:val="24"/>
        </w:rPr>
        <w:t xml:space="preserve">using </w:t>
      </w:r>
      <w:r w:rsidRPr="00025377">
        <w:rPr>
          <w:rFonts w:ascii="Courier New" w:eastAsia="Times New Roman" w:hAnsi="Courier New" w:cs="Courier New"/>
          <w:sz w:val="20"/>
          <w:szCs w:val="20"/>
        </w:rPr>
        <w:t>.unique</w:t>
      </w:r>
      <w:proofErr w:type="gramEnd"/>
      <w:r w:rsidRPr="00025377">
        <w:rPr>
          <w:rFonts w:ascii="Courier New" w:eastAsia="Times New Roman" w:hAnsi="Courier New" w:cs="Courier New"/>
          <w:sz w:val="20"/>
          <w:szCs w:val="20"/>
        </w:rPr>
        <w:t>()</w:t>
      </w:r>
      <w:r w:rsidRPr="00025377">
        <w:rPr>
          <w:rFonts w:ascii="Times New Roman" w:eastAsia="Times New Roman" w:hAnsi="Times New Roman" w:cs="Times New Roman"/>
          <w:sz w:val="24"/>
          <w:szCs w:val="24"/>
        </w:rPr>
        <w:t xml:space="preserve"> .</w:t>
      </w:r>
    </w:p>
    <w:p w14:paraId="57C87D2D" w14:textId="757BEF9C" w:rsidR="00004822" w:rsidRDefault="00004822" w:rsidP="008D7417">
      <w:pPr>
        <w:spacing w:before="100" w:beforeAutospacing="1" w:after="100" w:afterAutospacing="1" w:line="240" w:lineRule="auto"/>
      </w:pPr>
    </w:p>
    <w:p w14:paraId="77A5E5C6"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C53B"/>
          <w:sz w:val="24"/>
          <w:szCs w:val="24"/>
        </w:rPr>
        <w:t># Print unique values of both columns</w:t>
      </w:r>
    </w:p>
    <w:p w14:paraId="326CD471"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9BD8"/>
          <w:sz w:val="24"/>
          <w:szCs w:val="24"/>
        </w:rPr>
        <w:t>print</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w:t>
      </w:r>
      <w:proofErr w:type="spellStart"/>
      <w:r w:rsidRPr="00025377">
        <w:rPr>
          <w:rFonts w:ascii="Courier New" w:eastAsia="Times New Roman" w:hAnsi="Courier New" w:cs="Courier New"/>
          <w:color w:val="DC4D8B"/>
          <w:sz w:val="24"/>
          <w:szCs w:val="24"/>
        </w:rPr>
        <w:t>dest_region</w:t>
      </w:r>
      <w:proofErr w:type="spellEnd"/>
      <w:r w:rsidRPr="00025377">
        <w:rPr>
          <w:rFonts w:ascii="Courier New" w:eastAsia="Times New Roman" w:hAnsi="Courier New" w:cs="Courier New"/>
          <w:color w:val="DC4D8B"/>
          <w:sz w:val="24"/>
          <w:szCs w:val="24"/>
        </w:rPr>
        <w:t>'</w:t>
      </w:r>
      <w:proofErr w:type="gramStart"/>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unique</w:t>
      </w:r>
      <w:proofErr w:type="gramEnd"/>
      <w:r w:rsidRPr="00025377">
        <w:rPr>
          <w:rFonts w:ascii="Courier New" w:eastAsia="Times New Roman" w:hAnsi="Courier New" w:cs="Courier New"/>
          <w:color w:val="DCDCDC"/>
          <w:sz w:val="24"/>
          <w:szCs w:val="24"/>
        </w:rPr>
        <w:t>())</w:t>
      </w:r>
    </w:p>
    <w:p w14:paraId="141EC21A"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9BD8"/>
          <w:sz w:val="24"/>
          <w:szCs w:val="24"/>
        </w:rPr>
        <w:t>print</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w:t>
      </w:r>
      <w:proofErr w:type="spellStart"/>
      <w:r w:rsidRPr="00025377">
        <w:rPr>
          <w:rFonts w:ascii="Courier New" w:eastAsia="Times New Roman" w:hAnsi="Courier New" w:cs="Courier New"/>
          <w:color w:val="DC4D8B"/>
          <w:sz w:val="24"/>
          <w:szCs w:val="24"/>
        </w:rPr>
        <w:t>dest_size</w:t>
      </w:r>
      <w:proofErr w:type="spellEnd"/>
      <w:r w:rsidRPr="00025377">
        <w:rPr>
          <w:rFonts w:ascii="Courier New" w:eastAsia="Times New Roman" w:hAnsi="Courier New" w:cs="Courier New"/>
          <w:color w:val="DC4D8B"/>
          <w:sz w:val="24"/>
          <w:szCs w:val="24"/>
        </w:rPr>
        <w:t>'</w:t>
      </w:r>
      <w:proofErr w:type="gramStart"/>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unique</w:t>
      </w:r>
      <w:proofErr w:type="gramEnd"/>
      <w:r w:rsidRPr="00025377">
        <w:rPr>
          <w:rFonts w:ascii="Courier New" w:eastAsia="Times New Roman" w:hAnsi="Courier New" w:cs="Courier New"/>
          <w:color w:val="DCDCDC"/>
          <w:sz w:val="24"/>
          <w:szCs w:val="24"/>
        </w:rPr>
        <w:t>())</w:t>
      </w:r>
    </w:p>
    <w:p w14:paraId="7B092B1F"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p>
    <w:p w14:paraId="29C82FA3"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C53B"/>
          <w:sz w:val="24"/>
          <w:szCs w:val="24"/>
        </w:rPr>
        <w:t># Lower </w:t>
      </w:r>
      <w:proofErr w:type="spellStart"/>
      <w:r w:rsidRPr="00025377">
        <w:rPr>
          <w:rFonts w:ascii="Courier New" w:eastAsia="Times New Roman" w:hAnsi="Courier New" w:cs="Courier New"/>
          <w:color w:val="00C53B"/>
          <w:sz w:val="24"/>
          <w:szCs w:val="24"/>
        </w:rPr>
        <w:t>dest_region</w:t>
      </w:r>
      <w:proofErr w:type="spellEnd"/>
      <w:r w:rsidRPr="00025377">
        <w:rPr>
          <w:rFonts w:ascii="Courier New" w:eastAsia="Times New Roman" w:hAnsi="Courier New" w:cs="Courier New"/>
          <w:color w:val="00C53B"/>
          <w:sz w:val="24"/>
          <w:szCs w:val="24"/>
        </w:rPr>
        <w:t> column and then replace "</w:t>
      </w:r>
      <w:proofErr w:type="spellStart"/>
      <w:r w:rsidRPr="00025377">
        <w:rPr>
          <w:rFonts w:ascii="Courier New" w:eastAsia="Times New Roman" w:hAnsi="Courier New" w:cs="Courier New"/>
          <w:color w:val="00C53B"/>
          <w:sz w:val="24"/>
          <w:szCs w:val="24"/>
        </w:rPr>
        <w:t>eur</w:t>
      </w:r>
      <w:proofErr w:type="spellEnd"/>
      <w:r w:rsidRPr="00025377">
        <w:rPr>
          <w:rFonts w:ascii="Courier New" w:eastAsia="Times New Roman" w:hAnsi="Courier New" w:cs="Courier New"/>
          <w:color w:val="00C53B"/>
          <w:sz w:val="24"/>
          <w:szCs w:val="24"/>
        </w:rPr>
        <w:t>" with "</w:t>
      </w:r>
      <w:proofErr w:type="spellStart"/>
      <w:r w:rsidRPr="00025377">
        <w:rPr>
          <w:rFonts w:ascii="Courier New" w:eastAsia="Times New Roman" w:hAnsi="Courier New" w:cs="Courier New"/>
          <w:color w:val="00C53B"/>
          <w:sz w:val="24"/>
          <w:szCs w:val="24"/>
        </w:rPr>
        <w:t>europe</w:t>
      </w:r>
      <w:proofErr w:type="spellEnd"/>
      <w:r w:rsidRPr="00025377">
        <w:rPr>
          <w:rFonts w:ascii="Courier New" w:eastAsia="Times New Roman" w:hAnsi="Courier New" w:cs="Courier New"/>
          <w:color w:val="00C53B"/>
          <w:sz w:val="24"/>
          <w:szCs w:val="24"/>
        </w:rPr>
        <w:t>"</w:t>
      </w:r>
    </w:p>
    <w:p w14:paraId="7FD83EED"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w:t>
      </w:r>
      <w:proofErr w:type="spellStart"/>
      <w:r w:rsidRPr="00025377">
        <w:rPr>
          <w:rFonts w:ascii="Courier New" w:eastAsia="Times New Roman" w:hAnsi="Courier New" w:cs="Courier New"/>
          <w:color w:val="DC4D8B"/>
          <w:sz w:val="24"/>
          <w:szCs w:val="24"/>
        </w:rPr>
        <w:t>dest_region</w:t>
      </w:r>
      <w:proofErr w:type="spellEnd"/>
      <w:r w:rsidRPr="00025377">
        <w:rPr>
          <w:rFonts w:ascii="Courier New" w:eastAsia="Times New Roman" w:hAnsi="Courier New" w:cs="Courier New"/>
          <w:color w:val="DC4D8B"/>
          <w:sz w:val="24"/>
          <w:szCs w:val="24"/>
        </w:rPr>
        <w:t>'</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 = </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w:t>
      </w:r>
      <w:proofErr w:type="spellStart"/>
      <w:r w:rsidRPr="00025377">
        <w:rPr>
          <w:rFonts w:ascii="Courier New" w:eastAsia="Times New Roman" w:hAnsi="Courier New" w:cs="Courier New"/>
          <w:color w:val="DC4D8B"/>
          <w:sz w:val="24"/>
          <w:szCs w:val="24"/>
        </w:rPr>
        <w:t>dest_region</w:t>
      </w:r>
      <w:proofErr w:type="spellEnd"/>
      <w:r w:rsidRPr="00025377">
        <w:rPr>
          <w:rFonts w:ascii="Courier New" w:eastAsia="Times New Roman" w:hAnsi="Courier New" w:cs="Courier New"/>
          <w:color w:val="DC4D8B"/>
          <w:sz w:val="24"/>
          <w:szCs w:val="24"/>
        </w:rPr>
        <w:t>'</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proofErr w:type="spellStart"/>
      <w:proofErr w:type="gramStart"/>
      <w:r w:rsidRPr="00025377">
        <w:rPr>
          <w:rFonts w:ascii="Courier New" w:eastAsia="Times New Roman" w:hAnsi="Courier New" w:cs="Courier New"/>
          <w:color w:val="009BD8"/>
          <w:sz w:val="24"/>
          <w:szCs w:val="24"/>
        </w:rPr>
        <w:t>str</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lower</w:t>
      </w:r>
      <w:proofErr w:type="spellEnd"/>
      <w:proofErr w:type="gramEnd"/>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 </w:t>
      </w:r>
    </w:p>
    <w:p w14:paraId="25F30B93"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'dest_region'</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 = </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'dest_region'</w:t>
      </w:r>
      <w:proofErr w:type="gramStart"/>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replace</w:t>
      </w:r>
      <w:proofErr w:type="gramEnd"/>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'eur'</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'europe'</w:t>
      </w:r>
      <w:r w:rsidRPr="00025377">
        <w:rPr>
          <w:rFonts w:ascii="Courier New" w:eastAsia="Times New Roman" w:hAnsi="Courier New" w:cs="Courier New"/>
          <w:color w:val="DCDCDC"/>
          <w:sz w:val="24"/>
          <w:szCs w:val="24"/>
        </w:rPr>
        <w:t>})</w:t>
      </w:r>
    </w:p>
    <w:p w14:paraId="780FDB71"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p>
    <w:p w14:paraId="1362847A"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C53B"/>
          <w:sz w:val="24"/>
          <w:szCs w:val="24"/>
        </w:rPr>
        <w:t># Remove white spaces from `</w:t>
      </w:r>
      <w:proofErr w:type="spellStart"/>
      <w:r w:rsidRPr="00025377">
        <w:rPr>
          <w:rFonts w:ascii="Courier New" w:eastAsia="Times New Roman" w:hAnsi="Courier New" w:cs="Courier New"/>
          <w:color w:val="00C53B"/>
          <w:sz w:val="24"/>
          <w:szCs w:val="24"/>
        </w:rPr>
        <w:t>dest_size</w:t>
      </w:r>
      <w:proofErr w:type="spellEnd"/>
      <w:r w:rsidRPr="00025377">
        <w:rPr>
          <w:rFonts w:ascii="Courier New" w:eastAsia="Times New Roman" w:hAnsi="Courier New" w:cs="Courier New"/>
          <w:color w:val="00C53B"/>
          <w:sz w:val="24"/>
          <w:szCs w:val="24"/>
        </w:rPr>
        <w:t>`</w:t>
      </w:r>
    </w:p>
    <w:p w14:paraId="4580EAB3"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w:t>
      </w:r>
      <w:proofErr w:type="spellStart"/>
      <w:r w:rsidRPr="00025377">
        <w:rPr>
          <w:rFonts w:ascii="Courier New" w:eastAsia="Times New Roman" w:hAnsi="Courier New" w:cs="Courier New"/>
          <w:color w:val="DC4D8B"/>
          <w:sz w:val="24"/>
          <w:szCs w:val="24"/>
        </w:rPr>
        <w:t>dest_size</w:t>
      </w:r>
      <w:proofErr w:type="spellEnd"/>
      <w:r w:rsidRPr="00025377">
        <w:rPr>
          <w:rFonts w:ascii="Courier New" w:eastAsia="Times New Roman" w:hAnsi="Courier New" w:cs="Courier New"/>
          <w:color w:val="DC4D8B"/>
          <w:sz w:val="24"/>
          <w:szCs w:val="24"/>
        </w:rPr>
        <w:t>'</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 = </w:t>
      </w:r>
      <w:r w:rsidRPr="00025377">
        <w:rPr>
          <w:rFonts w:ascii="Courier New" w:eastAsia="Times New Roman" w:hAnsi="Courier New" w:cs="Courier New"/>
          <w:color w:val="FFFFFF"/>
          <w:sz w:val="24"/>
          <w:szCs w:val="24"/>
        </w:rPr>
        <w:t>airlines</w:t>
      </w:r>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C4D8B"/>
          <w:sz w:val="24"/>
          <w:szCs w:val="24"/>
        </w:rPr>
        <w:t>'</w:t>
      </w:r>
      <w:proofErr w:type="spellStart"/>
      <w:r w:rsidRPr="00025377">
        <w:rPr>
          <w:rFonts w:ascii="Courier New" w:eastAsia="Times New Roman" w:hAnsi="Courier New" w:cs="Courier New"/>
          <w:color w:val="DC4D8B"/>
          <w:sz w:val="24"/>
          <w:szCs w:val="24"/>
        </w:rPr>
        <w:t>dest_size</w:t>
      </w:r>
      <w:proofErr w:type="spellEnd"/>
      <w:r w:rsidRPr="00025377">
        <w:rPr>
          <w:rFonts w:ascii="Courier New" w:eastAsia="Times New Roman" w:hAnsi="Courier New" w:cs="Courier New"/>
          <w:color w:val="DC4D8B"/>
          <w:sz w:val="24"/>
          <w:szCs w:val="24"/>
        </w:rPr>
        <w:t>'</w:t>
      </w:r>
      <w:proofErr w:type="gramStart"/>
      <w:r w:rsidRPr="00025377">
        <w:rPr>
          <w:rFonts w:ascii="Courier New" w:eastAsia="Times New Roman" w:hAnsi="Courier New" w:cs="Courier New"/>
          <w:color w:val="DCDCDC"/>
          <w:sz w:val="24"/>
          <w:szCs w:val="24"/>
        </w:rPr>
        <w:t>]</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_</w:t>
      </w:r>
      <w:proofErr w:type="gramEnd"/>
      <w:r w:rsidRPr="00025377">
        <w:rPr>
          <w:rFonts w:ascii="Courier New" w:eastAsia="Times New Roman" w:hAnsi="Courier New" w:cs="Courier New"/>
          <w:color w:val="FFFFFF"/>
          <w:sz w:val="24"/>
          <w:szCs w:val="24"/>
        </w:rPr>
        <w:t>___</w:t>
      </w:r>
      <w:r w:rsidRPr="00025377">
        <w:rPr>
          <w:rFonts w:ascii="Courier New" w:eastAsia="Times New Roman" w:hAnsi="Courier New" w:cs="Courier New"/>
          <w:color w:val="D4D4D4"/>
          <w:sz w:val="24"/>
          <w:szCs w:val="24"/>
        </w:rPr>
        <w:t>.</w:t>
      </w:r>
      <w:r w:rsidRPr="00025377">
        <w:rPr>
          <w:rFonts w:ascii="Courier New" w:eastAsia="Times New Roman" w:hAnsi="Courier New" w:cs="Courier New"/>
          <w:color w:val="FFFFFF"/>
          <w:sz w:val="24"/>
          <w:szCs w:val="24"/>
        </w:rPr>
        <w:t>____</w:t>
      </w:r>
      <w:r w:rsidRPr="00025377">
        <w:rPr>
          <w:rFonts w:ascii="Courier New" w:eastAsia="Times New Roman" w:hAnsi="Courier New" w:cs="Courier New"/>
          <w:color w:val="DCDCDC"/>
          <w:sz w:val="24"/>
          <w:szCs w:val="24"/>
        </w:rPr>
        <w:t>()</w:t>
      </w:r>
    </w:p>
    <w:p w14:paraId="7DB8BF92"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p>
    <w:p w14:paraId="339A4F7B"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r w:rsidRPr="00025377">
        <w:rPr>
          <w:rFonts w:ascii="Courier New" w:eastAsia="Times New Roman" w:hAnsi="Courier New" w:cs="Courier New"/>
          <w:color w:val="00C53B"/>
          <w:sz w:val="24"/>
          <w:szCs w:val="24"/>
        </w:rPr>
        <w:t># Verify changes have been </w:t>
      </w:r>
      <w:proofErr w:type="gramStart"/>
      <w:r w:rsidRPr="00025377">
        <w:rPr>
          <w:rFonts w:ascii="Courier New" w:eastAsia="Times New Roman" w:hAnsi="Courier New" w:cs="Courier New"/>
          <w:color w:val="00C53B"/>
          <w:sz w:val="24"/>
          <w:szCs w:val="24"/>
        </w:rPr>
        <w:t>effected</w:t>
      </w:r>
      <w:proofErr w:type="gramEnd"/>
    </w:p>
    <w:p w14:paraId="41E7FCDF"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proofErr w:type="gramStart"/>
      <w:r w:rsidRPr="00025377">
        <w:rPr>
          <w:rFonts w:ascii="Courier New" w:eastAsia="Times New Roman" w:hAnsi="Courier New" w:cs="Courier New"/>
          <w:color w:val="009BD8"/>
          <w:sz w:val="24"/>
          <w:szCs w:val="24"/>
        </w:rPr>
        <w:t>print</w:t>
      </w:r>
      <w:r w:rsidRPr="00025377">
        <w:rPr>
          <w:rFonts w:ascii="Courier New" w:eastAsia="Times New Roman" w:hAnsi="Courier New" w:cs="Courier New"/>
          <w:color w:val="DCDCDC"/>
          <w:sz w:val="24"/>
          <w:szCs w:val="24"/>
        </w:rPr>
        <w:t>(</w:t>
      </w:r>
      <w:proofErr w:type="gramEnd"/>
      <w:r w:rsidRPr="00025377">
        <w:rPr>
          <w:rFonts w:ascii="Courier New" w:eastAsia="Times New Roman" w:hAnsi="Courier New" w:cs="Courier New"/>
          <w:color w:val="FFFFFF"/>
          <w:sz w:val="24"/>
          <w:szCs w:val="24"/>
        </w:rPr>
        <w:t>____</w:t>
      </w:r>
      <w:r w:rsidRPr="00025377">
        <w:rPr>
          <w:rFonts w:ascii="Courier New" w:eastAsia="Times New Roman" w:hAnsi="Courier New" w:cs="Courier New"/>
          <w:color w:val="DCDCDC"/>
          <w:sz w:val="24"/>
          <w:szCs w:val="24"/>
        </w:rPr>
        <w:t>)</w:t>
      </w:r>
    </w:p>
    <w:p w14:paraId="7BDCD305" w14:textId="77777777" w:rsidR="00025377" w:rsidRPr="00025377" w:rsidRDefault="00025377" w:rsidP="00025377">
      <w:pPr>
        <w:shd w:val="clear" w:color="auto" w:fill="1E1E1E"/>
        <w:spacing w:after="0" w:line="315" w:lineRule="atLeast"/>
        <w:rPr>
          <w:rFonts w:ascii="Courier New" w:eastAsia="Times New Roman" w:hAnsi="Courier New" w:cs="Courier New"/>
          <w:color w:val="D4D4D4"/>
          <w:sz w:val="24"/>
          <w:szCs w:val="24"/>
        </w:rPr>
      </w:pPr>
      <w:proofErr w:type="gramStart"/>
      <w:r w:rsidRPr="00025377">
        <w:rPr>
          <w:rFonts w:ascii="Courier New" w:eastAsia="Times New Roman" w:hAnsi="Courier New" w:cs="Courier New"/>
          <w:color w:val="009BD8"/>
          <w:sz w:val="24"/>
          <w:szCs w:val="24"/>
        </w:rPr>
        <w:t>print</w:t>
      </w:r>
      <w:r w:rsidRPr="00025377">
        <w:rPr>
          <w:rFonts w:ascii="Courier New" w:eastAsia="Times New Roman" w:hAnsi="Courier New" w:cs="Courier New"/>
          <w:color w:val="DCDCDC"/>
          <w:sz w:val="24"/>
          <w:szCs w:val="24"/>
        </w:rPr>
        <w:t>(</w:t>
      </w:r>
      <w:proofErr w:type="gramEnd"/>
      <w:r w:rsidRPr="00025377">
        <w:rPr>
          <w:rFonts w:ascii="Courier New" w:eastAsia="Times New Roman" w:hAnsi="Courier New" w:cs="Courier New"/>
          <w:color w:val="FFFFFF"/>
          <w:sz w:val="24"/>
          <w:szCs w:val="24"/>
        </w:rPr>
        <w:t>____</w:t>
      </w:r>
      <w:r w:rsidRPr="00025377">
        <w:rPr>
          <w:rFonts w:ascii="Courier New" w:eastAsia="Times New Roman" w:hAnsi="Courier New" w:cs="Courier New"/>
          <w:color w:val="DCDCDC"/>
          <w:sz w:val="24"/>
          <w:szCs w:val="24"/>
        </w:rPr>
        <w:t>)</w:t>
      </w:r>
    </w:p>
    <w:p w14:paraId="2EA42EB5" w14:textId="1205FBF0" w:rsidR="00025377" w:rsidRDefault="00025377" w:rsidP="008D7417">
      <w:pPr>
        <w:spacing w:before="100" w:beforeAutospacing="1" w:after="100" w:afterAutospacing="1" w:line="240" w:lineRule="auto"/>
      </w:pPr>
    </w:p>
    <w:p w14:paraId="340F253D"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C53B"/>
          <w:sz w:val="24"/>
          <w:szCs w:val="24"/>
        </w:rPr>
        <w:t># Print unique values of both columns</w:t>
      </w:r>
    </w:p>
    <w:p w14:paraId="44146C01"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9BD8"/>
          <w:sz w:val="24"/>
          <w:szCs w:val="24"/>
        </w:rPr>
        <w:t>print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w:t>
      </w:r>
      <w:proofErr w:type="spellStart"/>
      <w:r w:rsidRPr="008B74E8">
        <w:rPr>
          <w:rFonts w:ascii="Courier New" w:eastAsia="Times New Roman" w:hAnsi="Courier New" w:cs="Courier New"/>
          <w:color w:val="DC4D8B"/>
          <w:sz w:val="24"/>
          <w:szCs w:val="24"/>
        </w:rPr>
        <w:t>dest_region</w:t>
      </w:r>
      <w:proofErr w:type="spellEnd"/>
      <w:r w:rsidRPr="008B74E8">
        <w:rPr>
          <w:rFonts w:ascii="Courier New" w:eastAsia="Times New Roman" w:hAnsi="Courier New" w:cs="Courier New"/>
          <w:color w:val="DC4D8B"/>
          <w:sz w:val="24"/>
          <w:szCs w:val="24"/>
        </w:rPr>
        <w:t>'</w:t>
      </w:r>
      <w:proofErr w:type="gramStart"/>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unique</w:t>
      </w:r>
      <w:proofErr w:type="gramEnd"/>
      <w:r w:rsidRPr="008B74E8">
        <w:rPr>
          <w:rFonts w:ascii="Courier New" w:eastAsia="Times New Roman" w:hAnsi="Courier New" w:cs="Courier New"/>
          <w:color w:val="DCDCDC"/>
          <w:sz w:val="24"/>
          <w:szCs w:val="24"/>
        </w:rPr>
        <w:t>())</w:t>
      </w:r>
    </w:p>
    <w:p w14:paraId="5E8029D8"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9BD8"/>
          <w:sz w:val="24"/>
          <w:szCs w:val="24"/>
        </w:rPr>
        <w:t>print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w:t>
      </w:r>
      <w:proofErr w:type="spellStart"/>
      <w:r w:rsidRPr="008B74E8">
        <w:rPr>
          <w:rFonts w:ascii="Courier New" w:eastAsia="Times New Roman" w:hAnsi="Courier New" w:cs="Courier New"/>
          <w:color w:val="DC4D8B"/>
          <w:sz w:val="24"/>
          <w:szCs w:val="24"/>
        </w:rPr>
        <w:t>dest_size</w:t>
      </w:r>
      <w:proofErr w:type="spellEnd"/>
      <w:r w:rsidRPr="008B74E8">
        <w:rPr>
          <w:rFonts w:ascii="Courier New" w:eastAsia="Times New Roman" w:hAnsi="Courier New" w:cs="Courier New"/>
          <w:color w:val="DC4D8B"/>
          <w:sz w:val="24"/>
          <w:szCs w:val="24"/>
        </w:rPr>
        <w:t>'</w:t>
      </w:r>
      <w:proofErr w:type="gramStart"/>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unique</w:t>
      </w:r>
      <w:proofErr w:type="gramEnd"/>
      <w:r w:rsidRPr="008B74E8">
        <w:rPr>
          <w:rFonts w:ascii="Courier New" w:eastAsia="Times New Roman" w:hAnsi="Courier New" w:cs="Courier New"/>
          <w:color w:val="DCDCDC"/>
          <w:sz w:val="24"/>
          <w:szCs w:val="24"/>
        </w:rPr>
        <w:t>())</w:t>
      </w:r>
    </w:p>
    <w:p w14:paraId="75D2283F"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p>
    <w:p w14:paraId="1A5EDE7E"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C53B"/>
          <w:sz w:val="24"/>
          <w:szCs w:val="24"/>
        </w:rPr>
        <w:t># Lower </w:t>
      </w:r>
      <w:proofErr w:type="spellStart"/>
      <w:r w:rsidRPr="008B74E8">
        <w:rPr>
          <w:rFonts w:ascii="Courier New" w:eastAsia="Times New Roman" w:hAnsi="Courier New" w:cs="Courier New"/>
          <w:color w:val="00C53B"/>
          <w:sz w:val="24"/>
          <w:szCs w:val="24"/>
        </w:rPr>
        <w:t>dest_region</w:t>
      </w:r>
      <w:proofErr w:type="spellEnd"/>
      <w:r w:rsidRPr="008B74E8">
        <w:rPr>
          <w:rFonts w:ascii="Courier New" w:eastAsia="Times New Roman" w:hAnsi="Courier New" w:cs="Courier New"/>
          <w:color w:val="00C53B"/>
          <w:sz w:val="24"/>
          <w:szCs w:val="24"/>
        </w:rPr>
        <w:t> column and then replace "</w:t>
      </w:r>
      <w:proofErr w:type="spellStart"/>
      <w:r w:rsidRPr="008B74E8">
        <w:rPr>
          <w:rFonts w:ascii="Courier New" w:eastAsia="Times New Roman" w:hAnsi="Courier New" w:cs="Courier New"/>
          <w:color w:val="00C53B"/>
          <w:sz w:val="24"/>
          <w:szCs w:val="24"/>
        </w:rPr>
        <w:t>eur</w:t>
      </w:r>
      <w:proofErr w:type="spellEnd"/>
      <w:r w:rsidRPr="008B74E8">
        <w:rPr>
          <w:rFonts w:ascii="Courier New" w:eastAsia="Times New Roman" w:hAnsi="Courier New" w:cs="Courier New"/>
          <w:color w:val="00C53B"/>
          <w:sz w:val="24"/>
          <w:szCs w:val="24"/>
        </w:rPr>
        <w:t>" with "</w:t>
      </w:r>
      <w:proofErr w:type="spellStart"/>
      <w:r w:rsidRPr="008B74E8">
        <w:rPr>
          <w:rFonts w:ascii="Courier New" w:eastAsia="Times New Roman" w:hAnsi="Courier New" w:cs="Courier New"/>
          <w:color w:val="00C53B"/>
          <w:sz w:val="24"/>
          <w:szCs w:val="24"/>
        </w:rPr>
        <w:t>europe</w:t>
      </w:r>
      <w:proofErr w:type="spellEnd"/>
      <w:r w:rsidRPr="008B74E8">
        <w:rPr>
          <w:rFonts w:ascii="Courier New" w:eastAsia="Times New Roman" w:hAnsi="Courier New" w:cs="Courier New"/>
          <w:color w:val="00C53B"/>
          <w:sz w:val="24"/>
          <w:szCs w:val="24"/>
        </w:rPr>
        <w:t>"</w:t>
      </w:r>
    </w:p>
    <w:p w14:paraId="448A46F0"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w:t>
      </w:r>
      <w:proofErr w:type="spellStart"/>
      <w:r w:rsidRPr="008B74E8">
        <w:rPr>
          <w:rFonts w:ascii="Courier New" w:eastAsia="Times New Roman" w:hAnsi="Courier New" w:cs="Courier New"/>
          <w:color w:val="DC4D8B"/>
          <w:sz w:val="24"/>
          <w:szCs w:val="24"/>
        </w:rPr>
        <w:t>dest_region</w:t>
      </w:r>
      <w:proofErr w:type="spellEnd"/>
      <w:r w:rsidRPr="008B74E8">
        <w:rPr>
          <w:rFonts w:ascii="Courier New" w:eastAsia="Times New Roman" w:hAnsi="Courier New" w:cs="Courier New"/>
          <w:color w:val="DC4D8B"/>
          <w:sz w:val="24"/>
          <w:szCs w:val="24"/>
        </w:rPr>
        <w: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 = </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w:t>
      </w:r>
      <w:proofErr w:type="spellStart"/>
      <w:r w:rsidRPr="008B74E8">
        <w:rPr>
          <w:rFonts w:ascii="Courier New" w:eastAsia="Times New Roman" w:hAnsi="Courier New" w:cs="Courier New"/>
          <w:color w:val="DC4D8B"/>
          <w:sz w:val="24"/>
          <w:szCs w:val="24"/>
        </w:rPr>
        <w:t>dest_region</w:t>
      </w:r>
      <w:proofErr w:type="spellEnd"/>
      <w:r w:rsidRPr="008B74E8">
        <w:rPr>
          <w:rFonts w:ascii="Courier New" w:eastAsia="Times New Roman" w:hAnsi="Courier New" w:cs="Courier New"/>
          <w:color w:val="DC4D8B"/>
          <w:sz w:val="24"/>
          <w:szCs w:val="24"/>
        </w:rPr>
        <w: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proofErr w:type="spellStart"/>
      <w:proofErr w:type="gramStart"/>
      <w:r w:rsidRPr="008B74E8">
        <w:rPr>
          <w:rFonts w:ascii="Courier New" w:eastAsia="Times New Roman" w:hAnsi="Courier New" w:cs="Courier New"/>
          <w:color w:val="009BD8"/>
          <w:sz w:val="24"/>
          <w:szCs w:val="24"/>
        </w:rPr>
        <w:t>str</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lower</w:t>
      </w:r>
      <w:proofErr w:type="spellEnd"/>
      <w:proofErr w:type="gramEnd"/>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 </w:t>
      </w:r>
    </w:p>
    <w:p w14:paraId="07D043C0"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'dest_region'</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 = </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'dest_region'</w:t>
      </w:r>
      <w:proofErr w:type="gramStart"/>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replace</w:t>
      </w:r>
      <w:proofErr w:type="gramEnd"/>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'eur'</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'europe'</w:t>
      </w:r>
      <w:r w:rsidRPr="008B74E8">
        <w:rPr>
          <w:rFonts w:ascii="Courier New" w:eastAsia="Times New Roman" w:hAnsi="Courier New" w:cs="Courier New"/>
          <w:color w:val="DCDCDC"/>
          <w:sz w:val="24"/>
          <w:szCs w:val="24"/>
        </w:rPr>
        <w:t>})</w:t>
      </w:r>
    </w:p>
    <w:p w14:paraId="5BC3D911"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p>
    <w:p w14:paraId="036B437C"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C53B"/>
          <w:sz w:val="24"/>
          <w:szCs w:val="24"/>
        </w:rPr>
        <w:t># Remove white spaces from `</w:t>
      </w:r>
      <w:proofErr w:type="spellStart"/>
      <w:r w:rsidRPr="008B74E8">
        <w:rPr>
          <w:rFonts w:ascii="Courier New" w:eastAsia="Times New Roman" w:hAnsi="Courier New" w:cs="Courier New"/>
          <w:color w:val="00C53B"/>
          <w:sz w:val="24"/>
          <w:szCs w:val="24"/>
        </w:rPr>
        <w:t>dest_size</w:t>
      </w:r>
      <w:proofErr w:type="spellEnd"/>
      <w:r w:rsidRPr="008B74E8">
        <w:rPr>
          <w:rFonts w:ascii="Courier New" w:eastAsia="Times New Roman" w:hAnsi="Courier New" w:cs="Courier New"/>
          <w:color w:val="00C53B"/>
          <w:sz w:val="24"/>
          <w:szCs w:val="24"/>
        </w:rPr>
        <w:t>`</w:t>
      </w:r>
    </w:p>
    <w:p w14:paraId="4508AB83"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w:t>
      </w:r>
      <w:proofErr w:type="spellStart"/>
      <w:r w:rsidRPr="008B74E8">
        <w:rPr>
          <w:rFonts w:ascii="Courier New" w:eastAsia="Times New Roman" w:hAnsi="Courier New" w:cs="Courier New"/>
          <w:color w:val="DC4D8B"/>
          <w:sz w:val="24"/>
          <w:szCs w:val="24"/>
        </w:rPr>
        <w:t>dest_size</w:t>
      </w:r>
      <w:proofErr w:type="spellEnd"/>
      <w:r w:rsidRPr="008B74E8">
        <w:rPr>
          <w:rFonts w:ascii="Courier New" w:eastAsia="Times New Roman" w:hAnsi="Courier New" w:cs="Courier New"/>
          <w:color w:val="DC4D8B"/>
          <w:sz w:val="24"/>
          <w:szCs w:val="24"/>
        </w:rPr>
        <w: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 = </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w:t>
      </w:r>
      <w:proofErr w:type="spellStart"/>
      <w:r w:rsidRPr="008B74E8">
        <w:rPr>
          <w:rFonts w:ascii="Courier New" w:eastAsia="Times New Roman" w:hAnsi="Courier New" w:cs="Courier New"/>
          <w:color w:val="DC4D8B"/>
          <w:sz w:val="24"/>
          <w:szCs w:val="24"/>
        </w:rPr>
        <w:t>dest_size</w:t>
      </w:r>
      <w:proofErr w:type="spellEnd"/>
      <w:r w:rsidRPr="008B74E8">
        <w:rPr>
          <w:rFonts w:ascii="Courier New" w:eastAsia="Times New Roman" w:hAnsi="Courier New" w:cs="Courier New"/>
          <w:color w:val="DC4D8B"/>
          <w:sz w:val="24"/>
          <w:szCs w:val="24"/>
        </w:rPr>
        <w: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proofErr w:type="spellStart"/>
      <w:proofErr w:type="gramStart"/>
      <w:r w:rsidRPr="008B74E8">
        <w:rPr>
          <w:rFonts w:ascii="Courier New" w:eastAsia="Times New Roman" w:hAnsi="Courier New" w:cs="Courier New"/>
          <w:color w:val="009BD8"/>
          <w:sz w:val="24"/>
          <w:szCs w:val="24"/>
        </w:rPr>
        <w:t>str</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strip</w:t>
      </w:r>
      <w:proofErr w:type="spellEnd"/>
      <w:proofErr w:type="gramEnd"/>
      <w:r w:rsidRPr="008B74E8">
        <w:rPr>
          <w:rFonts w:ascii="Courier New" w:eastAsia="Times New Roman" w:hAnsi="Courier New" w:cs="Courier New"/>
          <w:color w:val="DCDCDC"/>
          <w:sz w:val="24"/>
          <w:szCs w:val="24"/>
        </w:rPr>
        <w:t>()</w:t>
      </w:r>
    </w:p>
    <w:p w14:paraId="78A894A8"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p>
    <w:p w14:paraId="765BE996"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C53B"/>
          <w:sz w:val="24"/>
          <w:szCs w:val="24"/>
        </w:rPr>
        <w:t># Verify changes have been </w:t>
      </w:r>
      <w:proofErr w:type="gramStart"/>
      <w:r w:rsidRPr="008B74E8">
        <w:rPr>
          <w:rFonts w:ascii="Courier New" w:eastAsia="Times New Roman" w:hAnsi="Courier New" w:cs="Courier New"/>
          <w:color w:val="00C53B"/>
          <w:sz w:val="24"/>
          <w:szCs w:val="24"/>
        </w:rPr>
        <w:t>effected</w:t>
      </w:r>
      <w:proofErr w:type="gramEnd"/>
    </w:p>
    <w:p w14:paraId="3F1D29BC"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9BD8"/>
          <w:sz w:val="24"/>
          <w:szCs w:val="24"/>
        </w:rPr>
        <w:t>print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w:t>
      </w:r>
      <w:proofErr w:type="spellStart"/>
      <w:r w:rsidRPr="008B74E8">
        <w:rPr>
          <w:rFonts w:ascii="Courier New" w:eastAsia="Times New Roman" w:hAnsi="Courier New" w:cs="Courier New"/>
          <w:color w:val="DC4D8B"/>
          <w:sz w:val="24"/>
          <w:szCs w:val="24"/>
        </w:rPr>
        <w:t>dest_region</w:t>
      </w:r>
      <w:proofErr w:type="spellEnd"/>
      <w:r w:rsidRPr="008B74E8">
        <w:rPr>
          <w:rFonts w:ascii="Courier New" w:eastAsia="Times New Roman" w:hAnsi="Courier New" w:cs="Courier New"/>
          <w:color w:val="DC4D8B"/>
          <w:sz w:val="24"/>
          <w:szCs w:val="24"/>
        </w:rPr>
        <w:t>'</w:t>
      </w:r>
      <w:proofErr w:type="gramStart"/>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unique</w:t>
      </w:r>
      <w:proofErr w:type="gramEnd"/>
      <w:r w:rsidRPr="008B74E8">
        <w:rPr>
          <w:rFonts w:ascii="Courier New" w:eastAsia="Times New Roman" w:hAnsi="Courier New" w:cs="Courier New"/>
          <w:color w:val="DCDCDC"/>
          <w:sz w:val="24"/>
          <w:szCs w:val="24"/>
        </w:rPr>
        <w:t>())</w:t>
      </w:r>
    </w:p>
    <w:p w14:paraId="5CD6F014" w14:textId="77777777" w:rsidR="008B74E8" w:rsidRPr="008B74E8" w:rsidRDefault="008B74E8" w:rsidP="008B74E8">
      <w:pPr>
        <w:shd w:val="clear" w:color="auto" w:fill="1E1E1E"/>
        <w:spacing w:after="0" w:line="315" w:lineRule="atLeast"/>
        <w:rPr>
          <w:rFonts w:ascii="Courier New" w:eastAsia="Times New Roman" w:hAnsi="Courier New" w:cs="Courier New"/>
          <w:color w:val="D4D4D4"/>
          <w:sz w:val="24"/>
          <w:szCs w:val="24"/>
        </w:rPr>
      </w:pPr>
      <w:r w:rsidRPr="008B74E8">
        <w:rPr>
          <w:rFonts w:ascii="Courier New" w:eastAsia="Times New Roman" w:hAnsi="Courier New" w:cs="Courier New"/>
          <w:color w:val="009BD8"/>
          <w:sz w:val="24"/>
          <w:szCs w:val="24"/>
        </w:rPr>
        <w:t>print</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FFFFFF"/>
          <w:sz w:val="24"/>
          <w:szCs w:val="24"/>
        </w:rPr>
        <w:t>airlines</w:t>
      </w:r>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C4D8B"/>
          <w:sz w:val="24"/>
          <w:szCs w:val="24"/>
        </w:rPr>
        <w:t>'</w:t>
      </w:r>
      <w:proofErr w:type="spellStart"/>
      <w:r w:rsidRPr="008B74E8">
        <w:rPr>
          <w:rFonts w:ascii="Courier New" w:eastAsia="Times New Roman" w:hAnsi="Courier New" w:cs="Courier New"/>
          <w:color w:val="DC4D8B"/>
          <w:sz w:val="24"/>
          <w:szCs w:val="24"/>
        </w:rPr>
        <w:t>dest_size</w:t>
      </w:r>
      <w:proofErr w:type="spellEnd"/>
      <w:r w:rsidRPr="008B74E8">
        <w:rPr>
          <w:rFonts w:ascii="Courier New" w:eastAsia="Times New Roman" w:hAnsi="Courier New" w:cs="Courier New"/>
          <w:color w:val="DC4D8B"/>
          <w:sz w:val="24"/>
          <w:szCs w:val="24"/>
        </w:rPr>
        <w:t>'</w:t>
      </w:r>
      <w:proofErr w:type="gramStart"/>
      <w:r w:rsidRPr="008B74E8">
        <w:rPr>
          <w:rFonts w:ascii="Courier New" w:eastAsia="Times New Roman" w:hAnsi="Courier New" w:cs="Courier New"/>
          <w:color w:val="DCDCDC"/>
          <w:sz w:val="24"/>
          <w:szCs w:val="24"/>
        </w:rPr>
        <w:t>]</w:t>
      </w:r>
      <w:r w:rsidRPr="008B74E8">
        <w:rPr>
          <w:rFonts w:ascii="Courier New" w:eastAsia="Times New Roman" w:hAnsi="Courier New" w:cs="Courier New"/>
          <w:color w:val="D4D4D4"/>
          <w:sz w:val="24"/>
          <w:szCs w:val="24"/>
        </w:rPr>
        <w:t>.</w:t>
      </w:r>
      <w:r w:rsidRPr="008B74E8">
        <w:rPr>
          <w:rFonts w:ascii="Courier New" w:eastAsia="Times New Roman" w:hAnsi="Courier New" w:cs="Courier New"/>
          <w:color w:val="FFFFFF"/>
          <w:sz w:val="24"/>
          <w:szCs w:val="24"/>
        </w:rPr>
        <w:t>unique</w:t>
      </w:r>
      <w:proofErr w:type="gramEnd"/>
      <w:r w:rsidRPr="008B74E8">
        <w:rPr>
          <w:rFonts w:ascii="Courier New" w:eastAsia="Times New Roman" w:hAnsi="Courier New" w:cs="Courier New"/>
          <w:color w:val="DCDCDC"/>
          <w:sz w:val="24"/>
          <w:szCs w:val="24"/>
        </w:rPr>
        <w:t>())</w:t>
      </w:r>
    </w:p>
    <w:p w14:paraId="0A9ED446" w14:textId="08E1775D" w:rsidR="00025377" w:rsidRDefault="00025377" w:rsidP="008D7417">
      <w:pPr>
        <w:spacing w:before="100" w:beforeAutospacing="1" w:after="100" w:afterAutospacing="1" w:line="240" w:lineRule="auto"/>
      </w:pPr>
    </w:p>
    <w:p w14:paraId="295E7589"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Print unique values of both columns</w:t>
      </w:r>
    </w:p>
    <w:p w14:paraId="27CFD1AD"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lastRenderedPageBreak/>
        <w:t>print(airlines['</w:t>
      </w:r>
      <w:proofErr w:type="spellStart"/>
      <w:r w:rsidRPr="008B74E8">
        <w:rPr>
          <w:rFonts w:ascii="Times New Roman" w:eastAsia="Times New Roman" w:hAnsi="Times New Roman" w:cs="Times New Roman"/>
          <w:color w:val="CFA600"/>
          <w:sz w:val="24"/>
          <w:szCs w:val="24"/>
        </w:rPr>
        <w:t>dest_region</w:t>
      </w:r>
      <w:proofErr w:type="spellEnd"/>
      <w:r w:rsidRPr="008B74E8">
        <w:rPr>
          <w:rFonts w:ascii="Times New Roman" w:eastAsia="Times New Roman" w:hAnsi="Times New Roman" w:cs="Times New Roman"/>
          <w:color w:val="CFA600"/>
          <w:sz w:val="24"/>
          <w:szCs w:val="24"/>
        </w:rPr>
        <w:t>'</w:t>
      </w:r>
      <w:proofErr w:type="gramStart"/>
      <w:r w:rsidRPr="008B74E8">
        <w:rPr>
          <w:rFonts w:ascii="Times New Roman" w:eastAsia="Times New Roman" w:hAnsi="Times New Roman" w:cs="Times New Roman"/>
          <w:color w:val="CFA600"/>
          <w:sz w:val="24"/>
          <w:szCs w:val="24"/>
        </w:rPr>
        <w:t>].unique</w:t>
      </w:r>
      <w:proofErr w:type="gramEnd"/>
      <w:r w:rsidRPr="008B74E8">
        <w:rPr>
          <w:rFonts w:ascii="Times New Roman" w:eastAsia="Times New Roman" w:hAnsi="Times New Roman" w:cs="Times New Roman"/>
          <w:color w:val="CFA600"/>
          <w:sz w:val="24"/>
          <w:szCs w:val="24"/>
        </w:rPr>
        <w:t>())</w:t>
      </w:r>
    </w:p>
    <w:p w14:paraId="6AABA992"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print(airlines['</w:t>
      </w:r>
      <w:proofErr w:type="spellStart"/>
      <w:r w:rsidRPr="008B74E8">
        <w:rPr>
          <w:rFonts w:ascii="Times New Roman" w:eastAsia="Times New Roman" w:hAnsi="Times New Roman" w:cs="Times New Roman"/>
          <w:color w:val="CFA600"/>
          <w:sz w:val="24"/>
          <w:szCs w:val="24"/>
        </w:rPr>
        <w:t>dest_size</w:t>
      </w:r>
      <w:proofErr w:type="spellEnd"/>
      <w:r w:rsidRPr="008B74E8">
        <w:rPr>
          <w:rFonts w:ascii="Times New Roman" w:eastAsia="Times New Roman" w:hAnsi="Times New Roman" w:cs="Times New Roman"/>
          <w:color w:val="CFA600"/>
          <w:sz w:val="24"/>
          <w:szCs w:val="24"/>
        </w:rPr>
        <w:t>'</w:t>
      </w:r>
      <w:proofErr w:type="gramStart"/>
      <w:r w:rsidRPr="008B74E8">
        <w:rPr>
          <w:rFonts w:ascii="Times New Roman" w:eastAsia="Times New Roman" w:hAnsi="Times New Roman" w:cs="Times New Roman"/>
          <w:color w:val="CFA600"/>
          <w:sz w:val="24"/>
          <w:szCs w:val="24"/>
        </w:rPr>
        <w:t>].unique</w:t>
      </w:r>
      <w:proofErr w:type="gramEnd"/>
      <w:r w:rsidRPr="008B74E8">
        <w:rPr>
          <w:rFonts w:ascii="Times New Roman" w:eastAsia="Times New Roman" w:hAnsi="Times New Roman" w:cs="Times New Roman"/>
          <w:color w:val="CFA600"/>
          <w:sz w:val="24"/>
          <w:szCs w:val="24"/>
        </w:rPr>
        <w:t>())</w:t>
      </w:r>
    </w:p>
    <w:p w14:paraId="56952A11"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p>
    <w:p w14:paraId="337BBAD3"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Lower </w:t>
      </w:r>
      <w:proofErr w:type="spellStart"/>
      <w:r w:rsidRPr="008B74E8">
        <w:rPr>
          <w:rFonts w:ascii="Times New Roman" w:eastAsia="Times New Roman" w:hAnsi="Times New Roman" w:cs="Times New Roman"/>
          <w:color w:val="CFA600"/>
          <w:sz w:val="24"/>
          <w:szCs w:val="24"/>
        </w:rPr>
        <w:t>dest_region</w:t>
      </w:r>
      <w:proofErr w:type="spellEnd"/>
      <w:r w:rsidRPr="008B74E8">
        <w:rPr>
          <w:rFonts w:ascii="Times New Roman" w:eastAsia="Times New Roman" w:hAnsi="Times New Roman" w:cs="Times New Roman"/>
          <w:color w:val="CFA600"/>
          <w:sz w:val="24"/>
          <w:szCs w:val="24"/>
        </w:rPr>
        <w:t xml:space="preserve"> column and then replace "</w:t>
      </w:r>
      <w:proofErr w:type="spellStart"/>
      <w:r w:rsidRPr="008B74E8">
        <w:rPr>
          <w:rFonts w:ascii="Times New Roman" w:eastAsia="Times New Roman" w:hAnsi="Times New Roman" w:cs="Times New Roman"/>
          <w:color w:val="CFA600"/>
          <w:sz w:val="24"/>
          <w:szCs w:val="24"/>
        </w:rPr>
        <w:t>eur</w:t>
      </w:r>
      <w:proofErr w:type="spellEnd"/>
      <w:r w:rsidRPr="008B74E8">
        <w:rPr>
          <w:rFonts w:ascii="Times New Roman" w:eastAsia="Times New Roman" w:hAnsi="Times New Roman" w:cs="Times New Roman"/>
          <w:color w:val="CFA600"/>
          <w:sz w:val="24"/>
          <w:szCs w:val="24"/>
        </w:rPr>
        <w:t>" with "</w:t>
      </w:r>
      <w:proofErr w:type="spellStart"/>
      <w:r w:rsidRPr="008B74E8">
        <w:rPr>
          <w:rFonts w:ascii="Times New Roman" w:eastAsia="Times New Roman" w:hAnsi="Times New Roman" w:cs="Times New Roman"/>
          <w:color w:val="CFA600"/>
          <w:sz w:val="24"/>
          <w:szCs w:val="24"/>
        </w:rPr>
        <w:t>europe</w:t>
      </w:r>
      <w:proofErr w:type="spellEnd"/>
      <w:r w:rsidRPr="008B74E8">
        <w:rPr>
          <w:rFonts w:ascii="Times New Roman" w:eastAsia="Times New Roman" w:hAnsi="Times New Roman" w:cs="Times New Roman"/>
          <w:color w:val="CFA600"/>
          <w:sz w:val="24"/>
          <w:szCs w:val="24"/>
        </w:rPr>
        <w:t>"</w:t>
      </w:r>
    </w:p>
    <w:p w14:paraId="2CBAF2AA"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airlines['</w:t>
      </w:r>
      <w:proofErr w:type="spellStart"/>
      <w:r w:rsidRPr="008B74E8">
        <w:rPr>
          <w:rFonts w:ascii="Times New Roman" w:eastAsia="Times New Roman" w:hAnsi="Times New Roman" w:cs="Times New Roman"/>
          <w:color w:val="CFA600"/>
          <w:sz w:val="24"/>
          <w:szCs w:val="24"/>
        </w:rPr>
        <w:t>dest_region</w:t>
      </w:r>
      <w:proofErr w:type="spellEnd"/>
      <w:r w:rsidRPr="008B74E8">
        <w:rPr>
          <w:rFonts w:ascii="Times New Roman" w:eastAsia="Times New Roman" w:hAnsi="Times New Roman" w:cs="Times New Roman"/>
          <w:color w:val="CFA600"/>
          <w:sz w:val="24"/>
          <w:szCs w:val="24"/>
        </w:rPr>
        <w:t>'] = airlines['</w:t>
      </w:r>
      <w:proofErr w:type="spellStart"/>
      <w:r w:rsidRPr="008B74E8">
        <w:rPr>
          <w:rFonts w:ascii="Times New Roman" w:eastAsia="Times New Roman" w:hAnsi="Times New Roman" w:cs="Times New Roman"/>
          <w:color w:val="CFA600"/>
          <w:sz w:val="24"/>
          <w:szCs w:val="24"/>
        </w:rPr>
        <w:t>dest_region</w:t>
      </w:r>
      <w:proofErr w:type="spellEnd"/>
      <w:r w:rsidRPr="008B74E8">
        <w:rPr>
          <w:rFonts w:ascii="Times New Roman" w:eastAsia="Times New Roman" w:hAnsi="Times New Roman" w:cs="Times New Roman"/>
          <w:color w:val="CFA600"/>
          <w:sz w:val="24"/>
          <w:szCs w:val="24"/>
        </w:rPr>
        <w:t>'].</w:t>
      </w:r>
      <w:proofErr w:type="spellStart"/>
      <w:proofErr w:type="gramStart"/>
      <w:r w:rsidRPr="008B74E8">
        <w:rPr>
          <w:rFonts w:ascii="Times New Roman" w:eastAsia="Times New Roman" w:hAnsi="Times New Roman" w:cs="Times New Roman"/>
          <w:color w:val="CFA600"/>
          <w:sz w:val="24"/>
          <w:szCs w:val="24"/>
        </w:rPr>
        <w:t>str.lower</w:t>
      </w:r>
      <w:proofErr w:type="spellEnd"/>
      <w:proofErr w:type="gramEnd"/>
      <w:r w:rsidRPr="008B74E8">
        <w:rPr>
          <w:rFonts w:ascii="Times New Roman" w:eastAsia="Times New Roman" w:hAnsi="Times New Roman" w:cs="Times New Roman"/>
          <w:color w:val="CFA600"/>
          <w:sz w:val="24"/>
          <w:szCs w:val="24"/>
        </w:rPr>
        <w:t xml:space="preserve">() </w:t>
      </w:r>
    </w:p>
    <w:p w14:paraId="1AFC3E93"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airlines['</w:t>
      </w:r>
      <w:proofErr w:type="spellStart"/>
      <w:r w:rsidRPr="008B74E8">
        <w:rPr>
          <w:rFonts w:ascii="Times New Roman" w:eastAsia="Times New Roman" w:hAnsi="Times New Roman" w:cs="Times New Roman"/>
          <w:color w:val="CFA600"/>
          <w:sz w:val="24"/>
          <w:szCs w:val="24"/>
        </w:rPr>
        <w:t>dest_region</w:t>
      </w:r>
      <w:proofErr w:type="spellEnd"/>
      <w:r w:rsidRPr="008B74E8">
        <w:rPr>
          <w:rFonts w:ascii="Times New Roman" w:eastAsia="Times New Roman" w:hAnsi="Times New Roman" w:cs="Times New Roman"/>
          <w:color w:val="CFA600"/>
          <w:sz w:val="24"/>
          <w:szCs w:val="24"/>
        </w:rPr>
        <w:t>'] = airlines['</w:t>
      </w:r>
      <w:proofErr w:type="spellStart"/>
      <w:r w:rsidRPr="008B74E8">
        <w:rPr>
          <w:rFonts w:ascii="Times New Roman" w:eastAsia="Times New Roman" w:hAnsi="Times New Roman" w:cs="Times New Roman"/>
          <w:color w:val="CFA600"/>
          <w:sz w:val="24"/>
          <w:szCs w:val="24"/>
        </w:rPr>
        <w:t>dest_region</w:t>
      </w:r>
      <w:proofErr w:type="spellEnd"/>
      <w:r w:rsidRPr="008B74E8">
        <w:rPr>
          <w:rFonts w:ascii="Times New Roman" w:eastAsia="Times New Roman" w:hAnsi="Times New Roman" w:cs="Times New Roman"/>
          <w:color w:val="CFA600"/>
          <w:sz w:val="24"/>
          <w:szCs w:val="24"/>
        </w:rPr>
        <w:t>'</w:t>
      </w:r>
      <w:proofErr w:type="gramStart"/>
      <w:r w:rsidRPr="008B74E8">
        <w:rPr>
          <w:rFonts w:ascii="Times New Roman" w:eastAsia="Times New Roman" w:hAnsi="Times New Roman" w:cs="Times New Roman"/>
          <w:color w:val="CFA600"/>
          <w:sz w:val="24"/>
          <w:szCs w:val="24"/>
        </w:rPr>
        <w:t>].replace</w:t>
      </w:r>
      <w:proofErr w:type="gramEnd"/>
      <w:r w:rsidRPr="008B74E8">
        <w:rPr>
          <w:rFonts w:ascii="Times New Roman" w:eastAsia="Times New Roman" w:hAnsi="Times New Roman" w:cs="Times New Roman"/>
          <w:color w:val="CFA600"/>
          <w:sz w:val="24"/>
          <w:szCs w:val="24"/>
        </w:rPr>
        <w:t>({'</w:t>
      </w:r>
      <w:proofErr w:type="spellStart"/>
      <w:r w:rsidRPr="008B74E8">
        <w:rPr>
          <w:rFonts w:ascii="Times New Roman" w:eastAsia="Times New Roman" w:hAnsi="Times New Roman" w:cs="Times New Roman"/>
          <w:color w:val="CFA600"/>
          <w:sz w:val="24"/>
          <w:szCs w:val="24"/>
        </w:rPr>
        <w:t>eur</w:t>
      </w:r>
      <w:proofErr w:type="spellEnd"/>
      <w:r w:rsidRPr="008B74E8">
        <w:rPr>
          <w:rFonts w:ascii="Times New Roman" w:eastAsia="Times New Roman" w:hAnsi="Times New Roman" w:cs="Times New Roman"/>
          <w:color w:val="CFA600"/>
          <w:sz w:val="24"/>
          <w:szCs w:val="24"/>
        </w:rPr>
        <w:t>':'</w:t>
      </w:r>
      <w:proofErr w:type="spellStart"/>
      <w:r w:rsidRPr="008B74E8">
        <w:rPr>
          <w:rFonts w:ascii="Times New Roman" w:eastAsia="Times New Roman" w:hAnsi="Times New Roman" w:cs="Times New Roman"/>
          <w:color w:val="CFA600"/>
          <w:sz w:val="24"/>
          <w:szCs w:val="24"/>
        </w:rPr>
        <w:t>europe</w:t>
      </w:r>
      <w:proofErr w:type="spellEnd"/>
      <w:r w:rsidRPr="008B74E8">
        <w:rPr>
          <w:rFonts w:ascii="Times New Roman" w:eastAsia="Times New Roman" w:hAnsi="Times New Roman" w:cs="Times New Roman"/>
          <w:color w:val="CFA600"/>
          <w:sz w:val="24"/>
          <w:szCs w:val="24"/>
        </w:rPr>
        <w:t>'})</w:t>
      </w:r>
    </w:p>
    <w:p w14:paraId="59F94692"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p>
    <w:p w14:paraId="4B153F95"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Remove white spaces from `</w:t>
      </w:r>
      <w:proofErr w:type="spellStart"/>
      <w:r w:rsidRPr="008B74E8">
        <w:rPr>
          <w:rFonts w:ascii="Times New Roman" w:eastAsia="Times New Roman" w:hAnsi="Times New Roman" w:cs="Times New Roman"/>
          <w:color w:val="CFA600"/>
          <w:sz w:val="24"/>
          <w:szCs w:val="24"/>
        </w:rPr>
        <w:t>dest_size</w:t>
      </w:r>
      <w:proofErr w:type="spellEnd"/>
      <w:r w:rsidRPr="008B74E8">
        <w:rPr>
          <w:rFonts w:ascii="Times New Roman" w:eastAsia="Times New Roman" w:hAnsi="Times New Roman" w:cs="Times New Roman"/>
          <w:color w:val="CFA600"/>
          <w:sz w:val="24"/>
          <w:szCs w:val="24"/>
        </w:rPr>
        <w:t>`</w:t>
      </w:r>
    </w:p>
    <w:p w14:paraId="09350A3A"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airlines['</w:t>
      </w:r>
      <w:proofErr w:type="spellStart"/>
      <w:r w:rsidRPr="008B74E8">
        <w:rPr>
          <w:rFonts w:ascii="Times New Roman" w:eastAsia="Times New Roman" w:hAnsi="Times New Roman" w:cs="Times New Roman"/>
          <w:color w:val="CFA600"/>
          <w:sz w:val="24"/>
          <w:szCs w:val="24"/>
        </w:rPr>
        <w:t>dest_size</w:t>
      </w:r>
      <w:proofErr w:type="spellEnd"/>
      <w:r w:rsidRPr="008B74E8">
        <w:rPr>
          <w:rFonts w:ascii="Times New Roman" w:eastAsia="Times New Roman" w:hAnsi="Times New Roman" w:cs="Times New Roman"/>
          <w:color w:val="CFA600"/>
          <w:sz w:val="24"/>
          <w:szCs w:val="24"/>
        </w:rPr>
        <w:t>'] = airlines['</w:t>
      </w:r>
      <w:proofErr w:type="spellStart"/>
      <w:r w:rsidRPr="008B74E8">
        <w:rPr>
          <w:rFonts w:ascii="Times New Roman" w:eastAsia="Times New Roman" w:hAnsi="Times New Roman" w:cs="Times New Roman"/>
          <w:color w:val="CFA600"/>
          <w:sz w:val="24"/>
          <w:szCs w:val="24"/>
        </w:rPr>
        <w:t>dest_size</w:t>
      </w:r>
      <w:proofErr w:type="spellEnd"/>
      <w:r w:rsidRPr="008B74E8">
        <w:rPr>
          <w:rFonts w:ascii="Times New Roman" w:eastAsia="Times New Roman" w:hAnsi="Times New Roman" w:cs="Times New Roman"/>
          <w:color w:val="CFA600"/>
          <w:sz w:val="24"/>
          <w:szCs w:val="24"/>
        </w:rPr>
        <w:t>'].</w:t>
      </w:r>
      <w:proofErr w:type="spellStart"/>
      <w:proofErr w:type="gramStart"/>
      <w:r w:rsidRPr="008B74E8">
        <w:rPr>
          <w:rFonts w:ascii="Times New Roman" w:eastAsia="Times New Roman" w:hAnsi="Times New Roman" w:cs="Times New Roman"/>
          <w:color w:val="CFA600"/>
          <w:sz w:val="24"/>
          <w:szCs w:val="24"/>
        </w:rPr>
        <w:t>str.strip</w:t>
      </w:r>
      <w:proofErr w:type="spellEnd"/>
      <w:proofErr w:type="gramEnd"/>
      <w:r w:rsidRPr="008B74E8">
        <w:rPr>
          <w:rFonts w:ascii="Times New Roman" w:eastAsia="Times New Roman" w:hAnsi="Times New Roman" w:cs="Times New Roman"/>
          <w:color w:val="CFA600"/>
          <w:sz w:val="24"/>
          <w:szCs w:val="24"/>
        </w:rPr>
        <w:t>()</w:t>
      </w:r>
    </w:p>
    <w:p w14:paraId="52D61767"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p>
    <w:p w14:paraId="7A4CBD6E"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Verify changes have been </w:t>
      </w:r>
      <w:proofErr w:type="gramStart"/>
      <w:r w:rsidRPr="008B74E8">
        <w:rPr>
          <w:rFonts w:ascii="Times New Roman" w:eastAsia="Times New Roman" w:hAnsi="Times New Roman" w:cs="Times New Roman"/>
          <w:color w:val="CFA600"/>
          <w:sz w:val="24"/>
          <w:szCs w:val="24"/>
        </w:rPr>
        <w:t>effected</w:t>
      </w:r>
      <w:proofErr w:type="gramEnd"/>
    </w:p>
    <w:p w14:paraId="6D0C1E31"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print(airlines['</w:t>
      </w:r>
      <w:proofErr w:type="spellStart"/>
      <w:r w:rsidRPr="008B74E8">
        <w:rPr>
          <w:rFonts w:ascii="Times New Roman" w:eastAsia="Times New Roman" w:hAnsi="Times New Roman" w:cs="Times New Roman"/>
          <w:color w:val="CFA600"/>
          <w:sz w:val="24"/>
          <w:szCs w:val="24"/>
        </w:rPr>
        <w:t>dest_region</w:t>
      </w:r>
      <w:proofErr w:type="spellEnd"/>
      <w:r w:rsidRPr="008B74E8">
        <w:rPr>
          <w:rFonts w:ascii="Times New Roman" w:eastAsia="Times New Roman" w:hAnsi="Times New Roman" w:cs="Times New Roman"/>
          <w:color w:val="CFA600"/>
          <w:sz w:val="24"/>
          <w:szCs w:val="24"/>
        </w:rPr>
        <w:t>'</w:t>
      </w:r>
      <w:proofErr w:type="gramStart"/>
      <w:r w:rsidRPr="008B74E8">
        <w:rPr>
          <w:rFonts w:ascii="Times New Roman" w:eastAsia="Times New Roman" w:hAnsi="Times New Roman" w:cs="Times New Roman"/>
          <w:color w:val="CFA600"/>
          <w:sz w:val="24"/>
          <w:szCs w:val="24"/>
        </w:rPr>
        <w:t>].unique</w:t>
      </w:r>
      <w:proofErr w:type="gramEnd"/>
      <w:r w:rsidRPr="008B74E8">
        <w:rPr>
          <w:rFonts w:ascii="Times New Roman" w:eastAsia="Times New Roman" w:hAnsi="Times New Roman" w:cs="Times New Roman"/>
          <w:color w:val="CFA600"/>
          <w:sz w:val="24"/>
          <w:szCs w:val="24"/>
        </w:rPr>
        <w:t>())</w:t>
      </w:r>
    </w:p>
    <w:p w14:paraId="04EF3A1C" w14:textId="77777777" w:rsidR="008B74E8" w:rsidRPr="008B74E8" w:rsidRDefault="008B74E8" w:rsidP="008B74E8">
      <w:pPr>
        <w:spacing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print(airlines['</w:t>
      </w:r>
      <w:proofErr w:type="spellStart"/>
      <w:r w:rsidRPr="008B74E8">
        <w:rPr>
          <w:rFonts w:ascii="Times New Roman" w:eastAsia="Times New Roman" w:hAnsi="Times New Roman" w:cs="Times New Roman"/>
          <w:color w:val="CFA600"/>
          <w:sz w:val="24"/>
          <w:szCs w:val="24"/>
        </w:rPr>
        <w:t>dest_size</w:t>
      </w:r>
      <w:proofErr w:type="spellEnd"/>
      <w:r w:rsidRPr="008B74E8">
        <w:rPr>
          <w:rFonts w:ascii="Times New Roman" w:eastAsia="Times New Roman" w:hAnsi="Times New Roman" w:cs="Times New Roman"/>
          <w:color w:val="CFA600"/>
          <w:sz w:val="24"/>
          <w:szCs w:val="24"/>
        </w:rPr>
        <w:t>'</w:t>
      </w:r>
      <w:proofErr w:type="gramStart"/>
      <w:r w:rsidRPr="008B74E8">
        <w:rPr>
          <w:rFonts w:ascii="Times New Roman" w:eastAsia="Times New Roman" w:hAnsi="Times New Roman" w:cs="Times New Roman"/>
          <w:color w:val="CFA600"/>
          <w:sz w:val="24"/>
          <w:szCs w:val="24"/>
        </w:rPr>
        <w:t>].unique</w:t>
      </w:r>
      <w:proofErr w:type="gramEnd"/>
      <w:r w:rsidRPr="008B74E8">
        <w:rPr>
          <w:rFonts w:ascii="Times New Roman" w:eastAsia="Times New Roman" w:hAnsi="Times New Roman" w:cs="Times New Roman"/>
          <w:color w:val="CFA600"/>
          <w:sz w:val="24"/>
          <w:szCs w:val="24"/>
        </w:rPr>
        <w:t>())</w:t>
      </w:r>
    </w:p>
    <w:p w14:paraId="689504D5"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['Asia' 'Canada/Mexico' 'West US' 'East US' 'Midwest US' 'EAST US'</w:t>
      </w:r>
    </w:p>
    <w:p w14:paraId="37E75637"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'Middle East' 'Europe' '</w:t>
      </w:r>
      <w:proofErr w:type="spellStart"/>
      <w:r w:rsidRPr="008B74E8">
        <w:rPr>
          <w:rFonts w:ascii="Times New Roman" w:eastAsia="Times New Roman" w:hAnsi="Times New Roman" w:cs="Times New Roman"/>
          <w:color w:val="CFA600"/>
          <w:sz w:val="24"/>
          <w:szCs w:val="24"/>
        </w:rPr>
        <w:t>eur</w:t>
      </w:r>
      <w:proofErr w:type="spellEnd"/>
      <w:r w:rsidRPr="008B74E8">
        <w:rPr>
          <w:rFonts w:ascii="Times New Roman" w:eastAsia="Times New Roman" w:hAnsi="Times New Roman" w:cs="Times New Roman"/>
          <w:color w:val="CFA600"/>
          <w:sz w:val="24"/>
          <w:szCs w:val="24"/>
        </w:rPr>
        <w:t>' 'Central/South America'</w:t>
      </w:r>
    </w:p>
    <w:p w14:paraId="40E358F7"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'Australia/New Zealand' 'middle east']</w:t>
      </w:r>
    </w:p>
    <w:p w14:paraId="6CD8E587"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['Hub' 'Small' '    Hub' 'Medium' 'Large' 'Hub     ' '    Small'</w:t>
      </w:r>
    </w:p>
    <w:p w14:paraId="57EA582A"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'Medium     ' '    Medium' 'Small     ' '    Large' 'Large     ']</w:t>
      </w:r>
    </w:p>
    <w:p w14:paraId="5445214B"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w:t>
      </w:r>
      <w:proofErr w:type="spellStart"/>
      <w:r w:rsidRPr="008B74E8">
        <w:rPr>
          <w:rFonts w:ascii="Times New Roman" w:eastAsia="Times New Roman" w:hAnsi="Times New Roman" w:cs="Times New Roman"/>
          <w:color w:val="CFA600"/>
          <w:sz w:val="24"/>
          <w:szCs w:val="24"/>
        </w:rPr>
        <w:t>asia</w:t>
      </w:r>
      <w:proofErr w:type="spellEnd"/>
      <w:r w:rsidRPr="008B74E8">
        <w:rPr>
          <w:rFonts w:ascii="Times New Roman" w:eastAsia="Times New Roman" w:hAnsi="Times New Roman" w:cs="Times New Roman"/>
          <w:color w:val="CFA600"/>
          <w:sz w:val="24"/>
          <w:szCs w:val="24"/>
        </w:rPr>
        <w:t>' '</w:t>
      </w:r>
      <w:proofErr w:type="spellStart"/>
      <w:r w:rsidRPr="008B74E8">
        <w:rPr>
          <w:rFonts w:ascii="Times New Roman" w:eastAsia="Times New Roman" w:hAnsi="Times New Roman" w:cs="Times New Roman"/>
          <w:color w:val="CFA600"/>
          <w:sz w:val="24"/>
          <w:szCs w:val="24"/>
        </w:rPr>
        <w:t>canada</w:t>
      </w:r>
      <w:proofErr w:type="spellEnd"/>
      <w:r w:rsidRPr="008B74E8">
        <w:rPr>
          <w:rFonts w:ascii="Times New Roman" w:eastAsia="Times New Roman" w:hAnsi="Times New Roman" w:cs="Times New Roman"/>
          <w:color w:val="CFA600"/>
          <w:sz w:val="24"/>
          <w:szCs w:val="24"/>
        </w:rPr>
        <w:t>/</w:t>
      </w:r>
      <w:proofErr w:type="spellStart"/>
      <w:r w:rsidRPr="008B74E8">
        <w:rPr>
          <w:rFonts w:ascii="Times New Roman" w:eastAsia="Times New Roman" w:hAnsi="Times New Roman" w:cs="Times New Roman"/>
          <w:color w:val="CFA600"/>
          <w:sz w:val="24"/>
          <w:szCs w:val="24"/>
        </w:rPr>
        <w:t>mexico</w:t>
      </w:r>
      <w:proofErr w:type="spellEnd"/>
      <w:r w:rsidRPr="008B74E8">
        <w:rPr>
          <w:rFonts w:ascii="Times New Roman" w:eastAsia="Times New Roman" w:hAnsi="Times New Roman" w:cs="Times New Roman"/>
          <w:color w:val="CFA600"/>
          <w:sz w:val="24"/>
          <w:szCs w:val="24"/>
        </w:rPr>
        <w:t>' 'west us' 'east us' '</w:t>
      </w:r>
      <w:proofErr w:type="spellStart"/>
      <w:r w:rsidRPr="008B74E8">
        <w:rPr>
          <w:rFonts w:ascii="Times New Roman" w:eastAsia="Times New Roman" w:hAnsi="Times New Roman" w:cs="Times New Roman"/>
          <w:color w:val="CFA600"/>
          <w:sz w:val="24"/>
          <w:szCs w:val="24"/>
        </w:rPr>
        <w:t>midwest</w:t>
      </w:r>
      <w:proofErr w:type="spellEnd"/>
      <w:r w:rsidRPr="008B74E8">
        <w:rPr>
          <w:rFonts w:ascii="Times New Roman" w:eastAsia="Times New Roman" w:hAnsi="Times New Roman" w:cs="Times New Roman"/>
          <w:color w:val="CFA600"/>
          <w:sz w:val="24"/>
          <w:szCs w:val="24"/>
        </w:rPr>
        <w:t xml:space="preserve"> us' 'middle east'</w:t>
      </w:r>
    </w:p>
    <w:p w14:paraId="7B1B1282" w14:textId="77777777" w:rsidR="008B74E8" w:rsidRPr="008B74E8" w:rsidRDefault="008B74E8" w:rsidP="008B74E8">
      <w:pPr>
        <w:spacing w:after="0"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 xml:space="preserve"> '</w:t>
      </w:r>
      <w:proofErr w:type="spellStart"/>
      <w:r w:rsidRPr="008B74E8">
        <w:rPr>
          <w:rFonts w:ascii="Times New Roman" w:eastAsia="Times New Roman" w:hAnsi="Times New Roman" w:cs="Times New Roman"/>
          <w:color w:val="CFA600"/>
          <w:sz w:val="24"/>
          <w:szCs w:val="24"/>
        </w:rPr>
        <w:t>europe</w:t>
      </w:r>
      <w:proofErr w:type="spellEnd"/>
      <w:r w:rsidRPr="008B74E8">
        <w:rPr>
          <w:rFonts w:ascii="Times New Roman" w:eastAsia="Times New Roman" w:hAnsi="Times New Roman" w:cs="Times New Roman"/>
          <w:color w:val="CFA600"/>
          <w:sz w:val="24"/>
          <w:szCs w:val="24"/>
        </w:rPr>
        <w:t xml:space="preserve">' 'central/south </w:t>
      </w:r>
      <w:proofErr w:type="spellStart"/>
      <w:r w:rsidRPr="008B74E8">
        <w:rPr>
          <w:rFonts w:ascii="Times New Roman" w:eastAsia="Times New Roman" w:hAnsi="Times New Roman" w:cs="Times New Roman"/>
          <w:color w:val="CFA600"/>
          <w:sz w:val="24"/>
          <w:szCs w:val="24"/>
        </w:rPr>
        <w:t>america</w:t>
      </w:r>
      <w:proofErr w:type="spellEnd"/>
      <w:r w:rsidRPr="008B74E8">
        <w:rPr>
          <w:rFonts w:ascii="Times New Roman" w:eastAsia="Times New Roman" w:hAnsi="Times New Roman" w:cs="Times New Roman"/>
          <w:color w:val="CFA600"/>
          <w:sz w:val="24"/>
          <w:szCs w:val="24"/>
        </w:rPr>
        <w:t>' '</w:t>
      </w:r>
      <w:proofErr w:type="spellStart"/>
      <w:r w:rsidRPr="008B74E8">
        <w:rPr>
          <w:rFonts w:ascii="Times New Roman" w:eastAsia="Times New Roman" w:hAnsi="Times New Roman" w:cs="Times New Roman"/>
          <w:color w:val="CFA600"/>
          <w:sz w:val="24"/>
          <w:szCs w:val="24"/>
        </w:rPr>
        <w:t>australia</w:t>
      </w:r>
      <w:proofErr w:type="spellEnd"/>
      <w:r w:rsidRPr="008B74E8">
        <w:rPr>
          <w:rFonts w:ascii="Times New Roman" w:eastAsia="Times New Roman" w:hAnsi="Times New Roman" w:cs="Times New Roman"/>
          <w:color w:val="CFA600"/>
          <w:sz w:val="24"/>
          <w:szCs w:val="24"/>
        </w:rPr>
        <w:t xml:space="preserve">/new </w:t>
      </w:r>
      <w:proofErr w:type="spellStart"/>
      <w:r w:rsidRPr="008B74E8">
        <w:rPr>
          <w:rFonts w:ascii="Times New Roman" w:eastAsia="Times New Roman" w:hAnsi="Times New Roman" w:cs="Times New Roman"/>
          <w:color w:val="CFA600"/>
          <w:sz w:val="24"/>
          <w:szCs w:val="24"/>
        </w:rPr>
        <w:t>zealand</w:t>
      </w:r>
      <w:proofErr w:type="spellEnd"/>
      <w:r w:rsidRPr="008B74E8">
        <w:rPr>
          <w:rFonts w:ascii="Times New Roman" w:eastAsia="Times New Roman" w:hAnsi="Times New Roman" w:cs="Times New Roman"/>
          <w:color w:val="CFA600"/>
          <w:sz w:val="24"/>
          <w:szCs w:val="24"/>
        </w:rPr>
        <w:t>']</w:t>
      </w:r>
    </w:p>
    <w:p w14:paraId="58A20461" w14:textId="77777777" w:rsidR="008B74E8" w:rsidRPr="008B74E8" w:rsidRDefault="008B74E8" w:rsidP="008B74E8">
      <w:pPr>
        <w:spacing w:line="240" w:lineRule="auto"/>
        <w:rPr>
          <w:rFonts w:ascii="Times New Roman" w:eastAsia="Times New Roman" w:hAnsi="Times New Roman" w:cs="Times New Roman"/>
          <w:color w:val="CFA600"/>
          <w:sz w:val="24"/>
          <w:szCs w:val="24"/>
        </w:rPr>
      </w:pPr>
      <w:r w:rsidRPr="008B74E8">
        <w:rPr>
          <w:rFonts w:ascii="Times New Roman" w:eastAsia="Times New Roman" w:hAnsi="Times New Roman" w:cs="Times New Roman"/>
          <w:color w:val="CFA600"/>
          <w:sz w:val="24"/>
          <w:szCs w:val="24"/>
        </w:rPr>
        <w:t>['Hub' 'Small' 'Medium' 'Large']</w:t>
      </w:r>
    </w:p>
    <w:p w14:paraId="4CACD92A" w14:textId="719188F4" w:rsidR="008B74E8" w:rsidRDefault="008B74E8" w:rsidP="008D7417">
      <w:pPr>
        <w:spacing w:before="100" w:beforeAutospacing="1" w:after="100" w:afterAutospacing="1" w:line="240" w:lineRule="auto"/>
      </w:pPr>
    </w:p>
    <w:p w14:paraId="773FE0F0" w14:textId="02BDA6A0" w:rsidR="008B74E8" w:rsidRDefault="004600F9" w:rsidP="008D7417">
      <w:pPr>
        <w:spacing w:before="100" w:beforeAutospacing="1" w:after="100" w:afterAutospacing="1" w:line="240" w:lineRule="auto"/>
      </w:pPr>
      <w:proofErr w:type="gramStart"/>
      <w:r>
        <w:t>Great work</w:t>
      </w:r>
      <w:proofErr w:type="gramEnd"/>
      <w:r>
        <w:t xml:space="preserve">! Notice how all categories have been properly </w:t>
      </w:r>
      <w:proofErr w:type="gramStart"/>
      <w:r>
        <w:t>treated?</w:t>
      </w:r>
      <w:proofErr w:type="gramEnd"/>
    </w:p>
    <w:p w14:paraId="27E8099A" w14:textId="77777777" w:rsidR="004600F9" w:rsidRDefault="004600F9" w:rsidP="004600F9">
      <w:r>
        <w:rPr>
          <w:rStyle w:val="Strong"/>
        </w:rPr>
        <w:t>Daily XP</w:t>
      </w:r>
      <w:r>
        <w:rPr>
          <w:rStyle w:val="css-rfy0dy"/>
          <w:b/>
          <w:bCs/>
        </w:rPr>
        <w:t>800</w:t>
      </w:r>
    </w:p>
    <w:p w14:paraId="0BC512F1" w14:textId="77777777" w:rsidR="004600F9" w:rsidRDefault="004600F9" w:rsidP="004600F9">
      <w:pPr>
        <w:pStyle w:val="Heading5"/>
      </w:pPr>
      <w:r>
        <w:t>Exercise</w:t>
      </w:r>
    </w:p>
    <w:p w14:paraId="227471A8" w14:textId="77777777" w:rsidR="004600F9" w:rsidRDefault="004600F9" w:rsidP="004600F9">
      <w:pPr>
        <w:pStyle w:val="Heading5"/>
      </w:pPr>
      <w:r>
        <w:t>Exercise</w:t>
      </w:r>
    </w:p>
    <w:p w14:paraId="68390628" w14:textId="77777777" w:rsidR="004600F9" w:rsidRDefault="004600F9" w:rsidP="004600F9">
      <w:pPr>
        <w:pStyle w:val="Heading1"/>
      </w:pPr>
      <w:r>
        <w:t>Remapping categories</w:t>
      </w:r>
    </w:p>
    <w:p w14:paraId="6EAE1B59" w14:textId="77777777" w:rsidR="004600F9" w:rsidRDefault="004600F9" w:rsidP="004600F9">
      <w:pPr>
        <w:pStyle w:val="NormalWeb"/>
      </w:pPr>
      <w:r>
        <w:t xml:space="preserve">To better understand survey respondents from </w:t>
      </w:r>
      <w:r>
        <w:rPr>
          <w:rStyle w:val="HTMLCode"/>
        </w:rPr>
        <w:t>airlines</w:t>
      </w:r>
      <w:r>
        <w:t>, you want to find out if there is a relationship between certain responses and the day of the week and wait time at the gate.</w:t>
      </w:r>
    </w:p>
    <w:p w14:paraId="285C17F9" w14:textId="77777777" w:rsidR="004600F9" w:rsidRDefault="004600F9" w:rsidP="004600F9">
      <w:pPr>
        <w:pStyle w:val="NormalWeb"/>
      </w:pPr>
      <w:r>
        <w:t xml:space="preserve">The </w:t>
      </w:r>
      <w:proofErr w:type="gramStart"/>
      <w:r>
        <w:rPr>
          <w:rStyle w:val="HTMLCode"/>
        </w:rPr>
        <w:t>airlines</w:t>
      </w:r>
      <w:proofErr w:type="gramEnd"/>
      <w:r>
        <w:t xml:space="preserve"> </w:t>
      </w:r>
      <w:proofErr w:type="spellStart"/>
      <w:r>
        <w:t>DataFrame</w:t>
      </w:r>
      <w:proofErr w:type="spellEnd"/>
      <w:r>
        <w:t xml:space="preserve"> contains the </w:t>
      </w:r>
      <w:r>
        <w:rPr>
          <w:rStyle w:val="HTMLCode"/>
        </w:rPr>
        <w:t>day</w:t>
      </w:r>
      <w:r>
        <w:t xml:space="preserve"> and </w:t>
      </w:r>
      <w:proofErr w:type="spellStart"/>
      <w:r>
        <w:rPr>
          <w:rStyle w:val="HTMLCode"/>
        </w:rPr>
        <w:t>wait_min</w:t>
      </w:r>
      <w:proofErr w:type="spellEnd"/>
      <w:r>
        <w:t xml:space="preserve"> columns, which are categorical and numerical respectively. The </w:t>
      </w:r>
      <w:r>
        <w:rPr>
          <w:rStyle w:val="HTMLCode"/>
        </w:rPr>
        <w:t>day</w:t>
      </w:r>
      <w:r>
        <w:t xml:space="preserve"> column contains the exact day a flight took place, and </w:t>
      </w:r>
      <w:proofErr w:type="spellStart"/>
      <w:r>
        <w:rPr>
          <w:rStyle w:val="HTMLCode"/>
        </w:rPr>
        <w:t>wait_min</w:t>
      </w:r>
      <w:proofErr w:type="spellEnd"/>
      <w:r>
        <w:t xml:space="preserve"> contains the amount of minutes it took travelers to wait at the gate. To make your analysis easier, you want to create two new categorical variables:</w:t>
      </w:r>
    </w:p>
    <w:p w14:paraId="701081FF" w14:textId="77777777" w:rsidR="004600F9" w:rsidRDefault="004600F9" w:rsidP="004600F9">
      <w:pPr>
        <w:numPr>
          <w:ilvl w:val="0"/>
          <w:numId w:val="31"/>
        </w:numPr>
        <w:spacing w:before="100" w:beforeAutospacing="1" w:after="100" w:afterAutospacing="1" w:line="240" w:lineRule="auto"/>
      </w:pPr>
      <w:proofErr w:type="spellStart"/>
      <w:r>
        <w:rPr>
          <w:rStyle w:val="HTMLCode"/>
          <w:rFonts w:eastAsiaTheme="minorEastAsia"/>
        </w:rPr>
        <w:t>wait_type</w:t>
      </w:r>
      <w:proofErr w:type="spellEnd"/>
      <w:r>
        <w:t xml:space="preserve">: </w:t>
      </w:r>
      <w:r>
        <w:rPr>
          <w:rStyle w:val="HTMLCode"/>
          <w:rFonts w:eastAsiaTheme="minorEastAsia"/>
        </w:rPr>
        <w:t>'short'</w:t>
      </w:r>
      <w:r>
        <w:t xml:space="preserve"> for 0-60 min, </w:t>
      </w:r>
      <w:r>
        <w:rPr>
          <w:rStyle w:val="HTMLCode"/>
          <w:rFonts w:eastAsiaTheme="minorEastAsia"/>
        </w:rPr>
        <w:t>'medium'</w:t>
      </w:r>
      <w:r>
        <w:t xml:space="preserve"> for 60-180 and </w:t>
      </w:r>
      <w:r>
        <w:rPr>
          <w:rStyle w:val="HTMLCode"/>
          <w:rFonts w:eastAsiaTheme="minorEastAsia"/>
        </w:rPr>
        <w:t>long</w:t>
      </w:r>
      <w:r>
        <w:t xml:space="preserve"> for 180+</w:t>
      </w:r>
    </w:p>
    <w:p w14:paraId="44580BF9" w14:textId="77777777" w:rsidR="004600F9" w:rsidRDefault="004600F9" w:rsidP="004600F9">
      <w:pPr>
        <w:numPr>
          <w:ilvl w:val="0"/>
          <w:numId w:val="31"/>
        </w:numPr>
        <w:spacing w:before="100" w:beforeAutospacing="1" w:after="100" w:afterAutospacing="1" w:line="240" w:lineRule="auto"/>
      </w:pPr>
      <w:proofErr w:type="spellStart"/>
      <w:r>
        <w:rPr>
          <w:rStyle w:val="HTMLCode"/>
          <w:rFonts w:eastAsiaTheme="minorEastAsia"/>
        </w:rPr>
        <w:t>day_week</w:t>
      </w:r>
      <w:proofErr w:type="spellEnd"/>
      <w:r>
        <w:t xml:space="preserve">: </w:t>
      </w:r>
      <w:r>
        <w:rPr>
          <w:rStyle w:val="HTMLCode"/>
          <w:rFonts w:eastAsiaTheme="minorEastAsia"/>
        </w:rPr>
        <w:t>'weekday'</w:t>
      </w:r>
      <w:r>
        <w:t xml:space="preserve"> if day is in the weekday, </w:t>
      </w:r>
      <w:r>
        <w:rPr>
          <w:rStyle w:val="HTMLCode"/>
          <w:rFonts w:eastAsiaTheme="minorEastAsia"/>
        </w:rPr>
        <w:t>'weekend'</w:t>
      </w:r>
      <w:r>
        <w:t xml:space="preserve"> if day is in the weekend.</w:t>
      </w:r>
    </w:p>
    <w:p w14:paraId="00D01E83" w14:textId="77777777" w:rsidR="004600F9" w:rsidRDefault="004600F9" w:rsidP="004600F9">
      <w:pPr>
        <w:pStyle w:val="NormalWeb"/>
      </w:pPr>
      <w:r>
        <w:lastRenderedPageBreak/>
        <w:t xml:space="preserve">The </w:t>
      </w:r>
      <w:r>
        <w:rPr>
          <w:rStyle w:val="HTMLCode"/>
        </w:rPr>
        <w:t>pandas</w:t>
      </w:r>
      <w:r>
        <w:t xml:space="preserve"> and </w:t>
      </w:r>
      <w:proofErr w:type="spellStart"/>
      <w:r>
        <w:rPr>
          <w:rStyle w:val="HTMLCode"/>
        </w:rPr>
        <w:t>numpy</w:t>
      </w:r>
      <w:proofErr w:type="spellEnd"/>
      <w:r>
        <w:t xml:space="preserve"> packages have been imported as </w:t>
      </w:r>
      <w:r>
        <w:rPr>
          <w:rStyle w:val="HTMLCode"/>
        </w:rPr>
        <w:t>pd</w:t>
      </w:r>
      <w:r>
        <w:t xml:space="preserve"> and </w:t>
      </w:r>
      <w:r>
        <w:rPr>
          <w:rStyle w:val="HTMLCode"/>
        </w:rPr>
        <w:t>np</w:t>
      </w:r>
      <w:r>
        <w:t xml:space="preserve">. </w:t>
      </w:r>
      <w:proofErr w:type="gramStart"/>
      <w:r>
        <w:t>Let's</w:t>
      </w:r>
      <w:proofErr w:type="gramEnd"/>
      <w:r>
        <w:t xml:space="preserve"> create some new categorical data!</w:t>
      </w:r>
    </w:p>
    <w:p w14:paraId="4B2F2CE7" w14:textId="77777777" w:rsidR="004600F9" w:rsidRDefault="004600F9" w:rsidP="004600F9">
      <w:pPr>
        <w:pStyle w:val="Heading5"/>
      </w:pPr>
      <w:r>
        <w:t>Instructions</w:t>
      </w:r>
    </w:p>
    <w:p w14:paraId="6BDA854A" w14:textId="77777777" w:rsidR="004600F9" w:rsidRDefault="004600F9" w:rsidP="004600F9">
      <w:r>
        <w:rPr>
          <w:rStyle w:val="Strong"/>
        </w:rPr>
        <w:t>100 XP</w:t>
      </w:r>
    </w:p>
    <w:p w14:paraId="3938585A" w14:textId="77777777" w:rsidR="004600F9" w:rsidRDefault="004600F9" w:rsidP="004600F9">
      <w:pPr>
        <w:numPr>
          <w:ilvl w:val="0"/>
          <w:numId w:val="32"/>
        </w:numPr>
        <w:spacing w:before="100" w:beforeAutospacing="1" w:after="100" w:afterAutospacing="1" w:line="240" w:lineRule="auto"/>
      </w:pPr>
      <w:r>
        <w:t xml:space="preserve">Create the ranges and labels for the </w:t>
      </w:r>
      <w:proofErr w:type="spellStart"/>
      <w:r>
        <w:rPr>
          <w:rStyle w:val="HTMLCode"/>
          <w:rFonts w:eastAsiaTheme="minorEastAsia"/>
        </w:rPr>
        <w:t>wait_type</w:t>
      </w:r>
      <w:proofErr w:type="spellEnd"/>
      <w:r>
        <w:t xml:space="preserve"> column mentioned in the description.</w:t>
      </w:r>
    </w:p>
    <w:p w14:paraId="41A240E6" w14:textId="77777777" w:rsidR="004600F9" w:rsidRDefault="004600F9" w:rsidP="004600F9">
      <w:pPr>
        <w:numPr>
          <w:ilvl w:val="0"/>
          <w:numId w:val="32"/>
        </w:numPr>
        <w:spacing w:before="100" w:beforeAutospacing="1" w:after="100" w:afterAutospacing="1" w:line="240" w:lineRule="auto"/>
      </w:pPr>
      <w:r>
        <w:t xml:space="preserve">Create the </w:t>
      </w:r>
      <w:proofErr w:type="spellStart"/>
      <w:r>
        <w:rPr>
          <w:rStyle w:val="HTMLCode"/>
          <w:rFonts w:eastAsiaTheme="minorEastAsia"/>
        </w:rPr>
        <w:t>wait_type</w:t>
      </w:r>
      <w:proofErr w:type="spellEnd"/>
      <w:r>
        <w:t xml:space="preserve"> column by from </w:t>
      </w:r>
      <w:proofErr w:type="spellStart"/>
      <w:r>
        <w:rPr>
          <w:rStyle w:val="HTMLCode"/>
          <w:rFonts w:eastAsiaTheme="minorEastAsia"/>
        </w:rPr>
        <w:t>wait_min</w:t>
      </w:r>
      <w:proofErr w:type="spellEnd"/>
      <w:r>
        <w:t xml:space="preserve"> by using </w:t>
      </w:r>
      <w:proofErr w:type="spellStart"/>
      <w:r>
        <w:rPr>
          <w:rStyle w:val="HTMLCode"/>
          <w:rFonts w:eastAsiaTheme="minorEastAsia"/>
        </w:rPr>
        <w:t>pd.cut</w:t>
      </w:r>
      <w:proofErr w:type="spellEnd"/>
      <w:r>
        <w:rPr>
          <w:rStyle w:val="HTMLCode"/>
          <w:rFonts w:eastAsiaTheme="minorEastAsia"/>
        </w:rPr>
        <w:t>()</w:t>
      </w:r>
      <w:r>
        <w:t xml:space="preserve">, while inputting </w:t>
      </w:r>
      <w:proofErr w:type="spellStart"/>
      <w:r>
        <w:rPr>
          <w:rStyle w:val="HTMLCode"/>
          <w:rFonts w:eastAsiaTheme="minorEastAsia"/>
        </w:rPr>
        <w:t>label_ranges</w:t>
      </w:r>
      <w:proofErr w:type="spellEnd"/>
      <w:r>
        <w:t xml:space="preserve"> and </w:t>
      </w:r>
      <w:proofErr w:type="spellStart"/>
      <w:r>
        <w:rPr>
          <w:rStyle w:val="HTMLCode"/>
          <w:rFonts w:eastAsiaTheme="minorEastAsia"/>
        </w:rPr>
        <w:t>label_names</w:t>
      </w:r>
      <w:proofErr w:type="spellEnd"/>
      <w:r>
        <w:t xml:space="preserve"> in the correct arguments.</w:t>
      </w:r>
    </w:p>
    <w:p w14:paraId="08A086FB" w14:textId="77777777" w:rsidR="004600F9" w:rsidRDefault="004600F9" w:rsidP="004600F9">
      <w:pPr>
        <w:numPr>
          <w:ilvl w:val="0"/>
          <w:numId w:val="32"/>
        </w:numPr>
        <w:spacing w:before="100" w:beforeAutospacing="1" w:after="100" w:afterAutospacing="1" w:line="240" w:lineRule="auto"/>
      </w:pPr>
      <w:r>
        <w:t xml:space="preserve">Create the </w:t>
      </w:r>
      <w:r>
        <w:rPr>
          <w:rStyle w:val="HTMLCode"/>
          <w:rFonts w:eastAsiaTheme="minorEastAsia"/>
        </w:rPr>
        <w:t>mapping</w:t>
      </w:r>
      <w:r>
        <w:t xml:space="preserve"> dictionary mapping weekdays to </w:t>
      </w:r>
      <w:r>
        <w:rPr>
          <w:rStyle w:val="HTMLCode"/>
          <w:rFonts w:eastAsiaTheme="minorEastAsia"/>
        </w:rPr>
        <w:t>'weekday'</w:t>
      </w:r>
      <w:r>
        <w:t xml:space="preserve"> and weekend days to </w:t>
      </w:r>
      <w:r>
        <w:rPr>
          <w:rStyle w:val="HTMLCode"/>
          <w:rFonts w:eastAsiaTheme="minorEastAsia"/>
        </w:rPr>
        <w:t>'weekend'</w:t>
      </w:r>
      <w:r>
        <w:t>.</w:t>
      </w:r>
    </w:p>
    <w:p w14:paraId="11671358" w14:textId="77777777" w:rsidR="004600F9" w:rsidRDefault="004600F9" w:rsidP="004600F9">
      <w:pPr>
        <w:numPr>
          <w:ilvl w:val="0"/>
          <w:numId w:val="32"/>
        </w:numPr>
        <w:spacing w:before="100" w:beforeAutospacing="1" w:after="100" w:afterAutospacing="1" w:line="240" w:lineRule="auto"/>
      </w:pPr>
      <w:r>
        <w:t xml:space="preserve">Create the </w:t>
      </w:r>
      <w:proofErr w:type="spellStart"/>
      <w:r>
        <w:rPr>
          <w:rStyle w:val="HTMLCode"/>
          <w:rFonts w:eastAsiaTheme="minorEastAsia"/>
        </w:rPr>
        <w:t>day_week</w:t>
      </w:r>
      <w:proofErr w:type="spellEnd"/>
      <w:r>
        <w:t xml:space="preserve"> column by using </w:t>
      </w:r>
      <w:r>
        <w:rPr>
          <w:rStyle w:val="HTMLCode"/>
          <w:rFonts w:eastAsiaTheme="minorEastAsia"/>
        </w:rPr>
        <w:t>.replace()</w:t>
      </w:r>
    </w:p>
    <w:p w14:paraId="40ADF7B4" w14:textId="72A07FE5" w:rsidR="004600F9" w:rsidRDefault="004600F9" w:rsidP="008D7417">
      <w:pPr>
        <w:spacing w:before="100" w:beforeAutospacing="1" w:after="100" w:afterAutospacing="1" w:line="240" w:lineRule="auto"/>
      </w:pPr>
    </w:p>
    <w:p w14:paraId="2263A49F"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00C53B"/>
          <w:sz w:val="24"/>
          <w:szCs w:val="24"/>
        </w:rPr>
        <w:t># Create ranges for categories</w:t>
      </w:r>
    </w:p>
    <w:p w14:paraId="63AF3B88"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proofErr w:type="spellStart"/>
      <w:r w:rsidRPr="004600F9">
        <w:rPr>
          <w:rFonts w:ascii="Courier New" w:eastAsia="Times New Roman" w:hAnsi="Courier New" w:cs="Courier New"/>
          <w:color w:val="FFFFFF"/>
          <w:sz w:val="24"/>
          <w:szCs w:val="24"/>
        </w:rPr>
        <w:t>label_ranges</w:t>
      </w:r>
      <w:proofErr w:type="spellEnd"/>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0</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60</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np</w:t>
      </w:r>
      <w:r w:rsidRPr="004600F9">
        <w:rPr>
          <w:rFonts w:ascii="Courier New" w:eastAsia="Times New Roman" w:hAnsi="Courier New" w:cs="Courier New"/>
          <w:color w:val="D4D4D4"/>
          <w:sz w:val="24"/>
          <w:szCs w:val="24"/>
        </w:rPr>
        <w:t>.</w:t>
      </w:r>
      <w:r w:rsidRPr="004600F9">
        <w:rPr>
          <w:rFonts w:ascii="Courier New" w:eastAsia="Times New Roman" w:hAnsi="Courier New" w:cs="Courier New"/>
          <w:color w:val="FFFFFF"/>
          <w:sz w:val="24"/>
          <w:szCs w:val="24"/>
        </w:rPr>
        <w:t>inf</w:t>
      </w:r>
      <w:r w:rsidRPr="004600F9">
        <w:rPr>
          <w:rFonts w:ascii="Courier New" w:eastAsia="Times New Roman" w:hAnsi="Courier New" w:cs="Courier New"/>
          <w:color w:val="DCDCDC"/>
          <w:sz w:val="24"/>
          <w:szCs w:val="24"/>
        </w:rPr>
        <w:t>]</w:t>
      </w:r>
    </w:p>
    <w:p w14:paraId="548BAD17"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proofErr w:type="spellStart"/>
      <w:r w:rsidRPr="004600F9">
        <w:rPr>
          <w:rFonts w:ascii="Courier New" w:eastAsia="Times New Roman" w:hAnsi="Courier New" w:cs="Courier New"/>
          <w:color w:val="FFFFFF"/>
          <w:sz w:val="24"/>
          <w:szCs w:val="24"/>
        </w:rPr>
        <w:t>label_names</w:t>
      </w:r>
      <w:proofErr w:type="spellEnd"/>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'short'</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p>
    <w:p w14:paraId="0D7C3FA6"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p>
    <w:p w14:paraId="72A2732E"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00C53B"/>
          <w:sz w:val="24"/>
          <w:szCs w:val="24"/>
        </w:rPr>
        <w:t># Create </w:t>
      </w:r>
      <w:proofErr w:type="spellStart"/>
      <w:r w:rsidRPr="004600F9">
        <w:rPr>
          <w:rFonts w:ascii="Courier New" w:eastAsia="Times New Roman" w:hAnsi="Courier New" w:cs="Courier New"/>
          <w:color w:val="00C53B"/>
          <w:sz w:val="24"/>
          <w:szCs w:val="24"/>
        </w:rPr>
        <w:t>wait_type</w:t>
      </w:r>
      <w:proofErr w:type="spellEnd"/>
      <w:r w:rsidRPr="004600F9">
        <w:rPr>
          <w:rFonts w:ascii="Courier New" w:eastAsia="Times New Roman" w:hAnsi="Courier New" w:cs="Courier New"/>
          <w:color w:val="00C53B"/>
          <w:sz w:val="24"/>
          <w:szCs w:val="24"/>
        </w:rPr>
        <w:t> column</w:t>
      </w:r>
    </w:p>
    <w:p w14:paraId="5D29AE89"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FFFFFF"/>
          <w:sz w:val="24"/>
          <w:szCs w:val="24"/>
        </w:rPr>
        <w:t>airlines</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w:t>
      </w:r>
      <w:proofErr w:type="spellStart"/>
      <w:r w:rsidRPr="004600F9">
        <w:rPr>
          <w:rFonts w:ascii="Courier New" w:eastAsia="Times New Roman" w:hAnsi="Courier New" w:cs="Courier New"/>
          <w:color w:val="DC4D8B"/>
          <w:sz w:val="24"/>
          <w:szCs w:val="24"/>
        </w:rPr>
        <w:t>wait_type</w:t>
      </w:r>
      <w:proofErr w:type="spellEnd"/>
      <w:r w:rsidRPr="004600F9">
        <w:rPr>
          <w:rFonts w:ascii="Courier New" w:eastAsia="Times New Roman" w:hAnsi="Courier New" w:cs="Courier New"/>
          <w:color w:val="DC4D8B"/>
          <w:sz w:val="24"/>
          <w:szCs w:val="24"/>
        </w:rPr>
        <w:t>'</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FFFFFF"/>
          <w:sz w:val="24"/>
          <w:szCs w:val="24"/>
        </w:rPr>
        <w:t>pd</w:t>
      </w:r>
      <w:r w:rsidRPr="004600F9">
        <w:rPr>
          <w:rFonts w:ascii="Courier New" w:eastAsia="Times New Roman" w:hAnsi="Courier New" w:cs="Courier New"/>
          <w:color w:val="D4D4D4"/>
          <w:sz w:val="24"/>
          <w:szCs w:val="24"/>
        </w:rPr>
        <w:t>.</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bins</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p>
    <w:p w14:paraId="23199D4E"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FFFFFF"/>
          <w:sz w:val="24"/>
          <w:szCs w:val="24"/>
        </w:rPr>
        <w:t>labels</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p>
    <w:p w14:paraId="28B48384"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p>
    <w:p w14:paraId="3026320D"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00C53B"/>
          <w:sz w:val="24"/>
          <w:szCs w:val="24"/>
        </w:rPr>
        <w:t># Create mappings and replace</w:t>
      </w:r>
    </w:p>
    <w:p w14:paraId="445AE10F"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FFFFFF"/>
          <w:sz w:val="24"/>
          <w:szCs w:val="24"/>
        </w:rPr>
        <w:t>mappings</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'Monday'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'weekday'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'Tuesday'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'Wednesday'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p>
    <w:p w14:paraId="6D78C919"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'Thursday'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p>
    <w:p w14:paraId="4DC7BD51"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'Saturday'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'weekend'</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w:t>
      </w:r>
      <w:r w:rsidRPr="004600F9">
        <w:rPr>
          <w:rFonts w:ascii="Courier New" w:eastAsia="Times New Roman" w:hAnsi="Courier New" w:cs="Courier New"/>
          <w:color w:val="DC4D8B"/>
          <w:sz w:val="24"/>
          <w:szCs w:val="24"/>
        </w:rPr>
        <w:t>'____'</w:t>
      </w:r>
      <w:r w:rsidRPr="004600F9">
        <w:rPr>
          <w:rFonts w:ascii="Courier New" w:eastAsia="Times New Roman" w:hAnsi="Courier New" w:cs="Courier New"/>
          <w:color w:val="DCDCDC"/>
          <w:sz w:val="24"/>
          <w:szCs w:val="24"/>
        </w:rPr>
        <w:t>}</w:t>
      </w:r>
    </w:p>
    <w:p w14:paraId="02B6A25F"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p>
    <w:p w14:paraId="337FD71A" w14:textId="77777777" w:rsidR="004600F9" w:rsidRPr="004600F9" w:rsidRDefault="004600F9" w:rsidP="004600F9">
      <w:pPr>
        <w:shd w:val="clear" w:color="auto" w:fill="1E1E1E"/>
        <w:spacing w:after="0" w:line="315" w:lineRule="atLeast"/>
        <w:rPr>
          <w:rFonts w:ascii="Courier New" w:eastAsia="Times New Roman" w:hAnsi="Courier New" w:cs="Courier New"/>
          <w:color w:val="D4D4D4"/>
          <w:sz w:val="24"/>
          <w:szCs w:val="24"/>
        </w:rPr>
      </w:pPr>
      <w:r w:rsidRPr="004600F9">
        <w:rPr>
          <w:rFonts w:ascii="Courier New" w:eastAsia="Times New Roman" w:hAnsi="Courier New" w:cs="Courier New"/>
          <w:color w:val="FFFFFF"/>
          <w:sz w:val="24"/>
          <w:szCs w:val="24"/>
        </w:rPr>
        <w:t>airlines</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w:t>
      </w:r>
      <w:proofErr w:type="spellStart"/>
      <w:r w:rsidRPr="004600F9">
        <w:rPr>
          <w:rFonts w:ascii="Courier New" w:eastAsia="Times New Roman" w:hAnsi="Courier New" w:cs="Courier New"/>
          <w:color w:val="DC4D8B"/>
          <w:sz w:val="24"/>
          <w:szCs w:val="24"/>
        </w:rPr>
        <w:t>day_week</w:t>
      </w:r>
      <w:proofErr w:type="spellEnd"/>
      <w:r w:rsidRPr="004600F9">
        <w:rPr>
          <w:rFonts w:ascii="Courier New" w:eastAsia="Times New Roman" w:hAnsi="Courier New" w:cs="Courier New"/>
          <w:color w:val="DC4D8B"/>
          <w:sz w:val="24"/>
          <w:szCs w:val="24"/>
        </w:rPr>
        <w:t>'</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 = </w:t>
      </w:r>
      <w:r w:rsidRPr="004600F9">
        <w:rPr>
          <w:rFonts w:ascii="Courier New" w:eastAsia="Times New Roman" w:hAnsi="Courier New" w:cs="Courier New"/>
          <w:color w:val="FFFFFF"/>
          <w:sz w:val="24"/>
          <w:szCs w:val="24"/>
        </w:rPr>
        <w:t>airlines</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C4D8B"/>
          <w:sz w:val="24"/>
          <w:szCs w:val="24"/>
        </w:rPr>
        <w:t>'day'</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D4D4D4"/>
          <w:sz w:val="24"/>
          <w:szCs w:val="24"/>
        </w:rPr>
        <w:t>.</w:t>
      </w:r>
      <w:r w:rsidRPr="004600F9">
        <w:rPr>
          <w:rFonts w:ascii="Courier New" w:eastAsia="Times New Roman" w:hAnsi="Courier New" w:cs="Courier New"/>
          <w:color w:val="FFFFFF"/>
          <w:sz w:val="24"/>
          <w:szCs w:val="24"/>
        </w:rPr>
        <w:t>____</w:t>
      </w:r>
      <w:r w:rsidRPr="004600F9">
        <w:rPr>
          <w:rFonts w:ascii="Courier New" w:eastAsia="Times New Roman" w:hAnsi="Courier New" w:cs="Courier New"/>
          <w:color w:val="DCDCDC"/>
          <w:sz w:val="24"/>
          <w:szCs w:val="24"/>
        </w:rPr>
        <w:t>(</w:t>
      </w:r>
      <w:r w:rsidRPr="004600F9">
        <w:rPr>
          <w:rFonts w:ascii="Courier New" w:eastAsia="Times New Roman" w:hAnsi="Courier New" w:cs="Courier New"/>
          <w:color w:val="FFFFFF"/>
          <w:sz w:val="24"/>
          <w:szCs w:val="24"/>
        </w:rPr>
        <w:t>mappings</w:t>
      </w:r>
      <w:r w:rsidRPr="004600F9">
        <w:rPr>
          <w:rFonts w:ascii="Courier New" w:eastAsia="Times New Roman" w:hAnsi="Courier New" w:cs="Courier New"/>
          <w:color w:val="DCDCDC"/>
          <w:sz w:val="24"/>
          <w:szCs w:val="24"/>
        </w:rPr>
        <w:t>)</w:t>
      </w:r>
    </w:p>
    <w:p w14:paraId="12575AC5" w14:textId="7F3EFA1B" w:rsidR="004600F9" w:rsidRDefault="004600F9" w:rsidP="008D7417">
      <w:pPr>
        <w:spacing w:before="100" w:beforeAutospacing="1" w:after="100" w:afterAutospacing="1" w:line="240" w:lineRule="auto"/>
      </w:pPr>
    </w:p>
    <w:p w14:paraId="6D47D34E"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00C53B"/>
          <w:sz w:val="24"/>
          <w:szCs w:val="24"/>
        </w:rPr>
        <w:t># Create ranges for categories</w:t>
      </w:r>
    </w:p>
    <w:p w14:paraId="7782422E"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proofErr w:type="spellStart"/>
      <w:r w:rsidRPr="0021196F">
        <w:rPr>
          <w:rFonts w:ascii="Courier New" w:eastAsia="Times New Roman" w:hAnsi="Courier New" w:cs="Courier New"/>
          <w:color w:val="FFFFFF"/>
          <w:sz w:val="24"/>
          <w:szCs w:val="24"/>
        </w:rPr>
        <w:t>label_ranges</w:t>
      </w:r>
      <w:proofErr w:type="spellEnd"/>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0</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60</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180</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FFFFFF"/>
          <w:sz w:val="24"/>
          <w:szCs w:val="24"/>
        </w:rPr>
        <w:t>np</w:t>
      </w:r>
      <w:r w:rsidRPr="0021196F">
        <w:rPr>
          <w:rFonts w:ascii="Courier New" w:eastAsia="Times New Roman" w:hAnsi="Courier New" w:cs="Courier New"/>
          <w:color w:val="D4D4D4"/>
          <w:sz w:val="24"/>
          <w:szCs w:val="24"/>
        </w:rPr>
        <w:t>.</w:t>
      </w:r>
      <w:r w:rsidRPr="0021196F">
        <w:rPr>
          <w:rFonts w:ascii="Courier New" w:eastAsia="Times New Roman" w:hAnsi="Courier New" w:cs="Courier New"/>
          <w:color w:val="FFFFFF"/>
          <w:sz w:val="24"/>
          <w:szCs w:val="24"/>
        </w:rPr>
        <w:t>inf</w:t>
      </w:r>
      <w:r w:rsidRPr="0021196F">
        <w:rPr>
          <w:rFonts w:ascii="Courier New" w:eastAsia="Times New Roman" w:hAnsi="Courier New" w:cs="Courier New"/>
          <w:color w:val="DCDCDC"/>
          <w:sz w:val="24"/>
          <w:szCs w:val="24"/>
        </w:rPr>
        <w:t>]</w:t>
      </w:r>
    </w:p>
    <w:p w14:paraId="5B31DFD0"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proofErr w:type="spellStart"/>
      <w:r w:rsidRPr="0021196F">
        <w:rPr>
          <w:rFonts w:ascii="Courier New" w:eastAsia="Times New Roman" w:hAnsi="Courier New" w:cs="Courier New"/>
          <w:color w:val="FFFFFF"/>
          <w:sz w:val="24"/>
          <w:szCs w:val="24"/>
        </w:rPr>
        <w:t>label_names</w:t>
      </w:r>
      <w:proofErr w:type="spellEnd"/>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'short'</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'medium'</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'long'</w:t>
      </w:r>
      <w:r w:rsidRPr="0021196F">
        <w:rPr>
          <w:rFonts w:ascii="Courier New" w:eastAsia="Times New Roman" w:hAnsi="Courier New" w:cs="Courier New"/>
          <w:color w:val="DCDCDC"/>
          <w:sz w:val="24"/>
          <w:szCs w:val="24"/>
        </w:rPr>
        <w:t>]</w:t>
      </w:r>
    </w:p>
    <w:p w14:paraId="23640734"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p>
    <w:p w14:paraId="4F752B29"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00C53B"/>
          <w:sz w:val="24"/>
          <w:szCs w:val="24"/>
        </w:rPr>
        <w:t># Create </w:t>
      </w:r>
      <w:proofErr w:type="spellStart"/>
      <w:r w:rsidRPr="0021196F">
        <w:rPr>
          <w:rFonts w:ascii="Courier New" w:eastAsia="Times New Roman" w:hAnsi="Courier New" w:cs="Courier New"/>
          <w:color w:val="00C53B"/>
          <w:sz w:val="24"/>
          <w:szCs w:val="24"/>
        </w:rPr>
        <w:t>wait_type</w:t>
      </w:r>
      <w:proofErr w:type="spellEnd"/>
      <w:r w:rsidRPr="0021196F">
        <w:rPr>
          <w:rFonts w:ascii="Courier New" w:eastAsia="Times New Roman" w:hAnsi="Courier New" w:cs="Courier New"/>
          <w:color w:val="00C53B"/>
          <w:sz w:val="24"/>
          <w:szCs w:val="24"/>
        </w:rPr>
        <w:t> column</w:t>
      </w:r>
    </w:p>
    <w:p w14:paraId="5D05927E"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FFFFFF"/>
          <w:sz w:val="24"/>
          <w:szCs w:val="24"/>
        </w:rPr>
        <w:t>airlines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'wait_type'</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FFFFFF"/>
          <w:sz w:val="24"/>
          <w:szCs w:val="24"/>
        </w:rPr>
        <w:t>pd</w:t>
      </w:r>
      <w:r w:rsidRPr="0021196F">
        <w:rPr>
          <w:rFonts w:ascii="Courier New" w:eastAsia="Times New Roman" w:hAnsi="Courier New" w:cs="Courier New"/>
          <w:color w:val="D4D4D4"/>
          <w:sz w:val="24"/>
          <w:szCs w:val="24"/>
        </w:rPr>
        <w:t>.</w:t>
      </w:r>
      <w:r w:rsidRPr="0021196F">
        <w:rPr>
          <w:rFonts w:ascii="Courier New" w:eastAsia="Times New Roman" w:hAnsi="Courier New" w:cs="Courier New"/>
          <w:color w:val="FFFFFF"/>
          <w:sz w:val="24"/>
          <w:szCs w:val="24"/>
        </w:rPr>
        <w:t>cut</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FFFFFF"/>
          <w:sz w:val="24"/>
          <w:szCs w:val="24"/>
        </w:rPr>
        <w:t>airlines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'wait_min'</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FFFFFF"/>
          <w:sz w:val="24"/>
          <w:szCs w:val="24"/>
        </w:rPr>
        <w:t>bins</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FFFFFF"/>
          <w:sz w:val="24"/>
          <w:szCs w:val="24"/>
        </w:rPr>
        <w:t>label_ranges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FFFFFF"/>
          <w:sz w:val="24"/>
          <w:szCs w:val="24"/>
        </w:rPr>
        <w:t>labels</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FFFFFF"/>
          <w:sz w:val="24"/>
          <w:szCs w:val="24"/>
        </w:rPr>
        <w:t>label_names</w:t>
      </w:r>
      <w:r w:rsidRPr="0021196F">
        <w:rPr>
          <w:rFonts w:ascii="Courier New" w:eastAsia="Times New Roman" w:hAnsi="Courier New" w:cs="Courier New"/>
          <w:color w:val="DCDCDC"/>
          <w:sz w:val="24"/>
          <w:szCs w:val="24"/>
        </w:rPr>
        <w:t>)</w:t>
      </w:r>
    </w:p>
    <w:p w14:paraId="39D1DA5E"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p>
    <w:p w14:paraId="42B325E2"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00C53B"/>
          <w:sz w:val="24"/>
          <w:szCs w:val="24"/>
        </w:rPr>
        <w:t># Create mappings and replace</w:t>
      </w:r>
    </w:p>
    <w:p w14:paraId="6DC131DB"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FFFFFF"/>
          <w:sz w:val="24"/>
          <w:szCs w:val="24"/>
        </w:rPr>
        <w:lastRenderedPageBreak/>
        <w:t>mappings</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'Monday'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'Tuesday'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'Wednesday'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'Thursday'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'Friday'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'Saturday'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'weekend'</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'Sunday'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w:t>
      </w:r>
      <w:r w:rsidRPr="0021196F">
        <w:rPr>
          <w:rFonts w:ascii="Courier New" w:eastAsia="Times New Roman" w:hAnsi="Courier New" w:cs="Courier New"/>
          <w:color w:val="DC4D8B"/>
          <w:sz w:val="24"/>
          <w:szCs w:val="24"/>
        </w:rPr>
        <w:t>'weekend'</w:t>
      </w:r>
      <w:r w:rsidRPr="0021196F">
        <w:rPr>
          <w:rFonts w:ascii="Courier New" w:eastAsia="Times New Roman" w:hAnsi="Courier New" w:cs="Courier New"/>
          <w:color w:val="DCDCDC"/>
          <w:sz w:val="24"/>
          <w:szCs w:val="24"/>
        </w:rPr>
        <w:t>}</w:t>
      </w:r>
    </w:p>
    <w:p w14:paraId="27A287D6"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p>
    <w:p w14:paraId="2141D82A" w14:textId="77777777" w:rsidR="0021196F" w:rsidRPr="0021196F" w:rsidRDefault="0021196F" w:rsidP="0021196F">
      <w:pPr>
        <w:shd w:val="clear" w:color="auto" w:fill="1E1E1E"/>
        <w:spacing w:after="0" w:line="315" w:lineRule="atLeast"/>
        <w:rPr>
          <w:rFonts w:ascii="Courier New" w:eastAsia="Times New Roman" w:hAnsi="Courier New" w:cs="Courier New"/>
          <w:color w:val="D4D4D4"/>
          <w:sz w:val="24"/>
          <w:szCs w:val="24"/>
        </w:rPr>
      </w:pPr>
      <w:r w:rsidRPr="0021196F">
        <w:rPr>
          <w:rFonts w:ascii="Courier New" w:eastAsia="Times New Roman" w:hAnsi="Courier New" w:cs="Courier New"/>
          <w:color w:val="FFFFFF"/>
          <w:sz w:val="24"/>
          <w:szCs w:val="24"/>
        </w:rPr>
        <w:t>airlines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w:t>
      </w:r>
      <w:proofErr w:type="spellStart"/>
      <w:r w:rsidRPr="0021196F">
        <w:rPr>
          <w:rFonts w:ascii="Courier New" w:eastAsia="Times New Roman" w:hAnsi="Courier New" w:cs="Courier New"/>
          <w:color w:val="DC4D8B"/>
          <w:sz w:val="24"/>
          <w:szCs w:val="24"/>
        </w:rPr>
        <w:t>day_week</w:t>
      </w:r>
      <w:proofErr w:type="spellEnd"/>
      <w:r w:rsidRPr="0021196F">
        <w:rPr>
          <w:rFonts w:ascii="Courier New" w:eastAsia="Times New Roman" w:hAnsi="Courier New" w:cs="Courier New"/>
          <w:color w:val="DC4D8B"/>
          <w:sz w:val="24"/>
          <w:szCs w:val="24"/>
        </w:rPr>
        <w:t>'</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 = </w:t>
      </w:r>
      <w:r w:rsidRPr="0021196F">
        <w:rPr>
          <w:rFonts w:ascii="Courier New" w:eastAsia="Times New Roman" w:hAnsi="Courier New" w:cs="Courier New"/>
          <w:color w:val="FFFFFF"/>
          <w:sz w:val="24"/>
          <w:szCs w:val="24"/>
        </w:rPr>
        <w:t>airlines</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C4D8B"/>
          <w:sz w:val="24"/>
          <w:szCs w:val="24"/>
        </w:rPr>
        <w:t>'day'</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D4D4D4"/>
          <w:sz w:val="24"/>
          <w:szCs w:val="24"/>
        </w:rPr>
        <w:t>.</w:t>
      </w:r>
      <w:r w:rsidRPr="0021196F">
        <w:rPr>
          <w:rFonts w:ascii="Courier New" w:eastAsia="Times New Roman" w:hAnsi="Courier New" w:cs="Courier New"/>
          <w:color w:val="FFFFFF"/>
          <w:sz w:val="24"/>
          <w:szCs w:val="24"/>
        </w:rPr>
        <w:t>replace</w:t>
      </w:r>
      <w:r w:rsidRPr="0021196F">
        <w:rPr>
          <w:rFonts w:ascii="Courier New" w:eastAsia="Times New Roman" w:hAnsi="Courier New" w:cs="Courier New"/>
          <w:color w:val="DCDCDC"/>
          <w:sz w:val="24"/>
          <w:szCs w:val="24"/>
        </w:rPr>
        <w:t>(</w:t>
      </w:r>
      <w:r w:rsidRPr="0021196F">
        <w:rPr>
          <w:rFonts w:ascii="Courier New" w:eastAsia="Times New Roman" w:hAnsi="Courier New" w:cs="Courier New"/>
          <w:color w:val="FFFFFF"/>
          <w:sz w:val="24"/>
          <w:szCs w:val="24"/>
        </w:rPr>
        <w:t>mappings</w:t>
      </w:r>
      <w:r w:rsidRPr="0021196F">
        <w:rPr>
          <w:rFonts w:ascii="Courier New" w:eastAsia="Times New Roman" w:hAnsi="Courier New" w:cs="Courier New"/>
          <w:color w:val="DCDCDC"/>
          <w:sz w:val="24"/>
          <w:szCs w:val="24"/>
        </w:rPr>
        <w:t>)</w:t>
      </w:r>
    </w:p>
    <w:p w14:paraId="2E0DED4C" w14:textId="1512B4DE" w:rsidR="004600F9" w:rsidRDefault="004600F9" w:rsidP="008D7417">
      <w:pPr>
        <w:spacing w:before="100" w:beforeAutospacing="1" w:after="100" w:afterAutospacing="1" w:line="240" w:lineRule="auto"/>
      </w:pPr>
    </w:p>
    <w:p w14:paraId="09B16139" w14:textId="3E5B645D" w:rsidR="0021196F" w:rsidRDefault="0021196F" w:rsidP="008D7417">
      <w:pPr>
        <w:spacing w:before="100" w:beforeAutospacing="1" w:after="100" w:afterAutospacing="1" w:line="240" w:lineRule="auto"/>
      </w:pPr>
      <w:proofErr w:type="gramStart"/>
      <w:r>
        <w:t>Awesome</w:t>
      </w:r>
      <w:proofErr w:type="gramEnd"/>
      <w:r>
        <w:t xml:space="preserve"> work! You just created two new categorical variables, that when combined with other columns, could produce really interesting analysis. Don't forget, you can always use an </w:t>
      </w:r>
      <w:r>
        <w:rPr>
          <w:rStyle w:val="HTMLCode"/>
          <w:rFonts w:eastAsiaTheme="minorEastAsia"/>
        </w:rPr>
        <w:t>assert</w:t>
      </w:r>
      <w:r>
        <w:t xml:space="preserve"> statement to check your changes passed.</w:t>
      </w:r>
    </w:p>
    <w:p w14:paraId="05277810" w14:textId="77777777" w:rsidR="00C5253B" w:rsidRDefault="00C5253B" w:rsidP="00C5253B">
      <w:r>
        <w:rPr>
          <w:rStyle w:val="Strong"/>
        </w:rPr>
        <w:t>Daily XP</w:t>
      </w:r>
      <w:r>
        <w:rPr>
          <w:rStyle w:val="css-rfy0dy"/>
          <w:b/>
          <w:bCs/>
        </w:rPr>
        <w:t>900</w:t>
      </w:r>
    </w:p>
    <w:p w14:paraId="5635B329" w14:textId="77777777" w:rsidR="00C5253B" w:rsidRDefault="00C5253B" w:rsidP="00C5253B">
      <w:pPr>
        <w:pStyle w:val="Heading1"/>
      </w:pPr>
      <w:r>
        <w:t>Cleaning text data</w:t>
      </w:r>
    </w:p>
    <w:p w14:paraId="65271252" w14:textId="77777777" w:rsidR="00C5253B" w:rsidRDefault="00C5253B" w:rsidP="00C5253B">
      <w:r>
        <w:rPr>
          <w:rStyle w:val="Strong"/>
        </w:rPr>
        <w:t>50 XP</w:t>
      </w:r>
    </w:p>
    <w:p w14:paraId="26F6B93E" w14:textId="77777777" w:rsidR="00C5253B" w:rsidRDefault="00C5253B" w:rsidP="00C5253B">
      <w:pPr>
        <w:pStyle w:val="Heading2"/>
      </w:pPr>
      <w:r>
        <w:t>1. Cleaning text data</w:t>
      </w:r>
    </w:p>
    <w:p w14:paraId="622D571D" w14:textId="77777777" w:rsidR="00C5253B" w:rsidRDefault="00C5253B" w:rsidP="00C5253B">
      <w:pPr>
        <w:pStyle w:val="NormalWeb"/>
      </w:pPr>
      <w:proofErr w:type="gramStart"/>
      <w:r>
        <w:t>Good job</w:t>
      </w:r>
      <w:proofErr w:type="gramEnd"/>
      <w:r>
        <w:t xml:space="preserve"> on the previous lesson. In the final lesson of this chapter, we'll talk about text data and regular expressions. </w:t>
      </w:r>
    </w:p>
    <w:p w14:paraId="0073DA57" w14:textId="77777777" w:rsidR="00C5253B" w:rsidRDefault="00C5253B" w:rsidP="00C5253B">
      <w:pPr>
        <w:pStyle w:val="Heading2"/>
      </w:pPr>
      <w:r>
        <w:t>2. What is text data?</w:t>
      </w:r>
    </w:p>
    <w:p w14:paraId="778BF72C" w14:textId="77777777" w:rsidR="00C5253B" w:rsidRDefault="00C5253B" w:rsidP="00C5253B">
      <w:pPr>
        <w:pStyle w:val="NormalWeb"/>
      </w:pPr>
      <w:r>
        <w:t xml:space="preserve">Text data is one of the most common types of data types. Examples of it range from names, phone numbers, addresses, emails and more. Common text data problems include handling inconsistencies, making sure text data is of a certain length, typos and others. </w:t>
      </w:r>
    </w:p>
    <w:p w14:paraId="4F963C56" w14:textId="77777777" w:rsidR="00C5253B" w:rsidRDefault="00C5253B" w:rsidP="00C5253B">
      <w:pPr>
        <w:pStyle w:val="Heading2"/>
      </w:pPr>
      <w:r>
        <w:t>3. Example</w:t>
      </w:r>
    </w:p>
    <w:p w14:paraId="51957D18" w14:textId="77777777" w:rsidR="00C5253B" w:rsidRDefault="00C5253B" w:rsidP="00C5253B">
      <w:pPr>
        <w:pStyle w:val="NormalWeb"/>
      </w:pPr>
      <w:r>
        <w:t xml:space="preserve">Let's take a look at the following example. Here's a </w:t>
      </w:r>
      <w:proofErr w:type="spellStart"/>
      <w:r>
        <w:t>DataFrame</w:t>
      </w:r>
      <w:proofErr w:type="spellEnd"/>
      <w:r>
        <w:t xml:space="preserve"> named phones containing the full name and phone numbers of individuals. Both are string columns. Notice the phone number column. </w:t>
      </w:r>
    </w:p>
    <w:p w14:paraId="6EECD0FE" w14:textId="77777777" w:rsidR="00C5253B" w:rsidRDefault="00C5253B" w:rsidP="00C5253B">
      <w:pPr>
        <w:pStyle w:val="Heading2"/>
      </w:pPr>
      <w:r>
        <w:t>4. Example</w:t>
      </w:r>
    </w:p>
    <w:p w14:paraId="0E1A80DC" w14:textId="77777777" w:rsidR="00C5253B" w:rsidRDefault="00C5253B" w:rsidP="00C5253B">
      <w:pPr>
        <w:pStyle w:val="NormalWeb"/>
      </w:pPr>
      <w:r>
        <w:t xml:space="preserve">We can see that there are phone number values, that begin with 00 or +. We also see that there is one entry where the phone number is 4 digits, which is non-existent. Furthermore, we can see that there are dashes across the phone number column. If we wanted to feed these phone numbers into an automated call system, or create a report discussing the distribution of users by area code, we couldn't really do so without uniform phone numbers. </w:t>
      </w:r>
    </w:p>
    <w:p w14:paraId="29CE30A5" w14:textId="77777777" w:rsidR="00C5253B" w:rsidRDefault="00C5253B" w:rsidP="00C5253B">
      <w:pPr>
        <w:pStyle w:val="Heading2"/>
      </w:pPr>
      <w:r>
        <w:lastRenderedPageBreak/>
        <w:t>5. Example</w:t>
      </w:r>
    </w:p>
    <w:p w14:paraId="662CF0AC" w14:textId="77777777" w:rsidR="00C5253B" w:rsidRDefault="00C5253B" w:rsidP="00C5253B">
      <w:pPr>
        <w:pStyle w:val="NormalWeb"/>
      </w:pPr>
      <w:r>
        <w:t xml:space="preserve">Ideally, we'd want </w:t>
      </w:r>
      <w:proofErr w:type="gramStart"/>
      <w:r>
        <w:t>to</w:t>
      </w:r>
      <w:proofErr w:type="gramEnd"/>
      <w:r>
        <w:t xml:space="preserve"> the phone number column as such. Where all phone numbers are aligned to begin with 00, where any number below the 10 digit value is replaced with </w:t>
      </w:r>
      <w:proofErr w:type="spellStart"/>
      <w:r>
        <w:t>NaN</w:t>
      </w:r>
      <w:proofErr w:type="spellEnd"/>
      <w:r>
        <w:t xml:space="preserve"> to represent a missing value, and where all dashes have been removed. </w:t>
      </w:r>
      <w:proofErr w:type="gramStart"/>
      <w:r>
        <w:t>Let's</w:t>
      </w:r>
      <w:proofErr w:type="gramEnd"/>
      <w:r>
        <w:t xml:space="preserve"> see how that's done! </w:t>
      </w:r>
    </w:p>
    <w:p w14:paraId="6519E24E" w14:textId="77777777" w:rsidR="00C5253B" w:rsidRDefault="00C5253B" w:rsidP="00C5253B">
      <w:pPr>
        <w:pStyle w:val="Heading2"/>
      </w:pPr>
      <w:r>
        <w:t>6. Fixing the phone number column</w:t>
      </w:r>
    </w:p>
    <w:p w14:paraId="2D0BB2CA" w14:textId="77777777" w:rsidR="00C5253B" w:rsidRDefault="00C5253B" w:rsidP="00C5253B">
      <w:pPr>
        <w:pStyle w:val="NormalWeb"/>
      </w:pPr>
      <w:r>
        <w:t>Let's first begin by replacing the plus sign with 00</w:t>
      </w:r>
      <w:proofErr w:type="gramStart"/>
      <w:r>
        <w:t>, to</w:t>
      </w:r>
      <w:proofErr w:type="gramEnd"/>
      <w:r>
        <w:t xml:space="preserve"> do this, we use the dot str dot replace method which takes in two values, the string being replaced, which is in this case the plus sign and the string to replace it with which is in this case 00. We can see that the column has been updated. </w:t>
      </w:r>
    </w:p>
    <w:p w14:paraId="34D6AACD" w14:textId="77777777" w:rsidR="00C5253B" w:rsidRDefault="00C5253B" w:rsidP="00C5253B">
      <w:pPr>
        <w:pStyle w:val="Heading2"/>
      </w:pPr>
      <w:r>
        <w:t>7. Fixing the phone number column</w:t>
      </w:r>
    </w:p>
    <w:p w14:paraId="2A6355E3" w14:textId="77777777" w:rsidR="00C5253B" w:rsidRDefault="00C5253B" w:rsidP="00C5253B">
      <w:pPr>
        <w:pStyle w:val="NormalWeb"/>
      </w:pPr>
      <w:r>
        <w:t xml:space="preserve">We use the same exact technique to remove the dashes, by replacing the dash symbol with an empty string. </w:t>
      </w:r>
    </w:p>
    <w:p w14:paraId="3FE2B005" w14:textId="77777777" w:rsidR="00C5253B" w:rsidRDefault="00C5253B" w:rsidP="00C5253B">
      <w:pPr>
        <w:pStyle w:val="Heading2"/>
      </w:pPr>
      <w:r>
        <w:t>8. Fixing the phone number column</w:t>
      </w:r>
    </w:p>
    <w:p w14:paraId="76877F63" w14:textId="77777777" w:rsidR="00C5253B" w:rsidRDefault="00C5253B" w:rsidP="00C5253B">
      <w:pPr>
        <w:pStyle w:val="NormalWeb"/>
      </w:pPr>
      <w:r>
        <w:t xml:space="preserve">Now finally we're going to replace all phone numbers below 10 digits to </w:t>
      </w:r>
      <w:proofErr w:type="spellStart"/>
      <w:r>
        <w:t>NaN</w:t>
      </w:r>
      <w:proofErr w:type="spellEnd"/>
      <w:r>
        <w:t xml:space="preserve">. We can do this by chaining the Phone number column with the dot str dot </w:t>
      </w:r>
      <w:proofErr w:type="spellStart"/>
      <w:proofErr w:type="gramStart"/>
      <w:r>
        <w:t>len</w:t>
      </w:r>
      <w:proofErr w:type="spellEnd"/>
      <w:proofErr w:type="gramEnd"/>
      <w:r>
        <w:t xml:space="preserve"> method, which returns the string length of each row in the column. We can then use the dot loc method, to index rows where digits </w:t>
      </w:r>
      <w:proofErr w:type="gramStart"/>
      <w:r>
        <w:t>is</w:t>
      </w:r>
      <w:proofErr w:type="gramEnd"/>
      <w:r>
        <w:t xml:space="preserve"> below 10, and replace the value of Phone number with </w:t>
      </w:r>
      <w:proofErr w:type="spellStart"/>
      <w:r>
        <w:t>numpy's</w:t>
      </w:r>
      <w:proofErr w:type="spellEnd"/>
      <w:r>
        <w:t xml:space="preserve"> nan object, which is here imported as np. </w:t>
      </w:r>
    </w:p>
    <w:p w14:paraId="472EF56C" w14:textId="77777777" w:rsidR="00C5253B" w:rsidRDefault="00C5253B" w:rsidP="00C5253B">
      <w:pPr>
        <w:pStyle w:val="Heading2"/>
      </w:pPr>
      <w:r>
        <w:t>9. Fixing the phone number column</w:t>
      </w:r>
    </w:p>
    <w:p w14:paraId="6F89FED5" w14:textId="77777777" w:rsidR="00C5253B" w:rsidRDefault="00C5253B" w:rsidP="00C5253B">
      <w:pPr>
        <w:pStyle w:val="NormalWeb"/>
      </w:pPr>
      <w:r>
        <w:t xml:space="preserve">We can also write assert statements to test whether the phone number column has a specific </w:t>
      </w:r>
      <w:proofErr w:type="spellStart"/>
      <w:r>
        <w:t>length,and</w:t>
      </w:r>
      <w:proofErr w:type="spellEnd"/>
      <w:r>
        <w:t xml:space="preserve"> whether it contains the symbols we removed. The first assert statement tests that the minimum length of the strings in the phone number column, found through str dot </w:t>
      </w:r>
      <w:proofErr w:type="spellStart"/>
      <w:r>
        <w:t>len</w:t>
      </w:r>
      <w:proofErr w:type="spellEnd"/>
      <w:r>
        <w:t xml:space="preserve">, is bigger than or equal to 10. In the second assert statement, we use the str dot contains method to test whether the phone number column contains a specific pattern. It returns a series of </w:t>
      </w:r>
      <w:proofErr w:type="spellStart"/>
      <w:r>
        <w:t>booleans</w:t>
      </w:r>
      <w:proofErr w:type="spellEnd"/>
      <w:r>
        <w:t xml:space="preserve"> for that are True for matches and False for non-matches. We set the pattern plus bar pipe minus, the bar pipe here is basically an or statement, so we're trying to find matches for either </w:t>
      </w:r>
      <w:proofErr w:type="gramStart"/>
      <w:r>
        <w:t>symbols</w:t>
      </w:r>
      <w:proofErr w:type="gramEnd"/>
      <w:r>
        <w:t xml:space="preserve">. We chain it with the any method which returns True if any element in the output of our dot-str-contains is True, and test whether the it returns False. </w:t>
      </w:r>
    </w:p>
    <w:p w14:paraId="1C021FFA" w14:textId="77777777" w:rsidR="00C5253B" w:rsidRDefault="00C5253B" w:rsidP="00C5253B">
      <w:pPr>
        <w:pStyle w:val="Heading2"/>
      </w:pPr>
      <w:r>
        <w:t>10. But what about more complicated examples?</w:t>
      </w:r>
    </w:p>
    <w:p w14:paraId="18917132" w14:textId="77777777" w:rsidR="00C5253B" w:rsidRDefault="00C5253B" w:rsidP="00C5253B">
      <w:pPr>
        <w:pStyle w:val="NormalWeb"/>
      </w:pPr>
      <w:r>
        <w:t xml:space="preserve">But what about more complicated examples? How can we clean a phone number column that looks like this for example? Where phone numbers can contain a range of symbols from plus signs, dashes, parenthesis and maybe more. This is where regular expressions come in. Regular expressions give us the ability to search for any pattern in text data, like only digits for example. They are like control + find in your browser, but way more dynamic and robust. </w:t>
      </w:r>
    </w:p>
    <w:p w14:paraId="1EB0478F" w14:textId="77777777" w:rsidR="00C5253B" w:rsidRDefault="00C5253B" w:rsidP="00C5253B">
      <w:pPr>
        <w:pStyle w:val="Heading2"/>
      </w:pPr>
      <w:r>
        <w:lastRenderedPageBreak/>
        <w:t>11. Regular expressions in action</w:t>
      </w:r>
    </w:p>
    <w:p w14:paraId="6BB5FBDC" w14:textId="77777777" w:rsidR="00C5253B" w:rsidRDefault="00C5253B" w:rsidP="00C5253B">
      <w:pPr>
        <w:pStyle w:val="NormalWeb"/>
      </w:pPr>
      <w:proofErr w:type="gramStart"/>
      <w:r>
        <w:t>Let's</w:t>
      </w:r>
      <w:proofErr w:type="gramEnd"/>
      <w:r>
        <w:t xml:space="preserve"> a look at this example. Here we are </w:t>
      </w:r>
      <w:proofErr w:type="gramStart"/>
      <w:r>
        <w:t>attempting</w:t>
      </w:r>
      <w:proofErr w:type="gramEnd"/>
      <w:r>
        <w:t xml:space="preserve"> </w:t>
      </w:r>
      <w:proofErr w:type="gramStart"/>
      <w:r>
        <w:t>to only</w:t>
      </w:r>
      <w:proofErr w:type="gramEnd"/>
      <w:r>
        <w:t xml:space="preserve"> extract digits from the phone number column. To do this, we use the dot str dot replace method with the pattern we want to replace with an empty string. Notice the pattern fed into the method. This is essentially us telling pandas to replace anything that is not a digit with nothing. We won't get into the specifics of regular expressions, and how to construct them, but they are immensely useful for difficult string cleaning tasks, so make sure to check out </w:t>
      </w:r>
      <w:proofErr w:type="spellStart"/>
      <w:r>
        <w:t>DataCamp's</w:t>
      </w:r>
      <w:proofErr w:type="spellEnd"/>
      <w:r>
        <w:t xml:space="preserve"> course library on regular expressions. </w:t>
      </w:r>
    </w:p>
    <w:p w14:paraId="3F8C08A1" w14:textId="77777777" w:rsidR="00C5253B" w:rsidRDefault="00C5253B" w:rsidP="00C5253B">
      <w:pPr>
        <w:pStyle w:val="Heading2"/>
      </w:pPr>
      <w:r>
        <w:t xml:space="preserve">12. </w:t>
      </w:r>
      <w:proofErr w:type="gramStart"/>
      <w:r>
        <w:t>Let's</w:t>
      </w:r>
      <w:proofErr w:type="gramEnd"/>
      <w:r>
        <w:t xml:space="preserve"> practice!</w:t>
      </w:r>
    </w:p>
    <w:p w14:paraId="7A33DCEE" w14:textId="77777777" w:rsidR="00C5253B" w:rsidRDefault="00C5253B" w:rsidP="00C5253B">
      <w:pPr>
        <w:pStyle w:val="NormalWeb"/>
      </w:pPr>
      <w:r>
        <w:t xml:space="preserve">Now that we know how to clean text data, let's get to practice! </w:t>
      </w:r>
    </w:p>
    <w:p w14:paraId="06C3926B" w14:textId="77777777" w:rsidR="00A51BEA" w:rsidRDefault="00A51BEA" w:rsidP="00A51BEA">
      <w:r>
        <w:rPr>
          <w:rStyle w:val="Strong"/>
        </w:rPr>
        <w:t>Daily XP</w:t>
      </w:r>
      <w:r>
        <w:rPr>
          <w:rStyle w:val="css-rfy0dy"/>
          <w:b/>
          <w:bCs/>
        </w:rPr>
        <w:t>950</w:t>
      </w:r>
    </w:p>
    <w:p w14:paraId="17D4CB38" w14:textId="77777777" w:rsidR="00A51BEA" w:rsidRDefault="00A51BEA" w:rsidP="00A51BEA">
      <w:pPr>
        <w:pStyle w:val="Heading5"/>
      </w:pPr>
      <w:r>
        <w:t>Exercise</w:t>
      </w:r>
    </w:p>
    <w:p w14:paraId="5984ED99" w14:textId="77777777" w:rsidR="00A51BEA" w:rsidRDefault="00A51BEA" w:rsidP="00A51BEA">
      <w:pPr>
        <w:pStyle w:val="Heading5"/>
      </w:pPr>
      <w:r>
        <w:t>Exercise</w:t>
      </w:r>
    </w:p>
    <w:p w14:paraId="5B9BE0A5" w14:textId="77777777" w:rsidR="00A51BEA" w:rsidRDefault="00A51BEA" w:rsidP="00A51BEA">
      <w:pPr>
        <w:pStyle w:val="Heading1"/>
      </w:pPr>
      <w:r>
        <w:t>Removing titles and taking names</w:t>
      </w:r>
    </w:p>
    <w:p w14:paraId="06060086" w14:textId="77777777" w:rsidR="00A51BEA" w:rsidRDefault="00A51BEA" w:rsidP="00A51BEA">
      <w:pPr>
        <w:pStyle w:val="NormalWeb"/>
      </w:pPr>
      <w:r>
        <w:t xml:space="preserve">While collecting survey respondent metadata in the </w:t>
      </w:r>
      <w:proofErr w:type="gramStart"/>
      <w:r>
        <w:rPr>
          <w:rStyle w:val="HTMLCode"/>
        </w:rPr>
        <w:t>airlines</w:t>
      </w:r>
      <w:proofErr w:type="gramEnd"/>
      <w:r>
        <w:t xml:space="preserve"> </w:t>
      </w:r>
      <w:proofErr w:type="spellStart"/>
      <w:r>
        <w:t>DataFrame</w:t>
      </w:r>
      <w:proofErr w:type="spellEnd"/>
      <w:r>
        <w:t xml:space="preserve">, the full name of respondents was saved in the </w:t>
      </w:r>
      <w:proofErr w:type="spellStart"/>
      <w:r>
        <w:rPr>
          <w:rStyle w:val="HTMLCode"/>
        </w:rPr>
        <w:t>full_name</w:t>
      </w:r>
      <w:proofErr w:type="spellEnd"/>
      <w:r>
        <w:t xml:space="preserve"> column. However upon closer inspection, you found that a lot of the different names are prefixed by honorifics such as </w:t>
      </w:r>
      <w:r>
        <w:rPr>
          <w:rStyle w:val="HTMLCode"/>
        </w:rPr>
        <w:t>"Dr."</w:t>
      </w:r>
      <w:r>
        <w:t xml:space="preserve">, </w:t>
      </w:r>
      <w:r>
        <w:rPr>
          <w:rStyle w:val="HTMLCode"/>
        </w:rPr>
        <w:t>"Mr."</w:t>
      </w:r>
      <w:r>
        <w:t xml:space="preserve">, </w:t>
      </w:r>
      <w:r>
        <w:rPr>
          <w:rStyle w:val="HTMLCode"/>
        </w:rPr>
        <w:t>"Ms."</w:t>
      </w:r>
      <w:r>
        <w:t xml:space="preserve"> and </w:t>
      </w:r>
      <w:r>
        <w:rPr>
          <w:rStyle w:val="HTMLCode"/>
        </w:rPr>
        <w:t>"Miss"</w:t>
      </w:r>
      <w:r>
        <w:t xml:space="preserve">. </w:t>
      </w:r>
    </w:p>
    <w:p w14:paraId="2F4EBB58" w14:textId="77777777" w:rsidR="00A51BEA" w:rsidRDefault="00A51BEA" w:rsidP="00A51BEA">
      <w:pPr>
        <w:pStyle w:val="NormalWeb"/>
      </w:pPr>
      <w:r>
        <w:t xml:space="preserve">Your ultimate objective is to create two new columns named </w:t>
      </w:r>
      <w:proofErr w:type="spellStart"/>
      <w:r>
        <w:rPr>
          <w:rStyle w:val="HTMLCode"/>
        </w:rPr>
        <w:t>first_name</w:t>
      </w:r>
      <w:proofErr w:type="spellEnd"/>
      <w:r>
        <w:t xml:space="preserve"> and </w:t>
      </w:r>
      <w:proofErr w:type="spellStart"/>
      <w:r>
        <w:rPr>
          <w:rStyle w:val="HTMLCode"/>
        </w:rPr>
        <w:t>last_name</w:t>
      </w:r>
      <w:proofErr w:type="spellEnd"/>
      <w:r>
        <w:t>, containing the first and last names of respondents respectively. Before doing so however, you need to remove honorifics.</w:t>
      </w:r>
    </w:p>
    <w:p w14:paraId="7A75EE51" w14:textId="77777777" w:rsidR="00A51BEA" w:rsidRDefault="00A51BEA" w:rsidP="00A51BEA">
      <w:pPr>
        <w:pStyle w:val="NormalWeb"/>
      </w:pPr>
      <w:r>
        <w:t xml:space="preserve">The </w:t>
      </w:r>
      <w:proofErr w:type="gramStart"/>
      <w:r>
        <w:rPr>
          <w:rStyle w:val="HTMLCode"/>
        </w:rPr>
        <w:t>airlines</w:t>
      </w:r>
      <w:proofErr w:type="gramEnd"/>
      <w:r>
        <w:t xml:space="preserve"> </w:t>
      </w:r>
      <w:proofErr w:type="spellStart"/>
      <w:r>
        <w:t>DataFrame</w:t>
      </w:r>
      <w:proofErr w:type="spellEnd"/>
      <w:r>
        <w:t xml:space="preserve"> is in your environment, alongside </w:t>
      </w:r>
      <w:r>
        <w:rPr>
          <w:rStyle w:val="HTMLCode"/>
        </w:rPr>
        <w:t>pandas</w:t>
      </w:r>
      <w:r>
        <w:t xml:space="preserve"> as </w:t>
      </w:r>
      <w:r>
        <w:rPr>
          <w:rStyle w:val="HTMLCode"/>
        </w:rPr>
        <w:t>pd.</w:t>
      </w:r>
    </w:p>
    <w:p w14:paraId="194480FB" w14:textId="77777777" w:rsidR="00A51BEA" w:rsidRDefault="00A51BEA" w:rsidP="00A51BEA">
      <w:pPr>
        <w:pStyle w:val="Heading5"/>
      </w:pPr>
      <w:r>
        <w:t>Instructions</w:t>
      </w:r>
    </w:p>
    <w:p w14:paraId="7414D1DB" w14:textId="77777777" w:rsidR="00A51BEA" w:rsidRDefault="00A51BEA" w:rsidP="00A51BEA">
      <w:r>
        <w:rPr>
          <w:rStyle w:val="Strong"/>
        </w:rPr>
        <w:t>100 XP</w:t>
      </w:r>
    </w:p>
    <w:p w14:paraId="5DC3B2FF" w14:textId="77777777" w:rsidR="00A51BEA" w:rsidRDefault="00A51BEA" w:rsidP="00A51BEA">
      <w:pPr>
        <w:numPr>
          <w:ilvl w:val="0"/>
          <w:numId w:val="33"/>
        </w:numPr>
        <w:spacing w:before="100" w:beforeAutospacing="1" w:after="100" w:afterAutospacing="1" w:line="240" w:lineRule="auto"/>
      </w:pPr>
      <w:r>
        <w:t xml:space="preserve">Remove </w:t>
      </w:r>
      <w:r>
        <w:rPr>
          <w:rStyle w:val="HTMLCode"/>
          <w:rFonts w:eastAsiaTheme="minorEastAsia"/>
        </w:rPr>
        <w:t>"Dr."</w:t>
      </w:r>
      <w:r>
        <w:t xml:space="preserve">, </w:t>
      </w:r>
      <w:r>
        <w:rPr>
          <w:rStyle w:val="HTMLCode"/>
          <w:rFonts w:eastAsiaTheme="minorEastAsia"/>
        </w:rPr>
        <w:t>"Mr."</w:t>
      </w:r>
      <w:r>
        <w:t xml:space="preserve">, </w:t>
      </w:r>
      <w:r>
        <w:rPr>
          <w:rStyle w:val="HTMLCode"/>
          <w:rFonts w:eastAsiaTheme="minorEastAsia"/>
        </w:rPr>
        <w:t>"Miss"</w:t>
      </w:r>
      <w:r>
        <w:t xml:space="preserve"> and </w:t>
      </w:r>
      <w:r>
        <w:rPr>
          <w:rStyle w:val="HTMLCode"/>
          <w:rFonts w:eastAsiaTheme="minorEastAsia"/>
        </w:rPr>
        <w:t>"Ms."</w:t>
      </w:r>
      <w:r>
        <w:t xml:space="preserve"> from </w:t>
      </w:r>
      <w:proofErr w:type="spellStart"/>
      <w:r>
        <w:rPr>
          <w:rStyle w:val="HTMLCode"/>
          <w:rFonts w:eastAsiaTheme="minorEastAsia"/>
        </w:rPr>
        <w:t>full_name</w:t>
      </w:r>
      <w:proofErr w:type="spellEnd"/>
      <w:r>
        <w:t xml:space="preserve"> by replacing them with an empty string </w:t>
      </w:r>
      <w:r>
        <w:rPr>
          <w:rStyle w:val="HTMLCode"/>
          <w:rFonts w:eastAsiaTheme="minorEastAsia"/>
        </w:rPr>
        <w:t>""</w:t>
      </w:r>
      <w:r>
        <w:t xml:space="preserve"> in that order.</w:t>
      </w:r>
    </w:p>
    <w:p w14:paraId="37B6C4F7" w14:textId="77777777" w:rsidR="00A51BEA" w:rsidRDefault="00A51BEA" w:rsidP="00A51BEA">
      <w:pPr>
        <w:numPr>
          <w:ilvl w:val="0"/>
          <w:numId w:val="33"/>
        </w:numPr>
        <w:spacing w:before="100" w:beforeAutospacing="1" w:after="100" w:afterAutospacing="1" w:line="240" w:lineRule="auto"/>
      </w:pPr>
      <w:r>
        <w:t xml:space="preserve">Run the </w:t>
      </w:r>
      <w:r>
        <w:rPr>
          <w:rStyle w:val="HTMLCode"/>
          <w:rFonts w:eastAsiaTheme="minorEastAsia"/>
        </w:rPr>
        <w:t>assert</w:t>
      </w:r>
      <w:r>
        <w:t xml:space="preserve"> statement using </w:t>
      </w:r>
      <w:r>
        <w:rPr>
          <w:rStyle w:val="HTMLCode"/>
          <w:rFonts w:eastAsiaTheme="minorEastAsia"/>
        </w:rPr>
        <w:t>.</w:t>
      </w:r>
      <w:proofErr w:type="spellStart"/>
      <w:r>
        <w:rPr>
          <w:rStyle w:val="HTMLCode"/>
          <w:rFonts w:eastAsiaTheme="minorEastAsia"/>
        </w:rPr>
        <w:t>str.contains</w:t>
      </w:r>
      <w:proofErr w:type="spellEnd"/>
      <w:r>
        <w:rPr>
          <w:rStyle w:val="HTMLCode"/>
          <w:rFonts w:eastAsiaTheme="minorEastAsia"/>
        </w:rPr>
        <w:t>()</w:t>
      </w:r>
      <w:r>
        <w:t xml:space="preserve"> that tests whether </w:t>
      </w:r>
      <w:proofErr w:type="spellStart"/>
      <w:r>
        <w:rPr>
          <w:rStyle w:val="HTMLCode"/>
          <w:rFonts w:eastAsiaTheme="minorEastAsia"/>
        </w:rPr>
        <w:t>full_name</w:t>
      </w:r>
      <w:proofErr w:type="spellEnd"/>
      <w:r>
        <w:t xml:space="preserve"> still contains any of the honorifics.</w:t>
      </w:r>
    </w:p>
    <w:p w14:paraId="76938393"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Replace "Dr." with empty string ""</w:t>
      </w:r>
    </w:p>
    <w:p w14:paraId="142BA74D"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FFFFFF"/>
          <w:sz w:val="24"/>
          <w:szCs w:val="24"/>
        </w:rPr>
        <w:t>airlines</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'full_name'</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 = </w:t>
      </w:r>
      <w:r w:rsidRPr="00A51BEA">
        <w:rPr>
          <w:rFonts w:ascii="Courier New" w:eastAsia="Times New Roman" w:hAnsi="Courier New" w:cs="Courier New"/>
          <w:color w:val="FFFFFF"/>
          <w:sz w:val="24"/>
          <w:szCs w:val="24"/>
        </w:rPr>
        <w:t>airlines</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'full_name'</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w:t>
      </w:r>
      <w:r w:rsidRPr="00A51BEA">
        <w:rPr>
          <w:rFonts w:ascii="Courier New" w:eastAsia="Times New Roman" w:hAnsi="Courier New" w:cs="Courier New"/>
          <w:color w:val="FFFFFF"/>
          <w:sz w:val="24"/>
          <w:szCs w:val="24"/>
        </w:rPr>
        <w:t>____</w:t>
      </w:r>
      <w:r w:rsidRPr="00A51BEA">
        <w:rPr>
          <w:rFonts w:ascii="Courier New" w:eastAsia="Times New Roman" w:hAnsi="Courier New" w:cs="Courier New"/>
          <w:color w:val="D4D4D4"/>
          <w:sz w:val="24"/>
          <w:szCs w:val="24"/>
        </w:rPr>
        <w:t>.</w:t>
      </w:r>
      <w:r w:rsidRPr="00A51BEA">
        <w:rPr>
          <w:rFonts w:ascii="Courier New" w:eastAsia="Times New Roman" w:hAnsi="Courier New" w:cs="Courier New"/>
          <w:color w:val="FFFFFF"/>
          <w:sz w:val="24"/>
          <w:szCs w:val="24"/>
        </w:rPr>
        <w:t>____</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"____"</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w:t>
      </w:r>
      <w:r w:rsidRPr="00A51BEA">
        <w:rPr>
          <w:rFonts w:ascii="Courier New" w:eastAsia="Times New Roman" w:hAnsi="Courier New" w:cs="Courier New"/>
          <w:color w:val="DCDCDC"/>
          <w:sz w:val="24"/>
          <w:szCs w:val="24"/>
        </w:rPr>
        <w:t>)</w:t>
      </w:r>
    </w:p>
    <w:p w14:paraId="69BDE30D"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p>
    <w:p w14:paraId="34BC5EC3"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Replace "Mr." with empty string ""</w:t>
      </w:r>
    </w:p>
    <w:p w14:paraId="398C2E0A"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FFFFFF"/>
          <w:sz w:val="24"/>
          <w:szCs w:val="24"/>
        </w:rPr>
        <w:t>airlines</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w:t>
      </w:r>
      <w:proofErr w:type="spellStart"/>
      <w:r w:rsidRPr="00A51BEA">
        <w:rPr>
          <w:rFonts w:ascii="Courier New" w:eastAsia="Times New Roman" w:hAnsi="Courier New" w:cs="Courier New"/>
          <w:color w:val="DC4D8B"/>
          <w:sz w:val="24"/>
          <w:szCs w:val="24"/>
        </w:rPr>
        <w:t>full_name</w:t>
      </w:r>
      <w:proofErr w:type="spellEnd"/>
      <w:r w:rsidRPr="00A51BEA">
        <w:rPr>
          <w:rFonts w:ascii="Courier New" w:eastAsia="Times New Roman" w:hAnsi="Courier New" w:cs="Courier New"/>
          <w:color w:val="DC4D8B"/>
          <w:sz w:val="24"/>
          <w:szCs w:val="24"/>
        </w:rPr>
        <w:t>'</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 = </w:t>
      </w:r>
      <w:r w:rsidRPr="00A51BEA">
        <w:rPr>
          <w:rFonts w:ascii="Courier New" w:eastAsia="Times New Roman" w:hAnsi="Courier New" w:cs="Courier New"/>
          <w:color w:val="FFFFFF"/>
          <w:sz w:val="24"/>
          <w:szCs w:val="24"/>
        </w:rPr>
        <w:t>____</w:t>
      </w:r>
    </w:p>
    <w:p w14:paraId="51CF0F3F"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p>
    <w:p w14:paraId="0F88C705"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Replace "Miss" with empty string ""</w:t>
      </w:r>
    </w:p>
    <w:p w14:paraId="0D47CA36"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FFFFFF"/>
          <w:sz w:val="24"/>
          <w:szCs w:val="24"/>
        </w:rPr>
        <w:t>____</w:t>
      </w:r>
    </w:p>
    <w:p w14:paraId="1625205C"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p>
    <w:p w14:paraId="29571961"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Replace "Ms." with empty string ""</w:t>
      </w:r>
    </w:p>
    <w:p w14:paraId="0D755B4F"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FFFFFF"/>
          <w:sz w:val="24"/>
          <w:szCs w:val="24"/>
        </w:rPr>
        <w:t>____</w:t>
      </w:r>
    </w:p>
    <w:p w14:paraId="6A3C9A99"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p>
    <w:p w14:paraId="3203C290"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C53B"/>
          <w:sz w:val="24"/>
          <w:szCs w:val="24"/>
        </w:rPr>
        <w:t># Assert that </w:t>
      </w:r>
      <w:proofErr w:type="spellStart"/>
      <w:r w:rsidRPr="00A51BEA">
        <w:rPr>
          <w:rFonts w:ascii="Courier New" w:eastAsia="Times New Roman" w:hAnsi="Courier New" w:cs="Courier New"/>
          <w:color w:val="00C53B"/>
          <w:sz w:val="24"/>
          <w:szCs w:val="24"/>
        </w:rPr>
        <w:t>full_name</w:t>
      </w:r>
      <w:proofErr w:type="spellEnd"/>
      <w:r w:rsidRPr="00A51BEA">
        <w:rPr>
          <w:rFonts w:ascii="Courier New" w:eastAsia="Times New Roman" w:hAnsi="Courier New" w:cs="Courier New"/>
          <w:color w:val="00C53B"/>
          <w:sz w:val="24"/>
          <w:szCs w:val="24"/>
        </w:rPr>
        <w:t> has no honorifics</w:t>
      </w:r>
    </w:p>
    <w:p w14:paraId="554BE621" w14:textId="77777777" w:rsidR="00A51BEA" w:rsidRPr="00A51BEA" w:rsidRDefault="00A51BEA" w:rsidP="00A51BEA">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A51BEA">
        <w:rPr>
          <w:rFonts w:ascii="Courier New" w:eastAsia="Times New Roman" w:hAnsi="Courier New" w:cs="Courier New"/>
          <w:color w:val="009BD8"/>
          <w:sz w:val="24"/>
          <w:szCs w:val="24"/>
        </w:rPr>
        <w:t>assert</w:t>
      </w:r>
      <w:r w:rsidRPr="00A51BEA">
        <w:rPr>
          <w:rFonts w:ascii="Courier New" w:eastAsia="Times New Roman" w:hAnsi="Courier New" w:cs="Courier New"/>
          <w:color w:val="D4D4D4"/>
          <w:sz w:val="24"/>
          <w:szCs w:val="24"/>
        </w:rPr>
        <w:t> </w:t>
      </w:r>
      <w:r w:rsidRPr="00A51BEA">
        <w:rPr>
          <w:rFonts w:ascii="Courier New" w:eastAsia="Times New Roman" w:hAnsi="Courier New" w:cs="Courier New"/>
          <w:color w:val="FFFFFF"/>
          <w:sz w:val="24"/>
          <w:szCs w:val="24"/>
        </w:rPr>
        <w:t>airlines</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'full_name'</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w:t>
      </w:r>
      <w:proofErr w:type="gramStart"/>
      <w:r w:rsidRPr="00A51BEA">
        <w:rPr>
          <w:rFonts w:ascii="Courier New" w:eastAsia="Times New Roman" w:hAnsi="Courier New" w:cs="Courier New"/>
          <w:color w:val="009BD8"/>
          <w:sz w:val="24"/>
          <w:szCs w:val="24"/>
        </w:rPr>
        <w:t>str</w:t>
      </w:r>
      <w:r w:rsidRPr="00A51BEA">
        <w:rPr>
          <w:rFonts w:ascii="Courier New" w:eastAsia="Times New Roman" w:hAnsi="Courier New" w:cs="Courier New"/>
          <w:color w:val="D4D4D4"/>
          <w:sz w:val="24"/>
          <w:szCs w:val="24"/>
        </w:rPr>
        <w:t>.</w:t>
      </w:r>
      <w:r w:rsidRPr="00A51BEA">
        <w:rPr>
          <w:rFonts w:ascii="Courier New" w:eastAsia="Times New Roman" w:hAnsi="Courier New" w:cs="Courier New"/>
          <w:color w:val="FFFFFF"/>
          <w:sz w:val="24"/>
          <w:szCs w:val="24"/>
        </w:rPr>
        <w:t>contains</w:t>
      </w:r>
      <w:proofErr w:type="gramEnd"/>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C4D8B"/>
          <w:sz w:val="24"/>
          <w:szCs w:val="24"/>
        </w:rPr>
        <w:t>'Ms.|Mr.|Miss|Dr.'</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w:t>
      </w:r>
      <w:r w:rsidRPr="00A51BEA">
        <w:rPr>
          <w:rFonts w:ascii="Courier New" w:eastAsia="Times New Roman" w:hAnsi="Courier New" w:cs="Courier New"/>
          <w:color w:val="009BD8"/>
          <w:sz w:val="24"/>
          <w:szCs w:val="24"/>
        </w:rPr>
        <w:t>any</w:t>
      </w:r>
      <w:r w:rsidRPr="00A51BEA">
        <w:rPr>
          <w:rFonts w:ascii="Courier New" w:eastAsia="Times New Roman" w:hAnsi="Courier New" w:cs="Courier New"/>
          <w:color w:val="DCDCDC"/>
          <w:sz w:val="24"/>
          <w:szCs w:val="24"/>
        </w:rPr>
        <w:t>()</w:t>
      </w:r>
      <w:r w:rsidRPr="00A51BEA">
        <w:rPr>
          <w:rFonts w:ascii="Courier New" w:eastAsia="Times New Roman" w:hAnsi="Courier New" w:cs="Courier New"/>
          <w:color w:val="D4D4D4"/>
          <w:sz w:val="24"/>
          <w:szCs w:val="24"/>
        </w:rPr>
        <w:t> == </w:t>
      </w:r>
      <w:r w:rsidRPr="00A51BEA">
        <w:rPr>
          <w:rFonts w:ascii="Courier New" w:eastAsia="Times New Roman" w:hAnsi="Courier New" w:cs="Courier New"/>
          <w:color w:val="009BD8"/>
          <w:sz w:val="24"/>
          <w:szCs w:val="24"/>
        </w:rPr>
        <w:t>False</w:t>
      </w:r>
    </w:p>
    <w:p w14:paraId="53260918" w14:textId="38B5635D" w:rsidR="0021196F" w:rsidRDefault="0021196F" w:rsidP="008D7417">
      <w:pPr>
        <w:spacing w:before="100" w:beforeAutospacing="1" w:after="100" w:afterAutospacing="1" w:line="240" w:lineRule="auto"/>
      </w:pPr>
    </w:p>
    <w:p w14:paraId="539CF4C8"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Replace "Dr." with empty string ""</w:t>
      </w:r>
    </w:p>
    <w:p w14:paraId="476791EB"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proofErr w:type="gramStart"/>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replace</w:t>
      </w:r>
      <w:proofErr w:type="gramEnd"/>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"Dr."</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w:t>
      </w:r>
      <w:r w:rsidRPr="004A75A4">
        <w:rPr>
          <w:rFonts w:ascii="Courier New" w:eastAsia="Times New Roman" w:hAnsi="Courier New" w:cs="Courier New"/>
          <w:color w:val="DCDCDC"/>
          <w:sz w:val="24"/>
          <w:szCs w:val="24"/>
        </w:rPr>
        <w:t>)</w:t>
      </w:r>
    </w:p>
    <w:p w14:paraId="6B55C879"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54F8BD92"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Replace "Mr." with empty string ""</w:t>
      </w:r>
    </w:p>
    <w:p w14:paraId="658D6E5E"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proofErr w:type="gramStart"/>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replace</w:t>
      </w:r>
      <w:proofErr w:type="gramEnd"/>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"Mr."</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w:t>
      </w:r>
      <w:r w:rsidRPr="004A75A4">
        <w:rPr>
          <w:rFonts w:ascii="Courier New" w:eastAsia="Times New Roman" w:hAnsi="Courier New" w:cs="Courier New"/>
          <w:color w:val="DCDCDC"/>
          <w:sz w:val="24"/>
          <w:szCs w:val="24"/>
        </w:rPr>
        <w:t>)</w:t>
      </w:r>
    </w:p>
    <w:p w14:paraId="7DCFEE4D"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2CF5FE3A"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Replace "Miss" with empty string ""</w:t>
      </w:r>
    </w:p>
    <w:p w14:paraId="7426D374"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proofErr w:type="gramStart"/>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replace</w:t>
      </w:r>
      <w:proofErr w:type="gramEnd"/>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"Miss"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w:t>
      </w:r>
      <w:r w:rsidRPr="004A75A4">
        <w:rPr>
          <w:rFonts w:ascii="Courier New" w:eastAsia="Times New Roman" w:hAnsi="Courier New" w:cs="Courier New"/>
          <w:color w:val="DCDCDC"/>
          <w:sz w:val="24"/>
          <w:szCs w:val="24"/>
        </w:rPr>
        <w:t>)</w:t>
      </w:r>
    </w:p>
    <w:p w14:paraId="108B07EC"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40BBA919"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Replace "Ms." with empty string ""</w:t>
      </w:r>
    </w:p>
    <w:p w14:paraId="7A52FF0B"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proofErr w:type="gramStart"/>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replace</w:t>
      </w:r>
      <w:proofErr w:type="gramEnd"/>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"Ms."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w:t>
      </w:r>
      <w:r w:rsidRPr="004A75A4">
        <w:rPr>
          <w:rFonts w:ascii="Courier New" w:eastAsia="Times New Roman" w:hAnsi="Courier New" w:cs="Courier New"/>
          <w:color w:val="DCDCDC"/>
          <w:sz w:val="24"/>
          <w:szCs w:val="24"/>
        </w:rPr>
        <w:t>)</w:t>
      </w:r>
    </w:p>
    <w:p w14:paraId="5D0F3677"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2BA95B9B"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Assert that </w:t>
      </w:r>
      <w:proofErr w:type="spellStart"/>
      <w:r w:rsidRPr="004A75A4">
        <w:rPr>
          <w:rFonts w:ascii="Courier New" w:eastAsia="Times New Roman" w:hAnsi="Courier New" w:cs="Courier New"/>
          <w:color w:val="00C53B"/>
          <w:sz w:val="24"/>
          <w:szCs w:val="24"/>
        </w:rPr>
        <w:t>full_name</w:t>
      </w:r>
      <w:proofErr w:type="spellEnd"/>
      <w:r w:rsidRPr="004A75A4">
        <w:rPr>
          <w:rFonts w:ascii="Courier New" w:eastAsia="Times New Roman" w:hAnsi="Courier New" w:cs="Courier New"/>
          <w:color w:val="00C53B"/>
          <w:sz w:val="24"/>
          <w:szCs w:val="24"/>
        </w:rPr>
        <w:t> has no honorifics</w:t>
      </w:r>
    </w:p>
    <w:p w14:paraId="1B2C2420"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9BD8"/>
          <w:sz w:val="24"/>
          <w:szCs w:val="24"/>
        </w:rPr>
        <w:t>assert</w:t>
      </w:r>
      <w:r w:rsidRPr="004A75A4">
        <w:rPr>
          <w:rFonts w:ascii="Courier New" w:eastAsia="Times New Roman" w:hAnsi="Courier New" w:cs="Courier New"/>
          <w:color w:val="D4D4D4"/>
          <w:sz w:val="24"/>
          <w:szCs w:val="24"/>
        </w:rPr>
        <w:t> </w:t>
      </w:r>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'full_name'</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proofErr w:type="gramStart"/>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contains</w:t>
      </w:r>
      <w:proofErr w:type="gramEnd"/>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'Ms.|Mr.|Miss|Dr.'</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any</w:t>
      </w:r>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009BD8"/>
          <w:sz w:val="24"/>
          <w:szCs w:val="24"/>
        </w:rPr>
        <w:t>False</w:t>
      </w:r>
    </w:p>
    <w:p w14:paraId="077298CD"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21B1A6A1" w14:textId="3FF450B9" w:rsidR="00A51BEA" w:rsidRDefault="00A51BEA" w:rsidP="008D7417">
      <w:pPr>
        <w:spacing w:before="100" w:beforeAutospacing="1" w:after="100" w:afterAutospacing="1" w:line="240" w:lineRule="auto"/>
      </w:pPr>
    </w:p>
    <w:p w14:paraId="1AC9A080" w14:textId="7C1CE857" w:rsidR="004A75A4" w:rsidRDefault="004A75A4" w:rsidP="008D7417">
      <w:pPr>
        <w:spacing w:before="100" w:beforeAutospacing="1" w:after="100" w:afterAutospacing="1" w:line="240" w:lineRule="auto"/>
      </w:pPr>
      <w:r>
        <w:t># Replace "Dr." with empty string "" airlines['</w:t>
      </w:r>
      <w:proofErr w:type="spellStart"/>
      <w:r>
        <w:t>full_name</w:t>
      </w:r>
      <w:proofErr w:type="spellEnd"/>
      <w:r>
        <w:t>'] = airlines['</w:t>
      </w:r>
      <w:proofErr w:type="spellStart"/>
      <w:r>
        <w:t>full_name</w:t>
      </w:r>
      <w:proofErr w:type="spellEnd"/>
      <w:r>
        <w:t>'].</w:t>
      </w:r>
      <w:proofErr w:type="spellStart"/>
      <w:r>
        <w:t>str.replace</w:t>
      </w:r>
      <w:proofErr w:type="spellEnd"/>
      <w:r>
        <w:t>("Dr.","") # Replace "Mr." with empty string "" airlines['</w:t>
      </w:r>
      <w:proofErr w:type="spellStart"/>
      <w:r>
        <w:t>full_name</w:t>
      </w:r>
      <w:proofErr w:type="spellEnd"/>
      <w:r>
        <w:t>'] = airlines['</w:t>
      </w:r>
      <w:proofErr w:type="spellStart"/>
      <w:r>
        <w:t>full_name</w:t>
      </w:r>
      <w:proofErr w:type="spellEnd"/>
      <w:r>
        <w:t>'].</w:t>
      </w:r>
      <w:proofErr w:type="spellStart"/>
      <w:r>
        <w:t>str.replace</w:t>
      </w:r>
      <w:proofErr w:type="spellEnd"/>
      <w:r>
        <w:t>("Mr.","") # Replace "Miss" with empty string "" airlines['</w:t>
      </w:r>
      <w:proofErr w:type="spellStart"/>
      <w:r>
        <w:t>full_name</w:t>
      </w:r>
      <w:proofErr w:type="spellEnd"/>
      <w:r>
        <w:t>'] = airlines['</w:t>
      </w:r>
      <w:proofErr w:type="spellStart"/>
      <w:r>
        <w:t>full_name</w:t>
      </w:r>
      <w:proofErr w:type="spellEnd"/>
      <w:r>
        <w:t>'].</w:t>
      </w:r>
      <w:proofErr w:type="spellStart"/>
      <w:r>
        <w:t>str.replace</w:t>
      </w:r>
      <w:proofErr w:type="spellEnd"/>
      <w:r>
        <w:t>("Miss","") # Replace "Ms." with empty string "" airlines['</w:t>
      </w:r>
      <w:proofErr w:type="spellStart"/>
      <w:r>
        <w:t>full_name</w:t>
      </w:r>
      <w:proofErr w:type="spellEnd"/>
      <w:r>
        <w:t>'] = airlines['</w:t>
      </w:r>
      <w:proofErr w:type="spellStart"/>
      <w:r>
        <w:t>full_name</w:t>
      </w:r>
      <w:proofErr w:type="spellEnd"/>
      <w:r>
        <w:t>'].</w:t>
      </w:r>
      <w:proofErr w:type="spellStart"/>
      <w:r>
        <w:t>str.replace</w:t>
      </w:r>
      <w:proofErr w:type="spellEnd"/>
      <w:r>
        <w:t xml:space="preserve">("Ms.","") # Assert that </w:t>
      </w:r>
      <w:proofErr w:type="spellStart"/>
      <w:r>
        <w:t>full_name</w:t>
      </w:r>
      <w:proofErr w:type="spellEnd"/>
      <w:r>
        <w:t xml:space="preserve"> has no honorifics assert airlines['</w:t>
      </w:r>
      <w:proofErr w:type="spellStart"/>
      <w:r>
        <w:t>full_name</w:t>
      </w:r>
      <w:proofErr w:type="spellEnd"/>
      <w:r>
        <w:t>'].</w:t>
      </w:r>
      <w:proofErr w:type="spellStart"/>
      <w:r>
        <w:t>str.contains</w:t>
      </w:r>
      <w:proofErr w:type="spellEnd"/>
      <w:r>
        <w:t>('</w:t>
      </w:r>
      <w:proofErr w:type="spellStart"/>
      <w:r>
        <w:t>Ms</w:t>
      </w:r>
      <w:proofErr w:type="spellEnd"/>
      <w:r>
        <w:t>.|</w:t>
      </w:r>
      <w:proofErr w:type="spellStart"/>
      <w:r>
        <w:t>Mr</w:t>
      </w:r>
      <w:proofErr w:type="spellEnd"/>
      <w:r>
        <w:t>.|</w:t>
      </w:r>
      <w:proofErr w:type="spellStart"/>
      <w:r>
        <w:t>Miss|Dr</w:t>
      </w:r>
      <w:proofErr w:type="spellEnd"/>
      <w:r>
        <w:t>.').any() == False</w:t>
      </w:r>
    </w:p>
    <w:p w14:paraId="7C0A4BA9" w14:textId="32058E8D" w:rsidR="004A75A4" w:rsidRDefault="004A75A4" w:rsidP="008D7417">
      <w:pPr>
        <w:spacing w:before="100" w:beforeAutospacing="1" w:after="100" w:afterAutospacing="1" w:line="240" w:lineRule="auto"/>
      </w:pPr>
    </w:p>
    <w:p w14:paraId="1A3A9051" w14:textId="2D4502AB" w:rsidR="004A75A4" w:rsidRDefault="004A75A4" w:rsidP="008D7417">
      <w:pPr>
        <w:spacing w:before="100" w:beforeAutospacing="1" w:after="100" w:afterAutospacing="1" w:line="240" w:lineRule="auto"/>
      </w:pPr>
      <w:proofErr w:type="gramStart"/>
      <w:r>
        <w:t>Great work</w:t>
      </w:r>
      <w:proofErr w:type="gramEnd"/>
      <w:r>
        <w:t>! By normalizing full names this way, you can now easily split them into first names and last names!</w:t>
      </w:r>
    </w:p>
    <w:p w14:paraId="741F2ED5" w14:textId="77777777" w:rsidR="004A75A4" w:rsidRDefault="004A75A4" w:rsidP="004A75A4">
      <w:r>
        <w:rPr>
          <w:rStyle w:val="Strong"/>
        </w:rPr>
        <w:t>Daily XP</w:t>
      </w:r>
      <w:r>
        <w:rPr>
          <w:rStyle w:val="css-rfy0dy"/>
          <w:b/>
          <w:bCs/>
        </w:rPr>
        <w:t>1050</w:t>
      </w:r>
    </w:p>
    <w:p w14:paraId="6B549451" w14:textId="77777777" w:rsidR="004A75A4" w:rsidRDefault="004A75A4" w:rsidP="004A75A4">
      <w:pPr>
        <w:pStyle w:val="Heading5"/>
      </w:pPr>
      <w:r>
        <w:t>Exercise</w:t>
      </w:r>
    </w:p>
    <w:p w14:paraId="26CAD9D8" w14:textId="77777777" w:rsidR="004A75A4" w:rsidRDefault="004A75A4" w:rsidP="004A75A4">
      <w:pPr>
        <w:pStyle w:val="Heading5"/>
      </w:pPr>
      <w:r>
        <w:t>Exercise</w:t>
      </w:r>
    </w:p>
    <w:p w14:paraId="4F13F508" w14:textId="77777777" w:rsidR="004A75A4" w:rsidRDefault="004A75A4" w:rsidP="004A75A4">
      <w:pPr>
        <w:pStyle w:val="Heading1"/>
      </w:pPr>
      <w:r>
        <w:t>Keeping it descriptive</w:t>
      </w:r>
    </w:p>
    <w:p w14:paraId="4BAC0B46" w14:textId="77777777" w:rsidR="004A75A4" w:rsidRDefault="004A75A4" w:rsidP="004A75A4">
      <w:pPr>
        <w:pStyle w:val="NormalWeb"/>
      </w:pPr>
      <w:r>
        <w:t xml:space="preserve">To further understand travelers' experiences in the San Francisco Airport, the quality assurance department sent out a qualitative questionnaire to all travelers who gave the airport the worst score on all </w:t>
      </w:r>
      <w:proofErr w:type="gramStart"/>
      <w:r>
        <w:t>possible categories</w:t>
      </w:r>
      <w:proofErr w:type="gramEnd"/>
      <w:r>
        <w:t xml:space="preserve">. The </w:t>
      </w:r>
      <w:proofErr w:type="gramStart"/>
      <w:r>
        <w:t>objective</w:t>
      </w:r>
      <w:proofErr w:type="gramEnd"/>
      <w:r>
        <w:t xml:space="preserve"> behind this questionnaire is to identify common patterns in what travelers are saying about the airport. </w:t>
      </w:r>
    </w:p>
    <w:p w14:paraId="22394E54" w14:textId="77777777" w:rsidR="004A75A4" w:rsidRDefault="004A75A4" w:rsidP="004A75A4">
      <w:pPr>
        <w:pStyle w:val="NormalWeb"/>
      </w:pPr>
      <w:r>
        <w:t xml:space="preserve">Their response </w:t>
      </w:r>
      <w:proofErr w:type="gramStart"/>
      <w:r>
        <w:t>is stored</w:t>
      </w:r>
      <w:proofErr w:type="gramEnd"/>
      <w:r>
        <w:t xml:space="preserve"> in the </w:t>
      </w:r>
      <w:proofErr w:type="spellStart"/>
      <w:r>
        <w:rPr>
          <w:rStyle w:val="HTMLCode"/>
        </w:rPr>
        <w:t>survey_response</w:t>
      </w:r>
      <w:proofErr w:type="spellEnd"/>
      <w:r>
        <w:t xml:space="preserve"> column. Upon a closer look, you realized </w:t>
      </w:r>
      <w:proofErr w:type="gramStart"/>
      <w:r>
        <w:t>a few of</w:t>
      </w:r>
      <w:proofErr w:type="gramEnd"/>
      <w:r>
        <w:t xml:space="preserve"> the answers gave the shortest possible character amount without much substance. In this exercise, you will isolate the responses with a character count higher than </w:t>
      </w:r>
      <w:proofErr w:type="gramStart"/>
      <w:r>
        <w:rPr>
          <w:rStyle w:val="Emphasis"/>
          <w:b/>
          <w:bCs/>
        </w:rPr>
        <w:t>40</w:t>
      </w:r>
      <w:r>
        <w:t xml:space="preserve"> ,</w:t>
      </w:r>
      <w:proofErr w:type="gramEnd"/>
      <w:r>
        <w:t xml:space="preserve"> and make sure your new </w:t>
      </w:r>
      <w:proofErr w:type="spellStart"/>
      <w:r>
        <w:t>DataFrame</w:t>
      </w:r>
      <w:proofErr w:type="spellEnd"/>
      <w:r>
        <w:t xml:space="preserve"> contains responses with </w:t>
      </w:r>
      <w:r>
        <w:rPr>
          <w:rStyle w:val="Emphasis"/>
          <w:b/>
          <w:bCs/>
        </w:rPr>
        <w:t>40</w:t>
      </w:r>
      <w:r>
        <w:t xml:space="preserve"> characters or more using an </w:t>
      </w:r>
      <w:r>
        <w:rPr>
          <w:rStyle w:val="HTMLCode"/>
        </w:rPr>
        <w:t>assert</w:t>
      </w:r>
      <w:r>
        <w:t xml:space="preserve"> statement. </w:t>
      </w:r>
    </w:p>
    <w:p w14:paraId="0B7EB473" w14:textId="77777777" w:rsidR="004A75A4" w:rsidRDefault="004A75A4" w:rsidP="004A75A4">
      <w:pPr>
        <w:pStyle w:val="NormalWeb"/>
      </w:pPr>
      <w:r>
        <w:t xml:space="preserve">The </w:t>
      </w:r>
      <w:r>
        <w:rPr>
          <w:rStyle w:val="HTMLCode"/>
        </w:rPr>
        <w:t>airlines</w:t>
      </w:r>
      <w:r>
        <w:t xml:space="preserve"> </w:t>
      </w:r>
      <w:proofErr w:type="spellStart"/>
      <w:r>
        <w:t>DataFrame</w:t>
      </w:r>
      <w:proofErr w:type="spellEnd"/>
      <w:r>
        <w:t xml:space="preserve"> is in your environment, and </w:t>
      </w:r>
      <w:r>
        <w:rPr>
          <w:rStyle w:val="HTMLCode"/>
        </w:rPr>
        <w:t>pandas</w:t>
      </w:r>
      <w:r>
        <w:t xml:space="preserve"> </w:t>
      </w:r>
      <w:proofErr w:type="gramStart"/>
      <w:r>
        <w:t>is imported</w:t>
      </w:r>
      <w:proofErr w:type="gramEnd"/>
      <w:r>
        <w:t xml:space="preserve"> as </w:t>
      </w:r>
      <w:r>
        <w:rPr>
          <w:rStyle w:val="HTMLCode"/>
        </w:rPr>
        <w:t>pd</w:t>
      </w:r>
      <w:r>
        <w:t>.</w:t>
      </w:r>
    </w:p>
    <w:p w14:paraId="16DD61A4" w14:textId="77777777" w:rsidR="004A75A4" w:rsidRDefault="004A75A4" w:rsidP="004A75A4">
      <w:pPr>
        <w:pStyle w:val="Heading5"/>
      </w:pPr>
      <w:r>
        <w:t>Instructions</w:t>
      </w:r>
    </w:p>
    <w:p w14:paraId="45F79D74" w14:textId="77777777" w:rsidR="004A75A4" w:rsidRDefault="004A75A4" w:rsidP="004A75A4">
      <w:r>
        <w:rPr>
          <w:rStyle w:val="Strong"/>
        </w:rPr>
        <w:t>100 XP</w:t>
      </w:r>
    </w:p>
    <w:p w14:paraId="476052EB" w14:textId="77777777" w:rsidR="004A75A4" w:rsidRDefault="004A75A4" w:rsidP="004A75A4">
      <w:pPr>
        <w:numPr>
          <w:ilvl w:val="0"/>
          <w:numId w:val="34"/>
        </w:numPr>
        <w:spacing w:before="100" w:beforeAutospacing="1" w:after="100" w:afterAutospacing="1" w:line="240" w:lineRule="auto"/>
      </w:pPr>
      <w:r>
        <w:t xml:space="preserve">Using the </w:t>
      </w:r>
      <w:proofErr w:type="gramStart"/>
      <w:r>
        <w:rPr>
          <w:rStyle w:val="HTMLCode"/>
          <w:rFonts w:eastAsiaTheme="minorEastAsia"/>
        </w:rPr>
        <w:t>airlines</w:t>
      </w:r>
      <w:proofErr w:type="gramEnd"/>
      <w:r>
        <w:t xml:space="preserve"> </w:t>
      </w:r>
      <w:proofErr w:type="spellStart"/>
      <w:r>
        <w:t>DataFrame</w:t>
      </w:r>
      <w:proofErr w:type="spellEnd"/>
      <w:r>
        <w:t xml:space="preserve">, store the length of each instance in the </w:t>
      </w:r>
      <w:proofErr w:type="spellStart"/>
      <w:r>
        <w:rPr>
          <w:rStyle w:val="HTMLCode"/>
          <w:rFonts w:eastAsiaTheme="minorEastAsia"/>
        </w:rPr>
        <w:t>survey_response</w:t>
      </w:r>
      <w:proofErr w:type="spellEnd"/>
      <w:r>
        <w:t xml:space="preserve"> column in </w:t>
      </w:r>
      <w:proofErr w:type="spellStart"/>
      <w:r>
        <w:rPr>
          <w:rStyle w:val="HTMLCode"/>
          <w:rFonts w:eastAsiaTheme="minorEastAsia"/>
        </w:rPr>
        <w:t>resp_length</w:t>
      </w:r>
      <w:proofErr w:type="spellEnd"/>
      <w:r>
        <w:t xml:space="preserve"> by </w:t>
      </w:r>
      <w:proofErr w:type="gramStart"/>
      <w:r>
        <w:t xml:space="preserve">using </w:t>
      </w:r>
      <w:r>
        <w:rPr>
          <w:rStyle w:val="HTMLCode"/>
          <w:rFonts w:eastAsiaTheme="minorEastAsia"/>
        </w:rPr>
        <w:t>.</w:t>
      </w:r>
      <w:proofErr w:type="spellStart"/>
      <w:proofErr w:type="gramEnd"/>
      <w:r>
        <w:rPr>
          <w:rStyle w:val="HTMLCode"/>
          <w:rFonts w:eastAsiaTheme="minorEastAsia"/>
        </w:rPr>
        <w:t>str.len</w:t>
      </w:r>
      <w:proofErr w:type="spellEnd"/>
      <w:r>
        <w:rPr>
          <w:rStyle w:val="HTMLCode"/>
          <w:rFonts w:eastAsiaTheme="minorEastAsia"/>
        </w:rPr>
        <w:t>()</w:t>
      </w:r>
      <w:r>
        <w:t>.</w:t>
      </w:r>
    </w:p>
    <w:p w14:paraId="5559CACD" w14:textId="77777777" w:rsidR="004A75A4" w:rsidRDefault="004A75A4" w:rsidP="004A75A4">
      <w:pPr>
        <w:numPr>
          <w:ilvl w:val="0"/>
          <w:numId w:val="34"/>
        </w:numPr>
        <w:spacing w:before="100" w:beforeAutospacing="1" w:after="100" w:afterAutospacing="1" w:line="240" w:lineRule="auto"/>
      </w:pPr>
      <w:r>
        <w:t xml:space="preserve">Isolate the rows of </w:t>
      </w:r>
      <w:r>
        <w:rPr>
          <w:rStyle w:val="HTMLCode"/>
          <w:rFonts w:eastAsiaTheme="minorEastAsia"/>
        </w:rPr>
        <w:t>airlines</w:t>
      </w:r>
      <w:r>
        <w:t xml:space="preserve"> with </w:t>
      </w:r>
      <w:proofErr w:type="spellStart"/>
      <w:r>
        <w:rPr>
          <w:rStyle w:val="HTMLCode"/>
          <w:rFonts w:eastAsiaTheme="minorEastAsia"/>
        </w:rPr>
        <w:t>resp_</w:t>
      </w:r>
      <w:proofErr w:type="gramStart"/>
      <w:r>
        <w:rPr>
          <w:rStyle w:val="HTMLCode"/>
          <w:rFonts w:eastAsiaTheme="minorEastAsia"/>
        </w:rPr>
        <w:t>length</w:t>
      </w:r>
      <w:proofErr w:type="spellEnd"/>
      <w:proofErr w:type="gramEnd"/>
      <w:r>
        <w:t xml:space="preserve"> higher than </w:t>
      </w:r>
      <w:proofErr w:type="gramStart"/>
      <w:r>
        <w:rPr>
          <w:rStyle w:val="HTMLCode"/>
          <w:rFonts w:eastAsiaTheme="minorEastAsia"/>
        </w:rPr>
        <w:t>40</w:t>
      </w:r>
      <w:proofErr w:type="gramEnd"/>
      <w:r>
        <w:t>.</w:t>
      </w:r>
    </w:p>
    <w:p w14:paraId="70C5F49C" w14:textId="77777777" w:rsidR="004A75A4" w:rsidRDefault="004A75A4" w:rsidP="004A75A4">
      <w:pPr>
        <w:numPr>
          <w:ilvl w:val="0"/>
          <w:numId w:val="34"/>
        </w:numPr>
        <w:spacing w:before="100" w:beforeAutospacing="1" w:after="100" w:afterAutospacing="1" w:line="240" w:lineRule="auto"/>
      </w:pPr>
      <w:r>
        <w:t xml:space="preserve">Assert that the smallest </w:t>
      </w:r>
      <w:proofErr w:type="spellStart"/>
      <w:r>
        <w:rPr>
          <w:rStyle w:val="HTMLCode"/>
          <w:rFonts w:eastAsiaTheme="minorEastAsia"/>
        </w:rPr>
        <w:t>survey_response</w:t>
      </w:r>
      <w:proofErr w:type="spellEnd"/>
      <w:r>
        <w:t xml:space="preserve"> length in </w:t>
      </w:r>
      <w:proofErr w:type="spellStart"/>
      <w:r>
        <w:rPr>
          <w:rStyle w:val="HTMLCode"/>
          <w:rFonts w:eastAsiaTheme="minorEastAsia"/>
        </w:rPr>
        <w:t>airlines_survey</w:t>
      </w:r>
      <w:proofErr w:type="spellEnd"/>
      <w:r>
        <w:t xml:space="preserve"> is now bigger than </w:t>
      </w:r>
      <w:proofErr w:type="gramStart"/>
      <w:r>
        <w:rPr>
          <w:rStyle w:val="HTMLCode"/>
          <w:rFonts w:eastAsiaTheme="minorEastAsia"/>
        </w:rPr>
        <w:t>40</w:t>
      </w:r>
      <w:proofErr w:type="gramEnd"/>
      <w:r>
        <w:t>.</w:t>
      </w:r>
    </w:p>
    <w:p w14:paraId="4B8436BB" w14:textId="2ECC701E" w:rsidR="004A75A4" w:rsidRDefault="004A75A4" w:rsidP="008D7417">
      <w:pPr>
        <w:spacing w:before="100" w:beforeAutospacing="1" w:after="100" w:afterAutospacing="1" w:line="240" w:lineRule="auto"/>
      </w:pPr>
    </w:p>
    <w:p w14:paraId="414117BF"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Store length of each row in </w:t>
      </w:r>
      <w:proofErr w:type="spellStart"/>
      <w:r w:rsidRPr="004A75A4">
        <w:rPr>
          <w:rFonts w:ascii="Courier New" w:eastAsia="Times New Roman" w:hAnsi="Courier New" w:cs="Courier New"/>
          <w:color w:val="00C53B"/>
          <w:sz w:val="24"/>
          <w:szCs w:val="24"/>
        </w:rPr>
        <w:t>survey_response</w:t>
      </w:r>
      <w:proofErr w:type="spellEnd"/>
      <w:r w:rsidRPr="004A75A4">
        <w:rPr>
          <w:rFonts w:ascii="Courier New" w:eastAsia="Times New Roman" w:hAnsi="Courier New" w:cs="Courier New"/>
          <w:color w:val="00C53B"/>
          <w:sz w:val="24"/>
          <w:szCs w:val="24"/>
        </w:rPr>
        <w:t> column</w:t>
      </w:r>
    </w:p>
    <w:p w14:paraId="7938D0B3"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roofErr w:type="spellStart"/>
      <w:r w:rsidRPr="004A75A4">
        <w:rPr>
          <w:rFonts w:ascii="Courier New" w:eastAsia="Times New Roman" w:hAnsi="Courier New" w:cs="Courier New"/>
          <w:color w:val="FFFFFF"/>
          <w:sz w:val="24"/>
          <w:szCs w:val="24"/>
        </w:rPr>
        <w:t>resp_length</w:t>
      </w:r>
      <w:proofErr w:type="spellEnd"/>
      <w:r w:rsidRPr="004A75A4">
        <w:rPr>
          <w:rFonts w:ascii="Courier New" w:eastAsia="Times New Roman" w:hAnsi="Courier New" w:cs="Courier New"/>
          <w:color w:val="D4D4D4"/>
          <w:sz w:val="24"/>
          <w:szCs w:val="24"/>
        </w:rPr>
        <w:t> = </w:t>
      </w:r>
      <w:r w:rsidRPr="004A75A4">
        <w:rPr>
          <w:rFonts w:ascii="Courier New" w:eastAsia="Times New Roman" w:hAnsi="Courier New" w:cs="Courier New"/>
          <w:color w:val="FFFFFF"/>
          <w:sz w:val="24"/>
          <w:szCs w:val="24"/>
        </w:rPr>
        <w:t>____</w:t>
      </w:r>
    </w:p>
    <w:p w14:paraId="13AB6CD3"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327A8FA1"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Find rows in airlines where </w:t>
      </w:r>
      <w:proofErr w:type="spellStart"/>
      <w:r w:rsidRPr="004A75A4">
        <w:rPr>
          <w:rFonts w:ascii="Courier New" w:eastAsia="Times New Roman" w:hAnsi="Courier New" w:cs="Courier New"/>
          <w:color w:val="00C53B"/>
          <w:sz w:val="24"/>
          <w:szCs w:val="24"/>
        </w:rPr>
        <w:t>resp_length</w:t>
      </w:r>
      <w:proofErr w:type="spellEnd"/>
      <w:r w:rsidRPr="004A75A4">
        <w:rPr>
          <w:rFonts w:ascii="Courier New" w:eastAsia="Times New Roman" w:hAnsi="Courier New" w:cs="Courier New"/>
          <w:color w:val="00C53B"/>
          <w:sz w:val="24"/>
          <w:szCs w:val="24"/>
        </w:rPr>
        <w:t> &gt; 40</w:t>
      </w:r>
    </w:p>
    <w:p w14:paraId="22E4D713"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roofErr w:type="spellStart"/>
      <w:r w:rsidRPr="004A75A4">
        <w:rPr>
          <w:rFonts w:ascii="Courier New" w:eastAsia="Times New Roman" w:hAnsi="Courier New" w:cs="Courier New"/>
          <w:color w:val="FFFFFF"/>
          <w:sz w:val="24"/>
          <w:szCs w:val="24"/>
        </w:rPr>
        <w:t>airlines_survey</w:t>
      </w:r>
      <w:proofErr w:type="spellEnd"/>
      <w:r w:rsidRPr="004A75A4">
        <w:rPr>
          <w:rFonts w:ascii="Courier New" w:eastAsia="Times New Roman" w:hAnsi="Courier New" w:cs="Courier New"/>
          <w:color w:val="D4D4D4"/>
          <w:sz w:val="24"/>
          <w:szCs w:val="24"/>
        </w:rPr>
        <w:t> = </w:t>
      </w:r>
      <w:proofErr w:type="gramStart"/>
      <w:r w:rsidRPr="004A75A4">
        <w:rPr>
          <w:rFonts w:ascii="Courier New" w:eastAsia="Times New Roman" w:hAnsi="Courier New" w:cs="Courier New"/>
          <w:color w:val="FFFFFF"/>
          <w:sz w:val="24"/>
          <w:szCs w:val="24"/>
        </w:rPr>
        <w:t>airlines</w:t>
      </w:r>
      <w:r w:rsidRPr="004A75A4">
        <w:rPr>
          <w:rFonts w:ascii="Courier New" w:eastAsia="Times New Roman" w:hAnsi="Courier New" w:cs="Courier New"/>
          <w:color w:val="DCDCDC"/>
          <w:sz w:val="24"/>
          <w:szCs w:val="24"/>
        </w:rPr>
        <w:t>[</w:t>
      </w:r>
      <w:proofErr w:type="gramEnd"/>
      <w:r w:rsidRPr="004A75A4">
        <w:rPr>
          <w:rFonts w:ascii="Courier New" w:eastAsia="Times New Roman" w:hAnsi="Courier New" w:cs="Courier New"/>
          <w:color w:val="FFFFFF"/>
          <w:sz w:val="24"/>
          <w:szCs w:val="24"/>
        </w:rPr>
        <w:t>____</w:t>
      </w:r>
      <w:r w:rsidRPr="004A75A4">
        <w:rPr>
          <w:rFonts w:ascii="Courier New" w:eastAsia="Times New Roman" w:hAnsi="Courier New" w:cs="Courier New"/>
          <w:color w:val="D4D4D4"/>
          <w:sz w:val="24"/>
          <w:szCs w:val="24"/>
        </w:rPr>
        <w:t> &gt; </w:t>
      </w:r>
      <w:r w:rsidRPr="004A75A4">
        <w:rPr>
          <w:rFonts w:ascii="Courier New" w:eastAsia="Times New Roman" w:hAnsi="Courier New" w:cs="Courier New"/>
          <w:color w:val="FFFFFF"/>
          <w:sz w:val="24"/>
          <w:szCs w:val="24"/>
        </w:rPr>
        <w:t>____</w:t>
      </w:r>
      <w:r w:rsidRPr="004A75A4">
        <w:rPr>
          <w:rFonts w:ascii="Courier New" w:eastAsia="Times New Roman" w:hAnsi="Courier New" w:cs="Courier New"/>
          <w:color w:val="DCDCDC"/>
          <w:sz w:val="24"/>
          <w:szCs w:val="24"/>
        </w:rPr>
        <w:t>]</w:t>
      </w:r>
    </w:p>
    <w:p w14:paraId="401BC799"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04C50E4E"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Assert minimum </w:t>
      </w:r>
      <w:proofErr w:type="spellStart"/>
      <w:r w:rsidRPr="004A75A4">
        <w:rPr>
          <w:rFonts w:ascii="Courier New" w:eastAsia="Times New Roman" w:hAnsi="Courier New" w:cs="Courier New"/>
          <w:color w:val="00C53B"/>
          <w:sz w:val="24"/>
          <w:szCs w:val="24"/>
        </w:rPr>
        <w:t>survey_response</w:t>
      </w:r>
      <w:proofErr w:type="spellEnd"/>
      <w:r w:rsidRPr="004A75A4">
        <w:rPr>
          <w:rFonts w:ascii="Courier New" w:eastAsia="Times New Roman" w:hAnsi="Courier New" w:cs="Courier New"/>
          <w:color w:val="00C53B"/>
          <w:sz w:val="24"/>
          <w:szCs w:val="24"/>
        </w:rPr>
        <w:t> length is &gt; 40</w:t>
      </w:r>
    </w:p>
    <w:p w14:paraId="16C27206"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9BD8"/>
          <w:sz w:val="24"/>
          <w:szCs w:val="24"/>
        </w:rPr>
        <w:t>assert</w:t>
      </w:r>
      <w:r w:rsidRPr="004A75A4">
        <w:rPr>
          <w:rFonts w:ascii="Courier New" w:eastAsia="Times New Roman" w:hAnsi="Courier New" w:cs="Courier New"/>
          <w:color w:val="D4D4D4"/>
          <w:sz w:val="24"/>
          <w:szCs w:val="24"/>
        </w:rPr>
        <w:t> </w:t>
      </w:r>
      <w:proofErr w:type="gramStart"/>
      <w:r w:rsidRPr="004A75A4">
        <w:rPr>
          <w:rFonts w:ascii="Courier New" w:eastAsia="Times New Roman" w:hAnsi="Courier New" w:cs="Courier New"/>
          <w:color w:val="FFFFFF"/>
          <w:sz w:val="24"/>
          <w:szCs w:val="24"/>
        </w:rPr>
        <w:t>____</w:t>
      </w:r>
      <w:r w:rsidRPr="004A75A4">
        <w:rPr>
          <w:rFonts w:ascii="Courier New" w:eastAsia="Times New Roman" w:hAnsi="Courier New" w:cs="Courier New"/>
          <w:color w:val="D4D4D4"/>
          <w:sz w:val="24"/>
          <w:szCs w:val="24"/>
        </w:rPr>
        <w:t>.</w:t>
      </w:r>
      <w:proofErr w:type="spellStart"/>
      <w:r w:rsidRPr="004A75A4">
        <w:rPr>
          <w:rFonts w:ascii="Courier New" w:eastAsia="Times New Roman" w:hAnsi="Courier New" w:cs="Courier New"/>
          <w:color w:val="009BD8"/>
          <w:sz w:val="24"/>
          <w:szCs w:val="24"/>
        </w:rPr>
        <w:t>str</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009BD8"/>
          <w:sz w:val="24"/>
          <w:szCs w:val="24"/>
        </w:rPr>
        <w:t>len</w:t>
      </w:r>
      <w:proofErr w:type="spellEnd"/>
      <w:r w:rsidRPr="004A75A4">
        <w:rPr>
          <w:rFonts w:ascii="Courier New" w:eastAsia="Times New Roman" w:hAnsi="Courier New" w:cs="Courier New"/>
          <w:color w:val="DCDCDC"/>
          <w:sz w:val="24"/>
          <w:szCs w:val="24"/>
        </w:rPr>
        <w:t>(</w:t>
      </w:r>
      <w:proofErr w:type="gramEnd"/>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4D4D4"/>
          <w:sz w:val="24"/>
          <w:szCs w:val="24"/>
        </w:rPr>
        <w:t>.</w:t>
      </w:r>
      <w:r w:rsidRPr="004A75A4">
        <w:rPr>
          <w:rFonts w:ascii="Courier New" w:eastAsia="Times New Roman" w:hAnsi="Courier New" w:cs="Courier New"/>
          <w:color w:val="FFFFFF"/>
          <w:sz w:val="24"/>
          <w:szCs w:val="24"/>
        </w:rPr>
        <w:t>____</w:t>
      </w:r>
      <w:r w:rsidRPr="004A75A4">
        <w:rPr>
          <w:rFonts w:ascii="Courier New" w:eastAsia="Times New Roman" w:hAnsi="Courier New" w:cs="Courier New"/>
          <w:color w:val="D4D4D4"/>
          <w:sz w:val="24"/>
          <w:szCs w:val="24"/>
        </w:rPr>
        <w:t> &gt; </w:t>
      </w:r>
      <w:r w:rsidRPr="004A75A4">
        <w:rPr>
          <w:rFonts w:ascii="Courier New" w:eastAsia="Times New Roman" w:hAnsi="Courier New" w:cs="Courier New"/>
          <w:color w:val="FFFFFF"/>
          <w:sz w:val="24"/>
          <w:szCs w:val="24"/>
        </w:rPr>
        <w:t>_____</w:t>
      </w:r>
    </w:p>
    <w:p w14:paraId="3C9CFFAF"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p>
    <w:p w14:paraId="6E09BC8E"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C53B"/>
          <w:sz w:val="24"/>
          <w:szCs w:val="24"/>
        </w:rPr>
        <w:t># Print new </w:t>
      </w:r>
      <w:proofErr w:type="spellStart"/>
      <w:r w:rsidRPr="004A75A4">
        <w:rPr>
          <w:rFonts w:ascii="Courier New" w:eastAsia="Times New Roman" w:hAnsi="Courier New" w:cs="Courier New"/>
          <w:color w:val="00C53B"/>
          <w:sz w:val="24"/>
          <w:szCs w:val="24"/>
        </w:rPr>
        <w:t>survey_response</w:t>
      </w:r>
      <w:proofErr w:type="spellEnd"/>
      <w:r w:rsidRPr="004A75A4">
        <w:rPr>
          <w:rFonts w:ascii="Courier New" w:eastAsia="Times New Roman" w:hAnsi="Courier New" w:cs="Courier New"/>
          <w:color w:val="00C53B"/>
          <w:sz w:val="24"/>
          <w:szCs w:val="24"/>
        </w:rPr>
        <w:t> column</w:t>
      </w:r>
    </w:p>
    <w:p w14:paraId="06938794" w14:textId="77777777" w:rsidR="004A75A4" w:rsidRPr="004A75A4" w:rsidRDefault="004A75A4" w:rsidP="004A75A4">
      <w:pPr>
        <w:shd w:val="clear" w:color="auto" w:fill="1E1E1E"/>
        <w:spacing w:after="0" w:line="315" w:lineRule="atLeast"/>
        <w:rPr>
          <w:rFonts w:ascii="Courier New" w:eastAsia="Times New Roman" w:hAnsi="Courier New" w:cs="Courier New"/>
          <w:color w:val="D4D4D4"/>
          <w:sz w:val="24"/>
          <w:szCs w:val="24"/>
        </w:rPr>
      </w:pPr>
      <w:r w:rsidRPr="004A75A4">
        <w:rPr>
          <w:rFonts w:ascii="Courier New" w:eastAsia="Times New Roman" w:hAnsi="Courier New" w:cs="Courier New"/>
          <w:color w:val="009BD8"/>
          <w:sz w:val="24"/>
          <w:szCs w:val="24"/>
        </w:rPr>
        <w:lastRenderedPageBreak/>
        <w:t>print</w:t>
      </w:r>
      <w:r w:rsidRPr="004A75A4">
        <w:rPr>
          <w:rFonts w:ascii="Courier New" w:eastAsia="Times New Roman" w:hAnsi="Courier New" w:cs="Courier New"/>
          <w:color w:val="DCDCDC"/>
          <w:sz w:val="24"/>
          <w:szCs w:val="24"/>
        </w:rPr>
        <w:t>(</w:t>
      </w:r>
      <w:proofErr w:type="spellStart"/>
      <w:r w:rsidRPr="004A75A4">
        <w:rPr>
          <w:rFonts w:ascii="Courier New" w:eastAsia="Times New Roman" w:hAnsi="Courier New" w:cs="Courier New"/>
          <w:color w:val="FFFFFF"/>
          <w:sz w:val="24"/>
          <w:szCs w:val="24"/>
        </w:rPr>
        <w:t>airlines_survey</w:t>
      </w:r>
      <w:proofErr w:type="spellEnd"/>
      <w:r w:rsidRPr="004A75A4">
        <w:rPr>
          <w:rFonts w:ascii="Courier New" w:eastAsia="Times New Roman" w:hAnsi="Courier New" w:cs="Courier New"/>
          <w:color w:val="DCDCDC"/>
          <w:sz w:val="24"/>
          <w:szCs w:val="24"/>
        </w:rPr>
        <w:t>[</w:t>
      </w:r>
      <w:r w:rsidRPr="004A75A4">
        <w:rPr>
          <w:rFonts w:ascii="Courier New" w:eastAsia="Times New Roman" w:hAnsi="Courier New" w:cs="Courier New"/>
          <w:color w:val="DC4D8B"/>
          <w:sz w:val="24"/>
          <w:szCs w:val="24"/>
        </w:rPr>
        <w:t>'</w:t>
      </w:r>
      <w:proofErr w:type="spellStart"/>
      <w:r w:rsidRPr="004A75A4">
        <w:rPr>
          <w:rFonts w:ascii="Courier New" w:eastAsia="Times New Roman" w:hAnsi="Courier New" w:cs="Courier New"/>
          <w:color w:val="DC4D8B"/>
          <w:sz w:val="24"/>
          <w:szCs w:val="24"/>
        </w:rPr>
        <w:t>survey_response</w:t>
      </w:r>
      <w:proofErr w:type="spellEnd"/>
      <w:r w:rsidRPr="004A75A4">
        <w:rPr>
          <w:rFonts w:ascii="Courier New" w:eastAsia="Times New Roman" w:hAnsi="Courier New" w:cs="Courier New"/>
          <w:color w:val="DC4D8B"/>
          <w:sz w:val="24"/>
          <w:szCs w:val="24"/>
        </w:rPr>
        <w:t>'</w:t>
      </w:r>
      <w:r w:rsidRPr="004A75A4">
        <w:rPr>
          <w:rFonts w:ascii="Courier New" w:eastAsia="Times New Roman" w:hAnsi="Courier New" w:cs="Courier New"/>
          <w:color w:val="DCDCDC"/>
          <w:sz w:val="24"/>
          <w:szCs w:val="24"/>
        </w:rPr>
        <w:t>])</w:t>
      </w:r>
    </w:p>
    <w:p w14:paraId="73F60630" w14:textId="6721C913" w:rsidR="004A75A4" w:rsidRDefault="004A75A4" w:rsidP="008D7417">
      <w:pPr>
        <w:spacing w:before="100" w:beforeAutospacing="1" w:after="100" w:afterAutospacing="1" w:line="240" w:lineRule="auto"/>
      </w:pPr>
    </w:p>
    <w:p w14:paraId="7E4BFF6E"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C53B"/>
          <w:sz w:val="24"/>
          <w:szCs w:val="24"/>
        </w:rPr>
        <w:t># Store length of each row in </w:t>
      </w:r>
      <w:proofErr w:type="spellStart"/>
      <w:r w:rsidRPr="0049747C">
        <w:rPr>
          <w:rFonts w:ascii="Courier New" w:eastAsia="Times New Roman" w:hAnsi="Courier New" w:cs="Courier New"/>
          <w:color w:val="00C53B"/>
          <w:sz w:val="24"/>
          <w:szCs w:val="24"/>
        </w:rPr>
        <w:t>survey_response</w:t>
      </w:r>
      <w:proofErr w:type="spellEnd"/>
      <w:r w:rsidRPr="0049747C">
        <w:rPr>
          <w:rFonts w:ascii="Courier New" w:eastAsia="Times New Roman" w:hAnsi="Courier New" w:cs="Courier New"/>
          <w:color w:val="00C53B"/>
          <w:sz w:val="24"/>
          <w:szCs w:val="24"/>
        </w:rPr>
        <w:t> column</w:t>
      </w:r>
    </w:p>
    <w:p w14:paraId="44931D71"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proofErr w:type="spellStart"/>
      <w:r w:rsidRPr="0049747C">
        <w:rPr>
          <w:rFonts w:ascii="Courier New" w:eastAsia="Times New Roman" w:hAnsi="Courier New" w:cs="Courier New"/>
          <w:color w:val="FFFFFF"/>
          <w:sz w:val="24"/>
          <w:szCs w:val="24"/>
        </w:rPr>
        <w:t>resp_length</w:t>
      </w:r>
      <w:proofErr w:type="spellEnd"/>
      <w:r w:rsidRPr="0049747C">
        <w:rPr>
          <w:rFonts w:ascii="Courier New" w:eastAsia="Times New Roman" w:hAnsi="Courier New" w:cs="Courier New"/>
          <w:color w:val="D4D4D4"/>
          <w:sz w:val="24"/>
          <w:szCs w:val="24"/>
        </w:rPr>
        <w:t> = </w:t>
      </w:r>
      <w:r w:rsidRPr="0049747C">
        <w:rPr>
          <w:rFonts w:ascii="Courier New" w:eastAsia="Times New Roman" w:hAnsi="Courier New" w:cs="Courier New"/>
          <w:color w:val="FFFFFF"/>
          <w:sz w:val="24"/>
          <w:szCs w:val="24"/>
        </w:rPr>
        <w:t>airlines</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C4D8B"/>
          <w:sz w:val="24"/>
          <w:szCs w:val="24"/>
        </w:rPr>
        <w:t>'</w:t>
      </w:r>
      <w:proofErr w:type="spellStart"/>
      <w:r w:rsidRPr="0049747C">
        <w:rPr>
          <w:rFonts w:ascii="Courier New" w:eastAsia="Times New Roman" w:hAnsi="Courier New" w:cs="Courier New"/>
          <w:color w:val="DC4D8B"/>
          <w:sz w:val="24"/>
          <w:szCs w:val="24"/>
        </w:rPr>
        <w:t>survey_response</w:t>
      </w:r>
      <w:proofErr w:type="spellEnd"/>
      <w:r w:rsidRPr="0049747C">
        <w:rPr>
          <w:rFonts w:ascii="Courier New" w:eastAsia="Times New Roman" w:hAnsi="Courier New" w:cs="Courier New"/>
          <w:color w:val="DC4D8B"/>
          <w:sz w:val="24"/>
          <w:szCs w:val="24"/>
        </w:rPr>
        <w:t>'</w:t>
      </w:r>
      <w:proofErr w:type="gramStart"/>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4D4D4"/>
          <w:sz w:val="24"/>
          <w:szCs w:val="24"/>
        </w:rPr>
        <w:t>.</w:t>
      </w:r>
      <w:proofErr w:type="spellStart"/>
      <w:r w:rsidRPr="0049747C">
        <w:rPr>
          <w:rFonts w:ascii="Courier New" w:eastAsia="Times New Roman" w:hAnsi="Courier New" w:cs="Courier New"/>
          <w:color w:val="009BD8"/>
          <w:sz w:val="24"/>
          <w:szCs w:val="24"/>
        </w:rPr>
        <w:t>str</w:t>
      </w:r>
      <w:r w:rsidRPr="0049747C">
        <w:rPr>
          <w:rFonts w:ascii="Courier New" w:eastAsia="Times New Roman" w:hAnsi="Courier New" w:cs="Courier New"/>
          <w:color w:val="D4D4D4"/>
          <w:sz w:val="24"/>
          <w:szCs w:val="24"/>
        </w:rPr>
        <w:t>.</w:t>
      </w:r>
      <w:r w:rsidRPr="0049747C">
        <w:rPr>
          <w:rFonts w:ascii="Courier New" w:eastAsia="Times New Roman" w:hAnsi="Courier New" w:cs="Courier New"/>
          <w:color w:val="009BD8"/>
          <w:sz w:val="24"/>
          <w:szCs w:val="24"/>
        </w:rPr>
        <w:t>len</w:t>
      </w:r>
      <w:proofErr w:type="spellEnd"/>
      <w:proofErr w:type="gramEnd"/>
      <w:r w:rsidRPr="0049747C">
        <w:rPr>
          <w:rFonts w:ascii="Courier New" w:eastAsia="Times New Roman" w:hAnsi="Courier New" w:cs="Courier New"/>
          <w:color w:val="DCDCDC"/>
          <w:sz w:val="24"/>
          <w:szCs w:val="24"/>
        </w:rPr>
        <w:t>()</w:t>
      </w:r>
    </w:p>
    <w:p w14:paraId="5ADD42E7"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p>
    <w:p w14:paraId="755C835D"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C53B"/>
          <w:sz w:val="24"/>
          <w:szCs w:val="24"/>
        </w:rPr>
        <w:t># Find rows in airlines where </w:t>
      </w:r>
      <w:proofErr w:type="spellStart"/>
      <w:r w:rsidRPr="0049747C">
        <w:rPr>
          <w:rFonts w:ascii="Courier New" w:eastAsia="Times New Roman" w:hAnsi="Courier New" w:cs="Courier New"/>
          <w:color w:val="00C53B"/>
          <w:sz w:val="24"/>
          <w:szCs w:val="24"/>
        </w:rPr>
        <w:t>resp_length</w:t>
      </w:r>
      <w:proofErr w:type="spellEnd"/>
      <w:r w:rsidRPr="0049747C">
        <w:rPr>
          <w:rFonts w:ascii="Courier New" w:eastAsia="Times New Roman" w:hAnsi="Courier New" w:cs="Courier New"/>
          <w:color w:val="00C53B"/>
          <w:sz w:val="24"/>
          <w:szCs w:val="24"/>
        </w:rPr>
        <w:t> &gt; 40</w:t>
      </w:r>
    </w:p>
    <w:p w14:paraId="792872C1"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proofErr w:type="spellStart"/>
      <w:r w:rsidRPr="0049747C">
        <w:rPr>
          <w:rFonts w:ascii="Courier New" w:eastAsia="Times New Roman" w:hAnsi="Courier New" w:cs="Courier New"/>
          <w:color w:val="FFFFFF"/>
          <w:sz w:val="24"/>
          <w:szCs w:val="24"/>
        </w:rPr>
        <w:t>airlines_survey</w:t>
      </w:r>
      <w:proofErr w:type="spellEnd"/>
      <w:r w:rsidRPr="0049747C">
        <w:rPr>
          <w:rFonts w:ascii="Courier New" w:eastAsia="Times New Roman" w:hAnsi="Courier New" w:cs="Courier New"/>
          <w:color w:val="D4D4D4"/>
          <w:sz w:val="24"/>
          <w:szCs w:val="24"/>
        </w:rPr>
        <w:t> = </w:t>
      </w:r>
      <w:proofErr w:type="gramStart"/>
      <w:r w:rsidRPr="0049747C">
        <w:rPr>
          <w:rFonts w:ascii="Courier New" w:eastAsia="Times New Roman" w:hAnsi="Courier New" w:cs="Courier New"/>
          <w:color w:val="FFFFFF"/>
          <w:sz w:val="24"/>
          <w:szCs w:val="24"/>
        </w:rPr>
        <w:t>airlines</w:t>
      </w:r>
      <w:r w:rsidRPr="0049747C">
        <w:rPr>
          <w:rFonts w:ascii="Courier New" w:eastAsia="Times New Roman" w:hAnsi="Courier New" w:cs="Courier New"/>
          <w:color w:val="DCDCDC"/>
          <w:sz w:val="24"/>
          <w:szCs w:val="24"/>
        </w:rPr>
        <w:t>[</w:t>
      </w:r>
      <w:proofErr w:type="spellStart"/>
      <w:proofErr w:type="gramEnd"/>
      <w:r w:rsidRPr="0049747C">
        <w:rPr>
          <w:rFonts w:ascii="Courier New" w:eastAsia="Times New Roman" w:hAnsi="Courier New" w:cs="Courier New"/>
          <w:color w:val="FFFFFF"/>
          <w:sz w:val="24"/>
          <w:szCs w:val="24"/>
        </w:rPr>
        <w:t>resp_length</w:t>
      </w:r>
      <w:proofErr w:type="spellEnd"/>
      <w:r w:rsidRPr="0049747C">
        <w:rPr>
          <w:rFonts w:ascii="Courier New" w:eastAsia="Times New Roman" w:hAnsi="Courier New" w:cs="Courier New"/>
          <w:color w:val="D4D4D4"/>
          <w:sz w:val="24"/>
          <w:szCs w:val="24"/>
        </w:rPr>
        <w:t> &gt; </w:t>
      </w:r>
      <w:r w:rsidRPr="0049747C">
        <w:rPr>
          <w:rFonts w:ascii="Courier New" w:eastAsia="Times New Roman" w:hAnsi="Courier New" w:cs="Courier New"/>
          <w:color w:val="DC4D8B"/>
          <w:sz w:val="24"/>
          <w:szCs w:val="24"/>
        </w:rPr>
        <w:t>40</w:t>
      </w:r>
      <w:r w:rsidRPr="0049747C">
        <w:rPr>
          <w:rFonts w:ascii="Courier New" w:eastAsia="Times New Roman" w:hAnsi="Courier New" w:cs="Courier New"/>
          <w:color w:val="DCDCDC"/>
          <w:sz w:val="24"/>
          <w:szCs w:val="24"/>
        </w:rPr>
        <w:t>]</w:t>
      </w:r>
    </w:p>
    <w:p w14:paraId="1FC74C94"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p>
    <w:p w14:paraId="3BD183FC"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C53B"/>
          <w:sz w:val="24"/>
          <w:szCs w:val="24"/>
        </w:rPr>
        <w:t># Assert minimum </w:t>
      </w:r>
      <w:proofErr w:type="spellStart"/>
      <w:r w:rsidRPr="0049747C">
        <w:rPr>
          <w:rFonts w:ascii="Courier New" w:eastAsia="Times New Roman" w:hAnsi="Courier New" w:cs="Courier New"/>
          <w:color w:val="00C53B"/>
          <w:sz w:val="24"/>
          <w:szCs w:val="24"/>
        </w:rPr>
        <w:t>survey_response</w:t>
      </w:r>
      <w:proofErr w:type="spellEnd"/>
      <w:r w:rsidRPr="0049747C">
        <w:rPr>
          <w:rFonts w:ascii="Courier New" w:eastAsia="Times New Roman" w:hAnsi="Courier New" w:cs="Courier New"/>
          <w:color w:val="00C53B"/>
          <w:sz w:val="24"/>
          <w:szCs w:val="24"/>
        </w:rPr>
        <w:t> length is &gt; 40</w:t>
      </w:r>
    </w:p>
    <w:p w14:paraId="6FC1398E"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9BD8"/>
          <w:sz w:val="24"/>
          <w:szCs w:val="24"/>
        </w:rPr>
        <w:t>assert</w:t>
      </w:r>
      <w:r w:rsidRPr="0049747C">
        <w:rPr>
          <w:rFonts w:ascii="Courier New" w:eastAsia="Times New Roman" w:hAnsi="Courier New" w:cs="Courier New"/>
          <w:color w:val="D4D4D4"/>
          <w:sz w:val="24"/>
          <w:szCs w:val="24"/>
        </w:rPr>
        <w:t> </w:t>
      </w:r>
      <w:proofErr w:type="spellStart"/>
      <w:r w:rsidRPr="0049747C">
        <w:rPr>
          <w:rFonts w:ascii="Courier New" w:eastAsia="Times New Roman" w:hAnsi="Courier New" w:cs="Courier New"/>
          <w:color w:val="FFFFFF"/>
          <w:sz w:val="24"/>
          <w:szCs w:val="24"/>
        </w:rPr>
        <w:t>airlines_survey</w:t>
      </w:r>
      <w:proofErr w:type="spellEnd"/>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C4D8B"/>
          <w:sz w:val="24"/>
          <w:szCs w:val="24"/>
        </w:rPr>
        <w:t>'</w:t>
      </w:r>
      <w:proofErr w:type="spellStart"/>
      <w:r w:rsidRPr="0049747C">
        <w:rPr>
          <w:rFonts w:ascii="Courier New" w:eastAsia="Times New Roman" w:hAnsi="Courier New" w:cs="Courier New"/>
          <w:color w:val="DC4D8B"/>
          <w:sz w:val="24"/>
          <w:szCs w:val="24"/>
        </w:rPr>
        <w:t>survey_response</w:t>
      </w:r>
      <w:proofErr w:type="spellEnd"/>
      <w:r w:rsidRPr="0049747C">
        <w:rPr>
          <w:rFonts w:ascii="Courier New" w:eastAsia="Times New Roman" w:hAnsi="Courier New" w:cs="Courier New"/>
          <w:color w:val="DC4D8B"/>
          <w:sz w:val="24"/>
          <w:szCs w:val="24"/>
        </w:rPr>
        <w:t>'</w:t>
      </w:r>
      <w:proofErr w:type="gramStart"/>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4D4D4"/>
          <w:sz w:val="24"/>
          <w:szCs w:val="24"/>
        </w:rPr>
        <w:t>.</w:t>
      </w:r>
      <w:proofErr w:type="spellStart"/>
      <w:r w:rsidRPr="0049747C">
        <w:rPr>
          <w:rFonts w:ascii="Courier New" w:eastAsia="Times New Roman" w:hAnsi="Courier New" w:cs="Courier New"/>
          <w:color w:val="009BD8"/>
          <w:sz w:val="24"/>
          <w:szCs w:val="24"/>
        </w:rPr>
        <w:t>str</w:t>
      </w:r>
      <w:r w:rsidRPr="0049747C">
        <w:rPr>
          <w:rFonts w:ascii="Courier New" w:eastAsia="Times New Roman" w:hAnsi="Courier New" w:cs="Courier New"/>
          <w:color w:val="D4D4D4"/>
          <w:sz w:val="24"/>
          <w:szCs w:val="24"/>
        </w:rPr>
        <w:t>.</w:t>
      </w:r>
      <w:r w:rsidRPr="0049747C">
        <w:rPr>
          <w:rFonts w:ascii="Courier New" w:eastAsia="Times New Roman" w:hAnsi="Courier New" w:cs="Courier New"/>
          <w:color w:val="009BD8"/>
          <w:sz w:val="24"/>
          <w:szCs w:val="24"/>
        </w:rPr>
        <w:t>len</w:t>
      </w:r>
      <w:proofErr w:type="spellEnd"/>
      <w:proofErr w:type="gramEnd"/>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4D4D4"/>
          <w:sz w:val="24"/>
          <w:szCs w:val="24"/>
        </w:rPr>
        <w:t>.</w:t>
      </w:r>
      <w:r w:rsidRPr="0049747C">
        <w:rPr>
          <w:rFonts w:ascii="Courier New" w:eastAsia="Times New Roman" w:hAnsi="Courier New" w:cs="Courier New"/>
          <w:color w:val="009BD8"/>
          <w:sz w:val="24"/>
          <w:szCs w:val="24"/>
        </w:rPr>
        <w:t>min</w:t>
      </w:r>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4D4D4"/>
          <w:sz w:val="24"/>
          <w:szCs w:val="24"/>
        </w:rPr>
        <w:t> &gt; </w:t>
      </w:r>
      <w:r w:rsidRPr="0049747C">
        <w:rPr>
          <w:rFonts w:ascii="Courier New" w:eastAsia="Times New Roman" w:hAnsi="Courier New" w:cs="Courier New"/>
          <w:color w:val="DC4D8B"/>
          <w:sz w:val="24"/>
          <w:szCs w:val="24"/>
        </w:rPr>
        <w:t>40</w:t>
      </w:r>
    </w:p>
    <w:p w14:paraId="62C9E2B6"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p>
    <w:p w14:paraId="760B5022"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C53B"/>
          <w:sz w:val="24"/>
          <w:szCs w:val="24"/>
        </w:rPr>
        <w:t># Print new </w:t>
      </w:r>
      <w:proofErr w:type="spellStart"/>
      <w:r w:rsidRPr="0049747C">
        <w:rPr>
          <w:rFonts w:ascii="Courier New" w:eastAsia="Times New Roman" w:hAnsi="Courier New" w:cs="Courier New"/>
          <w:color w:val="00C53B"/>
          <w:sz w:val="24"/>
          <w:szCs w:val="24"/>
        </w:rPr>
        <w:t>survey_response</w:t>
      </w:r>
      <w:proofErr w:type="spellEnd"/>
      <w:r w:rsidRPr="0049747C">
        <w:rPr>
          <w:rFonts w:ascii="Courier New" w:eastAsia="Times New Roman" w:hAnsi="Courier New" w:cs="Courier New"/>
          <w:color w:val="00C53B"/>
          <w:sz w:val="24"/>
          <w:szCs w:val="24"/>
        </w:rPr>
        <w:t> column</w:t>
      </w:r>
    </w:p>
    <w:p w14:paraId="2B0E1766" w14:textId="77777777" w:rsidR="0049747C" w:rsidRPr="0049747C" w:rsidRDefault="0049747C" w:rsidP="0049747C">
      <w:pPr>
        <w:shd w:val="clear" w:color="auto" w:fill="1E1E1E"/>
        <w:spacing w:after="0" w:line="315" w:lineRule="atLeast"/>
        <w:rPr>
          <w:rFonts w:ascii="Courier New" w:eastAsia="Times New Roman" w:hAnsi="Courier New" w:cs="Courier New"/>
          <w:color w:val="D4D4D4"/>
          <w:sz w:val="24"/>
          <w:szCs w:val="24"/>
        </w:rPr>
      </w:pPr>
      <w:r w:rsidRPr="0049747C">
        <w:rPr>
          <w:rFonts w:ascii="Courier New" w:eastAsia="Times New Roman" w:hAnsi="Courier New" w:cs="Courier New"/>
          <w:color w:val="009BD8"/>
          <w:sz w:val="24"/>
          <w:szCs w:val="24"/>
        </w:rPr>
        <w:t>print</w:t>
      </w:r>
      <w:r w:rsidRPr="0049747C">
        <w:rPr>
          <w:rFonts w:ascii="Courier New" w:eastAsia="Times New Roman" w:hAnsi="Courier New" w:cs="Courier New"/>
          <w:color w:val="DCDCDC"/>
          <w:sz w:val="24"/>
          <w:szCs w:val="24"/>
        </w:rPr>
        <w:t>(</w:t>
      </w:r>
      <w:proofErr w:type="spellStart"/>
      <w:r w:rsidRPr="0049747C">
        <w:rPr>
          <w:rFonts w:ascii="Courier New" w:eastAsia="Times New Roman" w:hAnsi="Courier New" w:cs="Courier New"/>
          <w:color w:val="FFFFFF"/>
          <w:sz w:val="24"/>
          <w:szCs w:val="24"/>
        </w:rPr>
        <w:t>airlines_survey</w:t>
      </w:r>
      <w:proofErr w:type="spellEnd"/>
      <w:r w:rsidRPr="0049747C">
        <w:rPr>
          <w:rFonts w:ascii="Courier New" w:eastAsia="Times New Roman" w:hAnsi="Courier New" w:cs="Courier New"/>
          <w:color w:val="DCDCDC"/>
          <w:sz w:val="24"/>
          <w:szCs w:val="24"/>
        </w:rPr>
        <w:t>[</w:t>
      </w:r>
      <w:r w:rsidRPr="0049747C">
        <w:rPr>
          <w:rFonts w:ascii="Courier New" w:eastAsia="Times New Roman" w:hAnsi="Courier New" w:cs="Courier New"/>
          <w:color w:val="DC4D8B"/>
          <w:sz w:val="24"/>
          <w:szCs w:val="24"/>
        </w:rPr>
        <w:t>'</w:t>
      </w:r>
      <w:proofErr w:type="spellStart"/>
      <w:r w:rsidRPr="0049747C">
        <w:rPr>
          <w:rFonts w:ascii="Courier New" w:eastAsia="Times New Roman" w:hAnsi="Courier New" w:cs="Courier New"/>
          <w:color w:val="DC4D8B"/>
          <w:sz w:val="24"/>
          <w:szCs w:val="24"/>
        </w:rPr>
        <w:t>survey_response</w:t>
      </w:r>
      <w:proofErr w:type="spellEnd"/>
      <w:r w:rsidRPr="0049747C">
        <w:rPr>
          <w:rFonts w:ascii="Courier New" w:eastAsia="Times New Roman" w:hAnsi="Courier New" w:cs="Courier New"/>
          <w:color w:val="DC4D8B"/>
          <w:sz w:val="24"/>
          <w:szCs w:val="24"/>
        </w:rPr>
        <w:t>'</w:t>
      </w:r>
      <w:r w:rsidRPr="0049747C">
        <w:rPr>
          <w:rFonts w:ascii="Courier New" w:eastAsia="Times New Roman" w:hAnsi="Courier New" w:cs="Courier New"/>
          <w:color w:val="DCDCDC"/>
          <w:sz w:val="24"/>
          <w:szCs w:val="24"/>
        </w:rPr>
        <w:t>])</w:t>
      </w:r>
    </w:p>
    <w:p w14:paraId="162BDDF5" w14:textId="519B0EFE" w:rsidR="004A75A4" w:rsidRDefault="004A75A4" w:rsidP="008D7417">
      <w:pPr>
        <w:spacing w:before="100" w:beforeAutospacing="1" w:after="100" w:afterAutospacing="1" w:line="240" w:lineRule="auto"/>
      </w:pPr>
    </w:p>
    <w:p w14:paraId="449AFFD0" w14:textId="0954AABA" w:rsidR="0049747C" w:rsidRDefault="0049747C" w:rsidP="008D7417">
      <w:pPr>
        <w:spacing w:before="100" w:beforeAutospacing="1" w:after="100" w:afterAutospacing="1" w:line="240" w:lineRule="auto"/>
      </w:pPr>
    </w:p>
    <w:p w14:paraId="26575259"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 Store length of each row in </w:t>
      </w:r>
      <w:proofErr w:type="spellStart"/>
      <w:r w:rsidRPr="0049747C">
        <w:rPr>
          <w:rFonts w:ascii="Times New Roman" w:eastAsia="Times New Roman" w:hAnsi="Times New Roman" w:cs="Times New Roman"/>
          <w:color w:val="CFA600"/>
          <w:sz w:val="24"/>
          <w:szCs w:val="24"/>
        </w:rPr>
        <w:t>survey_response</w:t>
      </w:r>
      <w:proofErr w:type="spellEnd"/>
      <w:r w:rsidRPr="0049747C">
        <w:rPr>
          <w:rFonts w:ascii="Times New Roman" w:eastAsia="Times New Roman" w:hAnsi="Times New Roman" w:cs="Times New Roman"/>
          <w:color w:val="CFA600"/>
          <w:sz w:val="24"/>
          <w:szCs w:val="24"/>
        </w:rPr>
        <w:t xml:space="preserve"> column</w:t>
      </w:r>
    </w:p>
    <w:p w14:paraId="7EFEF0E0"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proofErr w:type="spellStart"/>
      <w:r w:rsidRPr="0049747C">
        <w:rPr>
          <w:rFonts w:ascii="Times New Roman" w:eastAsia="Times New Roman" w:hAnsi="Times New Roman" w:cs="Times New Roman"/>
          <w:color w:val="CFA600"/>
          <w:sz w:val="24"/>
          <w:szCs w:val="24"/>
        </w:rPr>
        <w:t>resp_length</w:t>
      </w:r>
      <w:proofErr w:type="spellEnd"/>
      <w:r w:rsidRPr="0049747C">
        <w:rPr>
          <w:rFonts w:ascii="Times New Roman" w:eastAsia="Times New Roman" w:hAnsi="Times New Roman" w:cs="Times New Roman"/>
          <w:color w:val="CFA600"/>
          <w:sz w:val="24"/>
          <w:szCs w:val="24"/>
        </w:rPr>
        <w:t xml:space="preserve"> = airlines['</w:t>
      </w:r>
      <w:proofErr w:type="spellStart"/>
      <w:r w:rsidRPr="0049747C">
        <w:rPr>
          <w:rFonts w:ascii="Times New Roman" w:eastAsia="Times New Roman" w:hAnsi="Times New Roman" w:cs="Times New Roman"/>
          <w:color w:val="CFA600"/>
          <w:sz w:val="24"/>
          <w:szCs w:val="24"/>
        </w:rPr>
        <w:t>survey_response</w:t>
      </w:r>
      <w:proofErr w:type="spellEnd"/>
      <w:r w:rsidRPr="0049747C">
        <w:rPr>
          <w:rFonts w:ascii="Times New Roman" w:eastAsia="Times New Roman" w:hAnsi="Times New Roman" w:cs="Times New Roman"/>
          <w:color w:val="CFA600"/>
          <w:sz w:val="24"/>
          <w:szCs w:val="24"/>
        </w:rPr>
        <w:t>'</w:t>
      </w:r>
      <w:proofErr w:type="gramStart"/>
      <w:r w:rsidRPr="0049747C">
        <w:rPr>
          <w:rFonts w:ascii="Times New Roman" w:eastAsia="Times New Roman" w:hAnsi="Times New Roman" w:cs="Times New Roman"/>
          <w:color w:val="CFA600"/>
          <w:sz w:val="24"/>
          <w:szCs w:val="24"/>
        </w:rPr>
        <w:t>].</w:t>
      </w:r>
      <w:proofErr w:type="spellStart"/>
      <w:r w:rsidRPr="0049747C">
        <w:rPr>
          <w:rFonts w:ascii="Times New Roman" w:eastAsia="Times New Roman" w:hAnsi="Times New Roman" w:cs="Times New Roman"/>
          <w:color w:val="CFA600"/>
          <w:sz w:val="24"/>
          <w:szCs w:val="24"/>
        </w:rPr>
        <w:t>str.len</w:t>
      </w:r>
      <w:proofErr w:type="spellEnd"/>
      <w:proofErr w:type="gramEnd"/>
      <w:r w:rsidRPr="0049747C">
        <w:rPr>
          <w:rFonts w:ascii="Times New Roman" w:eastAsia="Times New Roman" w:hAnsi="Times New Roman" w:cs="Times New Roman"/>
          <w:color w:val="CFA600"/>
          <w:sz w:val="24"/>
          <w:szCs w:val="24"/>
        </w:rPr>
        <w:t>()</w:t>
      </w:r>
    </w:p>
    <w:p w14:paraId="156BCBB2"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p>
    <w:p w14:paraId="63722B20"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 Find rows in airlines where </w:t>
      </w:r>
      <w:proofErr w:type="spellStart"/>
      <w:r w:rsidRPr="0049747C">
        <w:rPr>
          <w:rFonts w:ascii="Times New Roman" w:eastAsia="Times New Roman" w:hAnsi="Times New Roman" w:cs="Times New Roman"/>
          <w:color w:val="CFA600"/>
          <w:sz w:val="24"/>
          <w:szCs w:val="24"/>
        </w:rPr>
        <w:t>resp_length</w:t>
      </w:r>
      <w:proofErr w:type="spellEnd"/>
      <w:r w:rsidRPr="0049747C">
        <w:rPr>
          <w:rFonts w:ascii="Times New Roman" w:eastAsia="Times New Roman" w:hAnsi="Times New Roman" w:cs="Times New Roman"/>
          <w:color w:val="CFA600"/>
          <w:sz w:val="24"/>
          <w:szCs w:val="24"/>
        </w:rPr>
        <w:t xml:space="preserve"> &gt; 40</w:t>
      </w:r>
    </w:p>
    <w:p w14:paraId="2DED650F"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proofErr w:type="spellStart"/>
      <w:r w:rsidRPr="0049747C">
        <w:rPr>
          <w:rFonts w:ascii="Times New Roman" w:eastAsia="Times New Roman" w:hAnsi="Times New Roman" w:cs="Times New Roman"/>
          <w:color w:val="CFA600"/>
          <w:sz w:val="24"/>
          <w:szCs w:val="24"/>
        </w:rPr>
        <w:t>airlines_survey</w:t>
      </w:r>
      <w:proofErr w:type="spellEnd"/>
      <w:r w:rsidRPr="0049747C">
        <w:rPr>
          <w:rFonts w:ascii="Times New Roman" w:eastAsia="Times New Roman" w:hAnsi="Times New Roman" w:cs="Times New Roman"/>
          <w:color w:val="CFA600"/>
          <w:sz w:val="24"/>
          <w:szCs w:val="24"/>
        </w:rPr>
        <w:t xml:space="preserve"> = </w:t>
      </w:r>
      <w:proofErr w:type="gramStart"/>
      <w:r w:rsidRPr="0049747C">
        <w:rPr>
          <w:rFonts w:ascii="Times New Roman" w:eastAsia="Times New Roman" w:hAnsi="Times New Roman" w:cs="Times New Roman"/>
          <w:color w:val="CFA600"/>
          <w:sz w:val="24"/>
          <w:szCs w:val="24"/>
        </w:rPr>
        <w:t>airlines[</w:t>
      </w:r>
      <w:proofErr w:type="spellStart"/>
      <w:proofErr w:type="gramEnd"/>
      <w:r w:rsidRPr="0049747C">
        <w:rPr>
          <w:rFonts w:ascii="Times New Roman" w:eastAsia="Times New Roman" w:hAnsi="Times New Roman" w:cs="Times New Roman"/>
          <w:color w:val="CFA600"/>
          <w:sz w:val="24"/>
          <w:szCs w:val="24"/>
        </w:rPr>
        <w:t>resp_length</w:t>
      </w:r>
      <w:proofErr w:type="spellEnd"/>
      <w:r w:rsidRPr="0049747C">
        <w:rPr>
          <w:rFonts w:ascii="Times New Roman" w:eastAsia="Times New Roman" w:hAnsi="Times New Roman" w:cs="Times New Roman"/>
          <w:color w:val="CFA600"/>
          <w:sz w:val="24"/>
          <w:szCs w:val="24"/>
        </w:rPr>
        <w:t xml:space="preserve"> &gt; 40]</w:t>
      </w:r>
    </w:p>
    <w:p w14:paraId="074AC2A6"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p>
    <w:p w14:paraId="5A1A17BF"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 Assert minimum </w:t>
      </w:r>
      <w:proofErr w:type="spellStart"/>
      <w:r w:rsidRPr="0049747C">
        <w:rPr>
          <w:rFonts w:ascii="Times New Roman" w:eastAsia="Times New Roman" w:hAnsi="Times New Roman" w:cs="Times New Roman"/>
          <w:color w:val="CFA600"/>
          <w:sz w:val="24"/>
          <w:szCs w:val="24"/>
        </w:rPr>
        <w:t>survey_response</w:t>
      </w:r>
      <w:proofErr w:type="spellEnd"/>
      <w:r w:rsidRPr="0049747C">
        <w:rPr>
          <w:rFonts w:ascii="Times New Roman" w:eastAsia="Times New Roman" w:hAnsi="Times New Roman" w:cs="Times New Roman"/>
          <w:color w:val="CFA600"/>
          <w:sz w:val="24"/>
          <w:szCs w:val="24"/>
        </w:rPr>
        <w:t xml:space="preserve"> length is &gt; 40</w:t>
      </w:r>
    </w:p>
    <w:p w14:paraId="360DD221"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assert </w:t>
      </w:r>
      <w:proofErr w:type="spellStart"/>
      <w:r w:rsidRPr="0049747C">
        <w:rPr>
          <w:rFonts w:ascii="Times New Roman" w:eastAsia="Times New Roman" w:hAnsi="Times New Roman" w:cs="Times New Roman"/>
          <w:color w:val="CFA600"/>
          <w:sz w:val="24"/>
          <w:szCs w:val="24"/>
        </w:rPr>
        <w:t>airlines_survey</w:t>
      </w:r>
      <w:proofErr w:type="spellEnd"/>
      <w:r w:rsidRPr="0049747C">
        <w:rPr>
          <w:rFonts w:ascii="Times New Roman" w:eastAsia="Times New Roman" w:hAnsi="Times New Roman" w:cs="Times New Roman"/>
          <w:color w:val="CFA600"/>
          <w:sz w:val="24"/>
          <w:szCs w:val="24"/>
        </w:rPr>
        <w:t>['</w:t>
      </w:r>
      <w:proofErr w:type="spellStart"/>
      <w:r w:rsidRPr="0049747C">
        <w:rPr>
          <w:rFonts w:ascii="Times New Roman" w:eastAsia="Times New Roman" w:hAnsi="Times New Roman" w:cs="Times New Roman"/>
          <w:color w:val="CFA600"/>
          <w:sz w:val="24"/>
          <w:szCs w:val="24"/>
        </w:rPr>
        <w:t>survey_response</w:t>
      </w:r>
      <w:proofErr w:type="spellEnd"/>
      <w:r w:rsidRPr="0049747C">
        <w:rPr>
          <w:rFonts w:ascii="Times New Roman" w:eastAsia="Times New Roman" w:hAnsi="Times New Roman" w:cs="Times New Roman"/>
          <w:color w:val="CFA600"/>
          <w:sz w:val="24"/>
          <w:szCs w:val="24"/>
        </w:rPr>
        <w:t>'</w:t>
      </w:r>
      <w:proofErr w:type="gramStart"/>
      <w:r w:rsidRPr="0049747C">
        <w:rPr>
          <w:rFonts w:ascii="Times New Roman" w:eastAsia="Times New Roman" w:hAnsi="Times New Roman" w:cs="Times New Roman"/>
          <w:color w:val="CFA600"/>
          <w:sz w:val="24"/>
          <w:szCs w:val="24"/>
        </w:rPr>
        <w:t>].</w:t>
      </w:r>
      <w:proofErr w:type="spellStart"/>
      <w:r w:rsidRPr="0049747C">
        <w:rPr>
          <w:rFonts w:ascii="Times New Roman" w:eastAsia="Times New Roman" w:hAnsi="Times New Roman" w:cs="Times New Roman"/>
          <w:color w:val="CFA600"/>
          <w:sz w:val="24"/>
          <w:szCs w:val="24"/>
        </w:rPr>
        <w:t>str.len</w:t>
      </w:r>
      <w:proofErr w:type="spellEnd"/>
      <w:proofErr w:type="gramEnd"/>
      <w:r w:rsidRPr="0049747C">
        <w:rPr>
          <w:rFonts w:ascii="Times New Roman" w:eastAsia="Times New Roman" w:hAnsi="Times New Roman" w:cs="Times New Roman"/>
          <w:color w:val="CFA600"/>
          <w:sz w:val="24"/>
          <w:szCs w:val="24"/>
        </w:rPr>
        <w:t>().min() &gt; 40</w:t>
      </w:r>
    </w:p>
    <w:p w14:paraId="4B430A5D"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p>
    <w:p w14:paraId="65F16B79"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 Print new </w:t>
      </w:r>
      <w:proofErr w:type="spellStart"/>
      <w:r w:rsidRPr="0049747C">
        <w:rPr>
          <w:rFonts w:ascii="Times New Roman" w:eastAsia="Times New Roman" w:hAnsi="Times New Roman" w:cs="Times New Roman"/>
          <w:color w:val="CFA600"/>
          <w:sz w:val="24"/>
          <w:szCs w:val="24"/>
        </w:rPr>
        <w:t>survey_response</w:t>
      </w:r>
      <w:proofErr w:type="spellEnd"/>
      <w:r w:rsidRPr="0049747C">
        <w:rPr>
          <w:rFonts w:ascii="Times New Roman" w:eastAsia="Times New Roman" w:hAnsi="Times New Roman" w:cs="Times New Roman"/>
          <w:color w:val="CFA600"/>
          <w:sz w:val="24"/>
          <w:szCs w:val="24"/>
        </w:rPr>
        <w:t xml:space="preserve"> column</w:t>
      </w:r>
    </w:p>
    <w:p w14:paraId="79B4EB0D" w14:textId="77777777" w:rsidR="0049747C" w:rsidRPr="0049747C" w:rsidRDefault="0049747C" w:rsidP="0049747C">
      <w:pPr>
        <w:spacing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print(</w:t>
      </w:r>
      <w:proofErr w:type="spellStart"/>
      <w:r w:rsidRPr="0049747C">
        <w:rPr>
          <w:rFonts w:ascii="Times New Roman" w:eastAsia="Times New Roman" w:hAnsi="Times New Roman" w:cs="Times New Roman"/>
          <w:color w:val="CFA600"/>
          <w:sz w:val="24"/>
          <w:szCs w:val="24"/>
        </w:rPr>
        <w:t>airlines_survey</w:t>
      </w:r>
      <w:proofErr w:type="spellEnd"/>
      <w:r w:rsidRPr="0049747C">
        <w:rPr>
          <w:rFonts w:ascii="Times New Roman" w:eastAsia="Times New Roman" w:hAnsi="Times New Roman" w:cs="Times New Roman"/>
          <w:color w:val="CFA600"/>
          <w:sz w:val="24"/>
          <w:szCs w:val="24"/>
        </w:rPr>
        <w:t>['</w:t>
      </w:r>
      <w:proofErr w:type="spellStart"/>
      <w:r w:rsidRPr="0049747C">
        <w:rPr>
          <w:rFonts w:ascii="Times New Roman" w:eastAsia="Times New Roman" w:hAnsi="Times New Roman" w:cs="Times New Roman"/>
          <w:color w:val="CFA600"/>
          <w:sz w:val="24"/>
          <w:szCs w:val="24"/>
        </w:rPr>
        <w:t>survey_response</w:t>
      </w:r>
      <w:proofErr w:type="spellEnd"/>
      <w:r w:rsidRPr="0049747C">
        <w:rPr>
          <w:rFonts w:ascii="Times New Roman" w:eastAsia="Times New Roman" w:hAnsi="Times New Roman" w:cs="Times New Roman"/>
          <w:color w:val="CFA600"/>
          <w:sz w:val="24"/>
          <w:szCs w:val="24"/>
        </w:rPr>
        <w:t>'])</w:t>
      </w:r>
    </w:p>
    <w:p w14:paraId="2CAA59B8"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18    The airport </w:t>
      </w:r>
      <w:proofErr w:type="spellStart"/>
      <w:r w:rsidRPr="0049747C">
        <w:rPr>
          <w:rFonts w:ascii="Times New Roman" w:eastAsia="Times New Roman" w:hAnsi="Times New Roman" w:cs="Times New Roman"/>
          <w:color w:val="CFA600"/>
          <w:sz w:val="24"/>
          <w:szCs w:val="24"/>
        </w:rPr>
        <w:t>personnell</w:t>
      </w:r>
      <w:proofErr w:type="spellEnd"/>
      <w:r w:rsidRPr="0049747C">
        <w:rPr>
          <w:rFonts w:ascii="Times New Roman" w:eastAsia="Times New Roman" w:hAnsi="Times New Roman" w:cs="Times New Roman"/>
          <w:color w:val="CFA600"/>
          <w:sz w:val="24"/>
          <w:szCs w:val="24"/>
        </w:rPr>
        <w:t xml:space="preserve"> forgot to alert us of d...</w:t>
      </w:r>
    </w:p>
    <w:p w14:paraId="1E40B566"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19    The food in the airport was really </w:t>
      </w:r>
      <w:proofErr w:type="spellStart"/>
      <w:r w:rsidRPr="0049747C">
        <w:rPr>
          <w:rFonts w:ascii="Times New Roman" w:eastAsia="Times New Roman" w:hAnsi="Times New Roman" w:cs="Times New Roman"/>
          <w:color w:val="CFA600"/>
          <w:sz w:val="24"/>
          <w:szCs w:val="24"/>
        </w:rPr>
        <w:t>really</w:t>
      </w:r>
      <w:proofErr w:type="spellEnd"/>
      <w:r w:rsidRPr="0049747C">
        <w:rPr>
          <w:rFonts w:ascii="Times New Roman" w:eastAsia="Times New Roman" w:hAnsi="Times New Roman" w:cs="Times New Roman"/>
          <w:color w:val="CFA600"/>
          <w:sz w:val="24"/>
          <w:szCs w:val="24"/>
        </w:rPr>
        <w:t xml:space="preserve"> </w:t>
      </w:r>
      <w:proofErr w:type="spellStart"/>
      <w:proofErr w:type="gramStart"/>
      <w:r w:rsidRPr="0049747C">
        <w:rPr>
          <w:rFonts w:ascii="Times New Roman" w:eastAsia="Times New Roman" w:hAnsi="Times New Roman" w:cs="Times New Roman"/>
          <w:color w:val="CFA600"/>
          <w:sz w:val="24"/>
          <w:szCs w:val="24"/>
        </w:rPr>
        <w:t>expe</w:t>
      </w:r>
      <w:proofErr w:type="spellEnd"/>
      <w:proofErr w:type="gramEnd"/>
      <w:r w:rsidRPr="0049747C">
        <w:rPr>
          <w:rFonts w:ascii="Times New Roman" w:eastAsia="Times New Roman" w:hAnsi="Times New Roman" w:cs="Times New Roman"/>
          <w:color w:val="CFA600"/>
          <w:sz w:val="24"/>
          <w:szCs w:val="24"/>
        </w:rPr>
        <w:t>...</w:t>
      </w:r>
    </w:p>
    <w:p w14:paraId="337BBD75"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20    One of the other travelers was </w:t>
      </w:r>
      <w:proofErr w:type="gramStart"/>
      <w:r w:rsidRPr="0049747C">
        <w:rPr>
          <w:rFonts w:ascii="Times New Roman" w:eastAsia="Times New Roman" w:hAnsi="Times New Roman" w:cs="Times New Roman"/>
          <w:color w:val="CFA600"/>
          <w:sz w:val="24"/>
          <w:szCs w:val="24"/>
        </w:rPr>
        <w:t>really loud</w:t>
      </w:r>
      <w:proofErr w:type="gramEnd"/>
      <w:r w:rsidRPr="0049747C">
        <w:rPr>
          <w:rFonts w:ascii="Times New Roman" w:eastAsia="Times New Roman" w:hAnsi="Times New Roman" w:cs="Times New Roman"/>
          <w:color w:val="CFA600"/>
          <w:sz w:val="24"/>
          <w:szCs w:val="24"/>
        </w:rPr>
        <w:t xml:space="preserve"> and...</w:t>
      </w:r>
    </w:p>
    <w:p w14:paraId="2D1FFC35"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21    I </w:t>
      </w:r>
      <w:proofErr w:type="gramStart"/>
      <w:r w:rsidRPr="0049747C">
        <w:rPr>
          <w:rFonts w:ascii="Times New Roman" w:eastAsia="Times New Roman" w:hAnsi="Times New Roman" w:cs="Times New Roman"/>
          <w:color w:val="CFA600"/>
          <w:sz w:val="24"/>
          <w:szCs w:val="24"/>
        </w:rPr>
        <w:t>don't</w:t>
      </w:r>
      <w:proofErr w:type="gramEnd"/>
      <w:r w:rsidRPr="0049747C">
        <w:rPr>
          <w:rFonts w:ascii="Times New Roman" w:eastAsia="Times New Roman" w:hAnsi="Times New Roman" w:cs="Times New Roman"/>
          <w:color w:val="CFA600"/>
          <w:sz w:val="24"/>
          <w:szCs w:val="24"/>
        </w:rPr>
        <w:t xml:space="preserve"> remember answering the survey with the...</w:t>
      </w:r>
    </w:p>
    <w:p w14:paraId="3F1B5AC4"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22    The airport personnel kept ignoring my request...</w:t>
      </w:r>
    </w:p>
    <w:p w14:paraId="1775DF0E"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23    The chair I sat in was extremely uncomfortable...</w:t>
      </w:r>
    </w:p>
    <w:p w14:paraId="1FFAEB5D"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24    I wish you were more like other airports, the ...</w:t>
      </w:r>
    </w:p>
    <w:p w14:paraId="78240900"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25    I was </w:t>
      </w:r>
      <w:proofErr w:type="gramStart"/>
      <w:r w:rsidRPr="0049747C">
        <w:rPr>
          <w:rFonts w:ascii="Times New Roman" w:eastAsia="Times New Roman" w:hAnsi="Times New Roman" w:cs="Times New Roman"/>
          <w:color w:val="CFA600"/>
          <w:sz w:val="24"/>
          <w:szCs w:val="24"/>
        </w:rPr>
        <w:t>really unsatisfied</w:t>
      </w:r>
      <w:proofErr w:type="gramEnd"/>
      <w:r w:rsidRPr="0049747C">
        <w:rPr>
          <w:rFonts w:ascii="Times New Roman" w:eastAsia="Times New Roman" w:hAnsi="Times New Roman" w:cs="Times New Roman"/>
          <w:color w:val="CFA600"/>
          <w:sz w:val="24"/>
          <w:szCs w:val="24"/>
        </w:rPr>
        <w:t xml:space="preserve"> with the wait times b...</w:t>
      </w:r>
    </w:p>
    <w:p w14:paraId="197A4A60"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27    The flight was okay, but I </w:t>
      </w:r>
      <w:proofErr w:type="gramStart"/>
      <w:r w:rsidRPr="0049747C">
        <w:rPr>
          <w:rFonts w:ascii="Times New Roman" w:eastAsia="Times New Roman" w:hAnsi="Times New Roman" w:cs="Times New Roman"/>
          <w:color w:val="CFA600"/>
          <w:sz w:val="24"/>
          <w:szCs w:val="24"/>
        </w:rPr>
        <w:t>didn't</w:t>
      </w:r>
      <w:proofErr w:type="gramEnd"/>
      <w:r w:rsidRPr="0049747C">
        <w:rPr>
          <w:rFonts w:ascii="Times New Roman" w:eastAsia="Times New Roman" w:hAnsi="Times New Roman" w:cs="Times New Roman"/>
          <w:color w:val="CFA600"/>
          <w:sz w:val="24"/>
          <w:szCs w:val="24"/>
        </w:rPr>
        <w:t xml:space="preserve"> really like ...</w:t>
      </w:r>
    </w:p>
    <w:p w14:paraId="038404A5"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28    We </w:t>
      </w:r>
      <w:proofErr w:type="gramStart"/>
      <w:r w:rsidRPr="0049747C">
        <w:rPr>
          <w:rFonts w:ascii="Times New Roman" w:eastAsia="Times New Roman" w:hAnsi="Times New Roman" w:cs="Times New Roman"/>
          <w:color w:val="CFA600"/>
          <w:sz w:val="24"/>
          <w:szCs w:val="24"/>
        </w:rPr>
        <w:t>were really slowed</w:t>
      </w:r>
      <w:proofErr w:type="gramEnd"/>
      <w:r w:rsidRPr="0049747C">
        <w:rPr>
          <w:rFonts w:ascii="Times New Roman" w:eastAsia="Times New Roman" w:hAnsi="Times New Roman" w:cs="Times New Roman"/>
          <w:color w:val="CFA600"/>
          <w:sz w:val="24"/>
          <w:szCs w:val="24"/>
        </w:rPr>
        <w:t xml:space="preserve"> down by security </w:t>
      </w:r>
      <w:proofErr w:type="gramStart"/>
      <w:r w:rsidRPr="0049747C">
        <w:rPr>
          <w:rFonts w:ascii="Times New Roman" w:eastAsia="Times New Roman" w:hAnsi="Times New Roman" w:cs="Times New Roman"/>
          <w:color w:val="CFA600"/>
          <w:sz w:val="24"/>
          <w:szCs w:val="24"/>
        </w:rPr>
        <w:t>measure</w:t>
      </w:r>
      <w:proofErr w:type="gramEnd"/>
      <w:r w:rsidRPr="0049747C">
        <w:rPr>
          <w:rFonts w:ascii="Times New Roman" w:eastAsia="Times New Roman" w:hAnsi="Times New Roman" w:cs="Times New Roman"/>
          <w:color w:val="CFA600"/>
          <w:sz w:val="24"/>
          <w:szCs w:val="24"/>
        </w:rPr>
        <w:t>...</w:t>
      </w:r>
    </w:p>
    <w:p w14:paraId="7AB2D128"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29    There was a spill on the aisle next to the bat...</w:t>
      </w:r>
    </w:p>
    <w:p w14:paraId="390ED39B" w14:textId="77777777" w:rsidR="0049747C" w:rsidRPr="0049747C" w:rsidRDefault="0049747C" w:rsidP="0049747C">
      <w:pPr>
        <w:spacing w:after="0"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30    I felt very unsatisfied by how long the flight</w:t>
      </w:r>
      <w:proofErr w:type="gramStart"/>
      <w:r w:rsidRPr="0049747C">
        <w:rPr>
          <w:rFonts w:ascii="Times New Roman" w:eastAsia="Times New Roman" w:hAnsi="Times New Roman" w:cs="Times New Roman"/>
          <w:color w:val="CFA600"/>
          <w:sz w:val="24"/>
          <w:szCs w:val="24"/>
        </w:rPr>
        <w:t>...</w:t>
      </w:r>
      <w:proofErr w:type="gramEnd"/>
    </w:p>
    <w:p w14:paraId="08D8C6B1" w14:textId="77777777" w:rsidR="0049747C" w:rsidRPr="0049747C" w:rsidRDefault="0049747C" w:rsidP="0049747C">
      <w:pPr>
        <w:spacing w:line="240" w:lineRule="auto"/>
        <w:rPr>
          <w:rFonts w:ascii="Times New Roman" w:eastAsia="Times New Roman" w:hAnsi="Times New Roman" w:cs="Times New Roman"/>
          <w:color w:val="CFA600"/>
          <w:sz w:val="24"/>
          <w:szCs w:val="24"/>
        </w:rPr>
      </w:pPr>
      <w:r w:rsidRPr="0049747C">
        <w:rPr>
          <w:rFonts w:ascii="Times New Roman" w:eastAsia="Times New Roman" w:hAnsi="Times New Roman" w:cs="Times New Roman"/>
          <w:color w:val="CFA600"/>
          <w:sz w:val="24"/>
          <w:szCs w:val="24"/>
        </w:rPr>
        <w:t xml:space="preserve">Name: </w:t>
      </w:r>
      <w:proofErr w:type="spellStart"/>
      <w:r w:rsidRPr="0049747C">
        <w:rPr>
          <w:rFonts w:ascii="Times New Roman" w:eastAsia="Times New Roman" w:hAnsi="Times New Roman" w:cs="Times New Roman"/>
          <w:color w:val="CFA600"/>
          <w:sz w:val="24"/>
          <w:szCs w:val="24"/>
        </w:rPr>
        <w:t>survey_response</w:t>
      </w:r>
      <w:proofErr w:type="spellEnd"/>
      <w:r w:rsidRPr="0049747C">
        <w:rPr>
          <w:rFonts w:ascii="Times New Roman" w:eastAsia="Times New Roman" w:hAnsi="Times New Roman" w:cs="Times New Roman"/>
          <w:color w:val="CFA600"/>
          <w:sz w:val="24"/>
          <w:szCs w:val="24"/>
        </w:rPr>
        <w:t xml:space="preserve">, </w:t>
      </w:r>
      <w:proofErr w:type="spellStart"/>
      <w:r w:rsidRPr="0049747C">
        <w:rPr>
          <w:rFonts w:ascii="Times New Roman" w:eastAsia="Times New Roman" w:hAnsi="Times New Roman" w:cs="Times New Roman"/>
          <w:color w:val="CFA600"/>
          <w:sz w:val="24"/>
          <w:szCs w:val="24"/>
        </w:rPr>
        <w:t>dtype</w:t>
      </w:r>
      <w:proofErr w:type="spellEnd"/>
      <w:r w:rsidRPr="0049747C">
        <w:rPr>
          <w:rFonts w:ascii="Times New Roman" w:eastAsia="Times New Roman" w:hAnsi="Times New Roman" w:cs="Times New Roman"/>
          <w:color w:val="CFA600"/>
          <w:sz w:val="24"/>
          <w:szCs w:val="24"/>
        </w:rPr>
        <w:t>: object</w:t>
      </w:r>
    </w:p>
    <w:p w14:paraId="10266515" w14:textId="1D0B606B" w:rsidR="0049747C" w:rsidRDefault="00485EEA" w:rsidP="008D7417">
      <w:pPr>
        <w:spacing w:before="100" w:beforeAutospacing="1" w:after="100" w:afterAutospacing="1" w:line="240" w:lineRule="auto"/>
      </w:pPr>
      <w:r>
        <w:lastRenderedPageBreak/>
        <w:t xml:space="preserve">Phenomenal work! These types of </w:t>
      </w:r>
      <w:proofErr w:type="gramStart"/>
      <w:r>
        <w:t>feedbacks</w:t>
      </w:r>
      <w:proofErr w:type="gramEnd"/>
      <w:r>
        <w:t xml:space="preserve"> are essential to improving any service. Coupled with </w:t>
      </w:r>
      <w:proofErr w:type="gramStart"/>
      <w:r>
        <w:t>some</w:t>
      </w:r>
      <w:proofErr w:type="gramEnd"/>
      <w:r>
        <w:t xml:space="preserve"> wordcount analysis, you can find common patterns across all survey responses in no time!</w:t>
      </w:r>
    </w:p>
    <w:p w14:paraId="587EA15E" w14:textId="77777777" w:rsidR="00485EEA" w:rsidRDefault="00485EEA" w:rsidP="008D7417">
      <w:pPr>
        <w:spacing w:before="100" w:beforeAutospacing="1" w:after="100" w:afterAutospacing="1" w:line="240" w:lineRule="auto"/>
      </w:pPr>
    </w:p>
    <w:p w14:paraId="5AA08BCE" w14:textId="77777777" w:rsidR="00A50BE3" w:rsidRDefault="00A50BE3" w:rsidP="00A50BE3">
      <w:r>
        <w:rPr>
          <w:rStyle w:val="Strong"/>
        </w:rPr>
        <w:t>Daily XP</w:t>
      </w:r>
      <w:r>
        <w:rPr>
          <w:rStyle w:val="css-rfy0dy"/>
          <w:b/>
          <w:bCs/>
        </w:rPr>
        <w:t>1150</w:t>
      </w:r>
    </w:p>
    <w:p w14:paraId="5C205113" w14:textId="77777777" w:rsidR="00A50BE3" w:rsidRDefault="00A50BE3" w:rsidP="00A50BE3">
      <w:pPr>
        <w:pStyle w:val="Heading1"/>
      </w:pPr>
      <w:r>
        <w:t>Uniformity</w:t>
      </w:r>
    </w:p>
    <w:p w14:paraId="5ED32DAD" w14:textId="77777777" w:rsidR="00A50BE3" w:rsidRDefault="00A50BE3" w:rsidP="00A50BE3">
      <w:r>
        <w:rPr>
          <w:rStyle w:val="Strong"/>
        </w:rPr>
        <w:t>50 XP</w:t>
      </w:r>
    </w:p>
    <w:p w14:paraId="668C35A3" w14:textId="77777777" w:rsidR="00A50BE3" w:rsidRDefault="00A50BE3" w:rsidP="00A50BE3">
      <w:pPr>
        <w:pStyle w:val="Heading2"/>
      </w:pPr>
      <w:r>
        <w:t>1. Uniformity</w:t>
      </w:r>
    </w:p>
    <w:p w14:paraId="2BF2AEB8" w14:textId="77777777" w:rsidR="00A50BE3" w:rsidRDefault="00A50BE3" w:rsidP="00A50BE3">
      <w:pPr>
        <w:pStyle w:val="NormalWeb"/>
      </w:pPr>
      <w:r>
        <w:t xml:space="preserve">Stellar work on chapter 2! </w:t>
      </w:r>
      <w:proofErr w:type="gramStart"/>
      <w:r>
        <w:t>You're</w:t>
      </w:r>
      <w:proofErr w:type="gramEnd"/>
      <w:r>
        <w:t xml:space="preserve"> now an expert at handling categorical and text variables. </w:t>
      </w:r>
    </w:p>
    <w:p w14:paraId="18259007" w14:textId="77777777" w:rsidR="00A50BE3" w:rsidRDefault="00A50BE3" w:rsidP="00A50BE3">
      <w:pPr>
        <w:pStyle w:val="Heading2"/>
      </w:pPr>
      <w:r>
        <w:t>2. In this chapter</w:t>
      </w:r>
    </w:p>
    <w:p w14:paraId="74132572" w14:textId="77777777" w:rsidR="00A50BE3" w:rsidRDefault="00A50BE3" w:rsidP="00A50BE3">
      <w:pPr>
        <w:pStyle w:val="NormalWeb"/>
      </w:pPr>
      <w:r>
        <w:t xml:space="preserve">In this chapter, </w:t>
      </w:r>
      <w:proofErr w:type="gramStart"/>
      <w:r>
        <w:t>we're</w:t>
      </w:r>
      <w:proofErr w:type="gramEnd"/>
      <w:r>
        <w:t xml:space="preserve"> looking at more advanced data cleaning problems, such as uniformity, cross field validation and dealing with missing data. </w:t>
      </w:r>
    </w:p>
    <w:p w14:paraId="1D907C81" w14:textId="77777777" w:rsidR="00A50BE3" w:rsidRDefault="00A50BE3" w:rsidP="00A50BE3">
      <w:pPr>
        <w:pStyle w:val="Heading2"/>
      </w:pPr>
      <w:r>
        <w:t>3. Data range constraints</w:t>
      </w:r>
    </w:p>
    <w:p w14:paraId="4B051E87" w14:textId="77777777" w:rsidR="00A50BE3" w:rsidRDefault="00A50BE3" w:rsidP="00A50BE3">
      <w:pPr>
        <w:pStyle w:val="NormalWeb"/>
      </w:pPr>
      <w:r>
        <w:t xml:space="preserve">In chapter 1, we saw how out of range values are </w:t>
      </w:r>
      <w:proofErr w:type="gramStart"/>
      <w:r>
        <w:t>a common problem</w:t>
      </w:r>
      <w:proofErr w:type="gramEnd"/>
      <w:r>
        <w:t xml:space="preserve"> when cleaning data, and that when left untouched, can skew your analysis. </w:t>
      </w:r>
    </w:p>
    <w:p w14:paraId="1E710DB1" w14:textId="77777777" w:rsidR="00A50BE3" w:rsidRDefault="00A50BE3" w:rsidP="00A50BE3">
      <w:pPr>
        <w:pStyle w:val="Heading2"/>
      </w:pPr>
      <w:r>
        <w:t>4. Uniformity</w:t>
      </w:r>
    </w:p>
    <w:p w14:paraId="7227014F" w14:textId="77777777" w:rsidR="00A50BE3" w:rsidRDefault="00A50BE3" w:rsidP="00A50BE3">
      <w:pPr>
        <w:pStyle w:val="NormalWeb"/>
      </w:pPr>
      <w:r>
        <w:t xml:space="preserve">In this lesson, </w:t>
      </w:r>
      <w:proofErr w:type="gramStart"/>
      <w:r>
        <w:t>we're</w:t>
      </w:r>
      <w:proofErr w:type="gramEnd"/>
      <w:r>
        <w:t xml:space="preserve"> going to tackle a problem that could similarly skew our data, which is unit uniformity. For example, we can have temperature data that has values in both Fahrenheit and Celsius, weight data in Kilograms and in stones, dates in multiple formats, </w:t>
      </w:r>
      <w:proofErr w:type="gramStart"/>
      <w:r>
        <w:t>and so on</w:t>
      </w:r>
      <w:proofErr w:type="gramEnd"/>
      <w:r>
        <w:t xml:space="preserve">. Verifying unit uniformity is imperative to having </w:t>
      </w:r>
      <w:proofErr w:type="gramStart"/>
      <w:r>
        <w:t>accurate</w:t>
      </w:r>
      <w:proofErr w:type="gramEnd"/>
      <w:r>
        <w:t xml:space="preserve"> analysis. </w:t>
      </w:r>
    </w:p>
    <w:p w14:paraId="5D6A34E0" w14:textId="77777777" w:rsidR="00A50BE3" w:rsidRDefault="00A50BE3" w:rsidP="00A50BE3">
      <w:pPr>
        <w:pStyle w:val="Heading2"/>
      </w:pPr>
      <w:r>
        <w:t>5. An example</w:t>
      </w:r>
    </w:p>
    <w:p w14:paraId="4E7B54E8" w14:textId="77777777" w:rsidR="00A50BE3" w:rsidRDefault="00A50BE3" w:rsidP="00A50BE3">
      <w:pPr>
        <w:pStyle w:val="NormalWeb"/>
      </w:pPr>
      <w:proofErr w:type="gramStart"/>
      <w:r>
        <w:t>Here's</w:t>
      </w:r>
      <w:proofErr w:type="gramEnd"/>
      <w:r>
        <w:t xml:space="preserve"> a dataset with average temperature data throughout the month of March in New York City. The dataset was collected from </w:t>
      </w:r>
      <w:proofErr w:type="gramStart"/>
      <w:r>
        <w:t>different sources</w:t>
      </w:r>
      <w:proofErr w:type="gramEnd"/>
      <w:r>
        <w:t xml:space="preserve"> with temperature data in Celsius and Fahrenheit merged together. We can see that unless a major climate event occurred, </w:t>
      </w:r>
    </w:p>
    <w:p w14:paraId="6C7538D2" w14:textId="77777777" w:rsidR="00A50BE3" w:rsidRDefault="00A50BE3" w:rsidP="00A50BE3">
      <w:pPr>
        <w:pStyle w:val="Heading2"/>
      </w:pPr>
      <w:r>
        <w:t>6. An example</w:t>
      </w:r>
    </w:p>
    <w:p w14:paraId="6811C9BF" w14:textId="77777777" w:rsidR="00A50BE3" w:rsidRDefault="00A50BE3" w:rsidP="00A50BE3">
      <w:pPr>
        <w:pStyle w:val="NormalWeb"/>
      </w:pPr>
      <w:proofErr w:type="gramStart"/>
      <w:r>
        <w:t>this</w:t>
      </w:r>
      <w:proofErr w:type="gramEnd"/>
      <w:r>
        <w:t xml:space="preserve"> value here is most likely Fahrenheit, not Celsius. </w:t>
      </w:r>
      <w:proofErr w:type="gramStart"/>
      <w:r>
        <w:t>Let's</w:t>
      </w:r>
      <w:proofErr w:type="gramEnd"/>
      <w:r>
        <w:t xml:space="preserve"> confirm the presence of these values visually. </w:t>
      </w:r>
    </w:p>
    <w:p w14:paraId="0D758F2A" w14:textId="77777777" w:rsidR="00A50BE3" w:rsidRDefault="00A50BE3" w:rsidP="00A50BE3">
      <w:pPr>
        <w:pStyle w:val="Heading2"/>
      </w:pPr>
      <w:r>
        <w:lastRenderedPageBreak/>
        <w:t>7. An example</w:t>
      </w:r>
    </w:p>
    <w:p w14:paraId="7201EB83" w14:textId="77777777" w:rsidR="00A50BE3" w:rsidRDefault="00A50BE3" w:rsidP="00A50BE3">
      <w:pPr>
        <w:pStyle w:val="NormalWeb"/>
      </w:pPr>
      <w:r>
        <w:t xml:space="preserve">We can do so by plotting a scatter plot of our data. We can do this using </w:t>
      </w:r>
      <w:proofErr w:type="spellStart"/>
      <w:proofErr w:type="gramStart"/>
      <w:r>
        <w:t>matplotlib.pyplot</w:t>
      </w:r>
      <w:proofErr w:type="spellEnd"/>
      <w:proofErr w:type="gramEnd"/>
      <w:r>
        <w:t xml:space="preserve">, which was imported as </w:t>
      </w:r>
      <w:proofErr w:type="spellStart"/>
      <w:r>
        <w:t>plt</w:t>
      </w:r>
      <w:proofErr w:type="spellEnd"/>
      <w:r>
        <w:t xml:space="preserve">. We use the </w:t>
      </w:r>
      <w:proofErr w:type="spellStart"/>
      <w:proofErr w:type="gramStart"/>
      <w:r>
        <w:t>plt</w:t>
      </w:r>
      <w:proofErr w:type="spellEnd"/>
      <w:proofErr w:type="gramEnd"/>
      <w:r>
        <w:t xml:space="preserve"> dot scatter function, which takes in what to plot on the x axis, the y axis, and which data source to use. We set the title, axis labels with the helper functions seen here, show the plot with </w:t>
      </w:r>
      <w:proofErr w:type="spellStart"/>
      <w:r>
        <w:t>plt</w:t>
      </w:r>
      <w:proofErr w:type="spellEnd"/>
      <w:r>
        <w:t xml:space="preserve"> dot show, </w:t>
      </w:r>
    </w:p>
    <w:p w14:paraId="4EB4F5B4" w14:textId="77777777" w:rsidR="00A50BE3" w:rsidRDefault="00A50BE3" w:rsidP="00A50BE3">
      <w:pPr>
        <w:pStyle w:val="Heading2"/>
      </w:pPr>
      <w:r>
        <w:t>8. Insert title here...</w:t>
      </w:r>
    </w:p>
    <w:p w14:paraId="0F42D0A3" w14:textId="77777777" w:rsidR="00A50BE3" w:rsidRDefault="00A50BE3" w:rsidP="00A50BE3">
      <w:pPr>
        <w:pStyle w:val="NormalWeb"/>
      </w:pPr>
      <w:r>
        <w:t xml:space="preserve">and voila. </w:t>
      </w:r>
    </w:p>
    <w:p w14:paraId="114AB351" w14:textId="77777777" w:rsidR="00A50BE3" w:rsidRDefault="00A50BE3" w:rsidP="00A50BE3">
      <w:pPr>
        <w:pStyle w:val="Heading2"/>
      </w:pPr>
      <w:r>
        <w:t>9. Insert title here...</w:t>
      </w:r>
    </w:p>
    <w:p w14:paraId="79CDE371" w14:textId="77777777" w:rsidR="00A50BE3" w:rsidRDefault="00A50BE3" w:rsidP="00A50BE3">
      <w:pPr>
        <w:pStyle w:val="NormalWeb"/>
      </w:pPr>
      <w:r>
        <w:t xml:space="preserve">Notice these values here? They all must be </w:t>
      </w:r>
      <w:proofErr w:type="spellStart"/>
      <w:r>
        <w:t>fahrenheit</w:t>
      </w:r>
      <w:proofErr w:type="spellEnd"/>
      <w:r>
        <w:t xml:space="preserve">. </w:t>
      </w:r>
    </w:p>
    <w:p w14:paraId="6A9B6F04" w14:textId="77777777" w:rsidR="00A50BE3" w:rsidRDefault="00A50BE3" w:rsidP="00A50BE3">
      <w:pPr>
        <w:pStyle w:val="Heading2"/>
      </w:pPr>
      <w:r>
        <w:t>10. Treating temperature data</w:t>
      </w:r>
    </w:p>
    <w:p w14:paraId="67FEEE27" w14:textId="77777777" w:rsidR="00A50BE3" w:rsidRDefault="00A50BE3" w:rsidP="00A50BE3">
      <w:pPr>
        <w:pStyle w:val="NormalWeb"/>
      </w:pPr>
      <w:r>
        <w:t xml:space="preserve">A simple web search returns the formula for converting Fahrenheit to Celsius. To convert our temperature data, we isolate all rows of temperature column where it is above 40 using the </w:t>
      </w:r>
      <w:proofErr w:type="gramStart"/>
      <w:r>
        <w:t>loc</w:t>
      </w:r>
      <w:proofErr w:type="gramEnd"/>
      <w:r>
        <w:t xml:space="preserve"> method. We chose 40 because it's a </w:t>
      </w:r>
      <w:proofErr w:type="gramStart"/>
      <w:r>
        <w:t>common sense</w:t>
      </w:r>
      <w:proofErr w:type="gramEnd"/>
      <w:r>
        <w:t xml:space="preserve"> maximum for Celsius temperatures in New York City. We then convert these values to Celsius using the formula </w:t>
      </w:r>
      <w:proofErr w:type="gramStart"/>
      <w:r>
        <w:t>above, and</w:t>
      </w:r>
      <w:proofErr w:type="gramEnd"/>
      <w:r>
        <w:t xml:space="preserve"> reassign them to their respective Fahrenheit values in temperatures. We can make sure that our conversion was correct with an assert statement, by making sure the maximum value of temperature is less than 40. </w:t>
      </w:r>
    </w:p>
    <w:p w14:paraId="3A03381E" w14:textId="77777777" w:rsidR="00A50BE3" w:rsidRDefault="00A50BE3" w:rsidP="00A50BE3">
      <w:pPr>
        <w:pStyle w:val="Heading2"/>
      </w:pPr>
      <w:r>
        <w:t>11. Treating date data</w:t>
      </w:r>
    </w:p>
    <w:p w14:paraId="288CAA98" w14:textId="77777777" w:rsidR="00A50BE3" w:rsidRDefault="00A50BE3" w:rsidP="00A50BE3">
      <w:pPr>
        <w:pStyle w:val="NormalWeb"/>
      </w:pPr>
      <w:proofErr w:type="gramStart"/>
      <w:r>
        <w:t>Here's</w:t>
      </w:r>
      <w:proofErr w:type="gramEnd"/>
      <w:r>
        <w:t xml:space="preserve"> another common uniformity problem with date data. This is a </w:t>
      </w:r>
      <w:proofErr w:type="spellStart"/>
      <w:r>
        <w:t>DataFrame</w:t>
      </w:r>
      <w:proofErr w:type="spellEnd"/>
      <w:r>
        <w:t xml:space="preserve"> called birthdays </w:t>
      </w:r>
      <w:proofErr w:type="gramStart"/>
      <w:r>
        <w:t>containing</w:t>
      </w:r>
      <w:proofErr w:type="gramEnd"/>
      <w:r>
        <w:t xml:space="preserve"> birth dates for a variety of individuals. It has </w:t>
      </w:r>
      <w:proofErr w:type="gramStart"/>
      <w:r>
        <w:t>been collected</w:t>
      </w:r>
      <w:proofErr w:type="gramEnd"/>
      <w:r>
        <w:t xml:space="preserve"> from a variety of sources and merged into one. </w:t>
      </w:r>
    </w:p>
    <w:p w14:paraId="37795EF0" w14:textId="77777777" w:rsidR="00A50BE3" w:rsidRDefault="00A50BE3" w:rsidP="00A50BE3">
      <w:pPr>
        <w:pStyle w:val="Heading2"/>
      </w:pPr>
      <w:r>
        <w:t>12. Treating date data</w:t>
      </w:r>
    </w:p>
    <w:p w14:paraId="463BEF3C" w14:textId="77777777" w:rsidR="00A50BE3" w:rsidRDefault="00A50BE3" w:rsidP="00A50BE3">
      <w:pPr>
        <w:pStyle w:val="NormalWeb"/>
      </w:pPr>
      <w:r>
        <w:t xml:space="preserve">Notice the dates here? The one in blue has the month, day, year format, </w:t>
      </w:r>
      <w:proofErr w:type="gramStart"/>
      <w:r>
        <w:t>whereas</w:t>
      </w:r>
      <w:proofErr w:type="gramEnd"/>
      <w:r>
        <w:t xml:space="preserve"> the one in orange has the month written out. The one in red is obviously an error, with what looks like a day </w:t>
      </w:r>
      <w:proofErr w:type="spellStart"/>
      <w:r>
        <w:t>day</w:t>
      </w:r>
      <w:proofErr w:type="spellEnd"/>
      <w:r>
        <w:t xml:space="preserve"> year format. </w:t>
      </w:r>
      <w:proofErr w:type="gramStart"/>
      <w:r>
        <w:t>We'll</w:t>
      </w:r>
      <w:proofErr w:type="gramEnd"/>
      <w:r>
        <w:t xml:space="preserve"> learn how to deal with that one as well. </w:t>
      </w:r>
    </w:p>
    <w:p w14:paraId="0455A6AB" w14:textId="77777777" w:rsidR="00A50BE3" w:rsidRDefault="00A50BE3" w:rsidP="00A50BE3">
      <w:pPr>
        <w:pStyle w:val="Heading2"/>
      </w:pPr>
      <w:r>
        <w:t>13. Datetime formatting</w:t>
      </w:r>
    </w:p>
    <w:p w14:paraId="64E7A7BD" w14:textId="77777777" w:rsidR="00A50BE3" w:rsidRDefault="00A50BE3" w:rsidP="00A50BE3">
      <w:pPr>
        <w:pStyle w:val="NormalWeb"/>
      </w:pPr>
      <w:r>
        <w:t xml:space="preserve">We already discussed datetime objects. Without getting too much into detail, datetime accepts different formats that help you format your dates as pleased. The pandas to datetime function automatically </w:t>
      </w:r>
      <w:proofErr w:type="gramStart"/>
      <w:r>
        <w:t>accepts</w:t>
      </w:r>
      <w:proofErr w:type="gramEnd"/>
      <w:r>
        <w:t xml:space="preserve"> most date formats, but could raise errors when certain formats are unrecognizable. You </w:t>
      </w:r>
      <w:proofErr w:type="gramStart"/>
      <w:r>
        <w:t>don't</w:t>
      </w:r>
      <w:proofErr w:type="gramEnd"/>
      <w:r>
        <w:t xml:space="preserve"> have to memorize these formats, just know that they exist and are easily searchable! </w:t>
      </w:r>
    </w:p>
    <w:p w14:paraId="261AF1A7" w14:textId="77777777" w:rsidR="00A50BE3" w:rsidRDefault="00A50BE3" w:rsidP="00A50BE3">
      <w:pPr>
        <w:pStyle w:val="Heading2"/>
      </w:pPr>
      <w:r>
        <w:lastRenderedPageBreak/>
        <w:t>14. Treating date data</w:t>
      </w:r>
    </w:p>
    <w:p w14:paraId="72B54E09" w14:textId="77777777" w:rsidR="00A50BE3" w:rsidRDefault="00A50BE3" w:rsidP="00A50BE3">
      <w:pPr>
        <w:pStyle w:val="NormalWeb"/>
      </w:pPr>
      <w:r>
        <w:t xml:space="preserve">You can treat these date inconsistencies easily by converting your date column to datetime. We can do this in pandas with the </w:t>
      </w:r>
      <w:proofErr w:type="spellStart"/>
      <w:r>
        <w:t>to_datetime</w:t>
      </w:r>
      <w:proofErr w:type="spellEnd"/>
      <w:r>
        <w:t xml:space="preserve"> function. </w:t>
      </w:r>
      <w:proofErr w:type="gramStart"/>
      <w:r>
        <w:t>However</w:t>
      </w:r>
      <w:proofErr w:type="gramEnd"/>
      <w:r>
        <w:t xml:space="preserve"> this isn't enough and will most likely return an error, since we have dates in multiple formats, especially the weird day/day/format which triggers an error with months. </w:t>
      </w:r>
      <w:proofErr w:type="gramStart"/>
      <w:r>
        <w:t>Instead</w:t>
      </w:r>
      <w:proofErr w:type="gramEnd"/>
      <w:r>
        <w:t xml:space="preserve"> we set the </w:t>
      </w:r>
      <w:proofErr w:type="spellStart"/>
      <w:r>
        <w:t>infer_datetime_format</w:t>
      </w:r>
      <w:proofErr w:type="spellEnd"/>
      <w:r>
        <w:t xml:space="preserve"> argument to True, and set errors equal to coerce. This will infer the format and return missing value for dates that </w:t>
      </w:r>
      <w:proofErr w:type="gramStart"/>
      <w:r>
        <w:t>couldn't</w:t>
      </w:r>
      <w:proofErr w:type="gramEnd"/>
      <w:r>
        <w:t xml:space="preserve"> be identified and converted instead of a value error. </w:t>
      </w:r>
    </w:p>
    <w:p w14:paraId="307F9C37" w14:textId="77777777" w:rsidR="00A50BE3" w:rsidRDefault="00A50BE3" w:rsidP="00A50BE3">
      <w:pPr>
        <w:pStyle w:val="Heading2"/>
      </w:pPr>
      <w:r>
        <w:t>15. Treating date data</w:t>
      </w:r>
    </w:p>
    <w:p w14:paraId="2A98C804" w14:textId="77777777" w:rsidR="00A50BE3" w:rsidRDefault="00A50BE3" w:rsidP="00A50BE3">
      <w:pPr>
        <w:pStyle w:val="NormalWeb"/>
      </w:pPr>
      <w:r>
        <w:t xml:space="preserve">This returns the birthday column with aligned formats, with the </w:t>
      </w:r>
      <w:proofErr w:type="gramStart"/>
      <w:r>
        <w:t>initial</w:t>
      </w:r>
      <w:proofErr w:type="gramEnd"/>
      <w:r>
        <w:t xml:space="preserve"> ambiguous format of day </w:t>
      </w:r>
      <w:proofErr w:type="spellStart"/>
      <w:r>
        <w:t>day</w:t>
      </w:r>
      <w:proofErr w:type="spellEnd"/>
      <w:r>
        <w:t xml:space="preserve"> year, being set to NAT, which represents missing values in Pandas for datetime objects. </w:t>
      </w:r>
    </w:p>
    <w:p w14:paraId="423E19B8" w14:textId="77777777" w:rsidR="00A50BE3" w:rsidRDefault="00A50BE3" w:rsidP="00A50BE3">
      <w:pPr>
        <w:pStyle w:val="Heading2"/>
      </w:pPr>
      <w:r>
        <w:t>16. Treating date data</w:t>
      </w:r>
    </w:p>
    <w:p w14:paraId="636D80A2" w14:textId="77777777" w:rsidR="00A50BE3" w:rsidRDefault="00A50BE3" w:rsidP="00A50BE3">
      <w:pPr>
        <w:pStyle w:val="NormalWeb"/>
      </w:pPr>
      <w:r>
        <w:t xml:space="preserve">We can also convert the format of a datetime column using the </w:t>
      </w:r>
      <w:proofErr w:type="gramStart"/>
      <w:r>
        <w:t>dt</w:t>
      </w:r>
      <w:proofErr w:type="gramEnd"/>
      <w:r>
        <w:t xml:space="preserve"> dot </w:t>
      </w:r>
      <w:proofErr w:type="spellStart"/>
      <w:r>
        <w:t>strftime</w:t>
      </w:r>
      <w:proofErr w:type="spellEnd"/>
      <w:r>
        <w:t xml:space="preserve"> method, which accepts a datetime format of your choice. For example, here we convert the Birthday column to day month year, instead of year month day. </w:t>
      </w:r>
    </w:p>
    <w:p w14:paraId="7AECAA0E" w14:textId="77777777" w:rsidR="00A50BE3" w:rsidRDefault="00A50BE3" w:rsidP="00A50BE3">
      <w:pPr>
        <w:pStyle w:val="Heading2"/>
      </w:pPr>
      <w:r>
        <w:t>17. Treating ambiguous date data</w:t>
      </w:r>
    </w:p>
    <w:p w14:paraId="6444C7CE" w14:textId="77777777" w:rsidR="00A50BE3" w:rsidRDefault="00A50BE3" w:rsidP="00A50BE3">
      <w:pPr>
        <w:pStyle w:val="NormalWeb"/>
      </w:pPr>
      <w:proofErr w:type="gramStart"/>
      <w:r>
        <w:t>However</w:t>
      </w:r>
      <w:proofErr w:type="gramEnd"/>
      <w:r>
        <w:t xml:space="preserve"> a common problem is having ambiguous dates with vague formats. For example, is this date value set in March or August? </w:t>
      </w:r>
      <w:proofErr w:type="gramStart"/>
      <w:r>
        <w:t>Unfortunately</w:t>
      </w:r>
      <w:proofErr w:type="gramEnd"/>
      <w:r>
        <w:t xml:space="preserve"> there's no clear cut way to spot this inconsistency or to treat it. Depending on the size of the dataset and suspected ambiguities, we can either convert these dates to NAs and deal with them accordingly. If you have </w:t>
      </w:r>
      <w:proofErr w:type="gramStart"/>
      <w:r>
        <w:t>additional</w:t>
      </w:r>
      <w:proofErr w:type="gramEnd"/>
      <w:r>
        <w:t xml:space="preserve"> context on the source of your data, you can probably infer the format. If the majority of </w:t>
      </w:r>
      <w:proofErr w:type="gramStart"/>
      <w:r>
        <w:t>subsequent</w:t>
      </w:r>
      <w:proofErr w:type="gramEnd"/>
      <w:r>
        <w:t xml:space="preserve"> or previous data is of one format, you can probably infer the format as well. </w:t>
      </w:r>
      <w:proofErr w:type="gramStart"/>
      <w:r>
        <w:t>All in all</w:t>
      </w:r>
      <w:proofErr w:type="gramEnd"/>
      <w:r>
        <w:t xml:space="preserve">, it is essential to properly understand where your data comes from, before trying to treat it, as it will make making these decisions much easier. </w:t>
      </w:r>
    </w:p>
    <w:p w14:paraId="3DB21941" w14:textId="77777777" w:rsidR="00A50BE3" w:rsidRDefault="00A50BE3" w:rsidP="00A50BE3">
      <w:pPr>
        <w:pStyle w:val="Heading2"/>
      </w:pPr>
      <w:r>
        <w:t xml:space="preserve">18. </w:t>
      </w:r>
      <w:proofErr w:type="gramStart"/>
      <w:r>
        <w:t>Let's</w:t>
      </w:r>
      <w:proofErr w:type="gramEnd"/>
      <w:r>
        <w:t xml:space="preserve"> practice!</w:t>
      </w:r>
    </w:p>
    <w:p w14:paraId="747FB045" w14:textId="77777777" w:rsidR="00A50BE3" w:rsidRDefault="00A50BE3" w:rsidP="00A50BE3">
      <w:pPr>
        <w:pStyle w:val="NormalWeb"/>
      </w:pPr>
      <w:r>
        <w:t xml:space="preserve">Now </w:t>
      </w:r>
      <w:proofErr w:type="gramStart"/>
      <w:r>
        <w:t>let's</w:t>
      </w:r>
      <w:proofErr w:type="gramEnd"/>
      <w:r>
        <w:t xml:space="preserve"> make our data uniform! </w:t>
      </w:r>
    </w:p>
    <w:p w14:paraId="01D80B4C" w14:textId="01599709" w:rsidR="004A75A4" w:rsidRDefault="004A75A4" w:rsidP="008D7417">
      <w:pPr>
        <w:spacing w:before="100" w:beforeAutospacing="1" w:after="100" w:afterAutospacing="1" w:line="240" w:lineRule="auto"/>
      </w:pPr>
    </w:p>
    <w:p w14:paraId="7ABFE274" w14:textId="77777777" w:rsidR="00222D0A" w:rsidRDefault="00222D0A" w:rsidP="00222D0A">
      <w:pPr>
        <w:pStyle w:val="Heading1"/>
      </w:pPr>
      <w:r>
        <w:t>Ambiguous dates</w:t>
      </w:r>
    </w:p>
    <w:p w14:paraId="2E5F6AA9" w14:textId="77777777" w:rsidR="00222D0A" w:rsidRDefault="00222D0A" w:rsidP="00222D0A">
      <w:pPr>
        <w:pStyle w:val="NormalWeb"/>
      </w:pPr>
      <w:r>
        <w:t xml:space="preserve">You have a </w:t>
      </w:r>
      <w:proofErr w:type="spellStart"/>
      <w:r>
        <w:t>DataFrame</w:t>
      </w:r>
      <w:proofErr w:type="spellEnd"/>
      <w:r>
        <w:t xml:space="preserve"> </w:t>
      </w:r>
      <w:proofErr w:type="gramStart"/>
      <w:r>
        <w:t>containing</w:t>
      </w:r>
      <w:proofErr w:type="gramEnd"/>
      <w:r>
        <w:t xml:space="preserve"> a </w:t>
      </w:r>
      <w:proofErr w:type="spellStart"/>
      <w:r>
        <w:rPr>
          <w:rStyle w:val="HTMLCode"/>
          <w:rFonts w:eastAsiaTheme="majorEastAsia"/>
        </w:rPr>
        <w:t>subscription_date</w:t>
      </w:r>
      <w:proofErr w:type="spellEnd"/>
      <w:r>
        <w:t xml:space="preserve"> column that was collected from various sources with different Date formats such as </w:t>
      </w:r>
      <w:r>
        <w:rPr>
          <w:rStyle w:val="HTMLCode"/>
          <w:rFonts w:eastAsiaTheme="majorEastAsia"/>
        </w:rPr>
        <w:t>YYYY-mm-dd</w:t>
      </w:r>
      <w:r>
        <w:t xml:space="preserve"> and </w:t>
      </w:r>
      <w:r>
        <w:rPr>
          <w:rStyle w:val="HTMLCode"/>
          <w:rFonts w:eastAsiaTheme="majorEastAsia"/>
        </w:rPr>
        <w:t>YYYY-dd-mm</w:t>
      </w:r>
      <w:r>
        <w:t xml:space="preserve">. What is the best way to unify the formats for ambiguous values such as </w:t>
      </w:r>
      <w:r>
        <w:rPr>
          <w:rStyle w:val="HTMLCode"/>
          <w:rFonts w:eastAsiaTheme="majorEastAsia"/>
        </w:rPr>
        <w:t>2019-04-07</w:t>
      </w:r>
      <w:r>
        <w:t>?</w:t>
      </w:r>
    </w:p>
    <w:p w14:paraId="1D8BAC3D" w14:textId="77777777" w:rsidR="00222D0A" w:rsidRDefault="00222D0A" w:rsidP="00222D0A">
      <w:pPr>
        <w:pStyle w:val="Heading5"/>
        <w:spacing w:line="240" w:lineRule="atLeast"/>
      </w:pPr>
      <w:r>
        <w:rPr>
          <w:rStyle w:val="dc-u-t-truncate"/>
        </w:rPr>
        <w:t xml:space="preserve">Answer the </w:t>
      </w:r>
      <w:proofErr w:type="gramStart"/>
      <w:r>
        <w:rPr>
          <w:rStyle w:val="dc-u-t-truncate"/>
        </w:rPr>
        <w:t>question</w:t>
      </w:r>
      <w:proofErr w:type="gramEnd"/>
    </w:p>
    <w:p w14:paraId="125B67A5" w14:textId="77777777" w:rsidR="00222D0A" w:rsidRDefault="00222D0A" w:rsidP="00222D0A">
      <w:r>
        <w:rPr>
          <w:rStyle w:val="Strong"/>
        </w:rPr>
        <w:t>50XP</w:t>
      </w:r>
    </w:p>
    <w:p w14:paraId="57A3E35B" w14:textId="77777777" w:rsidR="00222D0A" w:rsidRDefault="00222D0A" w:rsidP="00222D0A">
      <w:pPr>
        <w:pStyle w:val="Heading4"/>
      </w:pPr>
      <w:r>
        <w:lastRenderedPageBreak/>
        <w:t>Possible Answers</w:t>
      </w:r>
    </w:p>
    <w:p w14:paraId="4555FFA9" w14:textId="6FBE7E62" w:rsidR="00222D0A" w:rsidRDefault="00000000" w:rsidP="00222D0A">
      <w:pPr>
        <w:pStyle w:val="dc-u-mt-16"/>
        <w:numPr>
          <w:ilvl w:val="0"/>
          <w:numId w:val="35"/>
        </w:numPr>
        <w:rPr>
          <w:rStyle w:val="dc-input-radiotext"/>
        </w:rPr>
      </w:pPr>
      <w:r>
        <w:pict w14:anchorId="3803D58C">
          <v:shape id="_x0000_i1038" type="#_x0000_t75" style="width:16.25pt;height:13.75pt">
            <v:imagedata r:id="rId31" o:title=""/>
          </v:shape>
        </w:pict>
      </w:r>
    </w:p>
    <w:p w14:paraId="0F3DDBED" w14:textId="77777777" w:rsidR="00222D0A" w:rsidRDefault="00222D0A" w:rsidP="00222D0A">
      <w:pPr>
        <w:pStyle w:val="dc-u-mt-16"/>
        <w:ind w:left="720"/>
      </w:pPr>
      <w:r>
        <w:t xml:space="preserve">Set them to </w:t>
      </w:r>
      <w:r>
        <w:rPr>
          <w:rStyle w:val="HTMLCode"/>
          <w:rFonts w:eastAsiaTheme="majorEastAsia"/>
        </w:rPr>
        <w:t>NA</w:t>
      </w:r>
      <w:r>
        <w:t xml:space="preserve"> and drop them.</w:t>
      </w:r>
    </w:p>
    <w:p w14:paraId="532ACB4B" w14:textId="77777777" w:rsidR="00222D0A" w:rsidRDefault="00222D0A" w:rsidP="00222D0A">
      <w:pPr>
        <w:pStyle w:val="dc-u-mt-16"/>
        <w:ind w:left="720"/>
      </w:pPr>
      <w:r>
        <w:t>press1</w:t>
      </w:r>
    </w:p>
    <w:p w14:paraId="2BC5DEEE" w14:textId="279D575B" w:rsidR="00222D0A" w:rsidRDefault="00000000" w:rsidP="00222D0A">
      <w:pPr>
        <w:pStyle w:val="dc-u-mt-16"/>
        <w:numPr>
          <w:ilvl w:val="0"/>
          <w:numId w:val="35"/>
        </w:numPr>
        <w:rPr>
          <w:rStyle w:val="dc-input-radiotext"/>
        </w:rPr>
      </w:pPr>
      <w:r>
        <w:pict w14:anchorId="06241EED">
          <v:shape id="_x0000_i1039" type="#_x0000_t75" style="width:16.25pt;height:13.75pt">
            <v:imagedata r:id="rId32" o:title=""/>
          </v:shape>
        </w:pict>
      </w:r>
    </w:p>
    <w:p w14:paraId="61060C67" w14:textId="77777777" w:rsidR="00222D0A" w:rsidRDefault="00222D0A" w:rsidP="00222D0A">
      <w:pPr>
        <w:pStyle w:val="dc-u-mt-16"/>
        <w:ind w:left="720"/>
      </w:pPr>
      <w:r>
        <w:t xml:space="preserve">Infer the format of the data in question by checking the format of </w:t>
      </w:r>
      <w:proofErr w:type="gramStart"/>
      <w:r>
        <w:t>subsequent</w:t>
      </w:r>
      <w:proofErr w:type="gramEnd"/>
      <w:r>
        <w:t xml:space="preserve"> and previous values.</w:t>
      </w:r>
    </w:p>
    <w:p w14:paraId="4016B13F" w14:textId="77777777" w:rsidR="00222D0A" w:rsidRDefault="00222D0A" w:rsidP="00222D0A">
      <w:pPr>
        <w:pStyle w:val="dc-u-mt-16"/>
        <w:ind w:left="720"/>
      </w:pPr>
      <w:r>
        <w:t>press2</w:t>
      </w:r>
    </w:p>
    <w:p w14:paraId="419A91F5" w14:textId="0D57251B" w:rsidR="00222D0A" w:rsidRDefault="00000000" w:rsidP="00222D0A">
      <w:pPr>
        <w:pStyle w:val="dc-u-mt-16"/>
        <w:numPr>
          <w:ilvl w:val="0"/>
          <w:numId w:val="35"/>
        </w:numPr>
        <w:rPr>
          <w:rStyle w:val="dc-input-radiotext"/>
        </w:rPr>
      </w:pPr>
      <w:r>
        <w:pict w14:anchorId="32C30D04">
          <v:shape id="_x0000_i1040" type="#_x0000_t75" style="width:16.25pt;height:13.75pt">
            <v:imagedata r:id="rId32" o:title=""/>
          </v:shape>
        </w:pict>
      </w:r>
    </w:p>
    <w:p w14:paraId="61DE3633" w14:textId="77777777" w:rsidR="00222D0A" w:rsidRDefault="00222D0A" w:rsidP="00222D0A">
      <w:pPr>
        <w:pStyle w:val="dc-u-mt-16"/>
        <w:ind w:left="720"/>
      </w:pPr>
      <w:r>
        <w:t>Infer the format from the original data source.</w:t>
      </w:r>
    </w:p>
    <w:p w14:paraId="24D22655" w14:textId="77777777" w:rsidR="00222D0A" w:rsidRDefault="00222D0A" w:rsidP="00222D0A">
      <w:pPr>
        <w:pStyle w:val="dc-u-mt-16"/>
        <w:ind w:left="720"/>
      </w:pPr>
      <w:r>
        <w:t>press3</w:t>
      </w:r>
    </w:p>
    <w:p w14:paraId="2D15629F" w14:textId="0EBA815B" w:rsidR="00222D0A" w:rsidRDefault="00000000" w:rsidP="00222D0A">
      <w:pPr>
        <w:pStyle w:val="dc-u-mt-16"/>
        <w:numPr>
          <w:ilvl w:val="0"/>
          <w:numId w:val="35"/>
        </w:numPr>
        <w:rPr>
          <w:rStyle w:val="dc-input-radiotext"/>
        </w:rPr>
      </w:pPr>
      <w:r>
        <w:pict w14:anchorId="7FD71EA7">
          <v:shape id="_x0000_i1041" type="#_x0000_t75" style="width:16.25pt;height:13.75pt">
            <v:imagedata r:id="rId32" o:title=""/>
          </v:shape>
        </w:pict>
      </w:r>
    </w:p>
    <w:p w14:paraId="28753C23" w14:textId="77777777" w:rsidR="00222D0A" w:rsidRPr="001B73BE" w:rsidRDefault="00222D0A" w:rsidP="00222D0A">
      <w:pPr>
        <w:pStyle w:val="dc-u-mt-16"/>
        <w:ind w:left="720"/>
        <w:rPr>
          <w:b/>
          <w:bCs/>
          <w:sz w:val="32"/>
          <w:szCs w:val="32"/>
        </w:rPr>
      </w:pPr>
      <w:r w:rsidRPr="001B73BE">
        <w:rPr>
          <w:b/>
          <w:bCs/>
          <w:sz w:val="32"/>
          <w:szCs w:val="32"/>
        </w:rPr>
        <w:t xml:space="preserve">All of the above are possible, as long as we investigate where our data comes </w:t>
      </w:r>
      <w:proofErr w:type="gramStart"/>
      <w:r w:rsidRPr="001B73BE">
        <w:rPr>
          <w:b/>
          <w:bCs/>
          <w:sz w:val="32"/>
          <w:szCs w:val="32"/>
        </w:rPr>
        <w:t>from, and</w:t>
      </w:r>
      <w:proofErr w:type="gramEnd"/>
      <w:r w:rsidRPr="001B73BE">
        <w:rPr>
          <w:b/>
          <w:bCs/>
          <w:sz w:val="32"/>
          <w:szCs w:val="32"/>
        </w:rPr>
        <w:t xml:space="preserve"> understand the dynamics affecting it before cleaning it.</w:t>
      </w:r>
    </w:p>
    <w:p w14:paraId="3490E468" w14:textId="77777777" w:rsidR="00222D0A" w:rsidRDefault="00222D0A" w:rsidP="00222D0A">
      <w:pPr>
        <w:pStyle w:val="dc-u-mt-16"/>
        <w:ind w:left="720"/>
      </w:pPr>
      <w:r>
        <w:t>press4</w:t>
      </w:r>
    </w:p>
    <w:p w14:paraId="6503F023" w14:textId="240135B6" w:rsidR="00222D0A" w:rsidRDefault="00222D0A" w:rsidP="008D7417">
      <w:pPr>
        <w:spacing w:before="100" w:beforeAutospacing="1" w:after="100" w:afterAutospacing="1" w:line="240" w:lineRule="auto"/>
      </w:pPr>
    </w:p>
    <w:p w14:paraId="52468F0C" w14:textId="77777777" w:rsidR="001B73BE" w:rsidRDefault="001B73BE" w:rsidP="001B73BE">
      <w:pPr>
        <w:pStyle w:val="dc-u-color-white"/>
      </w:pPr>
      <w:r>
        <w:t>+50 XP</w:t>
      </w:r>
    </w:p>
    <w:p w14:paraId="77EAA722" w14:textId="77777777" w:rsidR="001B73BE" w:rsidRDefault="001B73BE" w:rsidP="001B73BE">
      <w:pPr>
        <w:pStyle w:val="dc-completion-panemessage"/>
      </w:pPr>
      <w:proofErr w:type="gramStart"/>
      <w:r>
        <w:t>Great work</w:t>
      </w:r>
      <w:proofErr w:type="gramEnd"/>
      <w:r>
        <w:t>! Like most cleaning data tasks, ambiguous dates require a thorough understanding of where your data comes from. Diagnosing problems is the first step in finding the best solution!</w:t>
      </w:r>
    </w:p>
    <w:p w14:paraId="5D763CB0" w14:textId="6315B65C" w:rsidR="00222D0A" w:rsidRDefault="00222D0A" w:rsidP="008D7417">
      <w:pPr>
        <w:spacing w:before="100" w:beforeAutospacing="1" w:after="100" w:afterAutospacing="1" w:line="240" w:lineRule="auto"/>
      </w:pPr>
    </w:p>
    <w:p w14:paraId="1295B61D" w14:textId="77777777" w:rsidR="00571CA1" w:rsidRDefault="00571CA1" w:rsidP="00571CA1">
      <w:r>
        <w:rPr>
          <w:rStyle w:val="Strong"/>
        </w:rPr>
        <w:t>Daily XP</w:t>
      </w:r>
      <w:r>
        <w:rPr>
          <w:rStyle w:val="css-rfy0dy"/>
          <w:b/>
          <w:bCs/>
        </w:rPr>
        <w:t>1250</w:t>
      </w:r>
    </w:p>
    <w:p w14:paraId="1478448A" w14:textId="77777777" w:rsidR="00571CA1" w:rsidRDefault="00571CA1" w:rsidP="00571CA1">
      <w:pPr>
        <w:pStyle w:val="Heading5"/>
      </w:pPr>
      <w:r>
        <w:lastRenderedPageBreak/>
        <w:t>Exercise</w:t>
      </w:r>
    </w:p>
    <w:p w14:paraId="64EA18FA" w14:textId="77777777" w:rsidR="00571CA1" w:rsidRDefault="00571CA1" w:rsidP="00571CA1">
      <w:pPr>
        <w:pStyle w:val="Heading5"/>
      </w:pPr>
      <w:r>
        <w:t>Exercise</w:t>
      </w:r>
    </w:p>
    <w:p w14:paraId="03CD2D87" w14:textId="77777777" w:rsidR="00571CA1" w:rsidRDefault="00571CA1" w:rsidP="00571CA1">
      <w:pPr>
        <w:pStyle w:val="Heading1"/>
      </w:pPr>
      <w:r>
        <w:t>Uniform currencies</w:t>
      </w:r>
    </w:p>
    <w:p w14:paraId="71584D6F" w14:textId="77777777" w:rsidR="00571CA1" w:rsidRDefault="00571CA1" w:rsidP="00571CA1">
      <w:pPr>
        <w:pStyle w:val="NormalWeb"/>
      </w:pPr>
      <w:r>
        <w:t xml:space="preserve">In this exercise and throughout this chapter, you will be working with a retail banking dataset stored in the </w:t>
      </w:r>
      <w:r>
        <w:rPr>
          <w:rStyle w:val="HTMLCode"/>
        </w:rPr>
        <w:t>banking</w:t>
      </w:r>
      <w:r>
        <w:t xml:space="preserve"> </w:t>
      </w:r>
      <w:proofErr w:type="spellStart"/>
      <w:r>
        <w:t>DataFrame</w:t>
      </w:r>
      <w:proofErr w:type="spellEnd"/>
      <w:r>
        <w:t xml:space="preserve">. The dataset </w:t>
      </w:r>
      <w:proofErr w:type="gramStart"/>
      <w:r>
        <w:t>contains</w:t>
      </w:r>
      <w:proofErr w:type="gramEnd"/>
      <w:r>
        <w:t xml:space="preserve"> data on the amount of money stored in accounts (</w:t>
      </w:r>
      <w:proofErr w:type="spellStart"/>
      <w:r>
        <w:rPr>
          <w:rStyle w:val="HTMLCode"/>
        </w:rPr>
        <w:t>acct_amount</w:t>
      </w:r>
      <w:proofErr w:type="spellEnd"/>
      <w:r>
        <w:t>), their currency (</w:t>
      </w:r>
      <w:proofErr w:type="spellStart"/>
      <w:r>
        <w:rPr>
          <w:rStyle w:val="HTMLCode"/>
        </w:rPr>
        <w:t>acct_cur</w:t>
      </w:r>
      <w:proofErr w:type="spellEnd"/>
      <w:r>
        <w:t>), amount invested (</w:t>
      </w:r>
      <w:proofErr w:type="spellStart"/>
      <w:r>
        <w:rPr>
          <w:rStyle w:val="HTMLCode"/>
        </w:rPr>
        <w:t>inv_amount</w:t>
      </w:r>
      <w:proofErr w:type="spellEnd"/>
      <w:r>
        <w:t>), account opening date (</w:t>
      </w:r>
      <w:proofErr w:type="spellStart"/>
      <w:r>
        <w:rPr>
          <w:rStyle w:val="HTMLCode"/>
        </w:rPr>
        <w:t>account_opened</w:t>
      </w:r>
      <w:proofErr w:type="spellEnd"/>
      <w:r>
        <w:t>), and last transaction date (</w:t>
      </w:r>
      <w:proofErr w:type="spellStart"/>
      <w:r>
        <w:rPr>
          <w:rStyle w:val="HTMLCode"/>
        </w:rPr>
        <w:t>last_transaction</w:t>
      </w:r>
      <w:proofErr w:type="spellEnd"/>
      <w:r>
        <w:t xml:space="preserve">) that were consolidated from American and European branches. </w:t>
      </w:r>
    </w:p>
    <w:p w14:paraId="639FA0C5" w14:textId="77777777" w:rsidR="00571CA1" w:rsidRDefault="00571CA1" w:rsidP="00571CA1">
      <w:pPr>
        <w:pStyle w:val="NormalWeb"/>
      </w:pPr>
      <w:r>
        <w:t xml:space="preserve">You are tasked with understanding the average account size and how investments vary by the size of account, however </w:t>
      </w:r>
      <w:proofErr w:type="gramStart"/>
      <w:r>
        <w:t>in order to</w:t>
      </w:r>
      <w:proofErr w:type="gramEnd"/>
      <w:r>
        <w:t xml:space="preserve"> produce this analysis accurately, you first need to unify the currency amount into dollars. The </w:t>
      </w:r>
      <w:proofErr w:type="gramStart"/>
      <w:r>
        <w:rPr>
          <w:rStyle w:val="HTMLCode"/>
        </w:rPr>
        <w:t>pandas</w:t>
      </w:r>
      <w:proofErr w:type="gramEnd"/>
      <w:r>
        <w:t xml:space="preserve"> package has been imported as </w:t>
      </w:r>
      <w:r>
        <w:rPr>
          <w:rStyle w:val="HTMLCode"/>
        </w:rPr>
        <w:t>pd</w:t>
      </w:r>
      <w:r>
        <w:t xml:space="preserve">, and the </w:t>
      </w:r>
      <w:r>
        <w:rPr>
          <w:rStyle w:val="HTMLCode"/>
        </w:rPr>
        <w:t>banking</w:t>
      </w:r>
      <w:r>
        <w:t xml:space="preserve"> </w:t>
      </w:r>
      <w:proofErr w:type="spellStart"/>
      <w:r>
        <w:t>DataFrame</w:t>
      </w:r>
      <w:proofErr w:type="spellEnd"/>
      <w:r>
        <w:t xml:space="preserve"> is in your environment.</w:t>
      </w:r>
    </w:p>
    <w:p w14:paraId="7DE792BC" w14:textId="77777777" w:rsidR="00571CA1" w:rsidRDefault="00571CA1" w:rsidP="00571CA1">
      <w:pPr>
        <w:pStyle w:val="Heading5"/>
      </w:pPr>
      <w:r>
        <w:t>Instructions</w:t>
      </w:r>
    </w:p>
    <w:p w14:paraId="37F52916" w14:textId="77777777" w:rsidR="00571CA1" w:rsidRDefault="00571CA1" w:rsidP="00571CA1">
      <w:r>
        <w:rPr>
          <w:rStyle w:val="Strong"/>
        </w:rPr>
        <w:t>100 XP</w:t>
      </w:r>
    </w:p>
    <w:p w14:paraId="53361552" w14:textId="77777777" w:rsidR="00571CA1" w:rsidRDefault="00571CA1" w:rsidP="00571CA1">
      <w:pPr>
        <w:numPr>
          <w:ilvl w:val="0"/>
          <w:numId w:val="36"/>
        </w:numPr>
        <w:spacing w:before="100" w:beforeAutospacing="1" w:after="100" w:afterAutospacing="1" w:line="240" w:lineRule="auto"/>
      </w:pPr>
      <w:r>
        <w:t xml:space="preserve">Find the rows of </w:t>
      </w:r>
      <w:proofErr w:type="spellStart"/>
      <w:r>
        <w:rPr>
          <w:rStyle w:val="HTMLCode"/>
          <w:rFonts w:eastAsiaTheme="minorEastAsia"/>
        </w:rPr>
        <w:t>acct_cur</w:t>
      </w:r>
      <w:proofErr w:type="spellEnd"/>
      <w:r>
        <w:t xml:space="preserve"> in </w:t>
      </w:r>
      <w:r>
        <w:rPr>
          <w:rStyle w:val="HTMLCode"/>
          <w:rFonts w:eastAsiaTheme="minorEastAsia"/>
        </w:rPr>
        <w:t>banking</w:t>
      </w:r>
      <w:r>
        <w:t xml:space="preserve"> that are equal to </w:t>
      </w:r>
      <w:r>
        <w:rPr>
          <w:rStyle w:val="HTMLCode"/>
          <w:rFonts w:eastAsiaTheme="minorEastAsia"/>
        </w:rPr>
        <w:t>'euro'</w:t>
      </w:r>
      <w:r>
        <w:t xml:space="preserve"> and store them in the variable </w:t>
      </w:r>
      <w:proofErr w:type="spellStart"/>
      <w:r>
        <w:rPr>
          <w:rStyle w:val="HTMLCode"/>
          <w:rFonts w:eastAsiaTheme="minorEastAsia"/>
        </w:rPr>
        <w:t>acct_eu</w:t>
      </w:r>
      <w:proofErr w:type="spellEnd"/>
      <w:r>
        <w:t>.</w:t>
      </w:r>
    </w:p>
    <w:p w14:paraId="5CDCCCF2" w14:textId="77777777" w:rsidR="00571CA1" w:rsidRDefault="00571CA1" w:rsidP="00571CA1">
      <w:pPr>
        <w:numPr>
          <w:ilvl w:val="0"/>
          <w:numId w:val="36"/>
        </w:numPr>
        <w:spacing w:before="100" w:beforeAutospacing="1" w:after="100" w:afterAutospacing="1" w:line="240" w:lineRule="auto"/>
      </w:pPr>
      <w:r>
        <w:t xml:space="preserve">Find all the rows of </w:t>
      </w:r>
      <w:proofErr w:type="spellStart"/>
      <w:r>
        <w:rPr>
          <w:rStyle w:val="HTMLCode"/>
          <w:rFonts w:eastAsiaTheme="minorEastAsia"/>
        </w:rPr>
        <w:t>acct_amount</w:t>
      </w:r>
      <w:proofErr w:type="spellEnd"/>
      <w:r>
        <w:t xml:space="preserve"> in </w:t>
      </w:r>
      <w:r>
        <w:rPr>
          <w:rStyle w:val="HTMLCode"/>
          <w:rFonts w:eastAsiaTheme="minorEastAsia"/>
        </w:rPr>
        <w:t>banking</w:t>
      </w:r>
      <w:r>
        <w:t xml:space="preserve"> that fit the </w:t>
      </w:r>
      <w:proofErr w:type="spellStart"/>
      <w:r>
        <w:rPr>
          <w:rStyle w:val="HTMLCode"/>
          <w:rFonts w:eastAsiaTheme="minorEastAsia"/>
        </w:rPr>
        <w:t>acct_eu</w:t>
      </w:r>
      <w:proofErr w:type="spellEnd"/>
      <w:r>
        <w:t xml:space="preserve"> </w:t>
      </w:r>
      <w:proofErr w:type="gramStart"/>
      <w:r>
        <w:t>condition, and</w:t>
      </w:r>
      <w:proofErr w:type="gramEnd"/>
      <w:r>
        <w:t xml:space="preserve"> convert them to USD by multiplying them with </w:t>
      </w:r>
      <w:r>
        <w:rPr>
          <w:rStyle w:val="HTMLCode"/>
          <w:rFonts w:eastAsiaTheme="minorEastAsia"/>
        </w:rPr>
        <w:t>1.1</w:t>
      </w:r>
      <w:r>
        <w:t>.</w:t>
      </w:r>
    </w:p>
    <w:p w14:paraId="1DAF37CF" w14:textId="77777777" w:rsidR="00571CA1" w:rsidRDefault="00571CA1" w:rsidP="00571CA1">
      <w:pPr>
        <w:numPr>
          <w:ilvl w:val="0"/>
          <w:numId w:val="36"/>
        </w:numPr>
        <w:spacing w:before="100" w:beforeAutospacing="1" w:after="100" w:afterAutospacing="1" w:line="240" w:lineRule="auto"/>
      </w:pPr>
      <w:r>
        <w:t xml:space="preserve">Find all the rows of </w:t>
      </w:r>
      <w:proofErr w:type="spellStart"/>
      <w:r>
        <w:rPr>
          <w:rStyle w:val="HTMLCode"/>
          <w:rFonts w:eastAsiaTheme="minorEastAsia"/>
        </w:rPr>
        <w:t>acct_cur</w:t>
      </w:r>
      <w:proofErr w:type="spellEnd"/>
      <w:r>
        <w:t xml:space="preserve"> in </w:t>
      </w:r>
      <w:r>
        <w:rPr>
          <w:rStyle w:val="HTMLCode"/>
          <w:rFonts w:eastAsiaTheme="minorEastAsia"/>
        </w:rPr>
        <w:t>banking</w:t>
      </w:r>
      <w:r>
        <w:t xml:space="preserve"> that fit the </w:t>
      </w:r>
      <w:proofErr w:type="spellStart"/>
      <w:r>
        <w:rPr>
          <w:rStyle w:val="HTMLCode"/>
          <w:rFonts w:eastAsiaTheme="minorEastAsia"/>
        </w:rPr>
        <w:t>acct_eu</w:t>
      </w:r>
      <w:proofErr w:type="spellEnd"/>
      <w:r>
        <w:t xml:space="preserve"> condition, set them to </w:t>
      </w:r>
      <w:r>
        <w:rPr>
          <w:rStyle w:val="HTMLCode"/>
          <w:rFonts w:eastAsiaTheme="minorEastAsia"/>
        </w:rPr>
        <w:t>'dollar'</w:t>
      </w:r>
      <w:r>
        <w:t>.</w:t>
      </w:r>
    </w:p>
    <w:p w14:paraId="5301DE7B" w14:textId="3C8D7ECC" w:rsidR="001B73BE" w:rsidRDefault="001B73BE" w:rsidP="008D7417">
      <w:pPr>
        <w:spacing w:before="100" w:beforeAutospacing="1" w:after="100" w:afterAutospacing="1" w:line="240" w:lineRule="auto"/>
      </w:pPr>
    </w:p>
    <w:p w14:paraId="1BD4DC57"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C53B"/>
          <w:sz w:val="24"/>
          <w:szCs w:val="24"/>
        </w:rPr>
        <w:t># Find values of </w:t>
      </w:r>
      <w:proofErr w:type="spellStart"/>
      <w:r w:rsidRPr="00571CA1">
        <w:rPr>
          <w:rFonts w:ascii="Courier New" w:eastAsia="Times New Roman" w:hAnsi="Courier New" w:cs="Courier New"/>
          <w:color w:val="00C53B"/>
          <w:sz w:val="24"/>
          <w:szCs w:val="24"/>
        </w:rPr>
        <w:t>acct_cur</w:t>
      </w:r>
      <w:proofErr w:type="spellEnd"/>
      <w:r w:rsidRPr="00571CA1">
        <w:rPr>
          <w:rFonts w:ascii="Courier New" w:eastAsia="Times New Roman" w:hAnsi="Courier New" w:cs="Courier New"/>
          <w:color w:val="00C53B"/>
          <w:sz w:val="24"/>
          <w:szCs w:val="24"/>
        </w:rPr>
        <w:t> that are equal to 'euro'</w:t>
      </w:r>
    </w:p>
    <w:p w14:paraId="5015AB2E"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proofErr w:type="spellStart"/>
      <w:r w:rsidRPr="00571CA1">
        <w:rPr>
          <w:rFonts w:ascii="Courier New" w:eastAsia="Times New Roman" w:hAnsi="Courier New" w:cs="Courier New"/>
          <w:color w:val="FFFFFF"/>
          <w:sz w:val="24"/>
          <w:szCs w:val="24"/>
        </w:rPr>
        <w:t>acct_eu</w:t>
      </w:r>
      <w:proofErr w:type="spellEnd"/>
      <w:r w:rsidRPr="00571CA1">
        <w:rPr>
          <w:rFonts w:ascii="Courier New" w:eastAsia="Times New Roman" w:hAnsi="Courier New" w:cs="Courier New"/>
          <w:color w:val="D4D4D4"/>
          <w:sz w:val="24"/>
          <w:szCs w:val="24"/>
        </w:rPr>
        <w:t> = </w:t>
      </w:r>
      <w:proofErr w:type="gramStart"/>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CDCDC"/>
          <w:sz w:val="24"/>
          <w:szCs w:val="24"/>
        </w:rPr>
        <w:t>[</w:t>
      </w:r>
      <w:proofErr w:type="gramEnd"/>
      <w:r w:rsidRPr="00571CA1">
        <w:rPr>
          <w:rFonts w:ascii="Courier New" w:eastAsia="Times New Roman" w:hAnsi="Courier New" w:cs="Courier New"/>
          <w:color w:val="DC4D8B"/>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DC4D8B"/>
          <w:sz w:val="24"/>
          <w:szCs w:val="24"/>
        </w:rPr>
        <w:t>'____'</w:t>
      </w:r>
    </w:p>
    <w:p w14:paraId="6A54D8AD"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p>
    <w:p w14:paraId="5409644D"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C53B"/>
          <w:sz w:val="24"/>
          <w:szCs w:val="24"/>
        </w:rPr>
        <w:t># Convert </w:t>
      </w:r>
      <w:proofErr w:type="spellStart"/>
      <w:r w:rsidRPr="00571CA1">
        <w:rPr>
          <w:rFonts w:ascii="Courier New" w:eastAsia="Times New Roman" w:hAnsi="Courier New" w:cs="Courier New"/>
          <w:color w:val="00C53B"/>
          <w:sz w:val="24"/>
          <w:szCs w:val="24"/>
        </w:rPr>
        <w:t>acct_amount</w:t>
      </w:r>
      <w:proofErr w:type="spellEnd"/>
      <w:r w:rsidRPr="00571CA1">
        <w:rPr>
          <w:rFonts w:ascii="Courier New" w:eastAsia="Times New Roman" w:hAnsi="Courier New" w:cs="Courier New"/>
          <w:color w:val="00C53B"/>
          <w:sz w:val="24"/>
          <w:szCs w:val="24"/>
        </w:rPr>
        <w:t> where it is in euro to dollars</w:t>
      </w:r>
    </w:p>
    <w:p w14:paraId="0759B6B1"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4D4D4"/>
          <w:sz w:val="24"/>
          <w:szCs w:val="24"/>
        </w:rPr>
        <w:t>.</w:t>
      </w:r>
      <w:r w:rsidRPr="00571CA1">
        <w:rPr>
          <w:rFonts w:ascii="Courier New" w:eastAsia="Times New Roman" w:hAnsi="Courier New" w:cs="Courier New"/>
          <w:color w:val="FFFFFF"/>
          <w:sz w:val="24"/>
          <w:szCs w:val="24"/>
        </w:rPr>
        <w:t>loc</w:t>
      </w:r>
      <w:proofErr w:type="spellEnd"/>
      <w:r w:rsidRPr="00571CA1">
        <w:rPr>
          <w:rFonts w:ascii="Courier New" w:eastAsia="Times New Roman" w:hAnsi="Courier New" w:cs="Courier New"/>
          <w:color w:val="DCDCDC"/>
          <w:sz w:val="24"/>
          <w:szCs w:val="24"/>
        </w:rPr>
        <w:t>[</w:t>
      </w:r>
      <w:proofErr w:type="gramEnd"/>
      <w:r w:rsidRPr="00571CA1">
        <w:rPr>
          <w:rFonts w:ascii="Courier New" w:eastAsia="Times New Roman" w:hAnsi="Courier New" w:cs="Courier New"/>
          <w:color w:val="FFFFFF"/>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w:t>
      </w:r>
      <w:r w:rsidRPr="00571CA1">
        <w:rPr>
          <w:rFonts w:ascii="Courier New" w:eastAsia="Times New Roman" w:hAnsi="Courier New" w:cs="Courier New"/>
          <w:color w:val="DC4D8B"/>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proofErr w:type="spellStart"/>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4D4D4"/>
          <w:sz w:val="24"/>
          <w:szCs w:val="24"/>
        </w:rPr>
        <w:t>.</w:t>
      </w:r>
      <w:r w:rsidRPr="00571CA1">
        <w:rPr>
          <w:rFonts w:ascii="Courier New" w:eastAsia="Times New Roman" w:hAnsi="Courier New" w:cs="Courier New"/>
          <w:color w:val="FFFFFF"/>
          <w:sz w:val="24"/>
          <w:szCs w:val="24"/>
        </w:rPr>
        <w:t>loc</w:t>
      </w:r>
      <w:proofErr w:type="spellEnd"/>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FFFFFF"/>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w:t>
      </w:r>
      <w:r w:rsidRPr="00571CA1">
        <w:rPr>
          <w:rFonts w:ascii="Courier New" w:eastAsia="Times New Roman" w:hAnsi="Courier New" w:cs="Courier New"/>
          <w:color w:val="DC4D8B"/>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FFFFFF"/>
          <w:sz w:val="24"/>
          <w:szCs w:val="24"/>
        </w:rPr>
        <w:t>____</w:t>
      </w:r>
    </w:p>
    <w:p w14:paraId="17C25A2D"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p>
    <w:p w14:paraId="160A3AD4"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C53B"/>
          <w:sz w:val="24"/>
          <w:szCs w:val="24"/>
        </w:rPr>
        <w:t># Unify </w:t>
      </w:r>
      <w:proofErr w:type="spellStart"/>
      <w:r w:rsidRPr="00571CA1">
        <w:rPr>
          <w:rFonts w:ascii="Courier New" w:eastAsia="Times New Roman" w:hAnsi="Courier New" w:cs="Courier New"/>
          <w:color w:val="00C53B"/>
          <w:sz w:val="24"/>
          <w:szCs w:val="24"/>
        </w:rPr>
        <w:t>acct_cur</w:t>
      </w:r>
      <w:proofErr w:type="spellEnd"/>
      <w:r w:rsidRPr="00571CA1">
        <w:rPr>
          <w:rFonts w:ascii="Courier New" w:eastAsia="Times New Roman" w:hAnsi="Courier New" w:cs="Courier New"/>
          <w:color w:val="00C53B"/>
          <w:sz w:val="24"/>
          <w:szCs w:val="24"/>
        </w:rPr>
        <w:t> column by changing 'euro' values to 'dollar'</w:t>
      </w:r>
    </w:p>
    <w:p w14:paraId="217F9FA0"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4D4D4"/>
          <w:sz w:val="24"/>
          <w:szCs w:val="24"/>
        </w:rPr>
        <w:t>.</w:t>
      </w:r>
      <w:r w:rsidRPr="00571CA1">
        <w:rPr>
          <w:rFonts w:ascii="Courier New" w:eastAsia="Times New Roman" w:hAnsi="Courier New" w:cs="Courier New"/>
          <w:color w:val="FFFFFF"/>
          <w:sz w:val="24"/>
          <w:szCs w:val="24"/>
        </w:rPr>
        <w:t>loc</w:t>
      </w:r>
      <w:proofErr w:type="spellEnd"/>
      <w:r w:rsidRPr="00571CA1">
        <w:rPr>
          <w:rFonts w:ascii="Courier New" w:eastAsia="Times New Roman" w:hAnsi="Courier New" w:cs="Courier New"/>
          <w:color w:val="DCDCDC"/>
          <w:sz w:val="24"/>
          <w:szCs w:val="24"/>
        </w:rPr>
        <w:t>[</w:t>
      </w:r>
      <w:proofErr w:type="gramEnd"/>
      <w:r w:rsidRPr="00571CA1">
        <w:rPr>
          <w:rFonts w:ascii="Courier New" w:eastAsia="Times New Roman" w:hAnsi="Courier New" w:cs="Courier New"/>
          <w:color w:val="FFFFFF"/>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w:t>
      </w:r>
      <w:r w:rsidRPr="00571CA1">
        <w:rPr>
          <w:rFonts w:ascii="Courier New" w:eastAsia="Times New Roman" w:hAnsi="Courier New" w:cs="Courier New"/>
          <w:color w:val="DC4D8B"/>
          <w:sz w:val="24"/>
          <w:szCs w:val="24"/>
        </w:rPr>
        <w:t>'____'</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FFFFFF"/>
          <w:sz w:val="24"/>
          <w:szCs w:val="24"/>
        </w:rPr>
        <w:t>____</w:t>
      </w:r>
    </w:p>
    <w:p w14:paraId="381B70FA"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p>
    <w:p w14:paraId="0FC9F4F9"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C53B"/>
          <w:sz w:val="24"/>
          <w:szCs w:val="24"/>
        </w:rPr>
        <w:t># Assert that only dollar currency </w:t>
      </w:r>
      <w:proofErr w:type="gramStart"/>
      <w:r w:rsidRPr="00571CA1">
        <w:rPr>
          <w:rFonts w:ascii="Courier New" w:eastAsia="Times New Roman" w:hAnsi="Courier New" w:cs="Courier New"/>
          <w:color w:val="00C53B"/>
          <w:sz w:val="24"/>
          <w:szCs w:val="24"/>
        </w:rPr>
        <w:t>remains</w:t>
      </w:r>
      <w:proofErr w:type="gramEnd"/>
    </w:p>
    <w:p w14:paraId="51C7B93E" w14:textId="77777777" w:rsidR="00571CA1" w:rsidRPr="00571CA1" w:rsidRDefault="00571CA1" w:rsidP="00571CA1">
      <w:pPr>
        <w:shd w:val="clear" w:color="auto" w:fill="1E1E1E"/>
        <w:spacing w:after="0" w:line="315" w:lineRule="atLeast"/>
        <w:rPr>
          <w:rFonts w:ascii="Courier New" w:eastAsia="Times New Roman" w:hAnsi="Courier New" w:cs="Courier New"/>
          <w:color w:val="D4D4D4"/>
          <w:sz w:val="24"/>
          <w:szCs w:val="24"/>
        </w:rPr>
      </w:pPr>
      <w:r w:rsidRPr="00571CA1">
        <w:rPr>
          <w:rFonts w:ascii="Courier New" w:eastAsia="Times New Roman" w:hAnsi="Courier New" w:cs="Courier New"/>
          <w:color w:val="009BD8"/>
          <w:sz w:val="24"/>
          <w:szCs w:val="24"/>
        </w:rPr>
        <w:t>assert</w:t>
      </w:r>
      <w:r w:rsidRPr="00571CA1">
        <w:rPr>
          <w:rFonts w:ascii="Courier New" w:eastAsia="Times New Roman" w:hAnsi="Courier New" w:cs="Courier New"/>
          <w:color w:val="D4D4D4"/>
          <w:sz w:val="24"/>
          <w:szCs w:val="24"/>
        </w:rPr>
        <w:t> </w:t>
      </w:r>
      <w:r w:rsidRPr="00571CA1">
        <w:rPr>
          <w:rFonts w:ascii="Courier New" w:eastAsia="Times New Roman" w:hAnsi="Courier New" w:cs="Courier New"/>
          <w:color w:val="FFFFFF"/>
          <w:sz w:val="24"/>
          <w:szCs w:val="24"/>
        </w:rPr>
        <w:t>banking</w:t>
      </w:r>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C4D8B"/>
          <w:sz w:val="24"/>
          <w:szCs w:val="24"/>
        </w:rPr>
        <w:t>'</w:t>
      </w:r>
      <w:proofErr w:type="spellStart"/>
      <w:r w:rsidRPr="00571CA1">
        <w:rPr>
          <w:rFonts w:ascii="Courier New" w:eastAsia="Times New Roman" w:hAnsi="Courier New" w:cs="Courier New"/>
          <w:color w:val="DC4D8B"/>
          <w:sz w:val="24"/>
          <w:szCs w:val="24"/>
        </w:rPr>
        <w:t>acct_cur</w:t>
      </w:r>
      <w:proofErr w:type="spellEnd"/>
      <w:r w:rsidRPr="00571CA1">
        <w:rPr>
          <w:rFonts w:ascii="Courier New" w:eastAsia="Times New Roman" w:hAnsi="Courier New" w:cs="Courier New"/>
          <w:color w:val="DC4D8B"/>
          <w:sz w:val="24"/>
          <w:szCs w:val="24"/>
        </w:rPr>
        <w:t>'</w:t>
      </w:r>
      <w:proofErr w:type="gramStart"/>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w:t>
      </w:r>
      <w:r w:rsidRPr="00571CA1">
        <w:rPr>
          <w:rFonts w:ascii="Courier New" w:eastAsia="Times New Roman" w:hAnsi="Courier New" w:cs="Courier New"/>
          <w:color w:val="FFFFFF"/>
          <w:sz w:val="24"/>
          <w:szCs w:val="24"/>
        </w:rPr>
        <w:t>unique</w:t>
      </w:r>
      <w:proofErr w:type="gramEnd"/>
      <w:r w:rsidRPr="00571CA1">
        <w:rPr>
          <w:rFonts w:ascii="Courier New" w:eastAsia="Times New Roman" w:hAnsi="Courier New" w:cs="Courier New"/>
          <w:color w:val="DCDCDC"/>
          <w:sz w:val="24"/>
          <w:szCs w:val="24"/>
        </w:rPr>
        <w:t>()</w:t>
      </w:r>
      <w:r w:rsidRPr="00571CA1">
        <w:rPr>
          <w:rFonts w:ascii="Courier New" w:eastAsia="Times New Roman" w:hAnsi="Courier New" w:cs="Courier New"/>
          <w:color w:val="D4D4D4"/>
          <w:sz w:val="24"/>
          <w:szCs w:val="24"/>
        </w:rPr>
        <w:t> == </w:t>
      </w:r>
      <w:r w:rsidRPr="00571CA1">
        <w:rPr>
          <w:rFonts w:ascii="Courier New" w:eastAsia="Times New Roman" w:hAnsi="Courier New" w:cs="Courier New"/>
          <w:color w:val="DC4D8B"/>
          <w:sz w:val="24"/>
          <w:szCs w:val="24"/>
        </w:rPr>
        <w:t>'dollar'</w:t>
      </w:r>
    </w:p>
    <w:p w14:paraId="1B462D88" w14:textId="3240EFF0" w:rsidR="00571CA1" w:rsidRDefault="00571CA1" w:rsidP="008D7417">
      <w:pPr>
        <w:spacing w:before="100" w:beforeAutospacing="1" w:after="100" w:afterAutospacing="1" w:line="240" w:lineRule="auto"/>
      </w:pPr>
    </w:p>
    <w:p w14:paraId="6F30ABF3"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C53B"/>
          <w:sz w:val="24"/>
          <w:szCs w:val="24"/>
        </w:rPr>
        <w:t># Find values of </w:t>
      </w:r>
      <w:proofErr w:type="spellStart"/>
      <w:r w:rsidRPr="00C74CBF">
        <w:rPr>
          <w:rFonts w:ascii="Courier New" w:eastAsia="Times New Roman" w:hAnsi="Courier New" w:cs="Courier New"/>
          <w:color w:val="00C53B"/>
          <w:sz w:val="24"/>
          <w:szCs w:val="24"/>
        </w:rPr>
        <w:t>acct_cur</w:t>
      </w:r>
      <w:proofErr w:type="spellEnd"/>
      <w:r w:rsidRPr="00C74CBF">
        <w:rPr>
          <w:rFonts w:ascii="Courier New" w:eastAsia="Times New Roman" w:hAnsi="Courier New" w:cs="Courier New"/>
          <w:color w:val="00C53B"/>
          <w:sz w:val="24"/>
          <w:szCs w:val="24"/>
        </w:rPr>
        <w:t> that are equal to 'euro'</w:t>
      </w:r>
    </w:p>
    <w:p w14:paraId="39418C1A"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proofErr w:type="spellStart"/>
      <w:r w:rsidRPr="00C74CBF">
        <w:rPr>
          <w:rFonts w:ascii="Courier New" w:eastAsia="Times New Roman" w:hAnsi="Courier New" w:cs="Courier New"/>
          <w:color w:val="FFFFFF"/>
          <w:sz w:val="24"/>
          <w:szCs w:val="24"/>
        </w:rPr>
        <w:t>acct_eu</w:t>
      </w:r>
      <w:proofErr w:type="spellEnd"/>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C4D8B"/>
          <w:sz w:val="24"/>
          <w:szCs w:val="24"/>
        </w:rPr>
        <w:t>'</w:t>
      </w:r>
      <w:proofErr w:type="spellStart"/>
      <w:r w:rsidRPr="00C74CBF">
        <w:rPr>
          <w:rFonts w:ascii="Courier New" w:eastAsia="Times New Roman" w:hAnsi="Courier New" w:cs="Courier New"/>
          <w:color w:val="DC4D8B"/>
          <w:sz w:val="24"/>
          <w:szCs w:val="24"/>
        </w:rPr>
        <w:t>acct_cur</w:t>
      </w:r>
      <w:proofErr w:type="spellEnd"/>
      <w:r w:rsidRPr="00C74CBF">
        <w:rPr>
          <w:rFonts w:ascii="Courier New" w:eastAsia="Times New Roman" w:hAnsi="Courier New" w:cs="Courier New"/>
          <w:color w:val="DC4D8B"/>
          <w:sz w:val="24"/>
          <w:szCs w:val="24"/>
        </w:rPr>
        <w:t>'</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DC4D8B"/>
          <w:sz w:val="24"/>
          <w:szCs w:val="24"/>
        </w:rPr>
        <w:t>'euro'</w:t>
      </w:r>
    </w:p>
    <w:p w14:paraId="22A8A0FB"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p>
    <w:p w14:paraId="3A34875D"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C53B"/>
          <w:sz w:val="24"/>
          <w:szCs w:val="24"/>
        </w:rPr>
        <w:t># Convert </w:t>
      </w:r>
      <w:proofErr w:type="spellStart"/>
      <w:r w:rsidRPr="00C74CBF">
        <w:rPr>
          <w:rFonts w:ascii="Courier New" w:eastAsia="Times New Roman" w:hAnsi="Courier New" w:cs="Courier New"/>
          <w:color w:val="00C53B"/>
          <w:sz w:val="24"/>
          <w:szCs w:val="24"/>
        </w:rPr>
        <w:t>acct_amount</w:t>
      </w:r>
      <w:proofErr w:type="spellEnd"/>
      <w:r w:rsidRPr="00C74CBF">
        <w:rPr>
          <w:rFonts w:ascii="Courier New" w:eastAsia="Times New Roman" w:hAnsi="Courier New" w:cs="Courier New"/>
          <w:color w:val="00C53B"/>
          <w:sz w:val="24"/>
          <w:szCs w:val="24"/>
        </w:rPr>
        <w:t> where it is in euro to dollars</w:t>
      </w:r>
    </w:p>
    <w:p w14:paraId="0C39CDE2"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proofErr w:type="gramStart"/>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4D4D4"/>
          <w:sz w:val="24"/>
          <w:szCs w:val="24"/>
        </w:rPr>
        <w:t>.</w:t>
      </w:r>
      <w:r w:rsidRPr="00C74CBF">
        <w:rPr>
          <w:rFonts w:ascii="Courier New" w:eastAsia="Times New Roman" w:hAnsi="Courier New" w:cs="Courier New"/>
          <w:color w:val="FFFFFF"/>
          <w:sz w:val="24"/>
          <w:szCs w:val="24"/>
        </w:rPr>
        <w:t>loc</w:t>
      </w:r>
      <w:r w:rsidRPr="00C74CBF">
        <w:rPr>
          <w:rFonts w:ascii="Courier New" w:eastAsia="Times New Roman" w:hAnsi="Courier New" w:cs="Courier New"/>
          <w:color w:val="DCDCDC"/>
          <w:sz w:val="24"/>
          <w:szCs w:val="24"/>
        </w:rPr>
        <w:t>[</w:t>
      </w:r>
      <w:proofErr w:type="gramEnd"/>
      <w:r w:rsidRPr="00C74CBF">
        <w:rPr>
          <w:rFonts w:ascii="Courier New" w:eastAsia="Times New Roman" w:hAnsi="Courier New" w:cs="Courier New"/>
          <w:color w:val="FFFFFF"/>
          <w:sz w:val="24"/>
          <w:szCs w:val="24"/>
        </w:rPr>
        <w:t>acct_eu</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w:t>
      </w:r>
      <w:r w:rsidRPr="00C74CBF">
        <w:rPr>
          <w:rFonts w:ascii="Courier New" w:eastAsia="Times New Roman" w:hAnsi="Courier New" w:cs="Courier New"/>
          <w:color w:val="DC4D8B"/>
          <w:sz w:val="24"/>
          <w:szCs w:val="24"/>
        </w:rPr>
        <w:t>'acct_amount'</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4D4D4"/>
          <w:sz w:val="24"/>
          <w:szCs w:val="24"/>
        </w:rPr>
        <w:t>.</w:t>
      </w:r>
      <w:r w:rsidRPr="00C74CBF">
        <w:rPr>
          <w:rFonts w:ascii="Courier New" w:eastAsia="Times New Roman" w:hAnsi="Courier New" w:cs="Courier New"/>
          <w:color w:val="FFFFFF"/>
          <w:sz w:val="24"/>
          <w:szCs w:val="24"/>
        </w:rPr>
        <w:t>loc</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FFFFFF"/>
          <w:sz w:val="24"/>
          <w:szCs w:val="24"/>
        </w:rPr>
        <w:t>acct_eu</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w:t>
      </w:r>
      <w:r w:rsidRPr="00C74CBF">
        <w:rPr>
          <w:rFonts w:ascii="Courier New" w:eastAsia="Times New Roman" w:hAnsi="Courier New" w:cs="Courier New"/>
          <w:color w:val="DC4D8B"/>
          <w:sz w:val="24"/>
          <w:szCs w:val="24"/>
        </w:rPr>
        <w:t>'acct_amount'</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DC4D8B"/>
          <w:sz w:val="24"/>
          <w:szCs w:val="24"/>
        </w:rPr>
        <w:t>1.1</w:t>
      </w:r>
    </w:p>
    <w:p w14:paraId="209C1B70"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p>
    <w:p w14:paraId="1FD56457"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C53B"/>
          <w:sz w:val="24"/>
          <w:szCs w:val="24"/>
        </w:rPr>
        <w:t># Unify </w:t>
      </w:r>
      <w:proofErr w:type="spellStart"/>
      <w:r w:rsidRPr="00C74CBF">
        <w:rPr>
          <w:rFonts w:ascii="Courier New" w:eastAsia="Times New Roman" w:hAnsi="Courier New" w:cs="Courier New"/>
          <w:color w:val="00C53B"/>
          <w:sz w:val="24"/>
          <w:szCs w:val="24"/>
        </w:rPr>
        <w:t>acct_cur</w:t>
      </w:r>
      <w:proofErr w:type="spellEnd"/>
      <w:r w:rsidRPr="00C74CBF">
        <w:rPr>
          <w:rFonts w:ascii="Courier New" w:eastAsia="Times New Roman" w:hAnsi="Courier New" w:cs="Courier New"/>
          <w:color w:val="00C53B"/>
          <w:sz w:val="24"/>
          <w:szCs w:val="24"/>
        </w:rPr>
        <w:t> column by changing 'euro' values to 'dollar'</w:t>
      </w:r>
    </w:p>
    <w:p w14:paraId="5877307A"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4D4D4"/>
          <w:sz w:val="24"/>
          <w:szCs w:val="24"/>
        </w:rPr>
        <w:t>.</w:t>
      </w:r>
      <w:r w:rsidRPr="00C74CBF">
        <w:rPr>
          <w:rFonts w:ascii="Courier New" w:eastAsia="Times New Roman" w:hAnsi="Courier New" w:cs="Courier New"/>
          <w:color w:val="FFFFFF"/>
          <w:sz w:val="24"/>
          <w:szCs w:val="24"/>
        </w:rPr>
        <w:t>loc</w:t>
      </w:r>
      <w:proofErr w:type="spellEnd"/>
      <w:r w:rsidRPr="00C74CBF">
        <w:rPr>
          <w:rFonts w:ascii="Courier New" w:eastAsia="Times New Roman" w:hAnsi="Courier New" w:cs="Courier New"/>
          <w:color w:val="DCDCDC"/>
          <w:sz w:val="24"/>
          <w:szCs w:val="24"/>
        </w:rPr>
        <w:t>[</w:t>
      </w:r>
      <w:proofErr w:type="spellStart"/>
      <w:proofErr w:type="gramEnd"/>
      <w:r w:rsidRPr="00C74CBF">
        <w:rPr>
          <w:rFonts w:ascii="Courier New" w:eastAsia="Times New Roman" w:hAnsi="Courier New" w:cs="Courier New"/>
          <w:color w:val="FFFFFF"/>
          <w:sz w:val="24"/>
          <w:szCs w:val="24"/>
        </w:rPr>
        <w:t>acct_eu</w:t>
      </w:r>
      <w:proofErr w:type="spellEnd"/>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w:t>
      </w:r>
      <w:r w:rsidRPr="00C74CBF">
        <w:rPr>
          <w:rFonts w:ascii="Courier New" w:eastAsia="Times New Roman" w:hAnsi="Courier New" w:cs="Courier New"/>
          <w:color w:val="DC4D8B"/>
          <w:sz w:val="24"/>
          <w:szCs w:val="24"/>
        </w:rPr>
        <w:t>'</w:t>
      </w:r>
      <w:proofErr w:type="spellStart"/>
      <w:r w:rsidRPr="00C74CBF">
        <w:rPr>
          <w:rFonts w:ascii="Courier New" w:eastAsia="Times New Roman" w:hAnsi="Courier New" w:cs="Courier New"/>
          <w:color w:val="DC4D8B"/>
          <w:sz w:val="24"/>
          <w:szCs w:val="24"/>
        </w:rPr>
        <w:t>acct_cur</w:t>
      </w:r>
      <w:proofErr w:type="spellEnd"/>
      <w:r w:rsidRPr="00C74CBF">
        <w:rPr>
          <w:rFonts w:ascii="Courier New" w:eastAsia="Times New Roman" w:hAnsi="Courier New" w:cs="Courier New"/>
          <w:color w:val="DC4D8B"/>
          <w:sz w:val="24"/>
          <w:szCs w:val="24"/>
        </w:rPr>
        <w:t>'</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DC4D8B"/>
          <w:sz w:val="24"/>
          <w:szCs w:val="24"/>
        </w:rPr>
        <w:t>'dollar'</w:t>
      </w:r>
    </w:p>
    <w:p w14:paraId="6F8B8E1C"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p>
    <w:p w14:paraId="57D7C78D"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C53B"/>
          <w:sz w:val="24"/>
          <w:szCs w:val="24"/>
        </w:rPr>
        <w:t># Assert that only dollar currency </w:t>
      </w:r>
      <w:proofErr w:type="gramStart"/>
      <w:r w:rsidRPr="00C74CBF">
        <w:rPr>
          <w:rFonts w:ascii="Courier New" w:eastAsia="Times New Roman" w:hAnsi="Courier New" w:cs="Courier New"/>
          <w:color w:val="00C53B"/>
          <w:sz w:val="24"/>
          <w:szCs w:val="24"/>
        </w:rPr>
        <w:t>remains</w:t>
      </w:r>
      <w:proofErr w:type="gramEnd"/>
    </w:p>
    <w:p w14:paraId="0C0F3DF9" w14:textId="77777777" w:rsidR="00C74CBF" w:rsidRPr="00C74CBF" w:rsidRDefault="00C74CBF" w:rsidP="00C74CBF">
      <w:pPr>
        <w:shd w:val="clear" w:color="auto" w:fill="1E1E1E"/>
        <w:spacing w:after="0" w:line="315" w:lineRule="atLeast"/>
        <w:rPr>
          <w:rFonts w:ascii="Courier New" w:eastAsia="Times New Roman" w:hAnsi="Courier New" w:cs="Courier New"/>
          <w:color w:val="D4D4D4"/>
          <w:sz w:val="24"/>
          <w:szCs w:val="24"/>
        </w:rPr>
      </w:pPr>
      <w:r w:rsidRPr="00C74CBF">
        <w:rPr>
          <w:rFonts w:ascii="Courier New" w:eastAsia="Times New Roman" w:hAnsi="Courier New" w:cs="Courier New"/>
          <w:color w:val="009BD8"/>
          <w:sz w:val="24"/>
          <w:szCs w:val="24"/>
        </w:rPr>
        <w:t>assert</w:t>
      </w:r>
      <w:r w:rsidRPr="00C74CBF">
        <w:rPr>
          <w:rFonts w:ascii="Courier New" w:eastAsia="Times New Roman" w:hAnsi="Courier New" w:cs="Courier New"/>
          <w:color w:val="D4D4D4"/>
          <w:sz w:val="24"/>
          <w:szCs w:val="24"/>
        </w:rPr>
        <w:t> </w:t>
      </w:r>
      <w:r w:rsidRPr="00C74CBF">
        <w:rPr>
          <w:rFonts w:ascii="Courier New" w:eastAsia="Times New Roman" w:hAnsi="Courier New" w:cs="Courier New"/>
          <w:color w:val="FFFFFF"/>
          <w:sz w:val="24"/>
          <w:szCs w:val="24"/>
        </w:rPr>
        <w:t>banking</w:t>
      </w:r>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C4D8B"/>
          <w:sz w:val="24"/>
          <w:szCs w:val="24"/>
        </w:rPr>
        <w:t>'</w:t>
      </w:r>
      <w:proofErr w:type="spellStart"/>
      <w:r w:rsidRPr="00C74CBF">
        <w:rPr>
          <w:rFonts w:ascii="Courier New" w:eastAsia="Times New Roman" w:hAnsi="Courier New" w:cs="Courier New"/>
          <w:color w:val="DC4D8B"/>
          <w:sz w:val="24"/>
          <w:szCs w:val="24"/>
        </w:rPr>
        <w:t>acct_cur</w:t>
      </w:r>
      <w:proofErr w:type="spellEnd"/>
      <w:r w:rsidRPr="00C74CBF">
        <w:rPr>
          <w:rFonts w:ascii="Courier New" w:eastAsia="Times New Roman" w:hAnsi="Courier New" w:cs="Courier New"/>
          <w:color w:val="DC4D8B"/>
          <w:sz w:val="24"/>
          <w:szCs w:val="24"/>
        </w:rPr>
        <w:t>'</w:t>
      </w:r>
      <w:proofErr w:type="gramStart"/>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w:t>
      </w:r>
      <w:r w:rsidRPr="00C74CBF">
        <w:rPr>
          <w:rFonts w:ascii="Courier New" w:eastAsia="Times New Roman" w:hAnsi="Courier New" w:cs="Courier New"/>
          <w:color w:val="FFFFFF"/>
          <w:sz w:val="24"/>
          <w:szCs w:val="24"/>
        </w:rPr>
        <w:t>unique</w:t>
      </w:r>
      <w:proofErr w:type="gramEnd"/>
      <w:r w:rsidRPr="00C74CBF">
        <w:rPr>
          <w:rFonts w:ascii="Courier New" w:eastAsia="Times New Roman" w:hAnsi="Courier New" w:cs="Courier New"/>
          <w:color w:val="DCDCDC"/>
          <w:sz w:val="24"/>
          <w:szCs w:val="24"/>
        </w:rPr>
        <w:t>()</w:t>
      </w:r>
      <w:r w:rsidRPr="00C74CBF">
        <w:rPr>
          <w:rFonts w:ascii="Courier New" w:eastAsia="Times New Roman" w:hAnsi="Courier New" w:cs="Courier New"/>
          <w:color w:val="D4D4D4"/>
          <w:sz w:val="24"/>
          <w:szCs w:val="24"/>
        </w:rPr>
        <w:t> == </w:t>
      </w:r>
      <w:r w:rsidRPr="00C74CBF">
        <w:rPr>
          <w:rFonts w:ascii="Courier New" w:eastAsia="Times New Roman" w:hAnsi="Courier New" w:cs="Courier New"/>
          <w:color w:val="DC4D8B"/>
          <w:sz w:val="24"/>
          <w:szCs w:val="24"/>
        </w:rPr>
        <w:t>'dollar'</w:t>
      </w:r>
    </w:p>
    <w:p w14:paraId="00419F29" w14:textId="5E36D51D" w:rsidR="00571CA1" w:rsidRDefault="00571CA1" w:rsidP="008D7417">
      <w:pPr>
        <w:spacing w:before="100" w:beforeAutospacing="1" w:after="100" w:afterAutospacing="1" w:line="240" w:lineRule="auto"/>
      </w:pPr>
    </w:p>
    <w:p w14:paraId="789AAAAC" w14:textId="512B0CC7" w:rsidR="00C74CBF" w:rsidRDefault="00C74CBF" w:rsidP="008D7417">
      <w:pPr>
        <w:spacing w:before="100" w:beforeAutospacing="1" w:after="100" w:afterAutospacing="1" w:line="240" w:lineRule="auto"/>
      </w:pPr>
      <w:r>
        <w:t xml:space="preserve"># Find values of </w:t>
      </w:r>
      <w:proofErr w:type="spellStart"/>
      <w:r>
        <w:t>acct_cur</w:t>
      </w:r>
      <w:proofErr w:type="spellEnd"/>
      <w:r>
        <w:t xml:space="preserve"> that are equal to 'euro' </w:t>
      </w:r>
      <w:proofErr w:type="spellStart"/>
      <w:r>
        <w:t>acct_eu</w:t>
      </w:r>
      <w:proofErr w:type="spellEnd"/>
      <w:r>
        <w:t xml:space="preserve"> = banking['</w:t>
      </w:r>
      <w:proofErr w:type="spellStart"/>
      <w:r>
        <w:t>acct_cur</w:t>
      </w:r>
      <w:proofErr w:type="spellEnd"/>
      <w:r>
        <w:t xml:space="preserve">'] == 'euro' # Convert </w:t>
      </w:r>
      <w:proofErr w:type="spellStart"/>
      <w:r>
        <w:t>acct_amount</w:t>
      </w:r>
      <w:proofErr w:type="spellEnd"/>
      <w:r>
        <w:t xml:space="preserve"> where it is in euro to dollars #banking.loc[banking['acct_amount'], '</w:t>
      </w:r>
      <w:proofErr w:type="spellStart"/>
      <w:r>
        <w:t>acct_amount</w:t>
      </w:r>
      <w:proofErr w:type="spellEnd"/>
      <w:r>
        <w:t xml:space="preserve">'] = </w:t>
      </w:r>
      <w:proofErr w:type="spellStart"/>
      <w:r>
        <w:t>banking.loc</w:t>
      </w:r>
      <w:proofErr w:type="spellEnd"/>
      <w:r>
        <w:t>[banking['</w:t>
      </w:r>
      <w:proofErr w:type="spellStart"/>
      <w:r>
        <w:t>acct_amount</w:t>
      </w:r>
      <w:proofErr w:type="spellEnd"/>
      <w:r>
        <w:t>'], '</w:t>
      </w:r>
      <w:proofErr w:type="spellStart"/>
      <w:r>
        <w:t>acct_amount</w:t>
      </w:r>
      <w:proofErr w:type="spellEnd"/>
      <w:r>
        <w:t xml:space="preserve">'] * 1.1 </w:t>
      </w:r>
      <w:proofErr w:type="spellStart"/>
      <w:r>
        <w:t>banking.loc</w:t>
      </w:r>
      <w:proofErr w:type="spellEnd"/>
      <w:r>
        <w:t>[</w:t>
      </w:r>
      <w:proofErr w:type="spellStart"/>
      <w:r>
        <w:t>acct_eu</w:t>
      </w:r>
      <w:proofErr w:type="spellEnd"/>
      <w:r>
        <w:t>, '</w:t>
      </w:r>
      <w:proofErr w:type="spellStart"/>
      <w:r>
        <w:t>acct_amount</w:t>
      </w:r>
      <w:proofErr w:type="spellEnd"/>
      <w:r>
        <w:t xml:space="preserve">'] = </w:t>
      </w:r>
      <w:proofErr w:type="spellStart"/>
      <w:r>
        <w:t>banking.loc</w:t>
      </w:r>
      <w:proofErr w:type="spellEnd"/>
      <w:r>
        <w:t>[</w:t>
      </w:r>
      <w:proofErr w:type="spellStart"/>
      <w:r>
        <w:t>acct_eu</w:t>
      </w:r>
      <w:proofErr w:type="spellEnd"/>
      <w:r>
        <w:t>, '</w:t>
      </w:r>
      <w:proofErr w:type="spellStart"/>
      <w:r>
        <w:t>acct_amount</w:t>
      </w:r>
      <w:proofErr w:type="spellEnd"/>
      <w:r>
        <w:t xml:space="preserve">'] * 1.1 # Unify </w:t>
      </w:r>
      <w:proofErr w:type="spellStart"/>
      <w:r>
        <w:t>acct_cur</w:t>
      </w:r>
      <w:proofErr w:type="spellEnd"/>
      <w:r>
        <w:t xml:space="preserve"> column by changing 'euro' values to 'dollar' </w:t>
      </w:r>
      <w:proofErr w:type="spellStart"/>
      <w:r>
        <w:t>banking.loc</w:t>
      </w:r>
      <w:proofErr w:type="spellEnd"/>
      <w:r>
        <w:t>[</w:t>
      </w:r>
      <w:proofErr w:type="spellStart"/>
      <w:r>
        <w:t>acct_eu</w:t>
      </w:r>
      <w:proofErr w:type="spellEnd"/>
      <w:r>
        <w:t>, '</w:t>
      </w:r>
      <w:proofErr w:type="spellStart"/>
      <w:r>
        <w:t>acct_cur</w:t>
      </w:r>
      <w:proofErr w:type="spellEnd"/>
      <w:r>
        <w:t>'] = 'dollar' # Assert that only dollar currency remains assert banking['</w:t>
      </w:r>
      <w:proofErr w:type="spellStart"/>
      <w:r>
        <w:t>acct_cur</w:t>
      </w:r>
      <w:proofErr w:type="spellEnd"/>
      <w:r>
        <w:t>'].unique() == 'dollar'</w:t>
      </w:r>
    </w:p>
    <w:p w14:paraId="7B9612EB" w14:textId="0A735444" w:rsidR="00C74CBF" w:rsidRDefault="00C74CBF" w:rsidP="008D7417">
      <w:pPr>
        <w:spacing w:before="100" w:beforeAutospacing="1" w:after="100" w:afterAutospacing="1" w:line="240" w:lineRule="auto"/>
      </w:pPr>
      <w:r>
        <w:t xml:space="preserve">Crafty currency conversion! With just </w:t>
      </w:r>
      <w:proofErr w:type="gramStart"/>
      <w:r>
        <w:t>a few</w:t>
      </w:r>
      <w:proofErr w:type="gramEnd"/>
      <w:r>
        <w:t xml:space="preserve"> lines of code, you made this column ready for analysis!</w:t>
      </w:r>
    </w:p>
    <w:p w14:paraId="0F5A46D3" w14:textId="77777777" w:rsidR="00B233C0" w:rsidRDefault="00B233C0" w:rsidP="00B233C0">
      <w:r>
        <w:rPr>
          <w:rStyle w:val="Strong"/>
        </w:rPr>
        <w:t>Daily XP</w:t>
      </w:r>
      <w:r>
        <w:rPr>
          <w:rStyle w:val="css-rfy0dy"/>
          <w:b/>
          <w:bCs/>
        </w:rPr>
        <w:t>1350</w:t>
      </w:r>
    </w:p>
    <w:p w14:paraId="155BCED1" w14:textId="77777777" w:rsidR="00B233C0" w:rsidRDefault="00B233C0" w:rsidP="00B233C0">
      <w:pPr>
        <w:pStyle w:val="Heading5"/>
      </w:pPr>
      <w:r>
        <w:t>Exercise</w:t>
      </w:r>
    </w:p>
    <w:p w14:paraId="7E19EA4F" w14:textId="77777777" w:rsidR="00B233C0" w:rsidRDefault="00B233C0" w:rsidP="00B233C0">
      <w:pPr>
        <w:pStyle w:val="Heading5"/>
      </w:pPr>
      <w:r>
        <w:t>Exercise</w:t>
      </w:r>
    </w:p>
    <w:p w14:paraId="433ED65B" w14:textId="77777777" w:rsidR="00B233C0" w:rsidRDefault="00B233C0" w:rsidP="00B233C0">
      <w:pPr>
        <w:pStyle w:val="Heading1"/>
      </w:pPr>
      <w:r>
        <w:t>Uniform dates</w:t>
      </w:r>
    </w:p>
    <w:p w14:paraId="5CB22C0F" w14:textId="77777777" w:rsidR="00B233C0" w:rsidRDefault="00B233C0" w:rsidP="00B233C0">
      <w:pPr>
        <w:pStyle w:val="NormalWeb"/>
      </w:pPr>
      <w:r>
        <w:t xml:space="preserve">After having unified the currencies of your different account amounts, you want to add a </w:t>
      </w:r>
      <w:proofErr w:type="gramStart"/>
      <w:r>
        <w:t>temporal</w:t>
      </w:r>
      <w:proofErr w:type="gramEnd"/>
      <w:r>
        <w:t xml:space="preserve"> dimension to your analysis and see how customers have been investing their money given the size of their account over each year. The </w:t>
      </w:r>
      <w:proofErr w:type="spellStart"/>
      <w:r>
        <w:rPr>
          <w:rStyle w:val="HTMLCode"/>
        </w:rPr>
        <w:t>account_opened</w:t>
      </w:r>
      <w:proofErr w:type="spellEnd"/>
      <w:r>
        <w:t xml:space="preserve"> column </w:t>
      </w:r>
      <w:proofErr w:type="gramStart"/>
      <w:r>
        <w:t>represents</w:t>
      </w:r>
      <w:proofErr w:type="gramEnd"/>
      <w:r>
        <w:t xml:space="preserve"> when customers opened their accounts and is a good proxy for segmenting customer activity and investment over time. </w:t>
      </w:r>
    </w:p>
    <w:p w14:paraId="3A5134D5" w14:textId="77777777" w:rsidR="00B233C0" w:rsidRDefault="00B233C0" w:rsidP="00B233C0">
      <w:pPr>
        <w:pStyle w:val="NormalWeb"/>
      </w:pPr>
      <w:r>
        <w:t xml:space="preserve">However, since this data was </w:t>
      </w:r>
      <w:proofErr w:type="gramStart"/>
      <w:r>
        <w:t>consolidated</w:t>
      </w:r>
      <w:proofErr w:type="gramEnd"/>
      <w:r>
        <w:t xml:space="preserve"> from multiple sources, you need to make sure that all dates are of the same format. You will do so by converting this column into a </w:t>
      </w:r>
      <w:r>
        <w:rPr>
          <w:rStyle w:val="HTMLCode"/>
        </w:rPr>
        <w:t>datetime</w:t>
      </w:r>
      <w:r>
        <w:t xml:space="preserve"> object, while making sure that the format is </w:t>
      </w:r>
      <w:proofErr w:type="gramStart"/>
      <w:r>
        <w:t>inferred</w:t>
      </w:r>
      <w:proofErr w:type="gramEnd"/>
      <w:r>
        <w:t xml:space="preserve"> and potentially incorrect formats are set to missing. The </w:t>
      </w:r>
      <w:r>
        <w:rPr>
          <w:rStyle w:val="HTMLCode"/>
        </w:rPr>
        <w:t>banking</w:t>
      </w:r>
      <w:r>
        <w:t xml:space="preserve"> </w:t>
      </w:r>
      <w:proofErr w:type="spellStart"/>
      <w:r>
        <w:t>DataFrame</w:t>
      </w:r>
      <w:proofErr w:type="spellEnd"/>
      <w:r>
        <w:t xml:space="preserve"> is in your environment and </w:t>
      </w:r>
      <w:r>
        <w:rPr>
          <w:rStyle w:val="HTMLCode"/>
        </w:rPr>
        <w:t>pandas</w:t>
      </w:r>
      <w:r>
        <w:t xml:space="preserve"> </w:t>
      </w:r>
      <w:proofErr w:type="gramStart"/>
      <w:r>
        <w:t>was imported</w:t>
      </w:r>
      <w:proofErr w:type="gramEnd"/>
      <w:r>
        <w:t xml:space="preserve"> as </w:t>
      </w:r>
      <w:r>
        <w:rPr>
          <w:rStyle w:val="HTMLCode"/>
        </w:rPr>
        <w:t>pd</w:t>
      </w:r>
      <w:r>
        <w:t>.</w:t>
      </w:r>
    </w:p>
    <w:p w14:paraId="5864B31B" w14:textId="77777777" w:rsidR="00B233C0" w:rsidRDefault="00B233C0" w:rsidP="00B233C0">
      <w:pPr>
        <w:pStyle w:val="Heading5"/>
      </w:pPr>
      <w:r>
        <w:t xml:space="preserve">Instructions </w:t>
      </w:r>
      <w:proofErr w:type="gramStart"/>
      <w:r>
        <w:t>1/4</w:t>
      </w:r>
      <w:proofErr w:type="gramEnd"/>
    </w:p>
    <w:p w14:paraId="2A3809F2" w14:textId="77777777" w:rsidR="00B233C0" w:rsidRDefault="00B233C0" w:rsidP="00B233C0">
      <w:r>
        <w:rPr>
          <w:rStyle w:val="Strong"/>
        </w:rPr>
        <w:t>25 XP</w:t>
      </w:r>
    </w:p>
    <w:p w14:paraId="42E25B69" w14:textId="77777777" w:rsidR="00B233C0" w:rsidRDefault="00000000" w:rsidP="00B233C0">
      <w:pPr>
        <w:pStyle w:val="progress-bullet"/>
        <w:numPr>
          <w:ilvl w:val="0"/>
          <w:numId w:val="37"/>
        </w:numPr>
      </w:pPr>
      <w:hyperlink r:id="rId43" w:history="1">
        <w:r w:rsidR="00B233C0">
          <w:rPr>
            <w:rStyle w:val="Hyperlink"/>
          </w:rPr>
          <w:t>1</w:t>
        </w:r>
      </w:hyperlink>
    </w:p>
    <w:p w14:paraId="00D9A477" w14:textId="77777777" w:rsidR="00B233C0" w:rsidRDefault="00000000" w:rsidP="00B233C0">
      <w:pPr>
        <w:pStyle w:val="progress-bullet"/>
        <w:numPr>
          <w:ilvl w:val="0"/>
          <w:numId w:val="37"/>
        </w:numPr>
      </w:pPr>
      <w:hyperlink r:id="rId44" w:history="1">
        <w:r w:rsidR="00B233C0">
          <w:rPr>
            <w:rStyle w:val="Hyperlink"/>
          </w:rPr>
          <w:t>2</w:t>
        </w:r>
      </w:hyperlink>
    </w:p>
    <w:p w14:paraId="38870A20" w14:textId="77777777" w:rsidR="00B233C0" w:rsidRDefault="00000000" w:rsidP="00B233C0">
      <w:pPr>
        <w:pStyle w:val="progress-bullet"/>
        <w:numPr>
          <w:ilvl w:val="0"/>
          <w:numId w:val="37"/>
        </w:numPr>
      </w:pPr>
      <w:hyperlink r:id="rId45" w:history="1">
        <w:r w:rsidR="00B233C0">
          <w:rPr>
            <w:rStyle w:val="Hyperlink"/>
          </w:rPr>
          <w:t>3</w:t>
        </w:r>
      </w:hyperlink>
    </w:p>
    <w:p w14:paraId="2F9C3D80" w14:textId="77777777" w:rsidR="00B233C0" w:rsidRDefault="00000000" w:rsidP="00B233C0">
      <w:pPr>
        <w:pStyle w:val="progress-bullet"/>
        <w:numPr>
          <w:ilvl w:val="0"/>
          <w:numId w:val="37"/>
        </w:numPr>
      </w:pPr>
      <w:hyperlink r:id="rId46" w:history="1">
        <w:r w:rsidR="00B233C0">
          <w:rPr>
            <w:rStyle w:val="Hyperlink"/>
          </w:rPr>
          <w:t>4</w:t>
        </w:r>
      </w:hyperlink>
    </w:p>
    <w:p w14:paraId="17F02E92" w14:textId="77777777" w:rsidR="00B233C0" w:rsidRDefault="00B233C0" w:rsidP="00B233C0">
      <w:pPr>
        <w:numPr>
          <w:ilvl w:val="0"/>
          <w:numId w:val="38"/>
        </w:numPr>
        <w:spacing w:before="100" w:beforeAutospacing="1" w:after="100" w:afterAutospacing="1" w:line="240" w:lineRule="auto"/>
      </w:pPr>
      <w:r>
        <w:t xml:space="preserve">Print the header of </w:t>
      </w:r>
      <w:proofErr w:type="spellStart"/>
      <w:r>
        <w:rPr>
          <w:rStyle w:val="HTMLCode"/>
          <w:rFonts w:eastAsiaTheme="minorEastAsia"/>
        </w:rPr>
        <w:t>account_opened</w:t>
      </w:r>
      <w:proofErr w:type="spellEnd"/>
      <w:r>
        <w:t xml:space="preserve"> from the </w:t>
      </w:r>
      <w:r>
        <w:rPr>
          <w:rStyle w:val="HTMLCode"/>
          <w:rFonts w:eastAsiaTheme="minorEastAsia"/>
        </w:rPr>
        <w:t>banking</w:t>
      </w:r>
      <w:r>
        <w:t xml:space="preserve"> </w:t>
      </w:r>
      <w:proofErr w:type="spellStart"/>
      <w:r>
        <w:t>DataFrame</w:t>
      </w:r>
      <w:proofErr w:type="spellEnd"/>
      <w:r>
        <w:t xml:space="preserve"> and </w:t>
      </w:r>
      <w:proofErr w:type="gramStart"/>
      <w:r>
        <w:t>take a look</w:t>
      </w:r>
      <w:proofErr w:type="gramEnd"/>
      <w:r>
        <w:t xml:space="preserve"> at the different results.</w:t>
      </w:r>
    </w:p>
    <w:p w14:paraId="0574676F" w14:textId="4E51D393" w:rsidR="00C74CBF" w:rsidRDefault="00C74CBF" w:rsidP="008D7417">
      <w:pPr>
        <w:spacing w:before="100" w:beforeAutospacing="1" w:after="100" w:afterAutospacing="1" w:line="240" w:lineRule="auto"/>
      </w:pPr>
    </w:p>
    <w:p w14:paraId="74991388" w14:textId="77777777" w:rsidR="00B233C0" w:rsidRPr="00B233C0" w:rsidRDefault="00B233C0" w:rsidP="00B233C0">
      <w:pPr>
        <w:shd w:val="clear" w:color="auto" w:fill="1E1E1E"/>
        <w:spacing w:after="0" w:line="315" w:lineRule="atLeast"/>
        <w:rPr>
          <w:rFonts w:ascii="Courier New" w:eastAsia="Times New Roman" w:hAnsi="Courier New" w:cs="Courier New"/>
          <w:color w:val="D4D4D4"/>
          <w:sz w:val="24"/>
          <w:szCs w:val="24"/>
        </w:rPr>
      </w:pPr>
      <w:r w:rsidRPr="00B233C0">
        <w:rPr>
          <w:rFonts w:ascii="Courier New" w:eastAsia="Times New Roman" w:hAnsi="Courier New" w:cs="Courier New"/>
          <w:color w:val="00C53B"/>
          <w:sz w:val="24"/>
          <w:szCs w:val="24"/>
        </w:rPr>
        <w:t># Print the header of </w:t>
      </w:r>
      <w:proofErr w:type="spellStart"/>
      <w:r w:rsidRPr="00B233C0">
        <w:rPr>
          <w:rFonts w:ascii="Courier New" w:eastAsia="Times New Roman" w:hAnsi="Courier New" w:cs="Courier New"/>
          <w:color w:val="00C53B"/>
          <w:sz w:val="24"/>
          <w:szCs w:val="24"/>
        </w:rPr>
        <w:t>account_opened</w:t>
      </w:r>
      <w:proofErr w:type="spellEnd"/>
    </w:p>
    <w:p w14:paraId="2F8F3906" w14:textId="77777777" w:rsidR="00B233C0" w:rsidRPr="00B233C0" w:rsidRDefault="00B233C0" w:rsidP="00B233C0">
      <w:pPr>
        <w:shd w:val="clear" w:color="auto" w:fill="1E1E1E"/>
        <w:spacing w:after="0" w:line="315" w:lineRule="atLeast"/>
        <w:rPr>
          <w:rFonts w:ascii="Courier New" w:eastAsia="Times New Roman" w:hAnsi="Courier New" w:cs="Courier New"/>
          <w:color w:val="D4D4D4"/>
          <w:sz w:val="24"/>
          <w:szCs w:val="24"/>
        </w:rPr>
      </w:pPr>
      <w:proofErr w:type="gramStart"/>
      <w:r w:rsidRPr="00B233C0">
        <w:rPr>
          <w:rFonts w:ascii="Courier New" w:eastAsia="Times New Roman" w:hAnsi="Courier New" w:cs="Courier New"/>
          <w:color w:val="009BD8"/>
          <w:sz w:val="24"/>
          <w:szCs w:val="24"/>
        </w:rPr>
        <w:t>print</w:t>
      </w:r>
      <w:r w:rsidRPr="00B233C0">
        <w:rPr>
          <w:rFonts w:ascii="Courier New" w:eastAsia="Times New Roman" w:hAnsi="Courier New" w:cs="Courier New"/>
          <w:color w:val="DCDCDC"/>
          <w:sz w:val="24"/>
          <w:szCs w:val="24"/>
        </w:rPr>
        <w:t>(</w:t>
      </w:r>
      <w:proofErr w:type="gramEnd"/>
      <w:r w:rsidRPr="00B233C0">
        <w:rPr>
          <w:rFonts w:ascii="Courier New" w:eastAsia="Times New Roman" w:hAnsi="Courier New" w:cs="Courier New"/>
          <w:color w:val="FFFFFF"/>
          <w:sz w:val="24"/>
          <w:szCs w:val="24"/>
        </w:rPr>
        <w:t>____</w:t>
      </w:r>
      <w:r w:rsidRPr="00B233C0">
        <w:rPr>
          <w:rFonts w:ascii="Courier New" w:eastAsia="Times New Roman" w:hAnsi="Courier New" w:cs="Courier New"/>
          <w:color w:val="DCDCDC"/>
          <w:sz w:val="24"/>
          <w:szCs w:val="24"/>
        </w:rPr>
        <w:t>)</w:t>
      </w:r>
    </w:p>
    <w:p w14:paraId="342E8565" w14:textId="4F07C49D" w:rsidR="00B233C0" w:rsidRDefault="00B233C0" w:rsidP="008D7417">
      <w:pPr>
        <w:spacing w:before="100" w:beforeAutospacing="1" w:after="100" w:afterAutospacing="1" w:line="240" w:lineRule="auto"/>
      </w:pPr>
    </w:p>
    <w:p w14:paraId="2A59272D" w14:textId="77777777" w:rsidR="008F0072" w:rsidRDefault="008F0072" w:rsidP="008F0072">
      <w:pPr>
        <w:pStyle w:val="Heading5"/>
      </w:pPr>
      <w:r>
        <w:t>s 2/4</w:t>
      </w:r>
    </w:p>
    <w:p w14:paraId="3940A5F7" w14:textId="77777777" w:rsidR="008F0072" w:rsidRDefault="008F0072" w:rsidP="008F0072">
      <w:r>
        <w:rPr>
          <w:rStyle w:val="Strong"/>
        </w:rPr>
        <w:t>25 XP</w:t>
      </w:r>
    </w:p>
    <w:p w14:paraId="002BCC8D" w14:textId="77777777" w:rsidR="008F0072" w:rsidRDefault="008F0072" w:rsidP="008F0072">
      <w:pPr>
        <w:pStyle w:val="progress-bullet"/>
        <w:numPr>
          <w:ilvl w:val="0"/>
          <w:numId w:val="39"/>
        </w:numPr>
      </w:pPr>
    </w:p>
    <w:p w14:paraId="2B52EC34" w14:textId="77777777" w:rsidR="008F0072" w:rsidRDefault="00000000" w:rsidP="008F0072">
      <w:pPr>
        <w:pStyle w:val="progress-bullet"/>
        <w:numPr>
          <w:ilvl w:val="0"/>
          <w:numId w:val="39"/>
        </w:numPr>
      </w:pPr>
      <w:hyperlink r:id="rId47" w:history="1">
        <w:r w:rsidR="008F0072">
          <w:rPr>
            <w:rStyle w:val="Hyperlink"/>
            <w:rFonts w:eastAsiaTheme="majorEastAsia"/>
          </w:rPr>
          <w:t>2</w:t>
        </w:r>
      </w:hyperlink>
    </w:p>
    <w:p w14:paraId="273C5C76" w14:textId="77777777" w:rsidR="008F0072" w:rsidRDefault="00000000" w:rsidP="008F0072">
      <w:pPr>
        <w:pStyle w:val="progress-bullet"/>
        <w:numPr>
          <w:ilvl w:val="0"/>
          <w:numId w:val="39"/>
        </w:numPr>
      </w:pPr>
      <w:hyperlink r:id="rId48" w:history="1">
        <w:r w:rsidR="008F0072">
          <w:rPr>
            <w:rStyle w:val="Hyperlink"/>
            <w:rFonts w:eastAsiaTheme="majorEastAsia"/>
          </w:rPr>
          <w:t>3</w:t>
        </w:r>
      </w:hyperlink>
    </w:p>
    <w:p w14:paraId="51B3ED5D" w14:textId="77777777" w:rsidR="008F0072" w:rsidRDefault="00000000" w:rsidP="008F0072">
      <w:pPr>
        <w:pStyle w:val="progress-bullet"/>
        <w:numPr>
          <w:ilvl w:val="0"/>
          <w:numId w:val="39"/>
        </w:numPr>
      </w:pPr>
      <w:hyperlink r:id="rId49" w:history="1">
        <w:r w:rsidR="008F0072">
          <w:rPr>
            <w:rStyle w:val="Hyperlink"/>
            <w:rFonts w:eastAsiaTheme="majorEastAsia"/>
          </w:rPr>
          <w:t>4</w:t>
        </w:r>
      </w:hyperlink>
    </w:p>
    <w:p w14:paraId="7EA5E219" w14:textId="77777777" w:rsidR="008F0072" w:rsidRDefault="008F0072" w:rsidP="008F0072">
      <w:pPr>
        <w:pStyle w:val="Heading4"/>
      </w:pPr>
      <w:r>
        <w:t>Question</w:t>
      </w:r>
    </w:p>
    <w:p w14:paraId="3CDFC6B4" w14:textId="77777777" w:rsidR="008F0072" w:rsidRDefault="008F0072" w:rsidP="008F0072">
      <w:pPr>
        <w:pStyle w:val="NormalWeb"/>
      </w:pPr>
      <w:proofErr w:type="gramStart"/>
      <w:r>
        <w:t>Take a look</w:t>
      </w:r>
      <w:proofErr w:type="gramEnd"/>
      <w:r>
        <w:t xml:space="preserve"> at the output. You tried converting the values to </w:t>
      </w:r>
      <w:r>
        <w:rPr>
          <w:rStyle w:val="HTMLCode"/>
        </w:rPr>
        <w:t>datetime</w:t>
      </w:r>
      <w:r>
        <w:t xml:space="preserve"> using the default </w:t>
      </w:r>
      <w:proofErr w:type="spellStart"/>
      <w:r>
        <w:rPr>
          <w:rStyle w:val="HTMLCode"/>
        </w:rPr>
        <w:t>to_</w:t>
      </w:r>
      <w:proofErr w:type="gramStart"/>
      <w:r>
        <w:rPr>
          <w:rStyle w:val="HTMLCode"/>
        </w:rPr>
        <w:t>datetime</w:t>
      </w:r>
      <w:proofErr w:type="spellEnd"/>
      <w:r>
        <w:rPr>
          <w:rStyle w:val="HTMLCode"/>
        </w:rPr>
        <w:t>(</w:t>
      </w:r>
      <w:proofErr w:type="gramEnd"/>
      <w:r>
        <w:rPr>
          <w:rStyle w:val="HTMLCode"/>
        </w:rPr>
        <w:t>)</w:t>
      </w:r>
      <w:r>
        <w:t xml:space="preserve"> function without changing any argument, however received the following error:</w:t>
      </w:r>
    </w:p>
    <w:p w14:paraId="6FD6B756" w14:textId="77777777" w:rsidR="008F0072" w:rsidRDefault="008F0072" w:rsidP="008F0072">
      <w:pPr>
        <w:pStyle w:val="HTMLPreformatted"/>
        <w:rPr>
          <w:rStyle w:val="HTMLCode"/>
        </w:rPr>
      </w:pPr>
      <w:proofErr w:type="spellStart"/>
      <w:r>
        <w:rPr>
          <w:rStyle w:val="HTMLCode"/>
        </w:rPr>
        <w:t>ValueError</w:t>
      </w:r>
      <w:proofErr w:type="spellEnd"/>
      <w:r>
        <w:rPr>
          <w:rStyle w:val="HTMLCode"/>
        </w:rPr>
        <w:t xml:space="preserve">: month must be in </w:t>
      </w:r>
      <w:proofErr w:type="gramStart"/>
      <w:r>
        <w:rPr>
          <w:rStyle w:val="HTMLCode"/>
        </w:rPr>
        <w:t>1..</w:t>
      </w:r>
      <w:proofErr w:type="gramEnd"/>
      <w:r>
        <w:rPr>
          <w:rStyle w:val="HTMLCode"/>
        </w:rPr>
        <w:t>12</w:t>
      </w:r>
    </w:p>
    <w:p w14:paraId="1B44572E" w14:textId="77777777" w:rsidR="008F0072" w:rsidRDefault="008F0072" w:rsidP="008F0072">
      <w:pPr>
        <w:pStyle w:val="NormalWeb"/>
      </w:pPr>
      <w:r>
        <w:t>Why do you think that is?</w:t>
      </w:r>
    </w:p>
    <w:p w14:paraId="27D139C8" w14:textId="77777777" w:rsidR="008F0072" w:rsidRDefault="008F0072" w:rsidP="008F0072">
      <w:pPr>
        <w:pStyle w:val="Heading5"/>
      </w:pPr>
      <w:r>
        <w:t>Possible Answers</w:t>
      </w:r>
    </w:p>
    <w:p w14:paraId="20A27EBB" w14:textId="7867B4AC" w:rsidR="008F0072" w:rsidRDefault="00000000" w:rsidP="008F0072">
      <w:pPr>
        <w:pStyle w:val="multiple-choiceitem"/>
        <w:numPr>
          <w:ilvl w:val="0"/>
          <w:numId w:val="40"/>
        </w:numPr>
      </w:pPr>
      <w:r>
        <w:pict w14:anchorId="49E43F3E">
          <v:shape id="_x0000_i1042" type="#_x0000_t75" style="width:16.25pt;height:13.75pt">
            <v:imagedata r:id="rId32" o:title=""/>
          </v:shape>
        </w:pict>
      </w:r>
    </w:p>
    <w:p w14:paraId="14E493F1" w14:textId="77777777" w:rsidR="008F0072" w:rsidRDefault="008F0072" w:rsidP="008F0072">
      <w:pPr>
        <w:pStyle w:val="multiple-choiceitem"/>
        <w:ind w:left="720"/>
      </w:pPr>
      <w:r>
        <w:t xml:space="preserve">The </w:t>
      </w:r>
      <w:proofErr w:type="spellStart"/>
      <w:r>
        <w:rPr>
          <w:rStyle w:val="HTMLCode"/>
        </w:rPr>
        <w:t>to_</w:t>
      </w:r>
      <w:proofErr w:type="gramStart"/>
      <w:r>
        <w:rPr>
          <w:rStyle w:val="HTMLCode"/>
        </w:rPr>
        <w:t>datetime</w:t>
      </w:r>
      <w:proofErr w:type="spellEnd"/>
      <w:r>
        <w:rPr>
          <w:rStyle w:val="HTMLCode"/>
        </w:rPr>
        <w:t>(</w:t>
      </w:r>
      <w:proofErr w:type="gramEnd"/>
      <w:r>
        <w:rPr>
          <w:rStyle w:val="HTMLCode"/>
        </w:rPr>
        <w:t>)</w:t>
      </w:r>
      <w:r>
        <w:t xml:space="preserve"> function needs to be explicitly told which date format each row is in.</w:t>
      </w:r>
    </w:p>
    <w:p w14:paraId="200C4D62" w14:textId="7BCB0B9D" w:rsidR="008F0072" w:rsidRDefault="00000000" w:rsidP="008F0072">
      <w:pPr>
        <w:pStyle w:val="multiple-choiceitem"/>
        <w:numPr>
          <w:ilvl w:val="0"/>
          <w:numId w:val="40"/>
        </w:numPr>
      </w:pPr>
      <w:r>
        <w:pict w14:anchorId="545B0EDB">
          <v:shape id="_x0000_i1043" type="#_x0000_t75" style="width:16.25pt;height:13.75pt">
            <v:imagedata r:id="rId32" o:title=""/>
          </v:shape>
        </w:pict>
      </w:r>
    </w:p>
    <w:p w14:paraId="1301715C" w14:textId="77777777" w:rsidR="008F0072" w:rsidRDefault="008F0072" w:rsidP="008F0072">
      <w:pPr>
        <w:pStyle w:val="multiple-choiceitem"/>
        <w:ind w:left="720"/>
      </w:pPr>
      <w:r>
        <w:t xml:space="preserve">The </w:t>
      </w:r>
      <w:proofErr w:type="spellStart"/>
      <w:r>
        <w:rPr>
          <w:rStyle w:val="HTMLCode"/>
        </w:rPr>
        <w:t>to_</w:t>
      </w:r>
      <w:proofErr w:type="gramStart"/>
      <w:r>
        <w:rPr>
          <w:rStyle w:val="HTMLCode"/>
        </w:rPr>
        <w:t>datetime</w:t>
      </w:r>
      <w:proofErr w:type="spellEnd"/>
      <w:r>
        <w:rPr>
          <w:rStyle w:val="HTMLCode"/>
        </w:rPr>
        <w:t>(</w:t>
      </w:r>
      <w:proofErr w:type="gramEnd"/>
      <w:r>
        <w:rPr>
          <w:rStyle w:val="HTMLCode"/>
        </w:rPr>
        <w:t>)</w:t>
      </w:r>
      <w:r>
        <w:t xml:space="preserve"> function can only be applied on </w:t>
      </w:r>
      <w:r>
        <w:rPr>
          <w:rStyle w:val="HTMLCode"/>
        </w:rPr>
        <w:t>YY-mm-dd</w:t>
      </w:r>
      <w:r>
        <w:t xml:space="preserve"> date formats.</w:t>
      </w:r>
    </w:p>
    <w:p w14:paraId="39669836" w14:textId="3A2DC856" w:rsidR="008F0072" w:rsidRPr="008F0072" w:rsidRDefault="00000000" w:rsidP="008F0072">
      <w:pPr>
        <w:pStyle w:val="multiple-choiceitem"/>
        <w:numPr>
          <w:ilvl w:val="0"/>
          <w:numId w:val="40"/>
        </w:numPr>
        <w:rPr>
          <w:b/>
          <w:bCs/>
          <w:sz w:val="32"/>
          <w:szCs w:val="32"/>
        </w:rPr>
      </w:pPr>
      <w:r>
        <w:rPr>
          <w:b/>
          <w:bCs/>
          <w:sz w:val="32"/>
          <w:szCs w:val="32"/>
        </w:rPr>
        <w:pict w14:anchorId="4455CAFD">
          <v:shape id="_x0000_i1044" type="#_x0000_t75" style="width:16.25pt;height:13.75pt">
            <v:imagedata r:id="rId32" o:title=""/>
          </v:shape>
        </w:pict>
      </w:r>
    </w:p>
    <w:p w14:paraId="2FEA1587" w14:textId="13872BD1" w:rsidR="008F0072" w:rsidRDefault="008F0072" w:rsidP="008F0072">
      <w:pPr>
        <w:pStyle w:val="multiple-choiceitem"/>
        <w:ind w:left="720"/>
      </w:pPr>
      <w:r w:rsidRPr="008F0072">
        <w:rPr>
          <w:b/>
          <w:bCs/>
          <w:sz w:val="32"/>
          <w:szCs w:val="32"/>
        </w:rPr>
        <w:t xml:space="preserve">The </w:t>
      </w:r>
      <w:r w:rsidRPr="008F0072">
        <w:rPr>
          <w:rStyle w:val="HTMLCode"/>
          <w:b/>
          <w:bCs/>
          <w:sz w:val="32"/>
          <w:szCs w:val="32"/>
        </w:rPr>
        <w:t>21-14-17</w:t>
      </w:r>
      <w:r w:rsidRPr="008F0072">
        <w:rPr>
          <w:b/>
          <w:bCs/>
          <w:sz w:val="32"/>
          <w:szCs w:val="32"/>
        </w:rPr>
        <w:t xml:space="preserve"> entry is </w:t>
      </w:r>
      <w:proofErr w:type="gramStart"/>
      <w:r w:rsidRPr="008F0072">
        <w:rPr>
          <w:b/>
          <w:bCs/>
          <w:sz w:val="32"/>
          <w:szCs w:val="32"/>
        </w:rPr>
        <w:t>erroneous</w:t>
      </w:r>
      <w:proofErr w:type="gramEnd"/>
      <w:r w:rsidRPr="008F0072">
        <w:rPr>
          <w:b/>
          <w:bCs/>
          <w:sz w:val="32"/>
          <w:szCs w:val="32"/>
        </w:rPr>
        <w:t xml:space="preserve"> and leads to an error</w:t>
      </w:r>
      <w:r>
        <w:t>.</w:t>
      </w:r>
    </w:p>
    <w:p w14:paraId="709C2690" w14:textId="77777777" w:rsidR="003442E8" w:rsidRDefault="003442E8" w:rsidP="003442E8">
      <w:pPr>
        <w:pStyle w:val="Heading1"/>
      </w:pPr>
      <w:r>
        <w:lastRenderedPageBreak/>
        <w:t>Uniform dates</w:t>
      </w:r>
    </w:p>
    <w:p w14:paraId="3180461E" w14:textId="77777777" w:rsidR="003442E8" w:rsidRDefault="003442E8" w:rsidP="003442E8">
      <w:pPr>
        <w:pStyle w:val="NormalWeb"/>
      </w:pPr>
      <w:r>
        <w:t xml:space="preserve">After having unified the currencies of your different account amounts, you want to add a </w:t>
      </w:r>
      <w:proofErr w:type="gramStart"/>
      <w:r>
        <w:t>temporal</w:t>
      </w:r>
      <w:proofErr w:type="gramEnd"/>
      <w:r>
        <w:t xml:space="preserve"> dimension to your analysis and see how customers have been investing their money given the size of their account over each year. The </w:t>
      </w:r>
      <w:proofErr w:type="spellStart"/>
      <w:r>
        <w:rPr>
          <w:rStyle w:val="HTMLCode"/>
          <w:rFonts w:eastAsiaTheme="majorEastAsia"/>
        </w:rPr>
        <w:t>account_opened</w:t>
      </w:r>
      <w:proofErr w:type="spellEnd"/>
      <w:r>
        <w:t xml:space="preserve"> column </w:t>
      </w:r>
      <w:proofErr w:type="gramStart"/>
      <w:r>
        <w:t>represents</w:t>
      </w:r>
      <w:proofErr w:type="gramEnd"/>
      <w:r>
        <w:t xml:space="preserve"> when customers opened their accounts and is a good proxy for segmenting customer activity and investment over time. </w:t>
      </w:r>
    </w:p>
    <w:p w14:paraId="210EC4A4" w14:textId="77777777" w:rsidR="003442E8" w:rsidRDefault="003442E8" w:rsidP="003442E8">
      <w:pPr>
        <w:pStyle w:val="NormalWeb"/>
      </w:pPr>
      <w:r>
        <w:t xml:space="preserve">However, since this data was </w:t>
      </w:r>
      <w:proofErr w:type="gramStart"/>
      <w:r>
        <w:t>consolidated</w:t>
      </w:r>
      <w:proofErr w:type="gramEnd"/>
      <w:r>
        <w:t xml:space="preserve"> from multiple sources, you need to make sure that all dates are of the same format. You will do so by converting this column into a </w:t>
      </w:r>
      <w:r>
        <w:rPr>
          <w:rStyle w:val="HTMLCode"/>
          <w:rFonts w:eastAsiaTheme="majorEastAsia"/>
        </w:rPr>
        <w:t>datetime</w:t>
      </w:r>
      <w:r>
        <w:t xml:space="preserve"> object, while making sure that the format is </w:t>
      </w:r>
      <w:proofErr w:type="gramStart"/>
      <w:r>
        <w:t>inferred</w:t>
      </w:r>
      <w:proofErr w:type="gramEnd"/>
      <w:r>
        <w:t xml:space="preserve"> and potentially incorrect formats are set to missing. The </w:t>
      </w:r>
      <w:r>
        <w:rPr>
          <w:rStyle w:val="HTMLCode"/>
          <w:rFonts w:eastAsiaTheme="majorEastAsia"/>
        </w:rPr>
        <w:t>banking</w:t>
      </w:r>
      <w:r>
        <w:t xml:space="preserve"> </w:t>
      </w:r>
      <w:proofErr w:type="spellStart"/>
      <w:r>
        <w:t>DataFrame</w:t>
      </w:r>
      <w:proofErr w:type="spellEnd"/>
      <w:r>
        <w:t xml:space="preserve"> is in your environment and </w:t>
      </w:r>
      <w:r>
        <w:rPr>
          <w:rStyle w:val="HTMLCode"/>
          <w:rFonts w:eastAsiaTheme="majorEastAsia"/>
        </w:rPr>
        <w:t>pandas</w:t>
      </w:r>
      <w:r>
        <w:t xml:space="preserve"> </w:t>
      </w:r>
      <w:proofErr w:type="gramStart"/>
      <w:r>
        <w:t>was imported</w:t>
      </w:r>
      <w:proofErr w:type="gramEnd"/>
      <w:r>
        <w:t xml:space="preserve"> as </w:t>
      </w:r>
      <w:r>
        <w:rPr>
          <w:rStyle w:val="HTMLCode"/>
          <w:rFonts w:eastAsiaTheme="majorEastAsia"/>
        </w:rPr>
        <w:t>pd</w:t>
      </w:r>
      <w:r>
        <w:t>.</w:t>
      </w:r>
    </w:p>
    <w:p w14:paraId="4E9A95F4" w14:textId="77777777" w:rsidR="003442E8" w:rsidRDefault="003442E8" w:rsidP="003442E8">
      <w:pPr>
        <w:pStyle w:val="Heading5"/>
      </w:pPr>
      <w:r>
        <w:t xml:space="preserve">Instructions </w:t>
      </w:r>
      <w:proofErr w:type="gramStart"/>
      <w:r>
        <w:t>3/4</w:t>
      </w:r>
      <w:proofErr w:type="gramEnd"/>
    </w:p>
    <w:p w14:paraId="1B778B55" w14:textId="77777777" w:rsidR="003442E8" w:rsidRDefault="003442E8" w:rsidP="003442E8">
      <w:r>
        <w:rPr>
          <w:rStyle w:val="Strong"/>
        </w:rPr>
        <w:t>25 XP</w:t>
      </w:r>
    </w:p>
    <w:p w14:paraId="5428FF9D" w14:textId="77777777" w:rsidR="003442E8" w:rsidRDefault="003442E8" w:rsidP="003442E8">
      <w:pPr>
        <w:pStyle w:val="progress-bullet"/>
        <w:numPr>
          <w:ilvl w:val="0"/>
          <w:numId w:val="41"/>
        </w:numPr>
      </w:pPr>
    </w:p>
    <w:p w14:paraId="43E30BAB" w14:textId="77777777" w:rsidR="003442E8" w:rsidRDefault="003442E8" w:rsidP="003442E8">
      <w:pPr>
        <w:pStyle w:val="progress-bullet"/>
        <w:numPr>
          <w:ilvl w:val="0"/>
          <w:numId w:val="41"/>
        </w:numPr>
      </w:pPr>
    </w:p>
    <w:p w14:paraId="78436C98" w14:textId="77777777" w:rsidR="003442E8" w:rsidRDefault="00000000" w:rsidP="003442E8">
      <w:pPr>
        <w:pStyle w:val="progress-bullet"/>
        <w:numPr>
          <w:ilvl w:val="0"/>
          <w:numId w:val="41"/>
        </w:numPr>
      </w:pPr>
      <w:hyperlink r:id="rId50" w:history="1">
        <w:r w:rsidR="003442E8">
          <w:rPr>
            <w:rStyle w:val="Hyperlink"/>
          </w:rPr>
          <w:t>3</w:t>
        </w:r>
      </w:hyperlink>
    </w:p>
    <w:p w14:paraId="4DA9FC61" w14:textId="77777777" w:rsidR="003442E8" w:rsidRDefault="00000000" w:rsidP="003442E8">
      <w:pPr>
        <w:pStyle w:val="progress-bullet"/>
        <w:numPr>
          <w:ilvl w:val="0"/>
          <w:numId w:val="41"/>
        </w:numPr>
      </w:pPr>
      <w:hyperlink r:id="rId51" w:history="1">
        <w:r w:rsidR="003442E8">
          <w:rPr>
            <w:rStyle w:val="Hyperlink"/>
          </w:rPr>
          <w:t>4</w:t>
        </w:r>
      </w:hyperlink>
    </w:p>
    <w:p w14:paraId="0D43E424" w14:textId="77777777" w:rsidR="003442E8" w:rsidRDefault="003442E8" w:rsidP="003442E8">
      <w:pPr>
        <w:numPr>
          <w:ilvl w:val="0"/>
          <w:numId w:val="42"/>
        </w:numPr>
        <w:spacing w:before="100" w:beforeAutospacing="1" w:after="100" w:afterAutospacing="1" w:line="240" w:lineRule="auto"/>
      </w:pPr>
      <w:r>
        <w:t xml:space="preserve">Convert the </w:t>
      </w:r>
      <w:proofErr w:type="spellStart"/>
      <w:r>
        <w:rPr>
          <w:rStyle w:val="HTMLCode"/>
          <w:rFonts w:eastAsiaTheme="majorEastAsia"/>
        </w:rPr>
        <w:t>account_opened</w:t>
      </w:r>
      <w:proofErr w:type="spellEnd"/>
      <w:r>
        <w:t xml:space="preserve"> column to </w:t>
      </w:r>
      <w:r>
        <w:rPr>
          <w:rStyle w:val="HTMLCode"/>
          <w:rFonts w:eastAsiaTheme="majorEastAsia"/>
        </w:rPr>
        <w:t>datetime</w:t>
      </w:r>
      <w:r>
        <w:t xml:space="preserve">, while making sure the date format is inferred and that </w:t>
      </w:r>
      <w:proofErr w:type="gramStart"/>
      <w:r>
        <w:t>erroneous</w:t>
      </w:r>
      <w:proofErr w:type="gramEnd"/>
      <w:r>
        <w:t xml:space="preserve"> formats that raise error return a missing value.</w:t>
      </w:r>
    </w:p>
    <w:p w14:paraId="43A8B077" w14:textId="373CD439" w:rsidR="003442E8" w:rsidRDefault="003442E8" w:rsidP="008F0072">
      <w:pPr>
        <w:pStyle w:val="multiple-choiceitem"/>
        <w:ind w:left="720"/>
      </w:pPr>
    </w:p>
    <w:p w14:paraId="66AE4858"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00C53B"/>
          <w:sz w:val="24"/>
          <w:szCs w:val="24"/>
        </w:rPr>
        <w:t># Print the header of </w:t>
      </w:r>
      <w:proofErr w:type="spellStart"/>
      <w:r w:rsidRPr="003442E8">
        <w:rPr>
          <w:rFonts w:ascii="Courier New" w:eastAsia="Times New Roman" w:hAnsi="Courier New" w:cs="Courier New"/>
          <w:color w:val="00C53B"/>
          <w:sz w:val="24"/>
          <w:szCs w:val="24"/>
        </w:rPr>
        <w:t>account_opened</w:t>
      </w:r>
      <w:proofErr w:type="spellEnd"/>
    </w:p>
    <w:p w14:paraId="471A3986"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009BD8"/>
          <w:sz w:val="24"/>
          <w:szCs w:val="24"/>
        </w:rPr>
        <w:t>print</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FFFFFF"/>
          <w:sz w:val="24"/>
          <w:szCs w:val="24"/>
        </w:rPr>
        <w:t>banking</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C4D8B"/>
          <w:sz w:val="24"/>
          <w:szCs w:val="24"/>
        </w:rPr>
        <w:t>'</w:t>
      </w:r>
      <w:proofErr w:type="spellStart"/>
      <w:r w:rsidRPr="003442E8">
        <w:rPr>
          <w:rFonts w:ascii="Courier New" w:eastAsia="Times New Roman" w:hAnsi="Courier New" w:cs="Courier New"/>
          <w:color w:val="DC4D8B"/>
          <w:sz w:val="24"/>
          <w:szCs w:val="24"/>
        </w:rPr>
        <w:t>account_opened</w:t>
      </w:r>
      <w:proofErr w:type="spellEnd"/>
      <w:r w:rsidRPr="003442E8">
        <w:rPr>
          <w:rFonts w:ascii="Courier New" w:eastAsia="Times New Roman" w:hAnsi="Courier New" w:cs="Courier New"/>
          <w:color w:val="DC4D8B"/>
          <w:sz w:val="24"/>
          <w:szCs w:val="24"/>
        </w:rPr>
        <w:t>'</w:t>
      </w:r>
      <w:proofErr w:type="gramStart"/>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4D4D4"/>
          <w:sz w:val="24"/>
          <w:szCs w:val="24"/>
        </w:rPr>
        <w:t>.</w:t>
      </w:r>
      <w:r w:rsidRPr="003442E8">
        <w:rPr>
          <w:rFonts w:ascii="Courier New" w:eastAsia="Times New Roman" w:hAnsi="Courier New" w:cs="Courier New"/>
          <w:color w:val="FFFFFF"/>
          <w:sz w:val="24"/>
          <w:szCs w:val="24"/>
        </w:rPr>
        <w:t>head</w:t>
      </w:r>
      <w:proofErr w:type="gramEnd"/>
      <w:r w:rsidRPr="003442E8">
        <w:rPr>
          <w:rFonts w:ascii="Courier New" w:eastAsia="Times New Roman" w:hAnsi="Courier New" w:cs="Courier New"/>
          <w:color w:val="DCDCDC"/>
          <w:sz w:val="24"/>
          <w:szCs w:val="24"/>
        </w:rPr>
        <w:t>())</w:t>
      </w:r>
    </w:p>
    <w:p w14:paraId="541DB68D"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p>
    <w:p w14:paraId="12F11624"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00C53B"/>
          <w:sz w:val="24"/>
          <w:szCs w:val="24"/>
        </w:rPr>
        <w:t># Convert </w:t>
      </w:r>
      <w:proofErr w:type="spellStart"/>
      <w:r w:rsidRPr="003442E8">
        <w:rPr>
          <w:rFonts w:ascii="Courier New" w:eastAsia="Times New Roman" w:hAnsi="Courier New" w:cs="Courier New"/>
          <w:color w:val="00C53B"/>
          <w:sz w:val="24"/>
          <w:szCs w:val="24"/>
        </w:rPr>
        <w:t>account_opened</w:t>
      </w:r>
      <w:proofErr w:type="spellEnd"/>
      <w:r w:rsidRPr="003442E8">
        <w:rPr>
          <w:rFonts w:ascii="Courier New" w:eastAsia="Times New Roman" w:hAnsi="Courier New" w:cs="Courier New"/>
          <w:color w:val="00C53B"/>
          <w:sz w:val="24"/>
          <w:szCs w:val="24"/>
        </w:rPr>
        <w:t> to datetime</w:t>
      </w:r>
    </w:p>
    <w:p w14:paraId="45EB3187"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FFFFFF"/>
          <w:sz w:val="24"/>
          <w:szCs w:val="24"/>
        </w:rPr>
        <w:t>banking</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C4D8B"/>
          <w:sz w:val="24"/>
          <w:szCs w:val="24"/>
        </w:rPr>
        <w:t>'</w:t>
      </w:r>
      <w:proofErr w:type="spellStart"/>
      <w:r w:rsidRPr="003442E8">
        <w:rPr>
          <w:rFonts w:ascii="Courier New" w:eastAsia="Times New Roman" w:hAnsi="Courier New" w:cs="Courier New"/>
          <w:color w:val="DC4D8B"/>
          <w:sz w:val="24"/>
          <w:szCs w:val="24"/>
        </w:rPr>
        <w:t>account_opened</w:t>
      </w:r>
      <w:proofErr w:type="spellEnd"/>
      <w:r w:rsidRPr="003442E8">
        <w:rPr>
          <w:rFonts w:ascii="Courier New" w:eastAsia="Times New Roman" w:hAnsi="Courier New" w:cs="Courier New"/>
          <w:color w:val="DC4D8B"/>
          <w:sz w:val="24"/>
          <w:szCs w:val="24"/>
        </w:rPr>
        <w:t>'</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4D4D4"/>
          <w:sz w:val="24"/>
          <w:szCs w:val="24"/>
        </w:rPr>
        <w:t> = </w:t>
      </w:r>
      <w:proofErr w:type="spellStart"/>
      <w:r w:rsidRPr="003442E8">
        <w:rPr>
          <w:rFonts w:ascii="Courier New" w:eastAsia="Times New Roman" w:hAnsi="Courier New" w:cs="Courier New"/>
          <w:color w:val="FFFFFF"/>
          <w:sz w:val="24"/>
          <w:szCs w:val="24"/>
        </w:rPr>
        <w:t>pd</w:t>
      </w:r>
      <w:r w:rsidRPr="003442E8">
        <w:rPr>
          <w:rFonts w:ascii="Courier New" w:eastAsia="Times New Roman" w:hAnsi="Courier New" w:cs="Courier New"/>
          <w:color w:val="D4D4D4"/>
          <w:sz w:val="24"/>
          <w:szCs w:val="24"/>
        </w:rPr>
        <w:t>.</w:t>
      </w:r>
      <w:r w:rsidRPr="003442E8">
        <w:rPr>
          <w:rFonts w:ascii="Courier New" w:eastAsia="Times New Roman" w:hAnsi="Courier New" w:cs="Courier New"/>
          <w:color w:val="FFFFFF"/>
          <w:sz w:val="24"/>
          <w:szCs w:val="24"/>
        </w:rPr>
        <w:t>to_</w:t>
      </w:r>
      <w:proofErr w:type="gramStart"/>
      <w:r w:rsidRPr="003442E8">
        <w:rPr>
          <w:rFonts w:ascii="Courier New" w:eastAsia="Times New Roman" w:hAnsi="Courier New" w:cs="Courier New"/>
          <w:color w:val="FFFFFF"/>
          <w:sz w:val="24"/>
          <w:szCs w:val="24"/>
        </w:rPr>
        <w:t>datetime</w:t>
      </w:r>
      <w:proofErr w:type="spellEnd"/>
      <w:r w:rsidRPr="003442E8">
        <w:rPr>
          <w:rFonts w:ascii="Courier New" w:eastAsia="Times New Roman" w:hAnsi="Courier New" w:cs="Courier New"/>
          <w:color w:val="DCDCDC"/>
          <w:sz w:val="24"/>
          <w:szCs w:val="24"/>
        </w:rPr>
        <w:t>(</w:t>
      </w:r>
      <w:proofErr w:type="gramEnd"/>
      <w:r w:rsidRPr="003442E8">
        <w:rPr>
          <w:rFonts w:ascii="Courier New" w:eastAsia="Times New Roman" w:hAnsi="Courier New" w:cs="Courier New"/>
          <w:color w:val="FFFFFF"/>
          <w:sz w:val="24"/>
          <w:szCs w:val="24"/>
        </w:rPr>
        <w:t>____</w:t>
      </w:r>
      <w:r w:rsidRPr="003442E8">
        <w:rPr>
          <w:rFonts w:ascii="Courier New" w:eastAsia="Times New Roman" w:hAnsi="Courier New" w:cs="Courier New"/>
          <w:color w:val="DCDCDC"/>
          <w:sz w:val="24"/>
          <w:szCs w:val="24"/>
        </w:rPr>
        <w:t>,</w:t>
      </w:r>
    </w:p>
    <w:p w14:paraId="6AD7E8B3"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D4D4D4"/>
          <w:sz w:val="24"/>
          <w:szCs w:val="24"/>
        </w:rPr>
        <w:t>                                           </w:t>
      </w:r>
      <w:r w:rsidRPr="003442E8">
        <w:rPr>
          <w:rFonts w:ascii="Courier New" w:eastAsia="Times New Roman" w:hAnsi="Courier New" w:cs="Courier New"/>
          <w:color w:val="00C53B"/>
          <w:sz w:val="24"/>
          <w:szCs w:val="24"/>
        </w:rPr>
        <w:t># Infer datetime format</w:t>
      </w:r>
    </w:p>
    <w:p w14:paraId="78070100"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D4D4D4"/>
          <w:sz w:val="24"/>
          <w:szCs w:val="24"/>
        </w:rPr>
        <w:t>                                           </w:t>
      </w:r>
      <w:r w:rsidRPr="003442E8">
        <w:rPr>
          <w:rFonts w:ascii="Courier New" w:eastAsia="Times New Roman" w:hAnsi="Courier New" w:cs="Courier New"/>
          <w:color w:val="FFFFFF"/>
          <w:sz w:val="24"/>
          <w:szCs w:val="24"/>
        </w:rPr>
        <w:t>infer_datetime_format</w:t>
      </w:r>
      <w:r w:rsidRPr="003442E8">
        <w:rPr>
          <w:rFonts w:ascii="Courier New" w:eastAsia="Times New Roman" w:hAnsi="Courier New" w:cs="Courier New"/>
          <w:color w:val="D4D4D4"/>
          <w:sz w:val="24"/>
          <w:szCs w:val="24"/>
        </w:rPr>
        <w:t> = </w:t>
      </w:r>
      <w:r w:rsidRPr="003442E8">
        <w:rPr>
          <w:rFonts w:ascii="Courier New" w:eastAsia="Times New Roman" w:hAnsi="Courier New" w:cs="Courier New"/>
          <w:color w:val="FFFFFF"/>
          <w:sz w:val="24"/>
          <w:szCs w:val="24"/>
        </w:rPr>
        <w:t>____</w:t>
      </w:r>
      <w:r w:rsidRPr="003442E8">
        <w:rPr>
          <w:rFonts w:ascii="Courier New" w:eastAsia="Times New Roman" w:hAnsi="Courier New" w:cs="Courier New"/>
          <w:color w:val="DCDCDC"/>
          <w:sz w:val="24"/>
          <w:szCs w:val="24"/>
        </w:rPr>
        <w:t>,</w:t>
      </w:r>
    </w:p>
    <w:p w14:paraId="3FBE6572"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D4D4D4"/>
          <w:sz w:val="24"/>
          <w:szCs w:val="24"/>
        </w:rPr>
        <w:t>                                           </w:t>
      </w:r>
      <w:r w:rsidRPr="003442E8">
        <w:rPr>
          <w:rFonts w:ascii="Courier New" w:eastAsia="Times New Roman" w:hAnsi="Courier New" w:cs="Courier New"/>
          <w:color w:val="00C53B"/>
          <w:sz w:val="24"/>
          <w:szCs w:val="24"/>
        </w:rPr>
        <w:t># Return missing value for error</w:t>
      </w:r>
    </w:p>
    <w:p w14:paraId="0646976A" w14:textId="77777777" w:rsidR="003442E8" w:rsidRPr="003442E8" w:rsidRDefault="003442E8" w:rsidP="003442E8">
      <w:pPr>
        <w:shd w:val="clear" w:color="auto" w:fill="1E1E1E"/>
        <w:spacing w:after="0" w:line="315" w:lineRule="atLeast"/>
        <w:rPr>
          <w:rFonts w:ascii="Courier New" w:eastAsia="Times New Roman" w:hAnsi="Courier New" w:cs="Courier New"/>
          <w:color w:val="D4D4D4"/>
          <w:sz w:val="24"/>
          <w:szCs w:val="24"/>
        </w:rPr>
      </w:pPr>
      <w:r w:rsidRPr="003442E8">
        <w:rPr>
          <w:rFonts w:ascii="Courier New" w:eastAsia="Times New Roman" w:hAnsi="Courier New" w:cs="Courier New"/>
          <w:color w:val="D4D4D4"/>
          <w:sz w:val="24"/>
          <w:szCs w:val="24"/>
        </w:rPr>
        <w:t>                                           </w:t>
      </w:r>
      <w:r w:rsidRPr="003442E8">
        <w:rPr>
          <w:rFonts w:ascii="Courier New" w:eastAsia="Times New Roman" w:hAnsi="Courier New" w:cs="Courier New"/>
          <w:color w:val="FFFFFF"/>
          <w:sz w:val="24"/>
          <w:szCs w:val="24"/>
        </w:rPr>
        <w:t>errors</w:t>
      </w:r>
      <w:r w:rsidRPr="003442E8">
        <w:rPr>
          <w:rFonts w:ascii="Courier New" w:eastAsia="Times New Roman" w:hAnsi="Courier New" w:cs="Courier New"/>
          <w:color w:val="D4D4D4"/>
          <w:sz w:val="24"/>
          <w:szCs w:val="24"/>
        </w:rPr>
        <w:t> = </w:t>
      </w:r>
      <w:r w:rsidRPr="003442E8">
        <w:rPr>
          <w:rFonts w:ascii="Courier New" w:eastAsia="Times New Roman" w:hAnsi="Courier New" w:cs="Courier New"/>
          <w:color w:val="FFFFFF"/>
          <w:sz w:val="24"/>
          <w:szCs w:val="24"/>
        </w:rPr>
        <w:t>____</w:t>
      </w:r>
      <w:r w:rsidRPr="003442E8">
        <w:rPr>
          <w:rFonts w:ascii="Courier New" w:eastAsia="Times New Roman" w:hAnsi="Courier New" w:cs="Courier New"/>
          <w:color w:val="DCDCDC"/>
          <w:sz w:val="24"/>
          <w:szCs w:val="24"/>
        </w:rPr>
        <w:t>)</w:t>
      </w:r>
      <w:r w:rsidRPr="003442E8">
        <w:rPr>
          <w:rFonts w:ascii="Courier New" w:eastAsia="Times New Roman" w:hAnsi="Courier New" w:cs="Courier New"/>
          <w:color w:val="D4D4D4"/>
          <w:sz w:val="24"/>
          <w:szCs w:val="24"/>
        </w:rPr>
        <w:t> </w:t>
      </w:r>
    </w:p>
    <w:p w14:paraId="33A652D1" w14:textId="77777777" w:rsidR="003442E8" w:rsidRDefault="003442E8" w:rsidP="008F0072">
      <w:pPr>
        <w:pStyle w:val="multiple-choiceitem"/>
        <w:ind w:left="720"/>
      </w:pPr>
    </w:p>
    <w:p w14:paraId="09FCF339"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00C53B"/>
          <w:sz w:val="24"/>
          <w:szCs w:val="24"/>
        </w:rPr>
        <w:t># Print the header of </w:t>
      </w:r>
      <w:proofErr w:type="spellStart"/>
      <w:r w:rsidRPr="00756038">
        <w:rPr>
          <w:rFonts w:ascii="Courier New" w:eastAsia="Times New Roman" w:hAnsi="Courier New" w:cs="Courier New"/>
          <w:color w:val="00C53B"/>
          <w:sz w:val="24"/>
          <w:szCs w:val="24"/>
        </w:rPr>
        <w:t>account_opened</w:t>
      </w:r>
      <w:proofErr w:type="spellEnd"/>
    </w:p>
    <w:p w14:paraId="480B8568"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009BD8"/>
          <w:sz w:val="24"/>
          <w:szCs w:val="24"/>
        </w:rPr>
        <w:t>print</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FFFFFF"/>
          <w:sz w:val="24"/>
          <w:szCs w:val="24"/>
        </w:rPr>
        <w:t>banking</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C4D8B"/>
          <w:sz w:val="24"/>
          <w:szCs w:val="24"/>
        </w:rPr>
        <w:t>'</w:t>
      </w:r>
      <w:proofErr w:type="spellStart"/>
      <w:r w:rsidRPr="00756038">
        <w:rPr>
          <w:rFonts w:ascii="Courier New" w:eastAsia="Times New Roman" w:hAnsi="Courier New" w:cs="Courier New"/>
          <w:color w:val="DC4D8B"/>
          <w:sz w:val="24"/>
          <w:szCs w:val="24"/>
        </w:rPr>
        <w:t>account_opened</w:t>
      </w:r>
      <w:proofErr w:type="spellEnd"/>
      <w:r w:rsidRPr="00756038">
        <w:rPr>
          <w:rFonts w:ascii="Courier New" w:eastAsia="Times New Roman" w:hAnsi="Courier New" w:cs="Courier New"/>
          <w:color w:val="DC4D8B"/>
          <w:sz w:val="24"/>
          <w:szCs w:val="24"/>
        </w:rPr>
        <w:t>'</w:t>
      </w:r>
      <w:proofErr w:type="gramStart"/>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4D4D4"/>
          <w:sz w:val="24"/>
          <w:szCs w:val="24"/>
        </w:rPr>
        <w:t>.</w:t>
      </w:r>
      <w:r w:rsidRPr="00756038">
        <w:rPr>
          <w:rFonts w:ascii="Courier New" w:eastAsia="Times New Roman" w:hAnsi="Courier New" w:cs="Courier New"/>
          <w:color w:val="FFFFFF"/>
          <w:sz w:val="24"/>
          <w:szCs w:val="24"/>
        </w:rPr>
        <w:t>head</w:t>
      </w:r>
      <w:proofErr w:type="gramEnd"/>
      <w:r w:rsidRPr="00756038">
        <w:rPr>
          <w:rFonts w:ascii="Courier New" w:eastAsia="Times New Roman" w:hAnsi="Courier New" w:cs="Courier New"/>
          <w:color w:val="DCDCDC"/>
          <w:sz w:val="24"/>
          <w:szCs w:val="24"/>
        </w:rPr>
        <w:t>())</w:t>
      </w:r>
    </w:p>
    <w:p w14:paraId="7D09CD5B"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p>
    <w:p w14:paraId="7C180F72"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00C53B"/>
          <w:sz w:val="24"/>
          <w:szCs w:val="24"/>
        </w:rPr>
        <w:lastRenderedPageBreak/>
        <w:t># Convert </w:t>
      </w:r>
      <w:proofErr w:type="spellStart"/>
      <w:r w:rsidRPr="00756038">
        <w:rPr>
          <w:rFonts w:ascii="Courier New" w:eastAsia="Times New Roman" w:hAnsi="Courier New" w:cs="Courier New"/>
          <w:color w:val="00C53B"/>
          <w:sz w:val="24"/>
          <w:szCs w:val="24"/>
        </w:rPr>
        <w:t>account_opened</w:t>
      </w:r>
      <w:proofErr w:type="spellEnd"/>
      <w:r w:rsidRPr="00756038">
        <w:rPr>
          <w:rFonts w:ascii="Courier New" w:eastAsia="Times New Roman" w:hAnsi="Courier New" w:cs="Courier New"/>
          <w:color w:val="00C53B"/>
          <w:sz w:val="24"/>
          <w:szCs w:val="24"/>
        </w:rPr>
        <w:t> to datetime</w:t>
      </w:r>
    </w:p>
    <w:p w14:paraId="42157E20"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FFFFFF"/>
          <w:sz w:val="24"/>
          <w:szCs w:val="24"/>
        </w:rPr>
        <w:t>banking</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C4D8B"/>
          <w:sz w:val="24"/>
          <w:szCs w:val="24"/>
        </w:rPr>
        <w:t>'account_opened'</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4D4D4"/>
          <w:sz w:val="24"/>
          <w:szCs w:val="24"/>
        </w:rPr>
        <w:t> = </w:t>
      </w:r>
      <w:r w:rsidRPr="00756038">
        <w:rPr>
          <w:rFonts w:ascii="Courier New" w:eastAsia="Times New Roman" w:hAnsi="Courier New" w:cs="Courier New"/>
          <w:color w:val="FFFFFF"/>
          <w:sz w:val="24"/>
          <w:szCs w:val="24"/>
        </w:rPr>
        <w:t>pd</w:t>
      </w:r>
      <w:r w:rsidRPr="00756038">
        <w:rPr>
          <w:rFonts w:ascii="Courier New" w:eastAsia="Times New Roman" w:hAnsi="Courier New" w:cs="Courier New"/>
          <w:color w:val="D4D4D4"/>
          <w:sz w:val="24"/>
          <w:szCs w:val="24"/>
        </w:rPr>
        <w:t>.</w:t>
      </w:r>
      <w:r w:rsidRPr="00756038">
        <w:rPr>
          <w:rFonts w:ascii="Courier New" w:eastAsia="Times New Roman" w:hAnsi="Courier New" w:cs="Courier New"/>
          <w:color w:val="FFFFFF"/>
          <w:sz w:val="24"/>
          <w:szCs w:val="24"/>
        </w:rPr>
        <w:t>to_datetime</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FFFFFF"/>
          <w:sz w:val="24"/>
          <w:szCs w:val="24"/>
        </w:rPr>
        <w:t>banking</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C4D8B"/>
          <w:sz w:val="24"/>
          <w:szCs w:val="24"/>
        </w:rPr>
        <w:t>'account_opened'</w:t>
      </w:r>
      <w:r w:rsidRPr="00756038">
        <w:rPr>
          <w:rFonts w:ascii="Courier New" w:eastAsia="Times New Roman" w:hAnsi="Courier New" w:cs="Courier New"/>
          <w:color w:val="DCDCDC"/>
          <w:sz w:val="24"/>
          <w:szCs w:val="24"/>
        </w:rPr>
        <w:t>],</w:t>
      </w:r>
    </w:p>
    <w:p w14:paraId="4D947940"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D4D4D4"/>
          <w:sz w:val="24"/>
          <w:szCs w:val="24"/>
        </w:rPr>
        <w:t>                                           </w:t>
      </w:r>
      <w:r w:rsidRPr="00756038">
        <w:rPr>
          <w:rFonts w:ascii="Courier New" w:eastAsia="Times New Roman" w:hAnsi="Courier New" w:cs="Courier New"/>
          <w:color w:val="00C53B"/>
          <w:sz w:val="24"/>
          <w:szCs w:val="24"/>
        </w:rPr>
        <w:t># Infer datetime format</w:t>
      </w:r>
    </w:p>
    <w:p w14:paraId="53FC6E1B"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D4D4D4"/>
          <w:sz w:val="24"/>
          <w:szCs w:val="24"/>
        </w:rPr>
        <w:t>                                           </w:t>
      </w:r>
      <w:r w:rsidRPr="00756038">
        <w:rPr>
          <w:rFonts w:ascii="Courier New" w:eastAsia="Times New Roman" w:hAnsi="Courier New" w:cs="Courier New"/>
          <w:color w:val="FFFFFF"/>
          <w:sz w:val="24"/>
          <w:szCs w:val="24"/>
        </w:rPr>
        <w:t>infer_datetime_format</w:t>
      </w:r>
      <w:r w:rsidRPr="00756038">
        <w:rPr>
          <w:rFonts w:ascii="Courier New" w:eastAsia="Times New Roman" w:hAnsi="Courier New" w:cs="Courier New"/>
          <w:color w:val="D4D4D4"/>
          <w:sz w:val="24"/>
          <w:szCs w:val="24"/>
        </w:rPr>
        <w:t> = </w:t>
      </w:r>
      <w:r w:rsidRPr="00756038">
        <w:rPr>
          <w:rFonts w:ascii="Courier New" w:eastAsia="Times New Roman" w:hAnsi="Courier New" w:cs="Courier New"/>
          <w:color w:val="009BD8"/>
          <w:sz w:val="24"/>
          <w:szCs w:val="24"/>
        </w:rPr>
        <w:t>True</w:t>
      </w:r>
      <w:r w:rsidRPr="00756038">
        <w:rPr>
          <w:rFonts w:ascii="Courier New" w:eastAsia="Times New Roman" w:hAnsi="Courier New" w:cs="Courier New"/>
          <w:color w:val="DCDCDC"/>
          <w:sz w:val="24"/>
          <w:szCs w:val="24"/>
        </w:rPr>
        <w:t>,</w:t>
      </w:r>
    </w:p>
    <w:p w14:paraId="1618E431"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D4D4D4"/>
          <w:sz w:val="24"/>
          <w:szCs w:val="24"/>
        </w:rPr>
        <w:t>                                           </w:t>
      </w:r>
      <w:r w:rsidRPr="00756038">
        <w:rPr>
          <w:rFonts w:ascii="Courier New" w:eastAsia="Times New Roman" w:hAnsi="Courier New" w:cs="Courier New"/>
          <w:color w:val="00C53B"/>
          <w:sz w:val="24"/>
          <w:szCs w:val="24"/>
        </w:rPr>
        <w:t># Return missing value for error</w:t>
      </w:r>
    </w:p>
    <w:p w14:paraId="53F6F23C" w14:textId="77777777" w:rsidR="00756038" w:rsidRPr="00756038" w:rsidRDefault="00756038" w:rsidP="00756038">
      <w:pPr>
        <w:shd w:val="clear" w:color="auto" w:fill="1E1E1E"/>
        <w:spacing w:after="0" w:line="315" w:lineRule="atLeast"/>
        <w:rPr>
          <w:rFonts w:ascii="Courier New" w:eastAsia="Times New Roman" w:hAnsi="Courier New" w:cs="Courier New"/>
          <w:color w:val="D4D4D4"/>
          <w:sz w:val="24"/>
          <w:szCs w:val="24"/>
        </w:rPr>
      </w:pPr>
      <w:r w:rsidRPr="00756038">
        <w:rPr>
          <w:rFonts w:ascii="Courier New" w:eastAsia="Times New Roman" w:hAnsi="Courier New" w:cs="Courier New"/>
          <w:color w:val="D4D4D4"/>
          <w:sz w:val="24"/>
          <w:szCs w:val="24"/>
        </w:rPr>
        <w:t>                                           </w:t>
      </w:r>
      <w:r w:rsidRPr="00756038">
        <w:rPr>
          <w:rFonts w:ascii="Courier New" w:eastAsia="Times New Roman" w:hAnsi="Courier New" w:cs="Courier New"/>
          <w:color w:val="FFFFFF"/>
          <w:sz w:val="24"/>
          <w:szCs w:val="24"/>
        </w:rPr>
        <w:t>errors</w:t>
      </w:r>
      <w:r w:rsidRPr="00756038">
        <w:rPr>
          <w:rFonts w:ascii="Courier New" w:eastAsia="Times New Roman" w:hAnsi="Courier New" w:cs="Courier New"/>
          <w:color w:val="D4D4D4"/>
          <w:sz w:val="24"/>
          <w:szCs w:val="24"/>
        </w:rPr>
        <w:t> = </w:t>
      </w:r>
      <w:r w:rsidRPr="00756038">
        <w:rPr>
          <w:rFonts w:ascii="Courier New" w:eastAsia="Times New Roman" w:hAnsi="Courier New" w:cs="Courier New"/>
          <w:color w:val="DC4D8B"/>
          <w:sz w:val="24"/>
          <w:szCs w:val="24"/>
        </w:rPr>
        <w:t>'coerce'</w:t>
      </w:r>
      <w:r w:rsidRPr="00756038">
        <w:rPr>
          <w:rFonts w:ascii="Courier New" w:eastAsia="Times New Roman" w:hAnsi="Courier New" w:cs="Courier New"/>
          <w:color w:val="DCDCDC"/>
          <w:sz w:val="24"/>
          <w:szCs w:val="24"/>
        </w:rPr>
        <w:t>)</w:t>
      </w:r>
      <w:r w:rsidRPr="00756038">
        <w:rPr>
          <w:rFonts w:ascii="Courier New" w:eastAsia="Times New Roman" w:hAnsi="Courier New" w:cs="Courier New"/>
          <w:color w:val="D4D4D4"/>
          <w:sz w:val="24"/>
          <w:szCs w:val="24"/>
        </w:rPr>
        <w:t> </w:t>
      </w:r>
    </w:p>
    <w:p w14:paraId="20B50911" w14:textId="5C2983AD" w:rsidR="003442E8" w:rsidRDefault="003442E8" w:rsidP="008F0072">
      <w:pPr>
        <w:pStyle w:val="multiple-choiceitem"/>
        <w:ind w:left="720"/>
      </w:pPr>
    </w:p>
    <w:p w14:paraId="0FC5DCAF"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Print the header of </w:t>
      </w:r>
      <w:proofErr w:type="spellStart"/>
      <w:r w:rsidRPr="00756038">
        <w:rPr>
          <w:rFonts w:ascii="Times New Roman" w:eastAsia="Times New Roman" w:hAnsi="Times New Roman" w:cs="Times New Roman"/>
          <w:color w:val="CFA600"/>
          <w:sz w:val="24"/>
          <w:szCs w:val="24"/>
        </w:rPr>
        <w:t>account_opened</w:t>
      </w:r>
      <w:proofErr w:type="spellEnd"/>
    </w:p>
    <w:p w14:paraId="34AFCC63"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print(banking['</w:t>
      </w:r>
      <w:proofErr w:type="spellStart"/>
      <w:r w:rsidRPr="00756038">
        <w:rPr>
          <w:rFonts w:ascii="Times New Roman" w:eastAsia="Times New Roman" w:hAnsi="Times New Roman" w:cs="Times New Roman"/>
          <w:color w:val="CFA600"/>
          <w:sz w:val="24"/>
          <w:szCs w:val="24"/>
        </w:rPr>
        <w:t>account_opened</w:t>
      </w:r>
      <w:proofErr w:type="spellEnd"/>
      <w:r w:rsidRPr="00756038">
        <w:rPr>
          <w:rFonts w:ascii="Times New Roman" w:eastAsia="Times New Roman" w:hAnsi="Times New Roman" w:cs="Times New Roman"/>
          <w:color w:val="CFA600"/>
          <w:sz w:val="24"/>
          <w:szCs w:val="24"/>
        </w:rPr>
        <w:t>'</w:t>
      </w:r>
      <w:proofErr w:type="gramStart"/>
      <w:r w:rsidRPr="00756038">
        <w:rPr>
          <w:rFonts w:ascii="Times New Roman" w:eastAsia="Times New Roman" w:hAnsi="Times New Roman" w:cs="Times New Roman"/>
          <w:color w:val="CFA600"/>
          <w:sz w:val="24"/>
          <w:szCs w:val="24"/>
        </w:rPr>
        <w:t>].head</w:t>
      </w:r>
      <w:proofErr w:type="gramEnd"/>
      <w:r w:rsidRPr="00756038">
        <w:rPr>
          <w:rFonts w:ascii="Times New Roman" w:eastAsia="Times New Roman" w:hAnsi="Times New Roman" w:cs="Times New Roman"/>
          <w:color w:val="CFA600"/>
          <w:sz w:val="24"/>
          <w:szCs w:val="24"/>
        </w:rPr>
        <w:t>())</w:t>
      </w:r>
    </w:p>
    <w:p w14:paraId="5740CF40"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p>
    <w:p w14:paraId="6C5BA98E"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Convert </w:t>
      </w:r>
      <w:proofErr w:type="spellStart"/>
      <w:r w:rsidRPr="00756038">
        <w:rPr>
          <w:rFonts w:ascii="Times New Roman" w:eastAsia="Times New Roman" w:hAnsi="Times New Roman" w:cs="Times New Roman"/>
          <w:color w:val="CFA600"/>
          <w:sz w:val="24"/>
          <w:szCs w:val="24"/>
        </w:rPr>
        <w:t>account_opened</w:t>
      </w:r>
      <w:proofErr w:type="spellEnd"/>
      <w:r w:rsidRPr="00756038">
        <w:rPr>
          <w:rFonts w:ascii="Times New Roman" w:eastAsia="Times New Roman" w:hAnsi="Times New Roman" w:cs="Times New Roman"/>
          <w:color w:val="CFA600"/>
          <w:sz w:val="24"/>
          <w:szCs w:val="24"/>
        </w:rPr>
        <w:t xml:space="preserve"> to datetime</w:t>
      </w:r>
    </w:p>
    <w:p w14:paraId="1384AE97"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banking['</w:t>
      </w:r>
      <w:proofErr w:type="spellStart"/>
      <w:r w:rsidRPr="00756038">
        <w:rPr>
          <w:rFonts w:ascii="Times New Roman" w:eastAsia="Times New Roman" w:hAnsi="Times New Roman" w:cs="Times New Roman"/>
          <w:color w:val="CFA600"/>
          <w:sz w:val="24"/>
          <w:szCs w:val="24"/>
        </w:rPr>
        <w:t>account_opened</w:t>
      </w:r>
      <w:proofErr w:type="spellEnd"/>
      <w:r w:rsidRPr="00756038">
        <w:rPr>
          <w:rFonts w:ascii="Times New Roman" w:eastAsia="Times New Roman" w:hAnsi="Times New Roman" w:cs="Times New Roman"/>
          <w:color w:val="CFA600"/>
          <w:sz w:val="24"/>
          <w:szCs w:val="24"/>
        </w:rPr>
        <w:t xml:space="preserve">'] = </w:t>
      </w:r>
      <w:proofErr w:type="spellStart"/>
      <w:r w:rsidRPr="00756038">
        <w:rPr>
          <w:rFonts w:ascii="Times New Roman" w:eastAsia="Times New Roman" w:hAnsi="Times New Roman" w:cs="Times New Roman"/>
          <w:color w:val="CFA600"/>
          <w:sz w:val="24"/>
          <w:szCs w:val="24"/>
        </w:rPr>
        <w:t>pd.to_datetime</w:t>
      </w:r>
      <w:proofErr w:type="spellEnd"/>
      <w:r w:rsidRPr="00756038">
        <w:rPr>
          <w:rFonts w:ascii="Times New Roman" w:eastAsia="Times New Roman" w:hAnsi="Times New Roman" w:cs="Times New Roman"/>
          <w:color w:val="CFA600"/>
          <w:sz w:val="24"/>
          <w:szCs w:val="24"/>
        </w:rPr>
        <w:t>(banking['</w:t>
      </w:r>
      <w:proofErr w:type="spellStart"/>
      <w:r w:rsidRPr="00756038">
        <w:rPr>
          <w:rFonts w:ascii="Times New Roman" w:eastAsia="Times New Roman" w:hAnsi="Times New Roman" w:cs="Times New Roman"/>
          <w:color w:val="CFA600"/>
          <w:sz w:val="24"/>
          <w:szCs w:val="24"/>
        </w:rPr>
        <w:t>account_opened</w:t>
      </w:r>
      <w:proofErr w:type="spellEnd"/>
      <w:r w:rsidRPr="00756038">
        <w:rPr>
          <w:rFonts w:ascii="Times New Roman" w:eastAsia="Times New Roman" w:hAnsi="Times New Roman" w:cs="Times New Roman"/>
          <w:color w:val="CFA600"/>
          <w:sz w:val="24"/>
          <w:szCs w:val="24"/>
        </w:rPr>
        <w:t>'],</w:t>
      </w:r>
    </w:p>
    <w:p w14:paraId="642A9006"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 Infer datetime format</w:t>
      </w:r>
    </w:p>
    <w:p w14:paraId="4FE426B9"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w:t>
      </w:r>
      <w:proofErr w:type="spellStart"/>
      <w:r w:rsidRPr="00756038">
        <w:rPr>
          <w:rFonts w:ascii="Times New Roman" w:eastAsia="Times New Roman" w:hAnsi="Times New Roman" w:cs="Times New Roman"/>
          <w:color w:val="CFA600"/>
          <w:sz w:val="24"/>
          <w:szCs w:val="24"/>
        </w:rPr>
        <w:t>infer_datetime_format</w:t>
      </w:r>
      <w:proofErr w:type="spellEnd"/>
      <w:r w:rsidRPr="00756038">
        <w:rPr>
          <w:rFonts w:ascii="Times New Roman" w:eastAsia="Times New Roman" w:hAnsi="Times New Roman" w:cs="Times New Roman"/>
          <w:color w:val="CFA600"/>
          <w:sz w:val="24"/>
          <w:szCs w:val="24"/>
        </w:rPr>
        <w:t xml:space="preserve"> = True,</w:t>
      </w:r>
    </w:p>
    <w:p w14:paraId="7EAE5A4D"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 Return missing value for error</w:t>
      </w:r>
    </w:p>
    <w:p w14:paraId="01CB26AD" w14:textId="77777777" w:rsidR="00756038" w:rsidRPr="00756038" w:rsidRDefault="00756038" w:rsidP="00756038">
      <w:pPr>
        <w:spacing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                                           errors = 'coerce') </w:t>
      </w:r>
    </w:p>
    <w:p w14:paraId="69976122"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0          2018-03-05</w:t>
      </w:r>
    </w:p>
    <w:p w14:paraId="6F764E96"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1            21-01-18</w:t>
      </w:r>
    </w:p>
    <w:p w14:paraId="28B1BD4A"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2    January 26, 2018</w:t>
      </w:r>
    </w:p>
    <w:p w14:paraId="45B78FD5"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3            21-14-17</w:t>
      </w:r>
    </w:p>
    <w:p w14:paraId="2E15B0F4" w14:textId="77777777" w:rsidR="00756038" w:rsidRPr="00756038" w:rsidRDefault="00756038" w:rsidP="00756038">
      <w:pPr>
        <w:spacing w:after="0"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4            05-06-17</w:t>
      </w:r>
    </w:p>
    <w:p w14:paraId="11323A90" w14:textId="77777777" w:rsidR="00756038" w:rsidRPr="00756038" w:rsidRDefault="00756038" w:rsidP="00756038">
      <w:pPr>
        <w:spacing w:line="240" w:lineRule="auto"/>
        <w:rPr>
          <w:rFonts w:ascii="Times New Roman" w:eastAsia="Times New Roman" w:hAnsi="Times New Roman" w:cs="Times New Roman"/>
          <w:color w:val="CFA600"/>
          <w:sz w:val="24"/>
          <w:szCs w:val="24"/>
        </w:rPr>
      </w:pPr>
      <w:r w:rsidRPr="00756038">
        <w:rPr>
          <w:rFonts w:ascii="Times New Roman" w:eastAsia="Times New Roman" w:hAnsi="Times New Roman" w:cs="Times New Roman"/>
          <w:color w:val="CFA600"/>
          <w:sz w:val="24"/>
          <w:szCs w:val="24"/>
        </w:rPr>
        <w:t xml:space="preserve">Name: </w:t>
      </w:r>
      <w:proofErr w:type="spellStart"/>
      <w:r w:rsidRPr="00756038">
        <w:rPr>
          <w:rFonts w:ascii="Times New Roman" w:eastAsia="Times New Roman" w:hAnsi="Times New Roman" w:cs="Times New Roman"/>
          <w:color w:val="CFA600"/>
          <w:sz w:val="24"/>
          <w:szCs w:val="24"/>
        </w:rPr>
        <w:t>account_opened</w:t>
      </w:r>
      <w:proofErr w:type="spellEnd"/>
      <w:r w:rsidRPr="00756038">
        <w:rPr>
          <w:rFonts w:ascii="Times New Roman" w:eastAsia="Times New Roman" w:hAnsi="Times New Roman" w:cs="Times New Roman"/>
          <w:color w:val="CFA600"/>
          <w:sz w:val="24"/>
          <w:szCs w:val="24"/>
        </w:rPr>
        <w:t xml:space="preserve">, </w:t>
      </w:r>
      <w:proofErr w:type="spellStart"/>
      <w:r w:rsidRPr="00756038">
        <w:rPr>
          <w:rFonts w:ascii="Times New Roman" w:eastAsia="Times New Roman" w:hAnsi="Times New Roman" w:cs="Times New Roman"/>
          <w:color w:val="CFA600"/>
          <w:sz w:val="24"/>
          <w:szCs w:val="24"/>
        </w:rPr>
        <w:t>dtype</w:t>
      </w:r>
      <w:proofErr w:type="spellEnd"/>
      <w:r w:rsidRPr="00756038">
        <w:rPr>
          <w:rFonts w:ascii="Times New Roman" w:eastAsia="Times New Roman" w:hAnsi="Times New Roman" w:cs="Times New Roman"/>
          <w:color w:val="CFA600"/>
          <w:sz w:val="24"/>
          <w:szCs w:val="24"/>
        </w:rPr>
        <w:t>: object</w:t>
      </w:r>
    </w:p>
    <w:p w14:paraId="3FAD6E05" w14:textId="77777777" w:rsidR="003442E8" w:rsidRDefault="003442E8" w:rsidP="008F0072">
      <w:pPr>
        <w:pStyle w:val="multiple-choiceitem"/>
        <w:ind w:left="720"/>
      </w:pPr>
    </w:p>
    <w:p w14:paraId="4592C909" w14:textId="647253F9" w:rsidR="00756038" w:rsidRDefault="00756038" w:rsidP="0075603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6038">
        <w:rPr>
          <w:rFonts w:ascii="Times New Roman" w:eastAsia="Times New Roman" w:hAnsi="Times New Roman" w:cs="Times New Roman"/>
          <w:sz w:val="24"/>
          <w:szCs w:val="24"/>
        </w:rPr>
        <w:t xml:space="preserve">Convert the </w:t>
      </w:r>
      <w:proofErr w:type="spellStart"/>
      <w:r w:rsidRPr="00756038">
        <w:rPr>
          <w:rFonts w:ascii="Courier New" w:eastAsia="Times New Roman" w:hAnsi="Courier New" w:cs="Courier New"/>
          <w:sz w:val="20"/>
          <w:szCs w:val="20"/>
        </w:rPr>
        <w:t>account_opened</w:t>
      </w:r>
      <w:proofErr w:type="spellEnd"/>
      <w:r w:rsidRPr="00756038">
        <w:rPr>
          <w:rFonts w:ascii="Times New Roman" w:eastAsia="Times New Roman" w:hAnsi="Times New Roman" w:cs="Times New Roman"/>
          <w:sz w:val="24"/>
          <w:szCs w:val="24"/>
        </w:rPr>
        <w:t xml:space="preserve"> column to </w:t>
      </w:r>
      <w:r w:rsidRPr="00756038">
        <w:rPr>
          <w:rFonts w:ascii="Courier New" w:eastAsia="Times New Roman" w:hAnsi="Courier New" w:cs="Courier New"/>
          <w:sz w:val="20"/>
          <w:szCs w:val="20"/>
        </w:rPr>
        <w:t>datetime</w:t>
      </w:r>
      <w:r w:rsidRPr="00756038">
        <w:rPr>
          <w:rFonts w:ascii="Times New Roman" w:eastAsia="Times New Roman" w:hAnsi="Times New Roman" w:cs="Times New Roman"/>
          <w:sz w:val="24"/>
          <w:szCs w:val="24"/>
        </w:rPr>
        <w:t xml:space="preserve">, while making sure the date format is inferred and that </w:t>
      </w:r>
      <w:proofErr w:type="gramStart"/>
      <w:r w:rsidRPr="00756038">
        <w:rPr>
          <w:rFonts w:ascii="Times New Roman" w:eastAsia="Times New Roman" w:hAnsi="Times New Roman" w:cs="Times New Roman"/>
          <w:sz w:val="24"/>
          <w:szCs w:val="24"/>
        </w:rPr>
        <w:t>erroneous</w:t>
      </w:r>
      <w:proofErr w:type="gramEnd"/>
      <w:r w:rsidRPr="00756038">
        <w:rPr>
          <w:rFonts w:ascii="Times New Roman" w:eastAsia="Times New Roman" w:hAnsi="Times New Roman" w:cs="Times New Roman"/>
          <w:sz w:val="24"/>
          <w:szCs w:val="24"/>
        </w:rPr>
        <w:t xml:space="preserve"> formats that raise error return a missing value.</w:t>
      </w:r>
    </w:p>
    <w:p w14:paraId="110C6C20" w14:textId="77777777" w:rsidR="00756038" w:rsidRPr="00756038" w:rsidRDefault="00756038" w:rsidP="00756038">
      <w:pPr>
        <w:spacing w:before="100" w:beforeAutospacing="1" w:after="100" w:afterAutospacing="1" w:line="240" w:lineRule="auto"/>
        <w:ind w:left="720"/>
        <w:rPr>
          <w:rFonts w:ascii="Times New Roman" w:eastAsia="Times New Roman" w:hAnsi="Times New Roman" w:cs="Times New Roman"/>
          <w:sz w:val="24"/>
          <w:szCs w:val="24"/>
        </w:rPr>
      </w:pPr>
    </w:p>
    <w:p w14:paraId="58FBF139" w14:textId="77777777" w:rsidR="00756038" w:rsidRPr="00756038" w:rsidRDefault="00756038" w:rsidP="0075603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6038">
        <w:rPr>
          <w:rFonts w:ascii="Times New Roman" w:eastAsia="Times New Roman" w:hAnsi="Times New Roman" w:cs="Times New Roman"/>
          <w:sz w:val="24"/>
          <w:szCs w:val="24"/>
        </w:rPr>
        <w:t xml:space="preserve">Extract the year from the amended </w:t>
      </w:r>
      <w:proofErr w:type="spellStart"/>
      <w:r w:rsidRPr="00756038">
        <w:rPr>
          <w:rFonts w:ascii="Courier New" w:eastAsia="Times New Roman" w:hAnsi="Courier New" w:cs="Courier New"/>
          <w:sz w:val="20"/>
          <w:szCs w:val="20"/>
        </w:rPr>
        <w:t>account_opened</w:t>
      </w:r>
      <w:proofErr w:type="spellEnd"/>
      <w:r w:rsidRPr="00756038">
        <w:rPr>
          <w:rFonts w:ascii="Times New Roman" w:eastAsia="Times New Roman" w:hAnsi="Times New Roman" w:cs="Times New Roman"/>
          <w:sz w:val="24"/>
          <w:szCs w:val="24"/>
        </w:rPr>
        <w:t xml:space="preserve"> column and assign it to the </w:t>
      </w:r>
      <w:proofErr w:type="spellStart"/>
      <w:proofErr w:type="gramStart"/>
      <w:r w:rsidRPr="00756038">
        <w:rPr>
          <w:rFonts w:ascii="Courier New" w:eastAsia="Times New Roman" w:hAnsi="Courier New" w:cs="Courier New"/>
          <w:sz w:val="20"/>
          <w:szCs w:val="20"/>
        </w:rPr>
        <w:t>acct</w:t>
      </w:r>
      <w:proofErr w:type="gramEnd"/>
      <w:r w:rsidRPr="00756038">
        <w:rPr>
          <w:rFonts w:ascii="Courier New" w:eastAsia="Times New Roman" w:hAnsi="Courier New" w:cs="Courier New"/>
          <w:sz w:val="20"/>
          <w:szCs w:val="20"/>
        </w:rPr>
        <w:t>_year</w:t>
      </w:r>
      <w:proofErr w:type="spellEnd"/>
      <w:r w:rsidRPr="00756038">
        <w:rPr>
          <w:rFonts w:ascii="Times New Roman" w:eastAsia="Times New Roman" w:hAnsi="Times New Roman" w:cs="Times New Roman"/>
          <w:sz w:val="24"/>
          <w:szCs w:val="24"/>
        </w:rPr>
        <w:t xml:space="preserve"> column.</w:t>
      </w:r>
    </w:p>
    <w:p w14:paraId="546206AD" w14:textId="77777777" w:rsidR="00756038" w:rsidRPr="00756038" w:rsidRDefault="00756038" w:rsidP="0075603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6038">
        <w:rPr>
          <w:rFonts w:ascii="Times New Roman" w:eastAsia="Times New Roman" w:hAnsi="Times New Roman" w:cs="Times New Roman"/>
          <w:sz w:val="24"/>
          <w:szCs w:val="24"/>
        </w:rPr>
        <w:t xml:space="preserve">Print the newly created </w:t>
      </w:r>
      <w:proofErr w:type="spellStart"/>
      <w:r w:rsidRPr="00756038">
        <w:rPr>
          <w:rFonts w:ascii="Courier New" w:eastAsia="Times New Roman" w:hAnsi="Courier New" w:cs="Courier New"/>
          <w:sz w:val="20"/>
          <w:szCs w:val="20"/>
        </w:rPr>
        <w:t>acct_year</w:t>
      </w:r>
      <w:proofErr w:type="spellEnd"/>
      <w:r w:rsidRPr="00756038">
        <w:rPr>
          <w:rFonts w:ascii="Times New Roman" w:eastAsia="Times New Roman" w:hAnsi="Times New Roman" w:cs="Times New Roman"/>
          <w:sz w:val="24"/>
          <w:szCs w:val="24"/>
        </w:rPr>
        <w:t xml:space="preserve"> column.</w:t>
      </w:r>
    </w:p>
    <w:p w14:paraId="7CBF4523" w14:textId="6326A0C0" w:rsidR="003442E8" w:rsidRDefault="003442E8" w:rsidP="008F0072">
      <w:pPr>
        <w:pStyle w:val="multiple-choiceitem"/>
        <w:ind w:left="720"/>
      </w:pPr>
    </w:p>
    <w:p w14:paraId="1CA132B4"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C53B"/>
          <w:sz w:val="24"/>
          <w:szCs w:val="24"/>
        </w:rPr>
        <w:t># Print the header of </w:t>
      </w:r>
      <w:proofErr w:type="spellStart"/>
      <w:r w:rsidRPr="00065AE4">
        <w:rPr>
          <w:rFonts w:ascii="Courier New" w:eastAsia="Times New Roman" w:hAnsi="Courier New" w:cs="Courier New"/>
          <w:color w:val="00C53B"/>
          <w:sz w:val="24"/>
          <w:szCs w:val="24"/>
        </w:rPr>
        <w:t>account_opend</w:t>
      </w:r>
      <w:proofErr w:type="spellEnd"/>
    </w:p>
    <w:p w14:paraId="6F22DB6F"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9BD8"/>
          <w:sz w:val="24"/>
          <w:szCs w:val="24"/>
        </w:rPr>
        <w:t>print</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w:t>
      </w:r>
      <w:proofErr w:type="spellStart"/>
      <w:r w:rsidRPr="00065AE4">
        <w:rPr>
          <w:rFonts w:ascii="Courier New" w:eastAsia="Times New Roman" w:hAnsi="Courier New" w:cs="Courier New"/>
          <w:color w:val="DC4D8B"/>
          <w:sz w:val="24"/>
          <w:szCs w:val="24"/>
        </w:rPr>
        <w:t>account_opened</w:t>
      </w:r>
      <w:proofErr w:type="spellEnd"/>
      <w:r w:rsidRPr="00065AE4">
        <w:rPr>
          <w:rFonts w:ascii="Courier New" w:eastAsia="Times New Roman" w:hAnsi="Courier New" w:cs="Courier New"/>
          <w:color w:val="DC4D8B"/>
          <w:sz w:val="24"/>
          <w:szCs w:val="24"/>
        </w:rPr>
        <w:t>'</w:t>
      </w:r>
      <w:proofErr w:type="gramStart"/>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w:t>
      </w:r>
      <w:r w:rsidRPr="00065AE4">
        <w:rPr>
          <w:rFonts w:ascii="Courier New" w:eastAsia="Times New Roman" w:hAnsi="Courier New" w:cs="Courier New"/>
          <w:color w:val="FFFFFF"/>
          <w:sz w:val="24"/>
          <w:szCs w:val="24"/>
        </w:rPr>
        <w:t>head</w:t>
      </w:r>
      <w:proofErr w:type="gramEnd"/>
      <w:r w:rsidRPr="00065AE4">
        <w:rPr>
          <w:rFonts w:ascii="Courier New" w:eastAsia="Times New Roman" w:hAnsi="Courier New" w:cs="Courier New"/>
          <w:color w:val="DCDCDC"/>
          <w:sz w:val="24"/>
          <w:szCs w:val="24"/>
        </w:rPr>
        <w:t>())</w:t>
      </w:r>
    </w:p>
    <w:p w14:paraId="27492C6F"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p>
    <w:p w14:paraId="3D3A6296"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C53B"/>
          <w:sz w:val="24"/>
          <w:szCs w:val="24"/>
        </w:rPr>
        <w:t># Convert </w:t>
      </w:r>
      <w:proofErr w:type="spellStart"/>
      <w:r w:rsidRPr="00065AE4">
        <w:rPr>
          <w:rFonts w:ascii="Courier New" w:eastAsia="Times New Roman" w:hAnsi="Courier New" w:cs="Courier New"/>
          <w:color w:val="00C53B"/>
          <w:sz w:val="24"/>
          <w:szCs w:val="24"/>
        </w:rPr>
        <w:t>account_opened</w:t>
      </w:r>
      <w:proofErr w:type="spellEnd"/>
      <w:r w:rsidRPr="00065AE4">
        <w:rPr>
          <w:rFonts w:ascii="Courier New" w:eastAsia="Times New Roman" w:hAnsi="Courier New" w:cs="Courier New"/>
          <w:color w:val="00C53B"/>
          <w:sz w:val="24"/>
          <w:szCs w:val="24"/>
        </w:rPr>
        <w:t> to datetime</w:t>
      </w:r>
    </w:p>
    <w:p w14:paraId="03E4DA2E"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'account_opened'</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 = </w:t>
      </w:r>
      <w:r w:rsidRPr="00065AE4">
        <w:rPr>
          <w:rFonts w:ascii="Courier New" w:eastAsia="Times New Roman" w:hAnsi="Courier New" w:cs="Courier New"/>
          <w:color w:val="FFFFFF"/>
          <w:sz w:val="24"/>
          <w:szCs w:val="24"/>
        </w:rPr>
        <w:t>pd</w:t>
      </w:r>
      <w:r w:rsidRPr="00065AE4">
        <w:rPr>
          <w:rFonts w:ascii="Courier New" w:eastAsia="Times New Roman" w:hAnsi="Courier New" w:cs="Courier New"/>
          <w:color w:val="D4D4D4"/>
          <w:sz w:val="24"/>
          <w:szCs w:val="24"/>
        </w:rPr>
        <w:t>.</w:t>
      </w:r>
      <w:r w:rsidRPr="00065AE4">
        <w:rPr>
          <w:rFonts w:ascii="Courier New" w:eastAsia="Times New Roman" w:hAnsi="Courier New" w:cs="Courier New"/>
          <w:color w:val="FFFFFF"/>
          <w:sz w:val="24"/>
          <w:szCs w:val="24"/>
        </w:rPr>
        <w:t>to_datetime</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'account_opened'</w:t>
      </w:r>
      <w:r w:rsidRPr="00065AE4">
        <w:rPr>
          <w:rFonts w:ascii="Courier New" w:eastAsia="Times New Roman" w:hAnsi="Courier New" w:cs="Courier New"/>
          <w:color w:val="DCDCDC"/>
          <w:sz w:val="24"/>
          <w:szCs w:val="24"/>
        </w:rPr>
        <w:t>],</w:t>
      </w:r>
    </w:p>
    <w:p w14:paraId="7D92C756"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D4D4D4"/>
          <w:sz w:val="24"/>
          <w:szCs w:val="24"/>
        </w:rPr>
        <w:t>                                           </w:t>
      </w:r>
      <w:r w:rsidRPr="00065AE4">
        <w:rPr>
          <w:rFonts w:ascii="Courier New" w:eastAsia="Times New Roman" w:hAnsi="Courier New" w:cs="Courier New"/>
          <w:color w:val="00C53B"/>
          <w:sz w:val="24"/>
          <w:szCs w:val="24"/>
        </w:rPr>
        <w:t># Infer datetime format</w:t>
      </w:r>
    </w:p>
    <w:p w14:paraId="02F62A07"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D4D4D4"/>
          <w:sz w:val="24"/>
          <w:szCs w:val="24"/>
        </w:rPr>
        <w:t>                                           </w:t>
      </w:r>
      <w:r w:rsidRPr="00065AE4">
        <w:rPr>
          <w:rFonts w:ascii="Courier New" w:eastAsia="Times New Roman" w:hAnsi="Courier New" w:cs="Courier New"/>
          <w:color w:val="FFFFFF"/>
          <w:sz w:val="24"/>
          <w:szCs w:val="24"/>
        </w:rPr>
        <w:t>infer_datetime_format</w:t>
      </w:r>
      <w:r w:rsidRPr="00065AE4">
        <w:rPr>
          <w:rFonts w:ascii="Courier New" w:eastAsia="Times New Roman" w:hAnsi="Courier New" w:cs="Courier New"/>
          <w:color w:val="D4D4D4"/>
          <w:sz w:val="24"/>
          <w:szCs w:val="24"/>
        </w:rPr>
        <w:t> = </w:t>
      </w:r>
      <w:r w:rsidRPr="00065AE4">
        <w:rPr>
          <w:rFonts w:ascii="Courier New" w:eastAsia="Times New Roman" w:hAnsi="Courier New" w:cs="Courier New"/>
          <w:color w:val="009BD8"/>
          <w:sz w:val="24"/>
          <w:szCs w:val="24"/>
        </w:rPr>
        <w:t>True</w:t>
      </w:r>
      <w:r w:rsidRPr="00065AE4">
        <w:rPr>
          <w:rFonts w:ascii="Courier New" w:eastAsia="Times New Roman" w:hAnsi="Courier New" w:cs="Courier New"/>
          <w:color w:val="DCDCDC"/>
          <w:sz w:val="24"/>
          <w:szCs w:val="24"/>
        </w:rPr>
        <w:t>,</w:t>
      </w:r>
    </w:p>
    <w:p w14:paraId="38B704B8"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D4D4D4"/>
          <w:sz w:val="24"/>
          <w:szCs w:val="24"/>
        </w:rPr>
        <w:t>                                           </w:t>
      </w:r>
      <w:r w:rsidRPr="00065AE4">
        <w:rPr>
          <w:rFonts w:ascii="Courier New" w:eastAsia="Times New Roman" w:hAnsi="Courier New" w:cs="Courier New"/>
          <w:color w:val="00C53B"/>
          <w:sz w:val="24"/>
          <w:szCs w:val="24"/>
        </w:rPr>
        <w:t># Return missing value for error</w:t>
      </w:r>
    </w:p>
    <w:p w14:paraId="603CC6D5"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D4D4D4"/>
          <w:sz w:val="24"/>
          <w:szCs w:val="24"/>
        </w:rPr>
        <w:t>                                           </w:t>
      </w:r>
      <w:r w:rsidRPr="00065AE4">
        <w:rPr>
          <w:rFonts w:ascii="Courier New" w:eastAsia="Times New Roman" w:hAnsi="Courier New" w:cs="Courier New"/>
          <w:color w:val="FFFFFF"/>
          <w:sz w:val="24"/>
          <w:szCs w:val="24"/>
        </w:rPr>
        <w:t>errors</w:t>
      </w:r>
      <w:r w:rsidRPr="00065AE4">
        <w:rPr>
          <w:rFonts w:ascii="Courier New" w:eastAsia="Times New Roman" w:hAnsi="Courier New" w:cs="Courier New"/>
          <w:color w:val="D4D4D4"/>
          <w:sz w:val="24"/>
          <w:szCs w:val="24"/>
        </w:rPr>
        <w:t> = </w:t>
      </w:r>
      <w:r w:rsidRPr="00065AE4">
        <w:rPr>
          <w:rFonts w:ascii="Courier New" w:eastAsia="Times New Roman" w:hAnsi="Courier New" w:cs="Courier New"/>
          <w:color w:val="DC4D8B"/>
          <w:sz w:val="24"/>
          <w:szCs w:val="24"/>
        </w:rPr>
        <w:t>'coerce'</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 </w:t>
      </w:r>
    </w:p>
    <w:p w14:paraId="16A4CEDF"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p>
    <w:p w14:paraId="4BA0ED4B"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C53B"/>
          <w:sz w:val="24"/>
          <w:szCs w:val="24"/>
        </w:rPr>
        <w:t># Get year of account opened</w:t>
      </w:r>
    </w:p>
    <w:p w14:paraId="77BC3D7F"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'acct_year'</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 = </w:t>
      </w: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'account_opened'</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4D4D4"/>
          <w:sz w:val="24"/>
          <w:szCs w:val="24"/>
        </w:rPr>
        <w:t>.</w:t>
      </w:r>
      <w:proofErr w:type="gramStart"/>
      <w:r w:rsidRPr="00065AE4">
        <w:rPr>
          <w:rFonts w:ascii="Courier New" w:eastAsia="Times New Roman" w:hAnsi="Courier New" w:cs="Courier New"/>
          <w:color w:val="FFFFFF"/>
          <w:sz w:val="24"/>
          <w:szCs w:val="24"/>
        </w:rPr>
        <w:t>dt</w:t>
      </w:r>
      <w:r w:rsidRPr="00065AE4">
        <w:rPr>
          <w:rFonts w:ascii="Courier New" w:eastAsia="Times New Roman" w:hAnsi="Courier New" w:cs="Courier New"/>
          <w:color w:val="D4D4D4"/>
          <w:sz w:val="24"/>
          <w:szCs w:val="24"/>
        </w:rPr>
        <w:t>.</w:t>
      </w:r>
      <w:r w:rsidRPr="00065AE4">
        <w:rPr>
          <w:rFonts w:ascii="Courier New" w:eastAsia="Times New Roman" w:hAnsi="Courier New" w:cs="Courier New"/>
          <w:color w:val="FFFFFF"/>
          <w:sz w:val="24"/>
          <w:szCs w:val="24"/>
        </w:rPr>
        <w:t>strftime</w:t>
      </w:r>
      <w:proofErr w:type="gramEnd"/>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'%Y'</w:t>
      </w:r>
      <w:r w:rsidRPr="00065AE4">
        <w:rPr>
          <w:rFonts w:ascii="Courier New" w:eastAsia="Times New Roman" w:hAnsi="Courier New" w:cs="Courier New"/>
          <w:color w:val="DCDCDC"/>
          <w:sz w:val="24"/>
          <w:szCs w:val="24"/>
        </w:rPr>
        <w:t>)</w:t>
      </w:r>
    </w:p>
    <w:p w14:paraId="0B901685"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p>
    <w:p w14:paraId="31BC96A7"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C53B"/>
          <w:sz w:val="24"/>
          <w:szCs w:val="24"/>
        </w:rPr>
        <w:t># Print </w:t>
      </w:r>
      <w:proofErr w:type="spellStart"/>
      <w:r w:rsidRPr="00065AE4">
        <w:rPr>
          <w:rFonts w:ascii="Courier New" w:eastAsia="Times New Roman" w:hAnsi="Courier New" w:cs="Courier New"/>
          <w:color w:val="00C53B"/>
          <w:sz w:val="24"/>
          <w:szCs w:val="24"/>
        </w:rPr>
        <w:t>acct_year</w:t>
      </w:r>
      <w:proofErr w:type="spellEnd"/>
    </w:p>
    <w:p w14:paraId="2AEC5033" w14:textId="77777777" w:rsidR="00065AE4" w:rsidRPr="00065AE4" w:rsidRDefault="00065AE4" w:rsidP="00065AE4">
      <w:pPr>
        <w:shd w:val="clear" w:color="auto" w:fill="1E1E1E"/>
        <w:spacing w:after="0" w:line="315" w:lineRule="atLeast"/>
        <w:rPr>
          <w:rFonts w:ascii="Courier New" w:eastAsia="Times New Roman" w:hAnsi="Courier New" w:cs="Courier New"/>
          <w:color w:val="D4D4D4"/>
          <w:sz w:val="24"/>
          <w:szCs w:val="24"/>
        </w:rPr>
      </w:pPr>
      <w:r w:rsidRPr="00065AE4">
        <w:rPr>
          <w:rFonts w:ascii="Courier New" w:eastAsia="Times New Roman" w:hAnsi="Courier New" w:cs="Courier New"/>
          <w:color w:val="009BD8"/>
          <w:sz w:val="24"/>
          <w:szCs w:val="24"/>
        </w:rPr>
        <w:t>print</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FFFFFF"/>
          <w:sz w:val="24"/>
          <w:szCs w:val="24"/>
        </w:rPr>
        <w:t>banking</w:t>
      </w:r>
      <w:r w:rsidRPr="00065AE4">
        <w:rPr>
          <w:rFonts w:ascii="Courier New" w:eastAsia="Times New Roman" w:hAnsi="Courier New" w:cs="Courier New"/>
          <w:color w:val="DCDCDC"/>
          <w:sz w:val="24"/>
          <w:szCs w:val="24"/>
        </w:rPr>
        <w:t>[</w:t>
      </w:r>
      <w:r w:rsidRPr="00065AE4">
        <w:rPr>
          <w:rFonts w:ascii="Courier New" w:eastAsia="Times New Roman" w:hAnsi="Courier New" w:cs="Courier New"/>
          <w:color w:val="DC4D8B"/>
          <w:sz w:val="24"/>
          <w:szCs w:val="24"/>
        </w:rPr>
        <w:t>'</w:t>
      </w:r>
      <w:proofErr w:type="spellStart"/>
      <w:r w:rsidRPr="00065AE4">
        <w:rPr>
          <w:rFonts w:ascii="Courier New" w:eastAsia="Times New Roman" w:hAnsi="Courier New" w:cs="Courier New"/>
          <w:color w:val="DC4D8B"/>
          <w:sz w:val="24"/>
          <w:szCs w:val="24"/>
        </w:rPr>
        <w:t>acct_year</w:t>
      </w:r>
      <w:proofErr w:type="spellEnd"/>
      <w:r w:rsidRPr="00065AE4">
        <w:rPr>
          <w:rFonts w:ascii="Courier New" w:eastAsia="Times New Roman" w:hAnsi="Courier New" w:cs="Courier New"/>
          <w:color w:val="DC4D8B"/>
          <w:sz w:val="24"/>
          <w:szCs w:val="24"/>
        </w:rPr>
        <w:t>'</w:t>
      </w:r>
      <w:r w:rsidRPr="00065AE4">
        <w:rPr>
          <w:rFonts w:ascii="Courier New" w:eastAsia="Times New Roman" w:hAnsi="Courier New" w:cs="Courier New"/>
          <w:color w:val="DCDCDC"/>
          <w:sz w:val="24"/>
          <w:szCs w:val="24"/>
        </w:rPr>
        <w:t>])</w:t>
      </w:r>
    </w:p>
    <w:p w14:paraId="5BF1C07D" w14:textId="0DF2F2C0" w:rsidR="00756038" w:rsidRDefault="00756038" w:rsidP="008F0072">
      <w:pPr>
        <w:pStyle w:val="multiple-choiceitem"/>
        <w:ind w:left="720"/>
      </w:pPr>
    </w:p>
    <w:p w14:paraId="74D23F93"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Print the header of </w:t>
      </w:r>
      <w:proofErr w:type="spellStart"/>
      <w:r w:rsidRPr="00065AE4">
        <w:rPr>
          <w:rFonts w:ascii="Times New Roman" w:eastAsia="Times New Roman" w:hAnsi="Times New Roman" w:cs="Times New Roman"/>
          <w:color w:val="CFA600"/>
          <w:sz w:val="24"/>
          <w:szCs w:val="24"/>
        </w:rPr>
        <w:t>account_opend</w:t>
      </w:r>
      <w:proofErr w:type="spellEnd"/>
    </w:p>
    <w:p w14:paraId="40DDF313"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print(banking['</w:t>
      </w:r>
      <w:proofErr w:type="spellStart"/>
      <w:r w:rsidRPr="00065AE4">
        <w:rPr>
          <w:rFonts w:ascii="Times New Roman" w:eastAsia="Times New Roman" w:hAnsi="Times New Roman" w:cs="Times New Roman"/>
          <w:color w:val="CFA600"/>
          <w:sz w:val="24"/>
          <w:szCs w:val="24"/>
        </w:rPr>
        <w:t>account_opened</w:t>
      </w:r>
      <w:proofErr w:type="spellEnd"/>
      <w:r w:rsidRPr="00065AE4">
        <w:rPr>
          <w:rFonts w:ascii="Times New Roman" w:eastAsia="Times New Roman" w:hAnsi="Times New Roman" w:cs="Times New Roman"/>
          <w:color w:val="CFA600"/>
          <w:sz w:val="24"/>
          <w:szCs w:val="24"/>
        </w:rPr>
        <w:t>'</w:t>
      </w:r>
      <w:proofErr w:type="gramStart"/>
      <w:r w:rsidRPr="00065AE4">
        <w:rPr>
          <w:rFonts w:ascii="Times New Roman" w:eastAsia="Times New Roman" w:hAnsi="Times New Roman" w:cs="Times New Roman"/>
          <w:color w:val="CFA600"/>
          <w:sz w:val="24"/>
          <w:szCs w:val="24"/>
        </w:rPr>
        <w:t>].head</w:t>
      </w:r>
      <w:proofErr w:type="gramEnd"/>
      <w:r w:rsidRPr="00065AE4">
        <w:rPr>
          <w:rFonts w:ascii="Times New Roman" w:eastAsia="Times New Roman" w:hAnsi="Times New Roman" w:cs="Times New Roman"/>
          <w:color w:val="CFA600"/>
          <w:sz w:val="24"/>
          <w:szCs w:val="24"/>
        </w:rPr>
        <w:t>())</w:t>
      </w:r>
    </w:p>
    <w:p w14:paraId="1DC2F672"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p>
    <w:p w14:paraId="5B754562"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Convert </w:t>
      </w:r>
      <w:proofErr w:type="spellStart"/>
      <w:r w:rsidRPr="00065AE4">
        <w:rPr>
          <w:rFonts w:ascii="Times New Roman" w:eastAsia="Times New Roman" w:hAnsi="Times New Roman" w:cs="Times New Roman"/>
          <w:color w:val="CFA600"/>
          <w:sz w:val="24"/>
          <w:szCs w:val="24"/>
        </w:rPr>
        <w:t>account_opened</w:t>
      </w:r>
      <w:proofErr w:type="spellEnd"/>
      <w:r w:rsidRPr="00065AE4">
        <w:rPr>
          <w:rFonts w:ascii="Times New Roman" w:eastAsia="Times New Roman" w:hAnsi="Times New Roman" w:cs="Times New Roman"/>
          <w:color w:val="CFA600"/>
          <w:sz w:val="24"/>
          <w:szCs w:val="24"/>
        </w:rPr>
        <w:t xml:space="preserve"> to datetime</w:t>
      </w:r>
    </w:p>
    <w:p w14:paraId="3CF3B5DD"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banking['</w:t>
      </w:r>
      <w:proofErr w:type="spellStart"/>
      <w:r w:rsidRPr="00065AE4">
        <w:rPr>
          <w:rFonts w:ascii="Times New Roman" w:eastAsia="Times New Roman" w:hAnsi="Times New Roman" w:cs="Times New Roman"/>
          <w:color w:val="CFA600"/>
          <w:sz w:val="24"/>
          <w:szCs w:val="24"/>
        </w:rPr>
        <w:t>account_opened</w:t>
      </w:r>
      <w:proofErr w:type="spellEnd"/>
      <w:r w:rsidRPr="00065AE4">
        <w:rPr>
          <w:rFonts w:ascii="Times New Roman" w:eastAsia="Times New Roman" w:hAnsi="Times New Roman" w:cs="Times New Roman"/>
          <w:color w:val="CFA600"/>
          <w:sz w:val="24"/>
          <w:szCs w:val="24"/>
        </w:rPr>
        <w:t xml:space="preserve">'] = </w:t>
      </w:r>
      <w:proofErr w:type="spellStart"/>
      <w:r w:rsidRPr="00065AE4">
        <w:rPr>
          <w:rFonts w:ascii="Times New Roman" w:eastAsia="Times New Roman" w:hAnsi="Times New Roman" w:cs="Times New Roman"/>
          <w:color w:val="CFA600"/>
          <w:sz w:val="24"/>
          <w:szCs w:val="24"/>
        </w:rPr>
        <w:t>pd.to_datetime</w:t>
      </w:r>
      <w:proofErr w:type="spellEnd"/>
      <w:r w:rsidRPr="00065AE4">
        <w:rPr>
          <w:rFonts w:ascii="Times New Roman" w:eastAsia="Times New Roman" w:hAnsi="Times New Roman" w:cs="Times New Roman"/>
          <w:color w:val="CFA600"/>
          <w:sz w:val="24"/>
          <w:szCs w:val="24"/>
        </w:rPr>
        <w:t>(banking['</w:t>
      </w:r>
      <w:proofErr w:type="spellStart"/>
      <w:r w:rsidRPr="00065AE4">
        <w:rPr>
          <w:rFonts w:ascii="Times New Roman" w:eastAsia="Times New Roman" w:hAnsi="Times New Roman" w:cs="Times New Roman"/>
          <w:color w:val="CFA600"/>
          <w:sz w:val="24"/>
          <w:szCs w:val="24"/>
        </w:rPr>
        <w:t>account_opened</w:t>
      </w:r>
      <w:proofErr w:type="spellEnd"/>
      <w:r w:rsidRPr="00065AE4">
        <w:rPr>
          <w:rFonts w:ascii="Times New Roman" w:eastAsia="Times New Roman" w:hAnsi="Times New Roman" w:cs="Times New Roman"/>
          <w:color w:val="CFA600"/>
          <w:sz w:val="24"/>
          <w:szCs w:val="24"/>
        </w:rPr>
        <w:t>'],</w:t>
      </w:r>
    </w:p>
    <w:p w14:paraId="6C94C363"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 Infer datetime format</w:t>
      </w:r>
    </w:p>
    <w:p w14:paraId="2218A09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w:t>
      </w:r>
      <w:proofErr w:type="spellStart"/>
      <w:r w:rsidRPr="00065AE4">
        <w:rPr>
          <w:rFonts w:ascii="Times New Roman" w:eastAsia="Times New Roman" w:hAnsi="Times New Roman" w:cs="Times New Roman"/>
          <w:color w:val="CFA600"/>
          <w:sz w:val="24"/>
          <w:szCs w:val="24"/>
        </w:rPr>
        <w:t>infer_datetime_format</w:t>
      </w:r>
      <w:proofErr w:type="spellEnd"/>
      <w:r w:rsidRPr="00065AE4">
        <w:rPr>
          <w:rFonts w:ascii="Times New Roman" w:eastAsia="Times New Roman" w:hAnsi="Times New Roman" w:cs="Times New Roman"/>
          <w:color w:val="CFA600"/>
          <w:sz w:val="24"/>
          <w:szCs w:val="24"/>
        </w:rPr>
        <w:t xml:space="preserve"> = True,</w:t>
      </w:r>
    </w:p>
    <w:p w14:paraId="25D53219"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 Return missing value for error</w:t>
      </w:r>
    </w:p>
    <w:p w14:paraId="7EEFA4DF"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errors = 'coerce') </w:t>
      </w:r>
    </w:p>
    <w:p w14:paraId="4A94FD44"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p>
    <w:p w14:paraId="50C4F617"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Get year of account opened</w:t>
      </w:r>
    </w:p>
    <w:p w14:paraId="2F21A8C6"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banking['</w:t>
      </w:r>
      <w:proofErr w:type="spellStart"/>
      <w:r w:rsidRPr="00065AE4">
        <w:rPr>
          <w:rFonts w:ascii="Times New Roman" w:eastAsia="Times New Roman" w:hAnsi="Times New Roman" w:cs="Times New Roman"/>
          <w:color w:val="CFA600"/>
          <w:sz w:val="24"/>
          <w:szCs w:val="24"/>
        </w:rPr>
        <w:t>acct_year</w:t>
      </w:r>
      <w:proofErr w:type="spellEnd"/>
      <w:r w:rsidRPr="00065AE4">
        <w:rPr>
          <w:rFonts w:ascii="Times New Roman" w:eastAsia="Times New Roman" w:hAnsi="Times New Roman" w:cs="Times New Roman"/>
          <w:color w:val="CFA600"/>
          <w:sz w:val="24"/>
          <w:szCs w:val="24"/>
        </w:rPr>
        <w:t>'] = banking['</w:t>
      </w:r>
      <w:proofErr w:type="spellStart"/>
      <w:r w:rsidRPr="00065AE4">
        <w:rPr>
          <w:rFonts w:ascii="Times New Roman" w:eastAsia="Times New Roman" w:hAnsi="Times New Roman" w:cs="Times New Roman"/>
          <w:color w:val="CFA600"/>
          <w:sz w:val="24"/>
          <w:szCs w:val="24"/>
        </w:rPr>
        <w:t>account_opened</w:t>
      </w:r>
      <w:proofErr w:type="spellEnd"/>
      <w:r w:rsidRPr="00065AE4">
        <w:rPr>
          <w:rFonts w:ascii="Times New Roman" w:eastAsia="Times New Roman" w:hAnsi="Times New Roman" w:cs="Times New Roman"/>
          <w:color w:val="CFA600"/>
          <w:sz w:val="24"/>
          <w:szCs w:val="24"/>
        </w:rPr>
        <w:t>'].</w:t>
      </w:r>
      <w:proofErr w:type="spellStart"/>
      <w:proofErr w:type="gramStart"/>
      <w:r w:rsidRPr="00065AE4">
        <w:rPr>
          <w:rFonts w:ascii="Times New Roman" w:eastAsia="Times New Roman" w:hAnsi="Times New Roman" w:cs="Times New Roman"/>
          <w:color w:val="CFA600"/>
          <w:sz w:val="24"/>
          <w:szCs w:val="24"/>
        </w:rPr>
        <w:t>dt.strftime</w:t>
      </w:r>
      <w:proofErr w:type="spellEnd"/>
      <w:proofErr w:type="gramEnd"/>
      <w:r w:rsidRPr="00065AE4">
        <w:rPr>
          <w:rFonts w:ascii="Times New Roman" w:eastAsia="Times New Roman" w:hAnsi="Times New Roman" w:cs="Times New Roman"/>
          <w:color w:val="CFA600"/>
          <w:sz w:val="24"/>
          <w:szCs w:val="24"/>
        </w:rPr>
        <w:t>('%Y')</w:t>
      </w:r>
    </w:p>
    <w:p w14:paraId="3954744B"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p>
    <w:p w14:paraId="77FE3C3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Print </w:t>
      </w:r>
      <w:proofErr w:type="spellStart"/>
      <w:r w:rsidRPr="00065AE4">
        <w:rPr>
          <w:rFonts w:ascii="Times New Roman" w:eastAsia="Times New Roman" w:hAnsi="Times New Roman" w:cs="Times New Roman"/>
          <w:color w:val="CFA600"/>
          <w:sz w:val="24"/>
          <w:szCs w:val="24"/>
        </w:rPr>
        <w:t>acct_year</w:t>
      </w:r>
      <w:proofErr w:type="spellEnd"/>
    </w:p>
    <w:p w14:paraId="6F58AAB9" w14:textId="77777777" w:rsidR="00065AE4" w:rsidRPr="00065AE4" w:rsidRDefault="00065AE4" w:rsidP="00065AE4">
      <w:pPr>
        <w:spacing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print(banking['</w:t>
      </w:r>
      <w:proofErr w:type="spellStart"/>
      <w:r w:rsidRPr="00065AE4">
        <w:rPr>
          <w:rFonts w:ascii="Times New Roman" w:eastAsia="Times New Roman" w:hAnsi="Times New Roman" w:cs="Times New Roman"/>
          <w:color w:val="CFA600"/>
          <w:sz w:val="24"/>
          <w:szCs w:val="24"/>
        </w:rPr>
        <w:t>acct_year</w:t>
      </w:r>
      <w:proofErr w:type="spellEnd"/>
      <w:r w:rsidRPr="00065AE4">
        <w:rPr>
          <w:rFonts w:ascii="Times New Roman" w:eastAsia="Times New Roman" w:hAnsi="Times New Roman" w:cs="Times New Roman"/>
          <w:color w:val="CFA600"/>
          <w:sz w:val="24"/>
          <w:szCs w:val="24"/>
        </w:rPr>
        <w:t>'])</w:t>
      </w:r>
    </w:p>
    <w:p w14:paraId="379A639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0          2018-03-05</w:t>
      </w:r>
    </w:p>
    <w:p w14:paraId="38EB260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1            21-01-18</w:t>
      </w:r>
    </w:p>
    <w:p w14:paraId="301E4DF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2    January 26, 2018</w:t>
      </w:r>
    </w:p>
    <w:p w14:paraId="15A17611"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3            21-14-17</w:t>
      </w:r>
    </w:p>
    <w:p w14:paraId="6E3B1748"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4            05-06-17</w:t>
      </w:r>
    </w:p>
    <w:p w14:paraId="6BF90C55"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Name: </w:t>
      </w:r>
      <w:proofErr w:type="spellStart"/>
      <w:r w:rsidRPr="00065AE4">
        <w:rPr>
          <w:rFonts w:ascii="Times New Roman" w:eastAsia="Times New Roman" w:hAnsi="Times New Roman" w:cs="Times New Roman"/>
          <w:color w:val="CFA600"/>
          <w:sz w:val="24"/>
          <w:szCs w:val="24"/>
        </w:rPr>
        <w:t>account_opened</w:t>
      </w:r>
      <w:proofErr w:type="spellEnd"/>
      <w:r w:rsidRPr="00065AE4">
        <w:rPr>
          <w:rFonts w:ascii="Times New Roman" w:eastAsia="Times New Roman" w:hAnsi="Times New Roman" w:cs="Times New Roman"/>
          <w:color w:val="CFA600"/>
          <w:sz w:val="24"/>
          <w:szCs w:val="24"/>
        </w:rPr>
        <w:t xml:space="preserve">, </w:t>
      </w:r>
      <w:proofErr w:type="spellStart"/>
      <w:r w:rsidRPr="00065AE4">
        <w:rPr>
          <w:rFonts w:ascii="Times New Roman" w:eastAsia="Times New Roman" w:hAnsi="Times New Roman" w:cs="Times New Roman"/>
          <w:color w:val="CFA600"/>
          <w:sz w:val="24"/>
          <w:szCs w:val="24"/>
        </w:rPr>
        <w:t>dtype</w:t>
      </w:r>
      <w:proofErr w:type="spellEnd"/>
      <w:r w:rsidRPr="00065AE4">
        <w:rPr>
          <w:rFonts w:ascii="Times New Roman" w:eastAsia="Times New Roman" w:hAnsi="Times New Roman" w:cs="Times New Roman"/>
          <w:color w:val="CFA600"/>
          <w:sz w:val="24"/>
          <w:szCs w:val="24"/>
        </w:rPr>
        <w:t>: object</w:t>
      </w:r>
    </w:p>
    <w:p w14:paraId="4C5AF75D"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0     2018</w:t>
      </w:r>
    </w:p>
    <w:p w14:paraId="58D08692"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lastRenderedPageBreak/>
        <w:t>1     2018</w:t>
      </w:r>
    </w:p>
    <w:p w14:paraId="52C77C6F"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2     2018</w:t>
      </w:r>
    </w:p>
    <w:p w14:paraId="49FD8FA8"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3      </w:t>
      </w:r>
      <w:proofErr w:type="spellStart"/>
      <w:r w:rsidRPr="00065AE4">
        <w:rPr>
          <w:rFonts w:ascii="Times New Roman" w:eastAsia="Times New Roman" w:hAnsi="Times New Roman" w:cs="Times New Roman"/>
          <w:color w:val="CFA600"/>
          <w:sz w:val="24"/>
          <w:szCs w:val="24"/>
        </w:rPr>
        <w:t>NaN</w:t>
      </w:r>
      <w:proofErr w:type="spellEnd"/>
    </w:p>
    <w:p w14:paraId="1F7CF800"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4     2017</w:t>
      </w:r>
    </w:p>
    <w:p w14:paraId="1842D4EB"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      ... </w:t>
      </w:r>
    </w:p>
    <w:p w14:paraId="56EF08B2"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92    2017</w:t>
      </w:r>
    </w:p>
    <w:p w14:paraId="2B2D7FE3"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93    2018</w:t>
      </w:r>
    </w:p>
    <w:p w14:paraId="0B8FFE89"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94    2018</w:t>
      </w:r>
    </w:p>
    <w:p w14:paraId="2E2483CB"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95    2017</w:t>
      </w:r>
    </w:p>
    <w:p w14:paraId="49E0DB29" w14:textId="77777777" w:rsidR="00065AE4" w:rsidRPr="00065AE4" w:rsidRDefault="00065AE4" w:rsidP="00065AE4">
      <w:pPr>
        <w:spacing w:after="0"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96    2017</w:t>
      </w:r>
    </w:p>
    <w:p w14:paraId="3C5764A6" w14:textId="7A6995CD" w:rsidR="00065AE4" w:rsidRPr="00065AE4" w:rsidRDefault="00065AE4" w:rsidP="00065AE4">
      <w:pPr>
        <w:spacing w:line="240" w:lineRule="auto"/>
        <w:rPr>
          <w:rFonts w:ascii="Times New Roman" w:eastAsia="Times New Roman" w:hAnsi="Times New Roman" w:cs="Times New Roman"/>
          <w:color w:val="CFA600"/>
          <w:sz w:val="24"/>
          <w:szCs w:val="24"/>
        </w:rPr>
      </w:pPr>
      <w:r w:rsidRPr="00065AE4">
        <w:rPr>
          <w:rFonts w:ascii="Times New Roman" w:eastAsia="Times New Roman" w:hAnsi="Times New Roman" w:cs="Times New Roman"/>
          <w:color w:val="CFA600"/>
          <w:sz w:val="24"/>
          <w:szCs w:val="24"/>
        </w:rPr>
        <w:t xml:space="preserve">Name: </w:t>
      </w:r>
      <w:proofErr w:type="spellStart"/>
      <w:r w:rsidRPr="00065AE4">
        <w:rPr>
          <w:rFonts w:ascii="Times New Roman" w:eastAsia="Times New Roman" w:hAnsi="Times New Roman" w:cs="Times New Roman"/>
          <w:color w:val="CFA600"/>
          <w:sz w:val="24"/>
          <w:szCs w:val="24"/>
        </w:rPr>
        <w:t>acct_year</w:t>
      </w:r>
      <w:proofErr w:type="spellEnd"/>
      <w:r w:rsidRPr="00065AE4">
        <w:rPr>
          <w:rFonts w:ascii="Times New Roman" w:eastAsia="Times New Roman" w:hAnsi="Times New Roman" w:cs="Times New Roman"/>
          <w:color w:val="CFA600"/>
          <w:sz w:val="24"/>
          <w:szCs w:val="24"/>
        </w:rPr>
        <w:t xml:space="preserve">, Length: </w:t>
      </w:r>
      <w:proofErr w:type="gramStart"/>
      <w:r w:rsidRPr="00065AE4">
        <w:rPr>
          <w:rFonts w:ascii="Times New Roman" w:eastAsia="Times New Roman" w:hAnsi="Times New Roman" w:cs="Times New Roman"/>
          <w:color w:val="CFA600"/>
          <w:sz w:val="24"/>
          <w:szCs w:val="24"/>
        </w:rPr>
        <w:t>97</w:t>
      </w:r>
      <w:proofErr w:type="gramEnd"/>
      <w:r w:rsidRPr="00065AE4">
        <w:rPr>
          <w:rFonts w:ascii="Times New Roman" w:eastAsia="Times New Roman" w:hAnsi="Times New Roman" w:cs="Times New Roman"/>
          <w:color w:val="CFA600"/>
          <w:sz w:val="24"/>
          <w:szCs w:val="24"/>
        </w:rPr>
        <w:t xml:space="preserve">, </w:t>
      </w:r>
      <w:proofErr w:type="spellStart"/>
      <w:r w:rsidRPr="00065AE4">
        <w:rPr>
          <w:rFonts w:ascii="Times New Roman" w:eastAsia="Times New Roman" w:hAnsi="Times New Roman" w:cs="Times New Roman"/>
          <w:color w:val="CFA600"/>
          <w:sz w:val="24"/>
          <w:szCs w:val="24"/>
        </w:rPr>
        <w:t>dtype</w:t>
      </w:r>
      <w:proofErr w:type="spellEnd"/>
      <w:r w:rsidRPr="00065AE4">
        <w:rPr>
          <w:rFonts w:ascii="Times New Roman" w:eastAsia="Times New Roman" w:hAnsi="Times New Roman" w:cs="Times New Roman"/>
          <w:color w:val="CFA600"/>
          <w:sz w:val="24"/>
          <w:szCs w:val="24"/>
        </w:rPr>
        <w:t>: objec</w:t>
      </w:r>
      <w:r>
        <w:rPr>
          <w:rFonts w:ascii="Times New Roman" w:eastAsia="Times New Roman" w:hAnsi="Times New Roman" w:cs="Times New Roman"/>
          <w:color w:val="CFA600"/>
          <w:sz w:val="24"/>
          <w:szCs w:val="24"/>
        </w:rPr>
        <w:t>t</w:t>
      </w:r>
    </w:p>
    <w:p w14:paraId="13CD35E0" w14:textId="77777777" w:rsidR="00065AE4" w:rsidRDefault="00065AE4" w:rsidP="00065AE4">
      <w:pPr>
        <w:pStyle w:val="multiple-choiceitem"/>
      </w:pPr>
    </w:p>
    <w:p w14:paraId="4AAF6A45" w14:textId="2CE4D355" w:rsidR="003442E8" w:rsidRDefault="00F23236" w:rsidP="00065AE4">
      <w:pPr>
        <w:pStyle w:val="multiple-choiceitem"/>
      </w:pPr>
      <w:r>
        <w:t xml:space="preserve">Cunning calendar cleaning! Now that the </w:t>
      </w:r>
      <w:proofErr w:type="spellStart"/>
      <w:r>
        <w:rPr>
          <w:rStyle w:val="HTMLCode"/>
        </w:rPr>
        <w:t>acct_year</w:t>
      </w:r>
      <w:proofErr w:type="spellEnd"/>
      <w:r>
        <w:t xml:space="preserve"> column is created, a </w:t>
      </w:r>
      <w:proofErr w:type="gramStart"/>
      <w:r>
        <w:t xml:space="preserve">simple </w:t>
      </w:r>
      <w:r>
        <w:rPr>
          <w:rStyle w:val="HTMLCode"/>
        </w:rPr>
        <w:t>.</w:t>
      </w:r>
      <w:proofErr w:type="spellStart"/>
      <w:r>
        <w:rPr>
          <w:rStyle w:val="HTMLCode"/>
        </w:rPr>
        <w:t>groupby</w:t>
      </w:r>
      <w:proofErr w:type="spellEnd"/>
      <w:proofErr w:type="gramEnd"/>
      <w:r>
        <w:rPr>
          <w:rStyle w:val="HTMLCode"/>
        </w:rPr>
        <w:t>()</w:t>
      </w:r>
      <w:r>
        <w:t xml:space="preserve"> will show you how accounts are opened on a </w:t>
      </w:r>
      <w:proofErr w:type="gramStart"/>
      <w:r>
        <w:t>yearly</w:t>
      </w:r>
      <w:proofErr w:type="gramEnd"/>
      <w:r>
        <w:t>!</w:t>
      </w:r>
    </w:p>
    <w:p w14:paraId="1710F8B8" w14:textId="77777777" w:rsidR="00756038" w:rsidRDefault="00756038" w:rsidP="00065AE4">
      <w:pPr>
        <w:pStyle w:val="multiple-choiceitem"/>
      </w:pPr>
    </w:p>
    <w:p w14:paraId="3264EFEF" w14:textId="77777777" w:rsidR="00F23236" w:rsidRDefault="00F23236" w:rsidP="00F23236">
      <w:pPr>
        <w:pStyle w:val="Heading1"/>
      </w:pPr>
      <w:r>
        <w:t>Cross field validation</w:t>
      </w:r>
    </w:p>
    <w:p w14:paraId="65558228" w14:textId="77777777" w:rsidR="00F23236" w:rsidRDefault="00F23236" w:rsidP="00F23236">
      <w:r>
        <w:rPr>
          <w:rStyle w:val="Strong"/>
        </w:rPr>
        <w:t>50 XP</w:t>
      </w:r>
    </w:p>
    <w:p w14:paraId="1C6F2CAC" w14:textId="77777777" w:rsidR="00F23236" w:rsidRDefault="00F23236" w:rsidP="00F23236">
      <w:pPr>
        <w:pStyle w:val="Heading2"/>
      </w:pPr>
      <w:r>
        <w:t>1. Cross field validation</w:t>
      </w:r>
    </w:p>
    <w:p w14:paraId="70118ACA" w14:textId="77777777" w:rsidR="00F23236" w:rsidRDefault="00F23236" w:rsidP="00F23236">
      <w:pPr>
        <w:pStyle w:val="NormalWeb"/>
      </w:pPr>
      <w:r>
        <w:t xml:space="preserve">Hi and welcome to the second lesson of this chapter! In this lesson </w:t>
      </w:r>
      <w:proofErr w:type="gramStart"/>
      <w:r>
        <w:t>we'll</w:t>
      </w:r>
      <w:proofErr w:type="gramEnd"/>
      <w:r>
        <w:t xml:space="preserve"> talk about cross field validation for diagnosing dirty data. </w:t>
      </w:r>
    </w:p>
    <w:p w14:paraId="6C064C16" w14:textId="77777777" w:rsidR="00F23236" w:rsidRDefault="00F23236" w:rsidP="00F23236">
      <w:pPr>
        <w:pStyle w:val="Heading2"/>
      </w:pPr>
      <w:r>
        <w:t>2. Motivation</w:t>
      </w:r>
    </w:p>
    <w:p w14:paraId="48A1C6A0" w14:textId="77777777" w:rsidR="00F23236" w:rsidRDefault="00F23236" w:rsidP="00F23236">
      <w:pPr>
        <w:pStyle w:val="NormalWeb"/>
      </w:pPr>
      <w:proofErr w:type="gramStart"/>
      <w:r>
        <w:t>Let's</w:t>
      </w:r>
      <w:proofErr w:type="gramEnd"/>
      <w:r>
        <w:t xml:space="preserve"> take a look at the following dataset. It </w:t>
      </w:r>
      <w:proofErr w:type="gramStart"/>
      <w:r>
        <w:t>contains</w:t>
      </w:r>
      <w:proofErr w:type="gramEnd"/>
      <w:r>
        <w:t xml:space="preserve"> flight statistics on the total number of passengers in economy, business and first class as well as the total passengers for each flight. We know that these columns have been collected and merged from different data sources, and a common challenge when merging data from </w:t>
      </w:r>
      <w:proofErr w:type="gramStart"/>
      <w:r>
        <w:t>different sources</w:t>
      </w:r>
      <w:proofErr w:type="gramEnd"/>
      <w:r>
        <w:t xml:space="preserve"> is data integrity, or more broadly making sure that our data is correct. </w:t>
      </w:r>
    </w:p>
    <w:p w14:paraId="014DD1DA" w14:textId="77777777" w:rsidR="00F23236" w:rsidRDefault="00F23236" w:rsidP="00F23236">
      <w:pPr>
        <w:pStyle w:val="Heading2"/>
      </w:pPr>
      <w:r>
        <w:t>3. Cross field validation</w:t>
      </w:r>
    </w:p>
    <w:p w14:paraId="217856FD" w14:textId="77777777" w:rsidR="00F23236" w:rsidRDefault="00F23236" w:rsidP="00F23236">
      <w:pPr>
        <w:pStyle w:val="NormalWeb"/>
      </w:pPr>
      <w:r>
        <w:t xml:space="preserve">This is where cross field validation comes in. Cross field validation is the use of multiple fields in your dataset to sanity check the integrity of your data. For </w:t>
      </w:r>
      <w:proofErr w:type="gramStart"/>
      <w:r>
        <w:t>example</w:t>
      </w:r>
      <w:proofErr w:type="gramEnd"/>
      <w:r>
        <w:t xml:space="preserve"> in our flights dataset, this could be summing economy, business and first class values and making sure they are equal to the total </w:t>
      </w:r>
      <w:proofErr w:type="gramStart"/>
      <w:r>
        <w:t>passengers</w:t>
      </w:r>
      <w:proofErr w:type="gramEnd"/>
      <w:r>
        <w:t xml:space="preserve"> on the plane. This could be easily done in Pandas, by first </w:t>
      </w:r>
      <w:proofErr w:type="spellStart"/>
      <w:r>
        <w:t>subsetting</w:t>
      </w:r>
      <w:proofErr w:type="spellEnd"/>
      <w:r>
        <w:t xml:space="preserve"> on the columns to sum, then using the sum method with the axis argument set to 1 to </w:t>
      </w:r>
      <w:proofErr w:type="gramStart"/>
      <w:r>
        <w:t>indicate</w:t>
      </w:r>
      <w:proofErr w:type="gramEnd"/>
      <w:r>
        <w:t xml:space="preserve"> row wise summing. We then find instances where the total </w:t>
      </w:r>
      <w:proofErr w:type="gramStart"/>
      <w:r>
        <w:t>passengers</w:t>
      </w:r>
      <w:proofErr w:type="gramEnd"/>
      <w:r>
        <w:t xml:space="preserve"> column is equal to the sum of the classes. And find and filter out instances of inconsistent passenger amounts by </w:t>
      </w:r>
      <w:proofErr w:type="spellStart"/>
      <w:r>
        <w:t>subsetting</w:t>
      </w:r>
      <w:proofErr w:type="spellEnd"/>
      <w:r>
        <w:t xml:space="preserve"> on the equality we created with brackets and the tilde symbol. </w:t>
      </w:r>
    </w:p>
    <w:p w14:paraId="20ADE3A2" w14:textId="77777777" w:rsidR="00F23236" w:rsidRDefault="00F23236" w:rsidP="00F23236">
      <w:pPr>
        <w:pStyle w:val="Heading2"/>
      </w:pPr>
      <w:r>
        <w:lastRenderedPageBreak/>
        <w:t>4. Cross field validation</w:t>
      </w:r>
    </w:p>
    <w:p w14:paraId="4A0273E9" w14:textId="77777777" w:rsidR="00F23236" w:rsidRDefault="00F23236" w:rsidP="00F23236">
      <w:pPr>
        <w:pStyle w:val="NormalWeb"/>
      </w:pPr>
      <w:proofErr w:type="gramStart"/>
      <w:r>
        <w:t>Here's</w:t>
      </w:r>
      <w:proofErr w:type="gramEnd"/>
      <w:r>
        <w:t xml:space="preserve"> another example containing user IDs, birthdays and age values for a set of users. We can for example make sure that the age and birthday columns are correct by subtracting the number of years between today's date and each birthday. </w:t>
      </w:r>
    </w:p>
    <w:p w14:paraId="5B25A0B9" w14:textId="77777777" w:rsidR="00F23236" w:rsidRDefault="00F23236" w:rsidP="00F23236">
      <w:pPr>
        <w:pStyle w:val="Heading2"/>
      </w:pPr>
      <w:r>
        <w:t>5. Cross field validation</w:t>
      </w:r>
    </w:p>
    <w:p w14:paraId="4D93D117" w14:textId="77777777" w:rsidR="00F23236" w:rsidRDefault="00F23236" w:rsidP="00F23236">
      <w:pPr>
        <w:pStyle w:val="NormalWeb"/>
      </w:pPr>
      <w:r>
        <w:t xml:space="preserve">We can do this by first making sure the Birthday column </w:t>
      </w:r>
      <w:proofErr w:type="gramStart"/>
      <w:r>
        <w:t>is converted</w:t>
      </w:r>
      <w:proofErr w:type="gramEnd"/>
      <w:r>
        <w:t xml:space="preserve"> to datetime with the pandas to datetime function. We then create an object storing today's date using the datetime package's date dot today function. We then calculate the difference in years between today's date's year, and the year of each birthday by using the dot dt dot year attribute of the user's Birthday column. We then find instances where the calculated ages are equal to the actual age column in the users </w:t>
      </w:r>
      <w:proofErr w:type="spellStart"/>
      <w:r>
        <w:t>DataFrame</w:t>
      </w:r>
      <w:proofErr w:type="spellEnd"/>
      <w:r>
        <w:t xml:space="preserve">. We then find and filter out the instances where we have inconsistencies using </w:t>
      </w:r>
      <w:proofErr w:type="spellStart"/>
      <w:r>
        <w:t>subsetting</w:t>
      </w:r>
      <w:proofErr w:type="spellEnd"/>
      <w:r>
        <w:t xml:space="preserve"> with brackets and the tilde symbol on the equality we created. </w:t>
      </w:r>
    </w:p>
    <w:p w14:paraId="3AC9512C" w14:textId="77777777" w:rsidR="00F23236" w:rsidRDefault="00F23236" w:rsidP="00F23236">
      <w:pPr>
        <w:pStyle w:val="Heading2"/>
      </w:pPr>
      <w:r>
        <w:t>6. What to do when we catch inconsistencies?</w:t>
      </w:r>
    </w:p>
    <w:p w14:paraId="583BDB73" w14:textId="77777777" w:rsidR="00F23236" w:rsidRDefault="00F23236" w:rsidP="00F23236">
      <w:pPr>
        <w:pStyle w:val="NormalWeb"/>
      </w:pPr>
      <w:proofErr w:type="gramStart"/>
      <w:r>
        <w:t>So</w:t>
      </w:r>
      <w:proofErr w:type="gramEnd"/>
      <w:r>
        <w:t xml:space="preserve"> what should be the course of action in case we spot inconsistencies with cross-field validation? Just like other data cleaning problems, there is no one size fits all </w:t>
      </w:r>
      <w:proofErr w:type="gramStart"/>
      <w:r>
        <w:t>solution</w:t>
      </w:r>
      <w:proofErr w:type="gramEnd"/>
      <w:r>
        <w:t xml:space="preserve">, as often the best solution requires an in depth understanding of our dataset. We can decide to either drop inconsistent data, set it to missing and impute it, or apply </w:t>
      </w:r>
      <w:proofErr w:type="gramStart"/>
      <w:r>
        <w:t>some</w:t>
      </w:r>
      <w:proofErr w:type="gramEnd"/>
      <w:r>
        <w:t xml:space="preserve"> rules due to domain knowledge. All these routes and assumptions can be decided upon only when you have a good understanding of where your dataset comes from and the </w:t>
      </w:r>
      <w:proofErr w:type="gramStart"/>
      <w:r>
        <w:t>different sources</w:t>
      </w:r>
      <w:proofErr w:type="gramEnd"/>
      <w:r>
        <w:t xml:space="preserve"> feeding into it. </w:t>
      </w:r>
    </w:p>
    <w:p w14:paraId="0B5EBC26" w14:textId="77777777" w:rsidR="00F23236" w:rsidRDefault="00F23236" w:rsidP="00F23236">
      <w:pPr>
        <w:pStyle w:val="Heading2"/>
      </w:pPr>
      <w:r>
        <w:t xml:space="preserve">7. </w:t>
      </w:r>
      <w:proofErr w:type="gramStart"/>
      <w:r>
        <w:t>Let's</w:t>
      </w:r>
      <w:proofErr w:type="gramEnd"/>
      <w:r>
        <w:t xml:space="preserve"> practice!</w:t>
      </w:r>
    </w:p>
    <w:p w14:paraId="4C64AA76" w14:textId="77777777" w:rsidR="00F23236" w:rsidRDefault="00F23236" w:rsidP="00F23236">
      <w:pPr>
        <w:pStyle w:val="NormalWeb"/>
      </w:pPr>
      <w:r>
        <w:t xml:space="preserve">Now that you know about cross field validation, </w:t>
      </w:r>
      <w:proofErr w:type="gramStart"/>
      <w:r>
        <w:t>let's</w:t>
      </w:r>
      <w:proofErr w:type="gramEnd"/>
      <w:r>
        <w:t xml:space="preserve"> get to practice! </w:t>
      </w:r>
    </w:p>
    <w:p w14:paraId="27372F02" w14:textId="77777777" w:rsidR="009846AD" w:rsidRDefault="009846AD" w:rsidP="009846AD">
      <w:pPr>
        <w:pStyle w:val="Heading1"/>
      </w:pPr>
      <w:r>
        <w:t>Cross field validation</w:t>
      </w:r>
    </w:p>
    <w:p w14:paraId="0B131AEC" w14:textId="77777777" w:rsidR="009846AD" w:rsidRDefault="009846AD" w:rsidP="009846AD">
      <w:r>
        <w:rPr>
          <w:rStyle w:val="Strong"/>
        </w:rPr>
        <w:t>50 XP</w:t>
      </w:r>
    </w:p>
    <w:p w14:paraId="76FC963D" w14:textId="77777777" w:rsidR="009846AD" w:rsidRDefault="009846AD" w:rsidP="009846AD">
      <w:pPr>
        <w:pStyle w:val="Heading2"/>
      </w:pPr>
      <w:r>
        <w:t>1. Cross field validation</w:t>
      </w:r>
    </w:p>
    <w:p w14:paraId="531C9F70" w14:textId="77777777" w:rsidR="009846AD" w:rsidRDefault="009846AD" w:rsidP="009846AD">
      <w:pPr>
        <w:pStyle w:val="NormalWeb"/>
      </w:pPr>
      <w:r>
        <w:t xml:space="preserve">Hi and welcome to the second lesson of this chapter! In this lesson </w:t>
      </w:r>
      <w:proofErr w:type="gramStart"/>
      <w:r>
        <w:t>we'll</w:t>
      </w:r>
      <w:proofErr w:type="gramEnd"/>
      <w:r>
        <w:t xml:space="preserve"> talk about cross field validation for diagnosing dirty data. </w:t>
      </w:r>
    </w:p>
    <w:p w14:paraId="0C1D8081" w14:textId="77777777" w:rsidR="009846AD" w:rsidRDefault="009846AD" w:rsidP="009846AD">
      <w:pPr>
        <w:pStyle w:val="Heading2"/>
      </w:pPr>
      <w:r>
        <w:t>2. Motivation</w:t>
      </w:r>
    </w:p>
    <w:p w14:paraId="62D78F28" w14:textId="77777777" w:rsidR="009846AD" w:rsidRDefault="009846AD" w:rsidP="009846AD">
      <w:pPr>
        <w:pStyle w:val="NormalWeb"/>
      </w:pPr>
      <w:proofErr w:type="gramStart"/>
      <w:r>
        <w:t>Let's</w:t>
      </w:r>
      <w:proofErr w:type="gramEnd"/>
      <w:r>
        <w:t xml:space="preserve"> take a look at the following dataset. It </w:t>
      </w:r>
      <w:proofErr w:type="gramStart"/>
      <w:r>
        <w:t>contains</w:t>
      </w:r>
      <w:proofErr w:type="gramEnd"/>
      <w:r>
        <w:t xml:space="preserve"> flight statistics on the total number of passengers in economy, business and first class as well as the total passengers for each flight. We know that these columns have been collected and merged from different data sources, and a common challenge when merging data from </w:t>
      </w:r>
      <w:proofErr w:type="gramStart"/>
      <w:r>
        <w:t>different sources</w:t>
      </w:r>
      <w:proofErr w:type="gramEnd"/>
      <w:r>
        <w:t xml:space="preserve"> is data integrity, or more broadly making sure that our data is correct. </w:t>
      </w:r>
    </w:p>
    <w:p w14:paraId="029BD783" w14:textId="77777777" w:rsidR="009846AD" w:rsidRDefault="009846AD" w:rsidP="009846AD">
      <w:pPr>
        <w:pStyle w:val="Heading2"/>
      </w:pPr>
      <w:r>
        <w:lastRenderedPageBreak/>
        <w:t>3. Cross field validation</w:t>
      </w:r>
    </w:p>
    <w:p w14:paraId="2FA7783C" w14:textId="77777777" w:rsidR="009846AD" w:rsidRDefault="009846AD" w:rsidP="009846AD">
      <w:pPr>
        <w:pStyle w:val="NormalWeb"/>
      </w:pPr>
      <w:r>
        <w:t xml:space="preserve">This is where cross field validation comes in. Cross field validation is the use of multiple fields in your dataset to sanity check the integrity of your data. For </w:t>
      </w:r>
      <w:proofErr w:type="gramStart"/>
      <w:r>
        <w:t>example</w:t>
      </w:r>
      <w:proofErr w:type="gramEnd"/>
      <w:r>
        <w:t xml:space="preserve"> in our flights dataset, this could be summing economy, business and first class values and making sure they are equal to the total </w:t>
      </w:r>
      <w:proofErr w:type="gramStart"/>
      <w:r>
        <w:t>passengers</w:t>
      </w:r>
      <w:proofErr w:type="gramEnd"/>
      <w:r>
        <w:t xml:space="preserve"> on the plane. This could be easily done in Pandas, by first </w:t>
      </w:r>
      <w:proofErr w:type="spellStart"/>
      <w:r>
        <w:t>subsetting</w:t>
      </w:r>
      <w:proofErr w:type="spellEnd"/>
      <w:r>
        <w:t xml:space="preserve"> on the columns to sum, then using the sum method with the axis argument set to 1 to </w:t>
      </w:r>
      <w:proofErr w:type="gramStart"/>
      <w:r>
        <w:t>indicate</w:t>
      </w:r>
      <w:proofErr w:type="gramEnd"/>
      <w:r>
        <w:t xml:space="preserve"> row wise summing. We then find instances where the total </w:t>
      </w:r>
      <w:proofErr w:type="gramStart"/>
      <w:r>
        <w:t>passengers</w:t>
      </w:r>
      <w:proofErr w:type="gramEnd"/>
      <w:r>
        <w:t xml:space="preserve"> column is equal to the sum of the classes. And find and filter out instances of inconsistent passenger amounts by </w:t>
      </w:r>
      <w:proofErr w:type="spellStart"/>
      <w:r>
        <w:t>subsetting</w:t>
      </w:r>
      <w:proofErr w:type="spellEnd"/>
      <w:r>
        <w:t xml:space="preserve"> on the equality we created with brackets and the tilde symbol. </w:t>
      </w:r>
    </w:p>
    <w:p w14:paraId="46BC5FC1" w14:textId="77777777" w:rsidR="009846AD" w:rsidRDefault="009846AD" w:rsidP="009846AD">
      <w:pPr>
        <w:pStyle w:val="Heading2"/>
      </w:pPr>
      <w:r>
        <w:t>4. Cross field validation</w:t>
      </w:r>
    </w:p>
    <w:p w14:paraId="43B2444F" w14:textId="77777777" w:rsidR="009846AD" w:rsidRDefault="009846AD" w:rsidP="009846AD">
      <w:pPr>
        <w:pStyle w:val="NormalWeb"/>
      </w:pPr>
      <w:proofErr w:type="gramStart"/>
      <w:r>
        <w:t>Here's</w:t>
      </w:r>
      <w:proofErr w:type="gramEnd"/>
      <w:r>
        <w:t xml:space="preserve"> another example containing user IDs, birthdays and age values for a set of users. We can for example make sure that the age and birthday columns are correct by subtracting the number of years between today's date and each birthday. </w:t>
      </w:r>
    </w:p>
    <w:p w14:paraId="28F35255" w14:textId="77777777" w:rsidR="009846AD" w:rsidRDefault="009846AD" w:rsidP="009846AD">
      <w:pPr>
        <w:pStyle w:val="Heading2"/>
      </w:pPr>
      <w:r>
        <w:t>5. Cross field validation</w:t>
      </w:r>
    </w:p>
    <w:p w14:paraId="19AA533C" w14:textId="77777777" w:rsidR="009846AD" w:rsidRDefault="009846AD" w:rsidP="009846AD">
      <w:pPr>
        <w:pStyle w:val="NormalWeb"/>
      </w:pPr>
      <w:r>
        <w:t xml:space="preserve">We can do this by first making sure the Birthday column </w:t>
      </w:r>
      <w:proofErr w:type="gramStart"/>
      <w:r>
        <w:t>is converted</w:t>
      </w:r>
      <w:proofErr w:type="gramEnd"/>
      <w:r>
        <w:t xml:space="preserve"> to datetime with the pandas to datetime function. We then create an object storing today's date using the datetime package's date dot today function. We then calculate the difference in years between today's date's year, and the year of each birthday by using the dot dt dot year attribute of the user's Birthday column. We then find instances where the calculated ages are equal to the actual age column in the users </w:t>
      </w:r>
      <w:proofErr w:type="spellStart"/>
      <w:r>
        <w:t>DataFrame</w:t>
      </w:r>
      <w:proofErr w:type="spellEnd"/>
      <w:r>
        <w:t xml:space="preserve">. We then find and filter out the instances where we have inconsistencies using </w:t>
      </w:r>
      <w:proofErr w:type="spellStart"/>
      <w:r>
        <w:t>subsetting</w:t>
      </w:r>
      <w:proofErr w:type="spellEnd"/>
      <w:r>
        <w:t xml:space="preserve"> with brackets and the tilde symbol on the equality we created. </w:t>
      </w:r>
    </w:p>
    <w:p w14:paraId="3647DBCC" w14:textId="77777777" w:rsidR="009846AD" w:rsidRDefault="009846AD" w:rsidP="009846AD">
      <w:pPr>
        <w:pStyle w:val="Heading2"/>
      </w:pPr>
      <w:r>
        <w:t>6. What to do when we catch inconsistencies?</w:t>
      </w:r>
    </w:p>
    <w:p w14:paraId="7DC7E105" w14:textId="77777777" w:rsidR="009846AD" w:rsidRDefault="009846AD" w:rsidP="009846AD">
      <w:pPr>
        <w:pStyle w:val="NormalWeb"/>
      </w:pPr>
      <w:proofErr w:type="gramStart"/>
      <w:r>
        <w:t>So</w:t>
      </w:r>
      <w:proofErr w:type="gramEnd"/>
      <w:r>
        <w:t xml:space="preserve"> what should be the course of action in case we spot inconsistencies with cross-field validation? Just like other data cleaning problems, there is no one size fits all </w:t>
      </w:r>
      <w:proofErr w:type="gramStart"/>
      <w:r>
        <w:t>solution</w:t>
      </w:r>
      <w:proofErr w:type="gramEnd"/>
      <w:r>
        <w:t xml:space="preserve">, as often the best solution requires an in depth understanding of our dataset. We can decide to either drop inconsistent data, set it to missing and impute it, or apply </w:t>
      </w:r>
      <w:proofErr w:type="gramStart"/>
      <w:r>
        <w:t>some</w:t>
      </w:r>
      <w:proofErr w:type="gramEnd"/>
      <w:r>
        <w:t xml:space="preserve"> rules due to domain knowledge. All these routes and assumptions can be decided upon only when you have a good understanding of where your dataset comes from and the </w:t>
      </w:r>
      <w:proofErr w:type="gramStart"/>
      <w:r>
        <w:t>different sources</w:t>
      </w:r>
      <w:proofErr w:type="gramEnd"/>
      <w:r>
        <w:t xml:space="preserve"> feeding into it. </w:t>
      </w:r>
    </w:p>
    <w:p w14:paraId="78107AB1" w14:textId="77777777" w:rsidR="009846AD" w:rsidRDefault="009846AD" w:rsidP="009846AD">
      <w:pPr>
        <w:pStyle w:val="Heading2"/>
      </w:pPr>
      <w:r>
        <w:t xml:space="preserve">7. </w:t>
      </w:r>
      <w:proofErr w:type="gramStart"/>
      <w:r>
        <w:t>Let's</w:t>
      </w:r>
      <w:proofErr w:type="gramEnd"/>
      <w:r>
        <w:t xml:space="preserve"> practice!</w:t>
      </w:r>
    </w:p>
    <w:p w14:paraId="2B3FDE80" w14:textId="77777777" w:rsidR="009846AD" w:rsidRDefault="009846AD" w:rsidP="009846AD">
      <w:pPr>
        <w:pStyle w:val="NormalWeb"/>
      </w:pPr>
      <w:r>
        <w:t xml:space="preserve">Now that you know about cross field validation, </w:t>
      </w:r>
      <w:proofErr w:type="gramStart"/>
      <w:r>
        <w:t>let's</w:t>
      </w:r>
      <w:proofErr w:type="gramEnd"/>
      <w:r>
        <w:t xml:space="preserve"> get to practice! </w:t>
      </w:r>
    </w:p>
    <w:p w14:paraId="6CA2269C" w14:textId="77777777" w:rsidR="00107F1A" w:rsidRDefault="00107F1A" w:rsidP="00107F1A">
      <w:pPr>
        <w:pStyle w:val="dc-u-color-white"/>
      </w:pPr>
      <w:r>
        <w:t>+100 XP</w:t>
      </w:r>
    </w:p>
    <w:p w14:paraId="23B02510" w14:textId="77777777" w:rsidR="00107F1A" w:rsidRDefault="00107F1A" w:rsidP="00107F1A">
      <w:pPr>
        <w:pStyle w:val="NormalWeb"/>
      </w:pPr>
      <w:proofErr w:type="gramStart"/>
      <w:r>
        <w:t>Awesome</w:t>
      </w:r>
      <w:proofErr w:type="gramEnd"/>
      <w:r>
        <w:t xml:space="preserve"> work! In the next couple of exercises, </w:t>
      </w:r>
      <w:proofErr w:type="gramStart"/>
      <w:r>
        <w:t>you'll</w:t>
      </w:r>
      <w:proofErr w:type="gramEnd"/>
      <w:r>
        <w:t xml:space="preserve"> be seeing some of these techniques in action!</w:t>
      </w:r>
    </w:p>
    <w:p w14:paraId="68C89FCB" w14:textId="77777777" w:rsidR="00107F1A" w:rsidRDefault="00107F1A" w:rsidP="00107F1A">
      <w:r>
        <w:rPr>
          <w:rStyle w:val="Strong"/>
        </w:rPr>
        <w:lastRenderedPageBreak/>
        <w:t>Daily XP</w:t>
      </w:r>
      <w:r>
        <w:rPr>
          <w:rStyle w:val="css-rfy0dy"/>
          <w:b/>
          <w:bCs/>
        </w:rPr>
        <w:t>250</w:t>
      </w:r>
    </w:p>
    <w:p w14:paraId="73A71CD0" w14:textId="77777777" w:rsidR="00107F1A" w:rsidRDefault="00107F1A" w:rsidP="00107F1A">
      <w:pPr>
        <w:pStyle w:val="Heading5"/>
      </w:pPr>
      <w:r>
        <w:t>Exercise</w:t>
      </w:r>
    </w:p>
    <w:p w14:paraId="6D09513E" w14:textId="77777777" w:rsidR="00107F1A" w:rsidRDefault="00107F1A" w:rsidP="00107F1A">
      <w:pPr>
        <w:pStyle w:val="Heading5"/>
      </w:pPr>
      <w:r>
        <w:t>Exercise</w:t>
      </w:r>
    </w:p>
    <w:p w14:paraId="197EB721" w14:textId="77777777" w:rsidR="00107F1A" w:rsidRDefault="00107F1A" w:rsidP="00107F1A">
      <w:pPr>
        <w:pStyle w:val="Heading1"/>
      </w:pPr>
      <w:proofErr w:type="gramStart"/>
      <w:r>
        <w:t>How's</w:t>
      </w:r>
      <w:proofErr w:type="gramEnd"/>
      <w:r>
        <w:t xml:space="preserve"> our data integrity?</w:t>
      </w:r>
    </w:p>
    <w:p w14:paraId="2D442D5A" w14:textId="77777777" w:rsidR="00107F1A" w:rsidRDefault="00107F1A" w:rsidP="00107F1A">
      <w:pPr>
        <w:pStyle w:val="NormalWeb"/>
      </w:pPr>
      <w:r>
        <w:t xml:space="preserve">New data has been merged into the </w:t>
      </w:r>
      <w:r>
        <w:rPr>
          <w:rStyle w:val="HTMLCode"/>
        </w:rPr>
        <w:t>banking</w:t>
      </w:r>
      <w:r>
        <w:t xml:space="preserve"> </w:t>
      </w:r>
      <w:proofErr w:type="spellStart"/>
      <w:r>
        <w:t>DataFrame</w:t>
      </w:r>
      <w:proofErr w:type="spellEnd"/>
      <w:r>
        <w:t xml:space="preserve"> that contains details on how investments in the </w:t>
      </w:r>
      <w:proofErr w:type="spellStart"/>
      <w:r>
        <w:rPr>
          <w:rStyle w:val="HTMLCode"/>
        </w:rPr>
        <w:t>inv_amount</w:t>
      </w:r>
      <w:proofErr w:type="spellEnd"/>
      <w:r>
        <w:t xml:space="preserve"> column </w:t>
      </w:r>
      <w:proofErr w:type="gramStart"/>
      <w:r>
        <w:t>are</w:t>
      </w:r>
      <w:proofErr w:type="gramEnd"/>
      <w:r>
        <w:t xml:space="preserve"> allocated across four different funds A, B, C and D. </w:t>
      </w:r>
    </w:p>
    <w:p w14:paraId="2B8CB0A9" w14:textId="77777777" w:rsidR="00107F1A" w:rsidRDefault="00107F1A" w:rsidP="00107F1A">
      <w:pPr>
        <w:pStyle w:val="NormalWeb"/>
      </w:pPr>
      <w:r>
        <w:t xml:space="preserve">Furthermore, the age and birthdays of customers are now stored in the </w:t>
      </w:r>
      <w:r>
        <w:rPr>
          <w:rStyle w:val="HTMLCode"/>
        </w:rPr>
        <w:t>age</w:t>
      </w:r>
      <w:r>
        <w:t xml:space="preserve"> and </w:t>
      </w:r>
      <w:proofErr w:type="spellStart"/>
      <w:r>
        <w:rPr>
          <w:rStyle w:val="HTMLCode"/>
        </w:rPr>
        <w:t>birth_date</w:t>
      </w:r>
      <w:proofErr w:type="spellEnd"/>
      <w:r>
        <w:t xml:space="preserve"> </w:t>
      </w:r>
      <w:proofErr w:type="gramStart"/>
      <w:r>
        <w:t>columns</w:t>
      </w:r>
      <w:proofErr w:type="gramEnd"/>
      <w:r>
        <w:t xml:space="preserve"> respectively.</w:t>
      </w:r>
    </w:p>
    <w:p w14:paraId="4F620A80" w14:textId="77777777" w:rsidR="00107F1A" w:rsidRDefault="00107F1A" w:rsidP="00107F1A">
      <w:pPr>
        <w:pStyle w:val="NormalWeb"/>
      </w:pPr>
      <w:r>
        <w:t xml:space="preserve">You want to understand how customers of different age groups invest. However, you want to first make sure the data </w:t>
      </w:r>
      <w:proofErr w:type="gramStart"/>
      <w:r>
        <w:t>you're</w:t>
      </w:r>
      <w:proofErr w:type="gramEnd"/>
      <w:r>
        <w:t xml:space="preserve"> analyzing is correct. You will do so by cross field checking values of </w:t>
      </w:r>
      <w:proofErr w:type="spellStart"/>
      <w:r>
        <w:rPr>
          <w:rStyle w:val="HTMLCode"/>
        </w:rPr>
        <w:t>inv_amount</w:t>
      </w:r>
      <w:proofErr w:type="spellEnd"/>
      <w:r>
        <w:t xml:space="preserve"> and </w:t>
      </w:r>
      <w:r>
        <w:rPr>
          <w:rStyle w:val="HTMLCode"/>
        </w:rPr>
        <w:t>age</w:t>
      </w:r>
      <w:r>
        <w:t xml:space="preserve"> against the amount invested in different funds and customers' birthdays. Both </w:t>
      </w:r>
      <w:r>
        <w:rPr>
          <w:rStyle w:val="HTMLCode"/>
        </w:rPr>
        <w:t>pandas</w:t>
      </w:r>
      <w:r>
        <w:t xml:space="preserve"> and </w:t>
      </w:r>
      <w:r>
        <w:rPr>
          <w:rStyle w:val="HTMLCode"/>
        </w:rPr>
        <w:t>datetime</w:t>
      </w:r>
      <w:r>
        <w:t xml:space="preserve"> have been imported as </w:t>
      </w:r>
      <w:r>
        <w:rPr>
          <w:rStyle w:val="HTMLCode"/>
        </w:rPr>
        <w:t>pd</w:t>
      </w:r>
      <w:r>
        <w:t xml:space="preserve"> and </w:t>
      </w:r>
      <w:proofErr w:type="gramStart"/>
      <w:r>
        <w:rPr>
          <w:rStyle w:val="HTMLCode"/>
        </w:rPr>
        <w:t>dt</w:t>
      </w:r>
      <w:proofErr w:type="gramEnd"/>
      <w:r>
        <w:t xml:space="preserve"> respectively.</w:t>
      </w:r>
    </w:p>
    <w:p w14:paraId="7F39B8CC" w14:textId="77777777" w:rsidR="00107F1A" w:rsidRDefault="00107F1A" w:rsidP="00107F1A">
      <w:pPr>
        <w:pStyle w:val="Heading5"/>
      </w:pPr>
      <w:r>
        <w:t xml:space="preserve">Instructions </w:t>
      </w:r>
      <w:proofErr w:type="gramStart"/>
      <w:r>
        <w:t>1/2</w:t>
      </w:r>
      <w:proofErr w:type="gramEnd"/>
    </w:p>
    <w:p w14:paraId="64736451" w14:textId="77777777" w:rsidR="00107F1A" w:rsidRDefault="00107F1A" w:rsidP="00107F1A">
      <w:r>
        <w:rPr>
          <w:rStyle w:val="Strong"/>
        </w:rPr>
        <w:t>50 XP</w:t>
      </w:r>
    </w:p>
    <w:p w14:paraId="39DC5B28" w14:textId="77777777" w:rsidR="00107F1A" w:rsidRDefault="00000000" w:rsidP="00154ADF">
      <w:pPr>
        <w:pStyle w:val="bullet-instruction"/>
        <w:numPr>
          <w:ilvl w:val="0"/>
          <w:numId w:val="44"/>
        </w:numPr>
      </w:pPr>
      <w:hyperlink r:id="rId52" w:history="1">
        <w:r w:rsidR="00107F1A">
          <w:rPr>
            <w:rStyle w:val="Hyperlink"/>
          </w:rPr>
          <w:t>1</w:t>
        </w:r>
      </w:hyperlink>
    </w:p>
    <w:p w14:paraId="55A1DE4E" w14:textId="77777777" w:rsidR="00107F1A" w:rsidRDefault="00107F1A" w:rsidP="00154ADF">
      <w:pPr>
        <w:pStyle w:val="bullet-instruction"/>
        <w:numPr>
          <w:ilvl w:val="1"/>
          <w:numId w:val="44"/>
        </w:numPr>
      </w:pPr>
      <w:r>
        <w:t xml:space="preserve">Find the rows where the sum of all rows of the </w:t>
      </w:r>
      <w:proofErr w:type="spellStart"/>
      <w:r>
        <w:rPr>
          <w:rStyle w:val="HTMLCode"/>
        </w:rPr>
        <w:t>fund_columns</w:t>
      </w:r>
      <w:proofErr w:type="spellEnd"/>
      <w:r>
        <w:t xml:space="preserve"> in </w:t>
      </w:r>
      <w:r>
        <w:rPr>
          <w:rStyle w:val="HTMLCode"/>
        </w:rPr>
        <w:t>banking</w:t>
      </w:r>
      <w:r>
        <w:t xml:space="preserve"> are equal to the </w:t>
      </w:r>
      <w:proofErr w:type="spellStart"/>
      <w:r>
        <w:rPr>
          <w:rStyle w:val="HTMLCode"/>
        </w:rPr>
        <w:t>inv_amount</w:t>
      </w:r>
      <w:proofErr w:type="spellEnd"/>
      <w:r>
        <w:t xml:space="preserve"> column.</w:t>
      </w:r>
    </w:p>
    <w:p w14:paraId="3DDA28D5" w14:textId="77777777" w:rsidR="00107F1A" w:rsidRDefault="00107F1A" w:rsidP="00154ADF">
      <w:pPr>
        <w:pStyle w:val="bullet-instruction"/>
        <w:numPr>
          <w:ilvl w:val="1"/>
          <w:numId w:val="44"/>
        </w:numPr>
      </w:pPr>
      <w:r>
        <w:t xml:space="preserve">Store the values of </w:t>
      </w:r>
      <w:r>
        <w:rPr>
          <w:rStyle w:val="HTMLCode"/>
        </w:rPr>
        <w:t>banking</w:t>
      </w:r>
      <w:r>
        <w:t xml:space="preserve"> with consistent </w:t>
      </w:r>
      <w:proofErr w:type="spellStart"/>
      <w:r>
        <w:rPr>
          <w:rStyle w:val="HTMLCode"/>
        </w:rPr>
        <w:t>inv_amount</w:t>
      </w:r>
      <w:proofErr w:type="spellEnd"/>
      <w:r>
        <w:t xml:space="preserve"> in </w:t>
      </w:r>
      <w:proofErr w:type="spellStart"/>
      <w:r>
        <w:rPr>
          <w:rStyle w:val="HTMLCode"/>
        </w:rPr>
        <w:t>consistent_inv</w:t>
      </w:r>
      <w:proofErr w:type="spellEnd"/>
      <w:r>
        <w:t xml:space="preserve">, and those with inconsistent ones in </w:t>
      </w:r>
      <w:proofErr w:type="spellStart"/>
      <w:r>
        <w:rPr>
          <w:rStyle w:val="HTMLCode"/>
        </w:rPr>
        <w:t>inconsistent_inv</w:t>
      </w:r>
      <w:proofErr w:type="spellEnd"/>
      <w:r>
        <w:t>.</w:t>
      </w:r>
    </w:p>
    <w:p w14:paraId="755D4CB1" w14:textId="77777777" w:rsidR="00107F1A" w:rsidRDefault="00107F1A" w:rsidP="00107F1A">
      <w:r>
        <w:rPr>
          <w:rFonts w:hAnsi="Symbol"/>
        </w:rPr>
        <w:t></w:t>
      </w:r>
      <w:r>
        <w:t xml:space="preserve">  </w:t>
      </w:r>
      <w:hyperlink r:id="rId53" w:history="1">
        <w:r>
          <w:rPr>
            <w:rStyle w:val="Hyperlink"/>
          </w:rPr>
          <w:t>2</w:t>
        </w:r>
      </w:hyperlink>
    </w:p>
    <w:p w14:paraId="17540FEC" w14:textId="77777777" w:rsidR="00107F1A" w:rsidRDefault="00107F1A" w:rsidP="00154ADF">
      <w:pPr>
        <w:numPr>
          <w:ilvl w:val="0"/>
          <w:numId w:val="45"/>
        </w:numPr>
        <w:spacing w:before="100" w:beforeAutospacing="1" w:after="100" w:afterAutospacing="1" w:line="240" w:lineRule="auto"/>
      </w:pPr>
      <w:r>
        <w:t xml:space="preserve">Store today's date into </w:t>
      </w:r>
      <w:r>
        <w:rPr>
          <w:rStyle w:val="HTMLCode"/>
          <w:rFonts w:eastAsiaTheme="minorEastAsia"/>
        </w:rPr>
        <w:t>today</w:t>
      </w:r>
      <w:r>
        <w:t xml:space="preserve">, and manually calculate customers' ages and store them in </w:t>
      </w:r>
      <w:proofErr w:type="spellStart"/>
      <w:r>
        <w:rPr>
          <w:rStyle w:val="HTMLCode"/>
          <w:rFonts w:eastAsiaTheme="minorEastAsia"/>
        </w:rPr>
        <w:t>ages_manual</w:t>
      </w:r>
      <w:proofErr w:type="spellEnd"/>
      <w:r>
        <w:t xml:space="preserve">. </w:t>
      </w:r>
    </w:p>
    <w:p w14:paraId="0EF3A0B0" w14:textId="77777777" w:rsidR="00107F1A" w:rsidRDefault="00107F1A" w:rsidP="00154ADF">
      <w:pPr>
        <w:numPr>
          <w:ilvl w:val="0"/>
          <w:numId w:val="45"/>
        </w:numPr>
        <w:spacing w:before="100" w:beforeAutospacing="1" w:after="100" w:afterAutospacing="1" w:line="240" w:lineRule="auto"/>
      </w:pPr>
      <w:r>
        <w:t xml:space="preserve">Find all rows of </w:t>
      </w:r>
      <w:r>
        <w:rPr>
          <w:rStyle w:val="HTMLCode"/>
          <w:rFonts w:eastAsiaTheme="minorEastAsia"/>
        </w:rPr>
        <w:t>banking</w:t>
      </w:r>
      <w:r>
        <w:t xml:space="preserve"> where the </w:t>
      </w:r>
      <w:r>
        <w:rPr>
          <w:rStyle w:val="HTMLCode"/>
          <w:rFonts w:eastAsiaTheme="minorEastAsia"/>
        </w:rPr>
        <w:t>age</w:t>
      </w:r>
      <w:r>
        <w:t xml:space="preserve"> column is equal to </w:t>
      </w:r>
      <w:proofErr w:type="spellStart"/>
      <w:r>
        <w:rPr>
          <w:rStyle w:val="HTMLCode"/>
          <w:rFonts w:eastAsiaTheme="minorEastAsia"/>
        </w:rPr>
        <w:t>ages_manual</w:t>
      </w:r>
      <w:proofErr w:type="spellEnd"/>
      <w:r>
        <w:t xml:space="preserve"> and then filter </w:t>
      </w:r>
      <w:r>
        <w:rPr>
          <w:rStyle w:val="HTMLCode"/>
          <w:rFonts w:eastAsiaTheme="minorEastAsia"/>
        </w:rPr>
        <w:t>banking</w:t>
      </w:r>
      <w:r>
        <w:t xml:space="preserve"> into </w:t>
      </w:r>
      <w:proofErr w:type="spellStart"/>
      <w:r>
        <w:rPr>
          <w:rStyle w:val="HTMLCode"/>
          <w:rFonts w:eastAsiaTheme="minorEastAsia"/>
        </w:rPr>
        <w:t>consistent_ages</w:t>
      </w:r>
      <w:proofErr w:type="spellEnd"/>
      <w:r>
        <w:t xml:space="preserve"> and </w:t>
      </w:r>
      <w:proofErr w:type="spellStart"/>
      <w:r>
        <w:rPr>
          <w:rStyle w:val="HTMLCode"/>
          <w:rFonts w:eastAsiaTheme="minorEastAsia"/>
        </w:rPr>
        <w:t>inconsistent_ages</w:t>
      </w:r>
      <w:proofErr w:type="spellEnd"/>
      <w:r>
        <w:t>.</w:t>
      </w:r>
    </w:p>
    <w:p w14:paraId="1D988335" w14:textId="7103C618" w:rsidR="008F0072" w:rsidRDefault="008F0072" w:rsidP="00065AE4">
      <w:pPr>
        <w:pStyle w:val="multiple-choiceitem"/>
      </w:pPr>
    </w:p>
    <w:p w14:paraId="452F15B6"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00C53B"/>
          <w:sz w:val="24"/>
          <w:szCs w:val="24"/>
        </w:rPr>
        <w:t># Store fund columns to sum against</w:t>
      </w:r>
    </w:p>
    <w:p w14:paraId="3A60D304"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roofErr w:type="spellStart"/>
      <w:r w:rsidRPr="00107F1A">
        <w:rPr>
          <w:rFonts w:ascii="Courier New" w:eastAsia="Times New Roman" w:hAnsi="Courier New" w:cs="Courier New"/>
          <w:color w:val="FFFFFF"/>
          <w:sz w:val="24"/>
          <w:szCs w:val="24"/>
        </w:rPr>
        <w:t>fund_columns</w:t>
      </w:r>
      <w:proofErr w:type="spellEnd"/>
      <w:r w:rsidRPr="00107F1A">
        <w:rPr>
          <w:rFonts w:ascii="Courier New" w:eastAsia="Times New Roman" w:hAnsi="Courier New" w:cs="Courier New"/>
          <w:color w:val="D4D4D4"/>
          <w:sz w:val="24"/>
          <w:szCs w:val="24"/>
        </w:rPr>
        <w:t> = </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C4D8B"/>
          <w:sz w:val="24"/>
          <w:szCs w:val="24"/>
        </w:rPr>
        <w:t>'</w:t>
      </w:r>
      <w:proofErr w:type="spellStart"/>
      <w:r w:rsidRPr="00107F1A">
        <w:rPr>
          <w:rFonts w:ascii="Courier New" w:eastAsia="Times New Roman" w:hAnsi="Courier New" w:cs="Courier New"/>
          <w:color w:val="DC4D8B"/>
          <w:sz w:val="24"/>
          <w:szCs w:val="24"/>
        </w:rPr>
        <w:t>fund_A</w:t>
      </w:r>
      <w:proofErr w:type="spellEnd"/>
      <w:r w:rsidRPr="00107F1A">
        <w:rPr>
          <w:rFonts w:ascii="Courier New" w:eastAsia="Times New Roman" w:hAnsi="Courier New" w:cs="Courier New"/>
          <w:color w:val="DC4D8B"/>
          <w:sz w:val="24"/>
          <w:szCs w:val="24"/>
        </w:rPr>
        <w:t>'</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w:t>
      </w:r>
      <w:r w:rsidRPr="00107F1A">
        <w:rPr>
          <w:rFonts w:ascii="Courier New" w:eastAsia="Times New Roman" w:hAnsi="Courier New" w:cs="Courier New"/>
          <w:color w:val="DC4D8B"/>
          <w:sz w:val="24"/>
          <w:szCs w:val="24"/>
        </w:rPr>
        <w:t>'</w:t>
      </w:r>
      <w:proofErr w:type="spellStart"/>
      <w:r w:rsidRPr="00107F1A">
        <w:rPr>
          <w:rFonts w:ascii="Courier New" w:eastAsia="Times New Roman" w:hAnsi="Courier New" w:cs="Courier New"/>
          <w:color w:val="DC4D8B"/>
          <w:sz w:val="24"/>
          <w:szCs w:val="24"/>
        </w:rPr>
        <w:t>fund_B</w:t>
      </w:r>
      <w:proofErr w:type="spellEnd"/>
      <w:r w:rsidRPr="00107F1A">
        <w:rPr>
          <w:rFonts w:ascii="Courier New" w:eastAsia="Times New Roman" w:hAnsi="Courier New" w:cs="Courier New"/>
          <w:color w:val="DC4D8B"/>
          <w:sz w:val="24"/>
          <w:szCs w:val="24"/>
        </w:rPr>
        <w:t>'</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w:t>
      </w:r>
      <w:r w:rsidRPr="00107F1A">
        <w:rPr>
          <w:rFonts w:ascii="Courier New" w:eastAsia="Times New Roman" w:hAnsi="Courier New" w:cs="Courier New"/>
          <w:color w:val="DC4D8B"/>
          <w:sz w:val="24"/>
          <w:szCs w:val="24"/>
        </w:rPr>
        <w:t>'</w:t>
      </w:r>
      <w:proofErr w:type="spellStart"/>
      <w:r w:rsidRPr="00107F1A">
        <w:rPr>
          <w:rFonts w:ascii="Courier New" w:eastAsia="Times New Roman" w:hAnsi="Courier New" w:cs="Courier New"/>
          <w:color w:val="DC4D8B"/>
          <w:sz w:val="24"/>
          <w:szCs w:val="24"/>
        </w:rPr>
        <w:t>fund_C</w:t>
      </w:r>
      <w:proofErr w:type="spellEnd"/>
      <w:r w:rsidRPr="00107F1A">
        <w:rPr>
          <w:rFonts w:ascii="Courier New" w:eastAsia="Times New Roman" w:hAnsi="Courier New" w:cs="Courier New"/>
          <w:color w:val="DC4D8B"/>
          <w:sz w:val="24"/>
          <w:szCs w:val="24"/>
        </w:rPr>
        <w:t>'</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w:t>
      </w:r>
      <w:r w:rsidRPr="00107F1A">
        <w:rPr>
          <w:rFonts w:ascii="Courier New" w:eastAsia="Times New Roman" w:hAnsi="Courier New" w:cs="Courier New"/>
          <w:color w:val="DC4D8B"/>
          <w:sz w:val="24"/>
          <w:szCs w:val="24"/>
        </w:rPr>
        <w:t>'</w:t>
      </w:r>
      <w:proofErr w:type="spellStart"/>
      <w:r w:rsidRPr="00107F1A">
        <w:rPr>
          <w:rFonts w:ascii="Courier New" w:eastAsia="Times New Roman" w:hAnsi="Courier New" w:cs="Courier New"/>
          <w:color w:val="DC4D8B"/>
          <w:sz w:val="24"/>
          <w:szCs w:val="24"/>
        </w:rPr>
        <w:t>fund_D</w:t>
      </w:r>
      <w:proofErr w:type="spellEnd"/>
      <w:r w:rsidRPr="00107F1A">
        <w:rPr>
          <w:rFonts w:ascii="Courier New" w:eastAsia="Times New Roman" w:hAnsi="Courier New" w:cs="Courier New"/>
          <w:color w:val="DC4D8B"/>
          <w:sz w:val="24"/>
          <w:szCs w:val="24"/>
        </w:rPr>
        <w:t>'</w:t>
      </w:r>
      <w:r w:rsidRPr="00107F1A">
        <w:rPr>
          <w:rFonts w:ascii="Courier New" w:eastAsia="Times New Roman" w:hAnsi="Courier New" w:cs="Courier New"/>
          <w:color w:val="DCDCDC"/>
          <w:sz w:val="24"/>
          <w:szCs w:val="24"/>
        </w:rPr>
        <w:t>]</w:t>
      </w:r>
    </w:p>
    <w:p w14:paraId="2F8C0982"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
    <w:p w14:paraId="2A559DE3"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00C53B"/>
          <w:sz w:val="24"/>
          <w:szCs w:val="24"/>
        </w:rPr>
        <w:t># Find rows where </w:t>
      </w:r>
      <w:proofErr w:type="spellStart"/>
      <w:r w:rsidRPr="00107F1A">
        <w:rPr>
          <w:rFonts w:ascii="Courier New" w:eastAsia="Times New Roman" w:hAnsi="Courier New" w:cs="Courier New"/>
          <w:color w:val="00C53B"/>
          <w:sz w:val="24"/>
          <w:szCs w:val="24"/>
        </w:rPr>
        <w:t>fund_columns</w:t>
      </w:r>
      <w:proofErr w:type="spellEnd"/>
      <w:r w:rsidRPr="00107F1A">
        <w:rPr>
          <w:rFonts w:ascii="Courier New" w:eastAsia="Times New Roman" w:hAnsi="Courier New" w:cs="Courier New"/>
          <w:color w:val="00C53B"/>
          <w:sz w:val="24"/>
          <w:szCs w:val="24"/>
        </w:rPr>
        <w:t> row sum == </w:t>
      </w:r>
      <w:proofErr w:type="spellStart"/>
      <w:r w:rsidRPr="00107F1A">
        <w:rPr>
          <w:rFonts w:ascii="Courier New" w:eastAsia="Times New Roman" w:hAnsi="Courier New" w:cs="Courier New"/>
          <w:color w:val="00C53B"/>
          <w:sz w:val="24"/>
          <w:szCs w:val="24"/>
        </w:rPr>
        <w:t>inv_amount</w:t>
      </w:r>
      <w:proofErr w:type="spellEnd"/>
    </w:p>
    <w:p w14:paraId="3196E941"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roofErr w:type="spellStart"/>
      <w:r w:rsidRPr="00107F1A">
        <w:rPr>
          <w:rFonts w:ascii="Courier New" w:eastAsia="Times New Roman" w:hAnsi="Courier New" w:cs="Courier New"/>
          <w:color w:val="FFFFFF"/>
          <w:sz w:val="24"/>
          <w:szCs w:val="24"/>
        </w:rPr>
        <w:t>inv_equ</w:t>
      </w:r>
      <w:proofErr w:type="spellEnd"/>
      <w:r w:rsidRPr="00107F1A">
        <w:rPr>
          <w:rFonts w:ascii="Courier New" w:eastAsia="Times New Roman" w:hAnsi="Courier New" w:cs="Courier New"/>
          <w:color w:val="D4D4D4"/>
          <w:sz w:val="24"/>
          <w:szCs w:val="24"/>
        </w:rPr>
        <w:t> = </w:t>
      </w:r>
      <w:proofErr w:type="gramStart"/>
      <w:r w:rsidRPr="00107F1A">
        <w:rPr>
          <w:rFonts w:ascii="Courier New" w:eastAsia="Times New Roman" w:hAnsi="Courier New" w:cs="Courier New"/>
          <w:color w:val="FFFFFF"/>
          <w:sz w:val="24"/>
          <w:szCs w:val="24"/>
        </w:rPr>
        <w:t>banking</w:t>
      </w:r>
      <w:r w:rsidRPr="00107F1A">
        <w:rPr>
          <w:rFonts w:ascii="Courier New" w:eastAsia="Times New Roman" w:hAnsi="Courier New" w:cs="Courier New"/>
          <w:color w:val="DCDCDC"/>
          <w:sz w:val="24"/>
          <w:szCs w:val="24"/>
        </w:rPr>
        <w:t>[</w:t>
      </w:r>
      <w:proofErr w:type="gramEnd"/>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w:t>
      </w:r>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 </w:t>
      </w:r>
      <w:r w:rsidRPr="00107F1A">
        <w:rPr>
          <w:rFonts w:ascii="Courier New" w:eastAsia="Times New Roman" w:hAnsi="Courier New" w:cs="Courier New"/>
          <w:color w:val="FFFFFF"/>
          <w:sz w:val="24"/>
          <w:szCs w:val="24"/>
        </w:rPr>
        <w:t>____</w:t>
      </w:r>
    </w:p>
    <w:p w14:paraId="057F29A6"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
    <w:p w14:paraId="7A6D8045"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00C53B"/>
          <w:sz w:val="24"/>
          <w:szCs w:val="24"/>
        </w:rPr>
        <w:t># Store consistent and inconsistent data</w:t>
      </w:r>
    </w:p>
    <w:p w14:paraId="55DED565"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roofErr w:type="spellStart"/>
      <w:r w:rsidRPr="00107F1A">
        <w:rPr>
          <w:rFonts w:ascii="Courier New" w:eastAsia="Times New Roman" w:hAnsi="Courier New" w:cs="Courier New"/>
          <w:color w:val="FFFFFF"/>
          <w:sz w:val="24"/>
          <w:szCs w:val="24"/>
        </w:rPr>
        <w:t>consistent_inv</w:t>
      </w:r>
      <w:proofErr w:type="spellEnd"/>
      <w:r w:rsidRPr="00107F1A">
        <w:rPr>
          <w:rFonts w:ascii="Courier New" w:eastAsia="Times New Roman" w:hAnsi="Courier New" w:cs="Courier New"/>
          <w:color w:val="D4D4D4"/>
          <w:sz w:val="24"/>
          <w:szCs w:val="24"/>
        </w:rPr>
        <w:t> = </w:t>
      </w:r>
      <w:r w:rsidRPr="00107F1A">
        <w:rPr>
          <w:rFonts w:ascii="Courier New" w:eastAsia="Times New Roman" w:hAnsi="Courier New" w:cs="Courier New"/>
          <w:color w:val="FFFFFF"/>
          <w:sz w:val="24"/>
          <w:szCs w:val="24"/>
        </w:rPr>
        <w:t>___</w:t>
      </w:r>
      <w:proofErr w:type="gramStart"/>
      <w:r w:rsidRPr="00107F1A">
        <w:rPr>
          <w:rFonts w:ascii="Courier New" w:eastAsia="Times New Roman" w:hAnsi="Courier New" w:cs="Courier New"/>
          <w:color w:val="FFFFFF"/>
          <w:sz w:val="24"/>
          <w:szCs w:val="24"/>
        </w:rPr>
        <w:t>_</w:t>
      </w:r>
      <w:r w:rsidRPr="00107F1A">
        <w:rPr>
          <w:rFonts w:ascii="Courier New" w:eastAsia="Times New Roman" w:hAnsi="Courier New" w:cs="Courier New"/>
          <w:color w:val="DCDCDC"/>
          <w:sz w:val="24"/>
          <w:szCs w:val="24"/>
        </w:rPr>
        <w:t>[</w:t>
      </w:r>
      <w:proofErr w:type="gramEnd"/>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p>
    <w:p w14:paraId="60AD671F"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roofErr w:type="spellStart"/>
      <w:r w:rsidRPr="00107F1A">
        <w:rPr>
          <w:rFonts w:ascii="Courier New" w:eastAsia="Times New Roman" w:hAnsi="Courier New" w:cs="Courier New"/>
          <w:color w:val="FFFFFF"/>
          <w:sz w:val="24"/>
          <w:szCs w:val="24"/>
        </w:rPr>
        <w:lastRenderedPageBreak/>
        <w:t>inconsistent_inv</w:t>
      </w:r>
      <w:proofErr w:type="spellEnd"/>
      <w:r w:rsidRPr="00107F1A">
        <w:rPr>
          <w:rFonts w:ascii="Courier New" w:eastAsia="Times New Roman" w:hAnsi="Courier New" w:cs="Courier New"/>
          <w:color w:val="D4D4D4"/>
          <w:sz w:val="24"/>
          <w:szCs w:val="24"/>
        </w:rPr>
        <w:t> = </w:t>
      </w:r>
      <w:r w:rsidRPr="00107F1A">
        <w:rPr>
          <w:rFonts w:ascii="Courier New" w:eastAsia="Times New Roman" w:hAnsi="Courier New" w:cs="Courier New"/>
          <w:color w:val="FFFFFF"/>
          <w:sz w:val="24"/>
          <w:szCs w:val="24"/>
        </w:rPr>
        <w:t>___</w:t>
      </w:r>
      <w:proofErr w:type="gramStart"/>
      <w:r w:rsidRPr="00107F1A">
        <w:rPr>
          <w:rFonts w:ascii="Courier New" w:eastAsia="Times New Roman" w:hAnsi="Courier New" w:cs="Courier New"/>
          <w:color w:val="FFFFFF"/>
          <w:sz w:val="24"/>
          <w:szCs w:val="24"/>
        </w:rPr>
        <w:t>_</w:t>
      </w:r>
      <w:r w:rsidRPr="00107F1A">
        <w:rPr>
          <w:rFonts w:ascii="Courier New" w:eastAsia="Times New Roman" w:hAnsi="Courier New" w:cs="Courier New"/>
          <w:color w:val="DCDCDC"/>
          <w:sz w:val="24"/>
          <w:szCs w:val="24"/>
        </w:rPr>
        <w:t>[</w:t>
      </w:r>
      <w:proofErr w:type="gramEnd"/>
      <w:r w:rsidRPr="00107F1A">
        <w:rPr>
          <w:rFonts w:ascii="Courier New" w:eastAsia="Times New Roman" w:hAnsi="Courier New" w:cs="Courier New"/>
          <w:color w:val="FFFFFF"/>
          <w:sz w:val="24"/>
          <w:szCs w:val="24"/>
        </w:rPr>
        <w:t>____</w:t>
      </w:r>
      <w:r w:rsidRPr="00107F1A">
        <w:rPr>
          <w:rFonts w:ascii="Courier New" w:eastAsia="Times New Roman" w:hAnsi="Courier New" w:cs="Courier New"/>
          <w:color w:val="DCDCDC"/>
          <w:sz w:val="24"/>
          <w:szCs w:val="24"/>
        </w:rPr>
        <w:t>]</w:t>
      </w:r>
    </w:p>
    <w:p w14:paraId="7759EB85"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
    <w:p w14:paraId="4FAD56A9"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r w:rsidRPr="00107F1A">
        <w:rPr>
          <w:rFonts w:ascii="Courier New" w:eastAsia="Times New Roman" w:hAnsi="Courier New" w:cs="Courier New"/>
          <w:color w:val="00C53B"/>
          <w:sz w:val="24"/>
          <w:szCs w:val="24"/>
        </w:rPr>
        <w:t># Store consistent and inconsistent data</w:t>
      </w:r>
    </w:p>
    <w:p w14:paraId="47E26949" w14:textId="77777777" w:rsidR="00107F1A" w:rsidRPr="00107F1A" w:rsidRDefault="00107F1A" w:rsidP="00107F1A">
      <w:pPr>
        <w:shd w:val="clear" w:color="auto" w:fill="1E1E1E"/>
        <w:spacing w:after="0" w:line="315" w:lineRule="atLeast"/>
        <w:rPr>
          <w:rFonts w:ascii="Courier New" w:eastAsia="Times New Roman" w:hAnsi="Courier New" w:cs="Courier New"/>
          <w:color w:val="D4D4D4"/>
          <w:sz w:val="24"/>
          <w:szCs w:val="24"/>
        </w:rPr>
      </w:pPr>
      <w:proofErr w:type="gramStart"/>
      <w:r w:rsidRPr="00107F1A">
        <w:rPr>
          <w:rFonts w:ascii="Courier New" w:eastAsia="Times New Roman" w:hAnsi="Courier New" w:cs="Courier New"/>
          <w:color w:val="009BD8"/>
          <w:sz w:val="24"/>
          <w:szCs w:val="24"/>
        </w:rPr>
        <w:t>print</w:t>
      </w:r>
      <w:r w:rsidRPr="00107F1A">
        <w:rPr>
          <w:rFonts w:ascii="Courier New" w:eastAsia="Times New Roman" w:hAnsi="Courier New" w:cs="Courier New"/>
          <w:color w:val="DCDCDC"/>
          <w:sz w:val="24"/>
          <w:szCs w:val="24"/>
        </w:rPr>
        <w:t>(</w:t>
      </w:r>
      <w:proofErr w:type="gramEnd"/>
      <w:r w:rsidRPr="00107F1A">
        <w:rPr>
          <w:rFonts w:ascii="Courier New" w:eastAsia="Times New Roman" w:hAnsi="Courier New" w:cs="Courier New"/>
          <w:color w:val="DC4D8B"/>
          <w:sz w:val="24"/>
          <w:szCs w:val="24"/>
        </w:rPr>
        <w:t>"Number of inconsistent investments: "</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4D4D4"/>
          <w:sz w:val="24"/>
          <w:szCs w:val="24"/>
        </w:rPr>
        <w:t> </w:t>
      </w:r>
      <w:r w:rsidRPr="00107F1A">
        <w:rPr>
          <w:rFonts w:ascii="Courier New" w:eastAsia="Times New Roman" w:hAnsi="Courier New" w:cs="Courier New"/>
          <w:color w:val="FFFFFF"/>
          <w:sz w:val="24"/>
          <w:szCs w:val="24"/>
        </w:rPr>
        <w:t>inconsistent_inv</w:t>
      </w:r>
      <w:r w:rsidRPr="00107F1A">
        <w:rPr>
          <w:rFonts w:ascii="Courier New" w:eastAsia="Times New Roman" w:hAnsi="Courier New" w:cs="Courier New"/>
          <w:color w:val="D4D4D4"/>
          <w:sz w:val="24"/>
          <w:szCs w:val="24"/>
        </w:rPr>
        <w:t>.</w:t>
      </w:r>
      <w:r w:rsidRPr="00107F1A">
        <w:rPr>
          <w:rFonts w:ascii="Courier New" w:eastAsia="Times New Roman" w:hAnsi="Courier New" w:cs="Courier New"/>
          <w:color w:val="FFFFFF"/>
          <w:sz w:val="24"/>
          <w:szCs w:val="24"/>
        </w:rPr>
        <w:t>shape</w:t>
      </w:r>
      <w:r w:rsidRPr="00107F1A">
        <w:rPr>
          <w:rFonts w:ascii="Courier New" w:eastAsia="Times New Roman" w:hAnsi="Courier New" w:cs="Courier New"/>
          <w:color w:val="DCDCDC"/>
          <w:sz w:val="24"/>
          <w:szCs w:val="24"/>
        </w:rPr>
        <w:t>[</w:t>
      </w:r>
      <w:r w:rsidRPr="00107F1A">
        <w:rPr>
          <w:rFonts w:ascii="Courier New" w:eastAsia="Times New Roman" w:hAnsi="Courier New" w:cs="Courier New"/>
          <w:color w:val="DC4D8B"/>
          <w:sz w:val="24"/>
          <w:szCs w:val="24"/>
        </w:rPr>
        <w:t>0</w:t>
      </w:r>
      <w:r w:rsidRPr="00107F1A">
        <w:rPr>
          <w:rFonts w:ascii="Courier New" w:eastAsia="Times New Roman" w:hAnsi="Courier New" w:cs="Courier New"/>
          <w:color w:val="DCDCDC"/>
          <w:sz w:val="24"/>
          <w:szCs w:val="24"/>
        </w:rPr>
        <w:t>])</w:t>
      </w:r>
    </w:p>
    <w:p w14:paraId="3E038888" w14:textId="1D2BD2AE" w:rsidR="00491C67" w:rsidRDefault="00491C67" w:rsidP="00065AE4">
      <w:pPr>
        <w:pStyle w:val="multiple-choiceitem"/>
      </w:pPr>
    </w:p>
    <w:p w14:paraId="522D6163"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00C53B"/>
          <w:sz w:val="24"/>
          <w:szCs w:val="24"/>
        </w:rPr>
        <w:t># Store fund columns to sum against</w:t>
      </w:r>
    </w:p>
    <w:p w14:paraId="31FDE3AA"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roofErr w:type="spellStart"/>
      <w:r w:rsidRPr="005D3012">
        <w:rPr>
          <w:rFonts w:ascii="Courier New" w:eastAsia="Times New Roman" w:hAnsi="Courier New" w:cs="Courier New"/>
          <w:color w:val="FFFFFF"/>
          <w:sz w:val="24"/>
          <w:szCs w:val="24"/>
        </w:rPr>
        <w:t>fund_columns</w:t>
      </w:r>
      <w:proofErr w:type="spellEnd"/>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C4D8B"/>
          <w:sz w:val="24"/>
          <w:szCs w:val="24"/>
        </w:rPr>
        <w:t>'</w:t>
      </w:r>
      <w:proofErr w:type="spellStart"/>
      <w:r w:rsidRPr="005D3012">
        <w:rPr>
          <w:rFonts w:ascii="Courier New" w:eastAsia="Times New Roman" w:hAnsi="Courier New" w:cs="Courier New"/>
          <w:color w:val="DC4D8B"/>
          <w:sz w:val="24"/>
          <w:szCs w:val="24"/>
        </w:rPr>
        <w:t>fund_A</w:t>
      </w:r>
      <w:proofErr w:type="spellEnd"/>
      <w:r w:rsidRPr="005D3012">
        <w:rPr>
          <w:rFonts w:ascii="Courier New" w:eastAsia="Times New Roman" w:hAnsi="Courier New" w:cs="Courier New"/>
          <w:color w:val="DC4D8B"/>
          <w:sz w:val="24"/>
          <w:szCs w:val="24"/>
        </w:rPr>
        <w:t>'</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w:t>
      </w:r>
      <w:r w:rsidRPr="005D3012">
        <w:rPr>
          <w:rFonts w:ascii="Courier New" w:eastAsia="Times New Roman" w:hAnsi="Courier New" w:cs="Courier New"/>
          <w:color w:val="DC4D8B"/>
          <w:sz w:val="24"/>
          <w:szCs w:val="24"/>
        </w:rPr>
        <w:t>'</w:t>
      </w:r>
      <w:proofErr w:type="spellStart"/>
      <w:r w:rsidRPr="005D3012">
        <w:rPr>
          <w:rFonts w:ascii="Courier New" w:eastAsia="Times New Roman" w:hAnsi="Courier New" w:cs="Courier New"/>
          <w:color w:val="DC4D8B"/>
          <w:sz w:val="24"/>
          <w:szCs w:val="24"/>
        </w:rPr>
        <w:t>fund_B</w:t>
      </w:r>
      <w:proofErr w:type="spellEnd"/>
      <w:r w:rsidRPr="005D3012">
        <w:rPr>
          <w:rFonts w:ascii="Courier New" w:eastAsia="Times New Roman" w:hAnsi="Courier New" w:cs="Courier New"/>
          <w:color w:val="DC4D8B"/>
          <w:sz w:val="24"/>
          <w:szCs w:val="24"/>
        </w:rPr>
        <w:t>'</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w:t>
      </w:r>
      <w:r w:rsidRPr="005D3012">
        <w:rPr>
          <w:rFonts w:ascii="Courier New" w:eastAsia="Times New Roman" w:hAnsi="Courier New" w:cs="Courier New"/>
          <w:color w:val="DC4D8B"/>
          <w:sz w:val="24"/>
          <w:szCs w:val="24"/>
        </w:rPr>
        <w:t>'</w:t>
      </w:r>
      <w:proofErr w:type="spellStart"/>
      <w:r w:rsidRPr="005D3012">
        <w:rPr>
          <w:rFonts w:ascii="Courier New" w:eastAsia="Times New Roman" w:hAnsi="Courier New" w:cs="Courier New"/>
          <w:color w:val="DC4D8B"/>
          <w:sz w:val="24"/>
          <w:szCs w:val="24"/>
        </w:rPr>
        <w:t>fund_C</w:t>
      </w:r>
      <w:proofErr w:type="spellEnd"/>
      <w:r w:rsidRPr="005D3012">
        <w:rPr>
          <w:rFonts w:ascii="Courier New" w:eastAsia="Times New Roman" w:hAnsi="Courier New" w:cs="Courier New"/>
          <w:color w:val="DC4D8B"/>
          <w:sz w:val="24"/>
          <w:szCs w:val="24"/>
        </w:rPr>
        <w:t>'</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w:t>
      </w:r>
      <w:r w:rsidRPr="005D3012">
        <w:rPr>
          <w:rFonts w:ascii="Courier New" w:eastAsia="Times New Roman" w:hAnsi="Courier New" w:cs="Courier New"/>
          <w:color w:val="DC4D8B"/>
          <w:sz w:val="24"/>
          <w:szCs w:val="24"/>
        </w:rPr>
        <w:t>'</w:t>
      </w:r>
      <w:proofErr w:type="spellStart"/>
      <w:r w:rsidRPr="005D3012">
        <w:rPr>
          <w:rFonts w:ascii="Courier New" w:eastAsia="Times New Roman" w:hAnsi="Courier New" w:cs="Courier New"/>
          <w:color w:val="DC4D8B"/>
          <w:sz w:val="24"/>
          <w:szCs w:val="24"/>
        </w:rPr>
        <w:t>fund_D</w:t>
      </w:r>
      <w:proofErr w:type="spellEnd"/>
      <w:r w:rsidRPr="005D3012">
        <w:rPr>
          <w:rFonts w:ascii="Courier New" w:eastAsia="Times New Roman" w:hAnsi="Courier New" w:cs="Courier New"/>
          <w:color w:val="DC4D8B"/>
          <w:sz w:val="24"/>
          <w:szCs w:val="24"/>
        </w:rPr>
        <w:t>'</w:t>
      </w:r>
      <w:r w:rsidRPr="005D3012">
        <w:rPr>
          <w:rFonts w:ascii="Courier New" w:eastAsia="Times New Roman" w:hAnsi="Courier New" w:cs="Courier New"/>
          <w:color w:val="DCDCDC"/>
          <w:sz w:val="24"/>
          <w:szCs w:val="24"/>
        </w:rPr>
        <w:t>]</w:t>
      </w:r>
    </w:p>
    <w:p w14:paraId="7413BC48"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
    <w:p w14:paraId="342B19F5"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00C53B"/>
          <w:sz w:val="24"/>
          <w:szCs w:val="24"/>
        </w:rPr>
        <w:t># Find rows where </w:t>
      </w:r>
      <w:proofErr w:type="spellStart"/>
      <w:r w:rsidRPr="005D3012">
        <w:rPr>
          <w:rFonts w:ascii="Courier New" w:eastAsia="Times New Roman" w:hAnsi="Courier New" w:cs="Courier New"/>
          <w:color w:val="00C53B"/>
          <w:sz w:val="24"/>
          <w:szCs w:val="24"/>
        </w:rPr>
        <w:t>fund_columns</w:t>
      </w:r>
      <w:proofErr w:type="spellEnd"/>
      <w:r w:rsidRPr="005D3012">
        <w:rPr>
          <w:rFonts w:ascii="Courier New" w:eastAsia="Times New Roman" w:hAnsi="Courier New" w:cs="Courier New"/>
          <w:color w:val="00C53B"/>
          <w:sz w:val="24"/>
          <w:szCs w:val="24"/>
        </w:rPr>
        <w:t> row sum == </w:t>
      </w:r>
      <w:proofErr w:type="spellStart"/>
      <w:r w:rsidRPr="005D3012">
        <w:rPr>
          <w:rFonts w:ascii="Courier New" w:eastAsia="Times New Roman" w:hAnsi="Courier New" w:cs="Courier New"/>
          <w:color w:val="00C53B"/>
          <w:sz w:val="24"/>
          <w:szCs w:val="24"/>
        </w:rPr>
        <w:t>inv_amount</w:t>
      </w:r>
      <w:proofErr w:type="spellEnd"/>
    </w:p>
    <w:p w14:paraId="748F92F5"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FFFFFF"/>
          <w:sz w:val="24"/>
          <w:szCs w:val="24"/>
        </w:rPr>
        <w:t>inv_equ</w:t>
      </w:r>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FFFFFF"/>
          <w:sz w:val="24"/>
          <w:szCs w:val="24"/>
        </w:rPr>
        <w:t>banking</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FFFFFF"/>
          <w:sz w:val="24"/>
          <w:szCs w:val="24"/>
        </w:rPr>
        <w:t>fund_columns</w:t>
      </w:r>
      <w:proofErr w:type="gramStart"/>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w:t>
      </w:r>
      <w:r w:rsidRPr="005D3012">
        <w:rPr>
          <w:rFonts w:ascii="Courier New" w:eastAsia="Times New Roman" w:hAnsi="Courier New" w:cs="Courier New"/>
          <w:color w:val="009BD8"/>
          <w:sz w:val="24"/>
          <w:szCs w:val="24"/>
        </w:rPr>
        <w:t>sum</w:t>
      </w:r>
      <w:proofErr w:type="gramEnd"/>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FFFFFF"/>
          <w:sz w:val="24"/>
          <w:szCs w:val="24"/>
        </w:rPr>
        <w:t>axis</w:t>
      </w:r>
      <w:r w:rsidRPr="005D3012">
        <w:rPr>
          <w:rFonts w:ascii="Courier New" w:eastAsia="Times New Roman" w:hAnsi="Courier New" w:cs="Courier New"/>
          <w:color w:val="D4D4D4"/>
          <w:sz w:val="24"/>
          <w:szCs w:val="24"/>
        </w:rPr>
        <w:t>=</w:t>
      </w:r>
      <w:r w:rsidRPr="005D3012">
        <w:rPr>
          <w:rFonts w:ascii="Courier New" w:eastAsia="Times New Roman" w:hAnsi="Courier New" w:cs="Courier New"/>
          <w:color w:val="DC4D8B"/>
          <w:sz w:val="24"/>
          <w:szCs w:val="24"/>
        </w:rPr>
        <w:t>1</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FFFFFF"/>
          <w:sz w:val="24"/>
          <w:szCs w:val="24"/>
        </w:rPr>
        <w:t>banking</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C4D8B"/>
          <w:sz w:val="24"/>
          <w:szCs w:val="24"/>
        </w:rPr>
        <w:t>'inv_amount'</w:t>
      </w:r>
      <w:r w:rsidRPr="005D3012">
        <w:rPr>
          <w:rFonts w:ascii="Courier New" w:eastAsia="Times New Roman" w:hAnsi="Courier New" w:cs="Courier New"/>
          <w:color w:val="DCDCDC"/>
          <w:sz w:val="24"/>
          <w:szCs w:val="24"/>
        </w:rPr>
        <w:t>]</w:t>
      </w:r>
    </w:p>
    <w:p w14:paraId="4305C1BB"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
    <w:p w14:paraId="4EE5FF2B"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00C53B"/>
          <w:sz w:val="24"/>
          <w:szCs w:val="24"/>
        </w:rPr>
        <w:t># Store consistent and inconsistent data</w:t>
      </w:r>
    </w:p>
    <w:p w14:paraId="687B0576"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roofErr w:type="spellStart"/>
      <w:r w:rsidRPr="005D3012">
        <w:rPr>
          <w:rFonts w:ascii="Courier New" w:eastAsia="Times New Roman" w:hAnsi="Courier New" w:cs="Courier New"/>
          <w:color w:val="FFFFFF"/>
          <w:sz w:val="24"/>
          <w:szCs w:val="24"/>
        </w:rPr>
        <w:t>consistent_inv</w:t>
      </w:r>
      <w:proofErr w:type="spellEnd"/>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FFFFFF"/>
          <w:sz w:val="24"/>
          <w:szCs w:val="24"/>
        </w:rPr>
        <w:t>banking</w:t>
      </w:r>
      <w:r w:rsidRPr="005D3012">
        <w:rPr>
          <w:rFonts w:ascii="Courier New" w:eastAsia="Times New Roman" w:hAnsi="Courier New" w:cs="Courier New"/>
          <w:color w:val="DCDCDC"/>
          <w:sz w:val="24"/>
          <w:szCs w:val="24"/>
        </w:rPr>
        <w:t>[</w:t>
      </w:r>
      <w:proofErr w:type="spellStart"/>
      <w:r w:rsidRPr="005D3012">
        <w:rPr>
          <w:rFonts w:ascii="Courier New" w:eastAsia="Times New Roman" w:hAnsi="Courier New" w:cs="Courier New"/>
          <w:color w:val="FFFFFF"/>
          <w:sz w:val="24"/>
          <w:szCs w:val="24"/>
        </w:rPr>
        <w:t>inv_equ</w:t>
      </w:r>
      <w:proofErr w:type="spellEnd"/>
      <w:r w:rsidRPr="005D3012">
        <w:rPr>
          <w:rFonts w:ascii="Courier New" w:eastAsia="Times New Roman" w:hAnsi="Courier New" w:cs="Courier New"/>
          <w:color w:val="DCDCDC"/>
          <w:sz w:val="24"/>
          <w:szCs w:val="24"/>
        </w:rPr>
        <w:t>]</w:t>
      </w:r>
    </w:p>
    <w:p w14:paraId="528D6ED6"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roofErr w:type="spellStart"/>
      <w:r w:rsidRPr="005D3012">
        <w:rPr>
          <w:rFonts w:ascii="Courier New" w:eastAsia="Times New Roman" w:hAnsi="Courier New" w:cs="Courier New"/>
          <w:color w:val="FFFFFF"/>
          <w:sz w:val="24"/>
          <w:szCs w:val="24"/>
        </w:rPr>
        <w:t>inconsistent_inv</w:t>
      </w:r>
      <w:proofErr w:type="spellEnd"/>
      <w:r w:rsidRPr="005D3012">
        <w:rPr>
          <w:rFonts w:ascii="Courier New" w:eastAsia="Times New Roman" w:hAnsi="Courier New" w:cs="Courier New"/>
          <w:color w:val="D4D4D4"/>
          <w:sz w:val="24"/>
          <w:szCs w:val="24"/>
        </w:rPr>
        <w:t> = </w:t>
      </w:r>
      <w:r w:rsidRPr="005D3012">
        <w:rPr>
          <w:rFonts w:ascii="Courier New" w:eastAsia="Times New Roman" w:hAnsi="Courier New" w:cs="Courier New"/>
          <w:color w:val="FFFFFF"/>
          <w:sz w:val="24"/>
          <w:szCs w:val="24"/>
        </w:rPr>
        <w:t>banking</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w:t>
      </w:r>
      <w:proofErr w:type="spellStart"/>
      <w:r w:rsidRPr="005D3012">
        <w:rPr>
          <w:rFonts w:ascii="Courier New" w:eastAsia="Times New Roman" w:hAnsi="Courier New" w:cs="Courier New"/>
          <w:color w:val="FFFFFF"/>
          <w:sz w:val="24"/>
          <w:szCs w:val="24"/>
        </w:rPr>
        <w:t>inv_equ</w:t>
      </w:r>
      <w:proofErr w:type="spellEnd"/>
      <w:r w:rsidRPr="005D3012">
        <w:rPr>
          <w:rFonts w:ascii="Courier New" w:eastAsia="Times New Roman" w:hAnsi="Courier New" w:cs="Courier New"/>
          <w:color w:val="DCDCDC"/>
          <w:sz w:val="24"/>
          <w:szCs w:val="24"/>
        </w:rPr>
        <w:t>]</w:t>
      </w:r>
    </w:p>
    <w:p w14:paraId="16E1E1F5"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
    <w:p w14:paraId="72A64227"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r w:rsidRPr="005D3012">
        <w:rPr>
          <w:rFonts w:ascii="Courier New" w:eastAsia="Times New Roman" w:hAnsi="Courier New" w:cs="Courier New"/>
          <w:color w:val="00C53B"/>
          <w:sz w:val="24"/>
          <w:szCs w:val="24"/>
        </w:rPr>
        <w:t># Store consistent and inconsistent data</w:t>
      </w:r>
    </w:p>
    <w:p w14:paraId="6F44BD50" w14:textId="77777777" w:rsidR="005D3012" w:rsidRPr="005D3012" w:rsidRDefault="005D3012" w:rsidP="005D3012">
      <w:pPr>
        <w:shd w:val="clear" w:color="auto" w:fill="1E1E1E"/>
        <w:spacing w:after="0" w:line="315" w:lineRule="atLeast"/>
        <w:rPr>
          <w:rFonts w:ascii="Courier New" w:eastAsia="Times New Roman" w:hAnsi="Courier New" w:cs="Courier New"/>
          <w:color w:val="D4D4D4"/>
          <w:sz w:val="24"/>
          <w:szCs w:val="24"/>
        </w:rPr>
      </w:pPr>
      <w:proofErr w:type="gramStart"/>
      <w:r w:rsidRPr="005D3012">
        <w:rPr>
          <w:rFonts w:ascii="Courier New" w:eastAsia="Times New Roman" w:hAnsi="Courier New" w:cs="Courier New"/>
          <w:color w:val="009BD8"/>
          <w:sz w:val="24"/>
          <w:szCs w:val="24"/>
        </w:rPr>
        <w:t>print</w:t>
      </w:r>
      <w:r w:rsidRPr="005D3012">
        <w:rPr>
          <w:rFonts w:ascii="Courier New" w:eastAsia="Times New Roman" w:hAnsi="Courier New" w:cs="Courier New"/>
          <w:color w:val="DCDCDC"/>
          <w:sz w:val="24"/>
          <w:szCs w:val="24"/>
        </w:rPr>
        <w:t>(</w:t>
      </w:r>
      <w:proofErr w:type="gramEnd"/>
      <w:r w:rsidRPr="005D3012">
        <w:rPr>
          <w:rFonts w:ascii="Courier New" w:eastAsia="Times New Roman" w:hAnsi="Courier New" w:cs="Courier New"/>
          <w:color w:val="DC4D8B"/>
          <w:sz w:val="24"/>
          <w:szCs w:val="24"/>
        </w:rPr>
        <w:t>"Number of inconsistent investments: "</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4D4D4"/>
          <w:sz w:val="24"/>
          <w:szCs w:val="24"/>
        </w:rPr>
        <w:t> </w:t>
      </w:r>
      <w:r w:rsidRPr="005D3012">
        <w:rPr>
          <w:rFonts w:ascii="Courier New" w:eastAsia="Times New Roman" w:hAnsi="Courier New" w:cs="Courier New"/>
          <w:color w:val="FFFFFF"/>
          <w:sz w:val="24"/>
          <w:szCs w:val="24"/>
        </w:rPr>
        <w:t>inconsistent_inv</w:t>
      </w:r>
      <w:r w:rsidRPr="005D3012">
        <w:rPr>
          <w:rFonts w:ascii="Courier New" w:eastAsia="Times New Roman" w:hAnsi="Courier New" w:cs="Courier New"/>
          <w:color w:val="D4D4D4"/>
          <w:sz w:val="24"/>
          <w:szCs w:val="24"/>
        </w:rPr>
        <w:t>.</w:t>
      </w:r>
      <w:r w:rsidRPr="005D3012">
        <w:rPr>
          <w:rFonts w:ascii="Courier New" w:eastAsia="Times New Roman" w:hAnsi="Courier New" w:cs="Courier New"/>
          <w:color w:val="FFFFFF"/>
          <w:sz w:val="24"/>
          <w:szCs w:val="24"/>
        </w:rPr>
        <w:t>shape</w:t>
      </w:r>
      <w:r w:rsidRPr="005D3012">
        <w:rPr>
          <w:rFonts w:ascii="Courier New" w:eastAsia="Times New Roman" w:hAnsi="Courier New" w:cs="Courier New"/>
          <w:color w:val="DCDCDC"/>
          <w:sz w:val="24"/>
          <w:szCs w:val="24"/>
        </w:rPr>
        <w:t>[</w:t>
      </w:r>
      <w:r w:rsidRPr="005D3012">
        <w:rPr>
          <w:rFonts w:ascii="Courier New" w:eastAsia="Times New Roman" w:hAnsi="Courier New" w:cs="Courier New"/>
          <w:color w:val="DC4D8B"/>
          <w:sz w:val="24"/>
          <w:szCs w:val="24"/>
        </w:rPr>
        <w:t>0</w:t>
      </w:r>
      <w:r w:rsidRPr="005D3012">
        <w:rPr>
          <w:rFonts w:ascii="Courier New" w:eastAsia="Times New Roman" w:hAnsi="Courier New" w:cs="Courier New"/>
          <w:color w:val="DCDCDC"/>
          <w:sz w:val="24"/>
          <w:szCs w:val="24"/>
        </w:rPr>
        <w:t>])</w:t>
      </w:r>
    </w:p>
    <w:p w14:paraId="353E1303" w14:textId="24722F75" w:rsidR="005D3012" w:rsidRDefault="005D3012" w:rsidP="00065AE4">
      <w:pPr>
        <w:pStyle w:val="multiple-choiceitem"/>
      </w:pPr>
    </w:p>
    <w:p w14:paraId="752A09F9"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Store fund columns to sum against</w:t>
      </w:r>
    </w:p>
    <w:p w14:paraId="68CD9223"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roofErr w:type="spellStart"/>
      <w:r w:rsidRPr="005D3012">
        <w:rPr>
          <w:rFonts w:ascii="Times New Roman" w:eastAsia="Times New Roman" w:hAnsi="Times New Roman" w:cs="Times New Roman"/>
          <w:color w:val="CFA600"/>
          <w:sz w:val="24"/>
          <w:szCs w:val="24"/>
        </w:rPr>
        <w:t>fund_columns</w:t>
      </w:r>
      <w:proofErr w:type="spellEnd"/>
      <w:r w:rsidRPr="005D3012">
        <w:rPr>
          <w:rFonts w:ascii="Times New Roman" w:eastAsia="Times New Roman" w:hAnsi="Times New Roman" w:cs="Times New Roman"/>
          <w:color w:val="CFA600"/>
          <w:sz w:val="24"/>
          <w:szCs w:val="24"/>
        </w:rPr>
        <w:t xml:space="preserve"> = ['</w:t>
      </w:r>
      <w:proofErr w:type="spellStart"/>
      <w:r w:rsidRPr="005D3012">
        <w:rPr>
          <w:rFonts w:ascii="Times New Roman" w:eastAsia="Times New Roman" w:hAnsi="Times New Roman" w:cs="Times New Roman"/>
          <w:color w:val="CFA600"/>
          <w:sz w:val="24"/>
          <w:szCs w:val="24"/>
        </w:rPr>
        <w:t>fund_A</w:t>
      </w:r>
      <w:proofErr w:type="spellEnd"/>
      <w:r w:rsidRPr="005D3012">
        <w:rPr>
          <w:rFonts w:ascii="Times New Roman" w:eastAsia="Times New Roman" w:hAnsi="Times New Roman" w:cs="Times New Roman"/>
          <w:color w:val="CFA600"/>
          <w:sz w:val="24"/>
          <w:szCs w:val="24"/>
        </w:rPr>
        <w:t>', '</w:t>
      </w:r>
      <w:proofErr w:type="spellStart"/>
      <w:r w:rsidRPr="005D3012">
        <w:rPr>
          <w:rFonts w:ascii="Times New Roman" w:eastAsia="Times New Roman" w:hAnsi="Times New Roman" w:cs="Times New Roman"/>
          <w:color w:val="CFA600"/>
          <w:sz w:val="24"/>
          <w:szCs w:val="24"/>
        </w:rPr>
        <w:t>fund_B</w:t>
      </w:r>
      <w:proofErr w:type="spellEnd"/>
      <w:r w:rsidRPr="005D3012">
        <w:rPr>
          <w:rFonts w:ascii="Times New Roman" w:eastAsia="Times New Roman" w:hAnsi="Times New Roman" w:cs="Times New Roman"/>
          <w:color w:val="CFA600"/>
          <w:sz w:val="24"/>
          <w:szCs w:val="24"/>
        </w:rPr>
        <w:t>', '</w:t>
      </w:r>
      <w:proofErr w:type="spellStart"/>
      <w:r w:rsidRPr="005D3012">
        <w:rPr>
          <w:rFonts w:ascii="Times New Roman" w:eastAsia="Times New Roman" w:hAnsi="Times New Roman" w:cs="Times New Roman"/>
          <w:color w:val="CFA600"/>
          <w:sz w:val="24"/>
          <w:szCs w:val="24"/>
        </w:rPr>
        <w:t>fund_C</w:t>
      </w:r>
      <w:proofErr w:type="spellEnd"/>
      <w:r w:rsidRPr="005D3012">
        <w:rPr>
          <w:rFonts w:ascii="Times New Roman" w:eastAsia="Times New Roman" w:hAnsi="Times New Roman" w:cs="Times New Roman"/>
          <w:color w:val="CFA600"/>
          <w:sz w:val="24"/>
          <w:szCs w:val="24"/>
        </w:rPr>
        <w:t>', '</w:t>
      </w:r>
      <w:proofErr w:type="spellStart"/>
      <w:r w:rsidRPr="005D3012">
        <w:rPr>
          <w:rFonts w:ascii="Times New Roman" w:eastAsia="Times New Roman" w:hAnsi="Times New Roman" w:cs="Times New Roman"/>
          <w:color w:val="CFA600"/>
          <w:sz w:val="24"/>
          <w:szCs w:val="24"/>
        </w:rPr>
        <w:t>fund_D</w:t>
      </w:r>
      <w:proofErr w:type="spellEnd"/>
      <w:r w:rsidRPr="005D3012">
        <w:rPr>
          <w:rFonts w:ascii="Times New Roman" w:eastAsia="Times New Roman" w:hAnsi="Times New Roman" w:cs="Times New Roman"/>
          <w:color w:val="CFA600"/>
          <w:sz w:val="24"/>
          <w:szCs w:val="24"/>
        </w:rPr>
        <w:t>']</w:t>
      </w:r>
    </w:p>
    <w:p w14:paraId="316C2C25"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
    <w:p w14:paraId="1DE662B5"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 xml:space="preserve"># Find rows where </w:t>
      </w:r>
      <w:proofErr w:type="spellStart"/>
      <w:r w:rsidRPr="005D3012">
        <w:rPr>
          <w:rFonts w:ascii="Times New Roman" w:eastAsia="Times New Roman" w:hAnsi="Times New Roman" w:cs="Times New Roman"/>
          <w:color w:val="CFA600"/>
          <w:sz w:val="24"/>
          <w:szCs w:val="24"/>
        </w:rPr>
        <w:t>fund_columns</w:t>
      </w:r>
      <w:proofErr w:type="spellEnd"/>
      <w:r w:rsidRPr="005D3012">
        <w:rPr>
          <w:rFonts w:ascii="Times New Roman" w:eastAsia="Times New Roman" w:hAnsi="Times New Roman" w:cs="Times New Roman"/>
          <w:color w:val="CFA600"/>
          <w:sz w:val="24"/>
          <w:szCs w:val="24"/>
        </w:rPr>
        <w:t xml:space="preserve"> row sum == </w:t>
      </w:r>
      <w:proofErr w:type="spellStart"/>
      <w:r w:rsidRPr="005D3012">
        <w:rPr>
          <w:rFonts w:ascii="Times New Roman" w:eastAsia="Times New Roman" w:hAnsi="Times New Roman" w:cs="Times New Roman"/>
          <w:color w:val="CFA600"/>
          <w:sz w:val="24"/>
          <w:szCs w:val="24"/>
        </w:rPr>
        <w:t>inv_amount</w:t>
      </w:r>
      <w:proofErr w:type="spellEnd"/>
    </w:p>
    <w:p w14:paraId="2A65765F"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roofErr w:type="spellStart"/>
      <w:r w:rsidRPr="005D3012">
        <w:rPr>
          <w:rFonts w:ascii="Times New Roman" w:eastAsia="Times New Roman" w:hAnsi="Times New Roman" w:cs="Times New Roman"/>
          <w:color w:val="CFA600"/>
          <w:sz w:val="24"/>
          <w:szCs w:val="24"/>
        </w:rPr>
        <w:t>inv_equ</w:t>
      </w:r>
      <w:proofErr w:type="spellEnd"/>
      <w:r w:rsidRPr="005D3012">
        <w:rPr>
          <w:rFonts w:ascii="Times New Roman" w:eastAsia="Times New Roman" w:hAnsi="Times New Roman" w:cs="Times New Roman"/>
          <w:color w:val="CFA600"/>
          <w:sz w:val="24"/>
          <w:szCs w:val="24"/>
        </w:rPr>
        <w:t xml:space="preserve"> = banking[</w:t>
      </w:r>
      <w:proofErr w:type="spellStart"/>
      <w:r w:rsidRPr="005D3012">
        <w:rPr>
          <w:rFonts w:ascii="Times New Roman" w:eastAsia="Times New Roman" w:hAnsi="Times New Roman" w:cs="Times New Roman"/>
          <w:color w:val="CFA600"/>
          <w:sz w:val="24"/>
          <w:szCs w:val="24"/>
        </w:rPr>
        <w:t>fund_columns</w:t>
      </w:r>
      <w:proofErr w:type="spellEnd"/>
      <w:proofErr w:type="gramStart"/>
      <w:r w:rsidRPr="005D3012">
        <w:rPr>
          <w:rFonts w:ascii="Times New Roman" w:eastAsia="Times New Roman" w:hAnsi="Times New Roman" w:cs="Times New Roman"/>
          <w:color w:val="CFA600"/>
          <w:sz w:val="24"/>
          <w:szCs w:val="24"/>
        </w:rPr>
        <w:t>].sum</w:t>
      </w:r>
      <w:proofErr w:type="gramEnd"/>
      <w:r w:rsidRPr="005D3012">
        <w:rPr>
          <w:rFonts w:ascii="Times New Roman" w:eastAsia="Times New Roman" w:hAnsi="Times New Roman" w:cs="Times New Roman"/>
          <w:color w:val="CFA600"/>
          <w:sz w:val="24"/>
          <w:szCs w:val="24"/>
        </w:rPr>
        <w:t>(axis=1) == banking['</w:t>
      </w:r>
      <w:proofErr w:type="spellStart"/>
      <w:r w:rsidRPr="005D3012">
        <w:rPr>
          <w:rFonts w:ascii="Times New Roman" w:eastAsia="Times New Roman" w:hAnsi="Times New Roman" w:cs="Times New Roman"/>
          <w:color w:val="CFA600"/>
          <w:sz w:val="24"/>
          <w:szCs w:val="24"/>
        </w:rPr>
        <w:t>inv_amount</w:t>
      </w:r>
      <w:proofErr w:type="spellEnd"/>
      <w:r w:rsidRPr="005D3012">
        <w:rPr>
          <w:rFonts w:ascii="Times New Roman" w:eastAsia="Times New Roman" w:hAnsi="Times New Roman" w:cs="Times New Roman"/>
          <w:color w:val="CFA600"/>
          <w:sz w:val="24"/>
          <w:szCs w:val="24"/>
        </w:rPr>
        <w:t>']</w:t>
      </w:r>
    </w:p>
    <w:p w14:paraId="117AF255"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
    <w:p w14:paraId="34AF55DC"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 Store consistent and inconsistent data</w:t>
      </w:r>
    </w:p>
    <w:p w14:paraId="457DAE7D"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roofErr w:type="spellStart"/>
      <w:r w:rsidRPr="005D3012">
        <w:rPr>
          <w:rFonts w:ascii="Times New Roman" w:eastAsia="Times New Roman" w:hAnsi="Times New Roman" w:cs="Times New Roman"/>
          <w:color w:val="CFA600"/>
          <w:sz w:val="24"/>
          <w:szCs w:val="24"/>
        </w:rPr>
        <w:t>consistent_inv</w:t>
      </w:r>
      <w:proofErr w:type="spellEnd"/>
      <w:r w:rsidRPr="005D3012">
        <w:rPr>
          <w:rFonts w:ascii="Times New Roman" w:eastAsia="Times New Roman" w:hAnsi="Times New Roman" w:cs="Times New Roman"/>
          <w:color w:val="CFA600"/>
          <w:sz w:val="24"/>
          <w:szCs w:val="24"/>
        </w:rPr>
        <w:t xml:space="preserve"> = banking[</w:t>
      </w:r>
      <w:proofErr w:type="spellStart"/>
      <w:r w:rsidRPr="005D3012">
        <w:rPr>
          <w:rFonts w:ascii="Times New Roman" w:eastAsia="Times New Roman" w:hAnsi="Times New Roman" w:cs="Times New Roman"/>
          <w:color w:val="CFA600"/>
          <w:sz w:val="24"/>
          <w:szCs w:val="24"/>
        </w:rPr>
        <w:t>inv_equ</w:t>
      </w:r>
      <w:proofErr w:type="spellEnd"/>
      <w:r w:rsidRPr="005D3012">
        <w:rPr>
          <w:rFonts w:ascii="Times New Roman" w:eastAsia="Times New Roman" w:hAnsi="Times New Roman" w:cs="Times New Roman"/>
          <w:color w:val="CFA600"/>
          <w:sz w:val="24"/>
          <w:szCs w:val="24"/>
        </w:rPr>
        <w:t>]</w:t>
      </w:r>
    </w:p>
    <w:p w14:paraId="019BDBE3"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roofErr w:type="spellStart"/>
      <w:r w:rsidRPr="005D3012">
        <w:rPr>
          <w:rFonts w:ascii="Times New Roman" w:eastAsia="Times New Roman" w:hAnsi="Times New Roman" w:cs="Times New Roman"/>
          <w:color w:val="CFA600"/>
          <w:sz w:val="24"/>
          <w:szCs w:val="24"/>
        </w:rPr>
        <w:t>inconsistent_inv</w:t>
      </w:r>
      <w:proofErr w:type="spellEnd"/>
      <w:r w:rsidRPr="005D3012">
        <w:rPr>
          <w:rFonts w:ascii="Times New Roman" w:eastAsia="Times New Roman" w:hAnsi="Times New Roman" w:cs="Times New Roman"/>
          <w:color w:val="CFA600"/>
          <w:sz w:val="24"/>
          <w:szCs w:val="24"/>
        </w:rPr>
        <w:t xml:space="preserve"> = banking[~</w:t>
      </w:r>
      <w:proofErr w:type="spellStart"/>
      <w:r w:rsidRPr="005D3012">
        <w:rPr>
          <w:rFonts w:ascii="Times New Roman" w:eastAsia="Times New Roman" w:hAnsi="Times New Roman" w:cs="Times New Roman"/>
          <w:color w:val="CFA600"/>
          <w:sz w:val="24"/>
          <w:szCs w:val="24"/>
        </w:rPr>
        <w:t>inv_equ</w:t>
      </w:r>
      <w:proofErr w:type="spellEnd"/>
      <w:r w:rsidRPr="005D3012">
        <w:rPr>
          <w:rFonts w:ascii="Times New Roman" w:eastAsia="Times New Roman" w:hAnsi="Times New Roman" w:cs="Times New Roman"/>
          <w:color w:val="CFA600"/>
          <w:sz w:val="24"/>
          <w:szCs w:val="24"/>
        </w:rPr>
        <w:t>]</w:t>
      </w:r>
    </w:p>
    <w:p w14:paraId="534F4B36"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p>
    <w:p w14:paraId="240535DB" w14:textId="77777777" w:rsidR="005D3012" w:rsidRPr="005D3012" w:rsidRDefault="005D3012" w:rsidP="005D3012">
      <w:pPr>
        <w:spacing w:after="0"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 Store consistent and inconsistent data</w:t>
      </w:r>
    </w:p>
    <w:p w14:paraId="76EFCC53" w14:textId="77777777" w:rsidR="005D3012" w:rsidRPr="005D3012" w:rsidRDefault="005D3012" w:rsidP="005D3012">
      <w:pPr>
        <w:spacing w:line="240" w:lineRule="auto"/>
        <w:rPr>
          <w:rFonts w:ascii="Times New Roman" w:eastAsia="Times New Roman" w:hAnsi="Times New Roman" w:cs="Times New Roman"/>
          <w:color w:val="CFA600"/>
          <w:sz w:val="24"/>
          <w:szCs w:val="24"/>
        </w:rPr>
      </w:pPr>
      <w:proofErr w:type="gramStart"/>
      <w:r w:rsidRPr="005D3012">
        <w:rPr>
          <w:rFonts w:ascii="Times New Roman" w:eastAsia="Times New Roman" w:hAnsi="Times New Roman" w:cs="Times New Roman"/>
          <w:color w:val="CFA600"/>
          <w:sz w:val="24"/>
          <w:szCs w:val="24"/>
        </w:rPr>
        <w:t>print(</w:t>
      </w:r>
      <w:proofErr w:type="gramEnd"/>
      <w:r w:rsidRPr="005D3012">
        <w:rPr>
          <w:rFonts w:ascii="Times New Roman" w:eastAsia="Times New Roman" w:hAnsi="Times New Roman" w:cs="Times New Roman"/>
          <w:color w:val="CFA600"/>
          <w:sz w:val="24"/>
          <w:szCs w:val="24"/>
        </w:rPr>
        <w:t xml:space="preserve">"Number of inconsistent investments: ", </w:t>
      </w:r>
      <w:proofErr w:type="spellStart"/>
      <w:r w:rsidRPr="005D3012">
        <w:rPr>
          <w:rFonts w:ascii="Times New Roman" w:eastAsia="Times New Roman" w:hAnsi="Times New Roman" w:cs="Times New Roman"/>
          <w:color w:val="CFA600"/>
          <w:sz w:val="24"/>
          <w:szCs w:val="24"/>
        </w:rPr>
        <w:t>inconsistent_inv.shape</w:t>
      </w:r>
      <w:proofErr w:type="spellEnd"/>
      <w:r w:rsidRPr="005D3012">
        <w:rPr>
          <w:rFonts w:ascii="Times New Roman" w:eastAsia="Times New Roman" w:hAnsi="Times New Roman" w:cs="Times New Roman"/>
          <w:color w:val="CFA600"/>
          <w:sz w:val="24"/>
          <w:szCs w:val="24"/>
        </w:rPr>
        <w:t>[0])</w:t>
      </w:r>
    </w:p>
    <w:p w14:paraId="687E8E13" w14:textId="77777777" w:rsidR="005D3012" w:rsidRPr="005D3012" w:rsidRDefault="005D3012" w:rsidP="005D3012">
      <w:pPr>
        <w:spacing w:line="240" w:lineRule="auto"/>
        <w:rPr>
          <w:rFonts w:ascii="Times New Roman" w:eastAsia="Times New Roman" w:hAnsi="Times New Roman" w:cs="Times New Roman"/>
          <w:color w:val="CFA600"/>
          <w:sz w:val="24"/>
          <w:szCs w:val="24"/>
        </w:rPr>
      </w:pPr>
      <w:r w:rsidRPr="005D3012">
        <w:rPr>
          <w:rFonts w:ascii="Times New Roman" w:eastAsia="Times New Roman" w:hAnsi="Times New Roman" w:cs="Times New Roman"/>
          <w:color w:val="CFA600"/>
          <w:sz w:val="24"/>
          <w:szCs w:val="24"/>
        </w:rPr>
        <w:t xml:space="preserve">Number of inconsistent investments:  </w:t>
      </w:r>
      <w:proofErr w:type="gramStart"/>
      <w:r w:rsidRPr="005D3012">
        <w:rPr>
          <w:rFonts w:ascii="Times New Roman" w:eastAsia="Times New Roman" w:hAnsi="Times New Roman" w:cs="Times New Roman"/>
          <w:color w:val="CFA600"/>
          <w:sz w:val="24"/>
          <w:szCs w:val="24"/>
        </w:rPr>
        <w:t>8</w:t>
      </w:r>
      <w:proofErr w:type="gramEnd"/>
    </w:p>
    <w:p w14:paraId="4B9351FA" w14:textId="5303DC6D" w:rsidR="005D3012" w:rsidRDefault="005D3012" w:rsidP="00065AE4">
      <w:pPr>
        <w:pStyle w:val="multiple-choiceitem"/>
      </w:pPr>
    </w:p>
    <w:p w14:paraId="73890E73" w14:textId="77777777" w:rsidR="003E2808" w:rsidRPr="003E2808" w:rsidRDefault="003E2808" w:rsidP="00154AD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E2808">
        <w:rPr>
          <w:rFonts w:ascii="Times New Roman" w:eastAsia="Times New Roman" w:hAnsi="Times New Roman" w:cs="Times New Roman"/>
          <w:sz w:val="24"/>
          <w:szCs w:val="24"/>
        </w:rPr>
        <w:t xml:space="preserve">Store today's date into </w:t>
      </w:r>
      <w:r w:rsidRPr="003E2808">
        <w:rPr>
          <w:rFonts w:ascii="Courier New" w:eastAsia="Times New Roman" w:hAnsi="Courier New" w:cs="Courier New"/>
          <w:sz w:val="20"/>
          <w:szCs w:val="20"/>
        </w:rPr>
        <w:t>today</w:t>
      </w:r>
      <w:r w:rsidRPr="003E2808">
        <w:rPr>
          <w:rFonts w:ascii="Times New Roman" w:eastAsia="Times New Roman" w:hAnsi="Times New Roman" w:cs="Times New Roman"/>
          <w:sz w:val="24"/>
          <w:szCs w:val="24"/>
        </w:rPr>
        <w:t xml:space="preserve">, and manually calculate customers' ages and store them in </w:t>
      </w:r>
      <w:proofErr w:type="spellStart"/>
      <w:r w:rsidRPr="003E2808">
        <w:rPr>
          <w:rFonts w:ascii="Courier New" w:eastAsia="Times New Roman" w:hAnsi="Courier New" w:cs="Courier New"/>
          <w:sz w:val="20"/>
          <w:szCs w:val="20"/>
        </w:rPr>
        <w:t>ages_manual</w:t>
      </w:r>
      <w:proofErr w:type="spellEnd"/>
      <w:r w:rsidRPr="003E2808">
        <w:rPr>
          <w:rFonts w:ascii="Times New Roman" w:eastAsia="Times New Roman" w:hAnsi="Times New Roman" w:cs="Times New Roman"/>
          <w:sz w:val="24"/>
          <w:szCs w:val="24"/>
        </w:rPr>
        <w:t xml:space="preserve">. </w:t>
      </w:r>
    </w:p>
    <w:p w14:paraId="6BFC476A" w14:textId="77777777" w:rsidR="003E2808" w:rsidRPr="003E2808" w:rsidRDefault="003E2808" w:rsidP="00154AD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E2808">
        <w:rPr>
          <w:rFonts w:ascii="Times New Roman" w:eastAsia="Times New Roman" w:hAnsi="Times New Roman" w:cs="Times New Roman"/>
          <w:sz w:val="24"/>
          <w:szCs w:val="24"/>
        </w:rPr>
        <w:lastRenderedPageBreak/>
        <w:t xml:space="preserve">Find all rows of </w:t>
      </w:r>
      <w:r w:rsidRPr="003E2808">
        <w:rPr>
          <w:rFonts w:ascii="Courier New" w:eastAsia="Times New Roman" w:hAnsi="Courier New" w:cs="Courier New"/>
          <w:sz w:val="20"/>
          <w:szCs w:val="20"/>
        </w:rPr>
        <w:t>banking</w:t>
      </w:r>
      <w:r w:rsidRPr="003E2808">
        <w:rPr>
          <w:rFonts w:ascii="Times New Roman" w:eastAsia="Times New Roman" w:hAnsi="Times New Roman" w:cs="Times New Roman"/>
          <w:sz w:val="24"/>
          <w:szCs w:val="24"/>
        </w:rPr>
        <w:t xml:space="preserve"> where the </w:t>
      </w:r>
      <w:r w:rsidRPr="003E2808">
        <w:rPr>
          <w:rFonts w:ascii="Courier New" w:eastAsia="Times New Roman" w:hAnsi="Courier New" w:cs="Courier New"/>
          <w:sz w:val="20"/>
          <w:szCs w:val="20"/>
        </w:rPr>
        <w:t>age</w:t>
      </w:r>
      <w:r w:rsidRPr="003E2808">
        <w:rPr>
          <w:rFonts w:ascii="Times New Roman" w:eastAsia="Times New Roman" w:hAnsi="Times New Roman" w:cs="Times New Roman"/>
          <w:sz w:val="24"/>
          <w:szCs w:val="24"/>
        </w:rPr>
        <w:t xml:space="preserve"> column is equal to </w:t>
      </w:r>
      <w:proofErr w:type="spellStart"/>
      <w:r w:rsidRPr="003E2808">
        <w:rPr>
          <w:rFonts w:ascii="Courier New" w:eastAsia="Times New Roman" w:hAnsi="Courier New" w:cs="Courier New"/>
          <w:sz w:val="20"/>
          <w:szCs w:val="20"/>
        </w:rPr>
        <w:t>ages_manual</w:t>
      </w:r>
      <w:proofErr w:type="spellEnd"/>
      <w:r w:rsidRPr="003E2808">
        <w:rPr>
          <w:rFonts w:ascii="Times New Roman" w:eastAsia="Times New Roman" w:hAnsi="Times New Roman" w:cs="Times New Roman"/>
          <w:sz w:val="24"/>
          <w:szCs w:val="24"/>
        </w:rPr>
        <w:t xml:space="preserve"> and then filter </w:t>
      </w:r>
      <w:r w:rsidRPr="003E2808">
        <w:rPr>
          <w:rFonts w:ascii="Courier New" w:eastAsia="Times New Roman" w:hAnsi="Courier New" w:cs="Courier New"/>
          <w:sz w:val="20"/>
          <w:szCs w:val="20"/>
        </w:rPr>
        <w:t>banking</w:t>
      </w:r>
      <w:r w:rsidRPr="003E2808">
        <w:rPr>
          <w:rFonts w:ascii="Times New Roman" w:eastAsia="Times New Roman" w:hAnsi="Times New Roman" w:cs="Times New Roman"/>
          <w:sz w:val="24"/>
          <w:szCs w:val="24"/>
        </w:rPr>
        <w:t xml:space="preserve"> into </w:t>
      </w:r>
      <w:proofErr w:type="spellStart"/>
      <w:r w:rsidRPr="003E2808">
        <w:rPr>
          <w:rFonts w:ascii="Courier New" w:eastAsia="Times New Roman" w:hAnsi="Courier New" w:cs="Courier New"/>
          <w:sz w:val="20"/>
          <w:szCs w:val="20"/>
        </w:rPr>
        <w:t>consistent_ages</w:t>
      </w:r>
      <w:proofErr w:type="spellEnd"/>
      <w:r w:rsidRPr="003E2808">
        <w:rPr>
          <w:rFonts w:ascii="Times New Roman" w:eastAsia="Times New Roman" w:hAnsi="Times New Roman" w:cs="Times New Roman"/>
          <w:sz w:val="24"/>
          <w:szCs w:val="24"/>
        </w:rPr>
        <w:t xml:space="preserve"> and </w:t>
      </w:r>
      <w:proofErr w:type="spellStart"/>
      <w:r w:rsidRPr="003E2808">
        <w:rPr>
          <w:rFonts w:ascii="Courier New" w:eastAsia="Times New Roman" w:hAnsi="Courier New" w:cs="Courier New"/>
          <w:sz w:val="20"/>
          <w:szCs w:val="20"/>
        </w:rPr>
        <w:t>inconsistent_ages</w:t>
      </w:r>
      <w:proofErr w:type="spellEnd"/>
      <w:r w:rsidRPr="003E2808">
        <w:rPr>
          <w:rFonts w:ascii="Times New Roman" w:eastAsia="Times New Roman" w:hAnsi="Times New Roman" w:cs="Times New Roman"/>
          <w:sz w:val="24"/>
          <w:szCs w:val="24"/>
        </w:rPr>
        <w:t>.</w:t>
      </w:r>
    </w:p>
    <w:p w14:paraId="562C2BD8" w14:textId="58DD3EDE" w:rsidR="005D3012" w:rsidRDefault="005D3012" w:rsidP="00065AE4">
      <w:pPr>
        <w:pStyle w:val="multiple-choiceitem"/>
      </w:pPr>
    </w:p>
    <w:p w14:paraId="251AC702"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00C53B"/>
          <w:sz w:val="24"/>
          <w:szCs w:val="24"/>
        </w:rPr>
        <w:t># Store today's date and find ages</w:t>
      </w:r>
    </w:p>
    <w:p w14:paraId="0F515805"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FFFFFF"/>
          <w:sz w:val="24"/>
          <w:szCs w:val="24"/>
        </w:rPr>
        <w:t>today</w:t>
      </w:r>
      <w:r w:rsidRPr="003E2808">
        <w:rPr>
          <w:rFonts w:ascii="Courier New" w:eastAsia="Times New Roman" w:hAnsi="Courier New" w:cs="Courier New"/>
          <w:color w:val="D4D4D4"/>
          <w:sz w:val="24"/>
          <w:szCs w:val="24"/>
        </w:rPr>
        <w:t> = </w:t>
      </w:r>
      <w:proofErr w:type="spellStart"/>
      <w:proofErr w:type="gramStart"/>
      <w:r w:rsidRPr="003E2808">
        <w:rPr>
          <w:rFonts w:ascii="Courier New" w:eastAsia="Times New Roman" w:hAnsi="Courier New" w:cs="Courier New"/>
          <w:color w:val="FFFFFF"/>
          <w:sz w:val="24"/>
          <w:szCs w:val="24"/>
        </w:rPr>
        <w:t>dt</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date</w:t>
      </w:r>
      <w:proofErr w:type="gramEnd"/>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today</w:t>
      </w:r>
      <w:proofErr w:type="spellEnd"/>
      <w:r w:rsidRPr="003E2808">
        <w:rPr>
          <w:rFonts w:ascii="Courier New" w:eastAsia="Times New Roman" w:hAnsi="Courier New" w:cs="Courier New"/>
          <w:color w:val="DCDCDC"/>
          <w:sz w:val="24"/>
          <w:szCs w:val="24"/>
        </w:rPr>
        <w:t>()</w:t>
      </w:r>
    </w:p>
    <w:p w14:paraId="3EAA6573"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roofErr w:type="spellStart"/>
      <w:r w:rsidRPr="003E2808">
        <w:rPr>
          <w:rFonts w:ascii="Courier New" w:eastAsia="Times New Roman" w:hAnsi="Courier New" w:cs="Courier New"/>
          <w:color w:val="FFFFFF"/>
          <w:sz w:val="24"/>
          <w:szCs w:val="24"/>
        </w:rPr>
        <w:t>ages_manual</w:t>
      </w:r>
      <w:proofErr w:type="spellEnd"/>
      <w:r w:rsidRPr="003E2808">
        <w:rPr>
          <w:rFonts w:ascii="Courier New" w:eastAsia="Times New Roman" w:hAnsi="Courier New" w:cs="Courier New"/>
          <w:color w:val="D4D4D4"/>
          <w:sz w:val="24"/>
          <w:szCs w:val="24"/>
        </w:rPr>
        <w:t> = </w:t>
      </w:r>
      <w:proofErr w:type="spellStart"/>
      <w:proofErr w:type="gramStart"/>
      <w:r w:rsidRPr="003E2808">
        <w:rPr>
          <w:rFonts w:ascii="Courier New" w:eastAsia="Times New Roman" w:hAnsi="Courier New" w:cs="Courier New"/>
          <w:color w:val="FFFFFF"/>
          <w:sz w:val="24"/>
          <w:szCs w:val="24"/>
        </w:rPr>
        <w:t>today</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year</w:t>
      </w:r>
      <w:proofErr w:type="spellEnd"/>
      <w:proofErr w:type="gramEnd"/>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banking</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C4D8B"/>
          <w:sz w:val="24"/>
          <w:szCs w:val="24"/>
        </w:rPr>
        <w:t>'age'</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4D4D4"/>
          <w:sz w:val="24"/>
          <w:szCs w:val="24"/>
        </w:rPr>
        <w:t>.</w:t>
      </w:r>
      <w:proofErr w:type="spellStart"/>
      <w:r w:rsidRPr="003E2808">
        <w:rPr>
          <w:rFonts w:ascii="Courier New" w:eastAsia="Times New Roman" w:hAnsi="Courier New" w:cs="Courier New"/>
          <w:color w:val="FFFFFF"/>
          <w:sz w:val="24"/>
          <w:szCs w:val="24"/>
        </w:rPr>
        <w:t>dt</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year</w:t>
      </w:r>
      <w:proofErr w:type="spellEnd"/>
    </w:p>
    <w:p w14:paraId="2A02B802"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
    <w:p w14:paraId="4559E64A"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00C53B"/>
          <w:sz w:val="24"/>
          <w:szCs w:val="24"/>
        </w:rPr>
        <w:t># Find rows where age column == </w:t>
      </w:r>
      <w:proofErr w:type="spellStart"/>
      <w:r w:rsidRPr="003E2808">
        <w:rPr>
          <w:rFonts w:ascii="Courier New" w:eastAsia="Times New Roman" w:hAnsi="Courier New" w:cs="Courier New"/>
          <w:color w:val="00C53B"/>
          <w:sz w:val="24"/>
          <w:szCs w:val="24"/>
        </w:rPr>
        <w:t>ages_manual</w:t>
      </w:r>
      <w:proofErr w:type="spellEnd"/>
    </w:p>
    <w:p w14:paraId="24E47C40"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roofErr w:type="spellStart"/>
      <w:r w:rsidRPr="003E2808">
        <w:rPr>
          <w:rFonts w:ascii="Courier New" w:eastAsia="Times New Roman" w:hAnsi="Courier New" w:cs="Courier New"/>
          <w:color w:val="FFFFFF"/>
          <w:sz w:val="24"/>
          <w:szCs w:val="24"/>
        </w:rPr>
        <w:t>age_equ</w:t>
      </w:r>
      <w:proofErr w:type="spellEnd"/>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banking</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C4D8B"/>
          <w:sz w:val="24"/>
          <w:szCs w:val="24"/>
        </w:rPr>
        <w:t>'age'</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4D4D4"/>
          <w:sz w:val="24"/>
          <w:szCs w:val="24"/>
        </w:rPr>
        <w:t> == </w:t>
      </w:r>
      <w:proofErr w:type="spellStart"/>
      <w:r w:rsidRPr="003E2808">
        <w:rPr>
          <w:rFonts w:ascii="Courier New" w:eastAsia="Times New Roman" w:hAnsi="Courier New" w:cs="Courier New"/>
          <w:color w:val="FFFFFF"/>
          <w:sz w:val="24"/>
          <w:szCs w:val="24"/>
        </w:rPr>
        <w:t>ages_manual</w:t>
      </w:r>
      <w:proofErr w:type="spellEnd"/>
    </w:p>
    <w:p w14:paraId="6C7F7525"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
    <w:p w14:paraId="70BDFABC"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00C53B"/>
          <w:sz w:val="24"/>
          <w:szCs w:val="24"/>
        </w:rPr>
        <w:t># Store consistent and inconsistent data</w:t>
      </w:r>
    </w:p>
    <w:p w14:paraId="4348E686"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roofErr w:type="spellStart"/>
      <w:r w:rsidRPr="003E2808">
        <w:rPr>
          <w:rFonts w:ascii="Courier New" w:eastAsia="Times New Roman" w:hAnsi="Courier New" w:cs="Courier New"/>
          <w:color w:val="FFFFFF"/>
          <w:sz w:val="24"/>
          <w:szCs w:val="24"/>
        </w:rPr>
        <w:t>consistent_ages</w:t>
      </w:r>
      <w:proofErr w:type="spellEnd"/>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banking</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C4D8B"/>
          <w:sz w:val="24"/>
          <w:szCs w:val="24"/>
        </w:rPr>
        <w:t>'age'</w:t>
      </w:r>
      <w:r w:rsidRPr="003E2808">
        <w:rPr>
          <w:rFonts w:ascii="Courier New" w:eastAsia="Times New Roman" w:hAnsi="Courier New" w:cs="Courier New"/>
          <w:color w:val="DCDCDC"/>
          <w:sz w:val="24"/>
          <w:szCs w:val="24"/>
        </w:rPr>
        <w:t>]</w:t>
      </w:r>
    </w:p>
    <w:p w14:paraId="5EC06FA1"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roofErr w:type="spellStart"/>
      <w:r w:rsidRPr="003E2808">
        <w:rPr>
          <w:rFonts w:ascii="Courier New" w:eastAsia="Times New Roman" w:hAnsi="Courier New" w:cs="Courier New"/>
          <w:color w:val="FFFFFF"/>
          <w:sz w:val="24"/>
          <w:szCs w:val="24"/>
        </w:rPr>
        <w:t>inconsistent_ages</w:t>
      </w:r>
      <w:proofErr w:type="spellEnd"/>
      <w:r w:rsidRPr="003E2808">
        <w:rPr>
          <w:rFonts w:ascii="Courier New" w:eastAsia="Times New Roman" w:hAnsi="Courier New" w:cs="Courier New"/>
          <w:color w:val="D4D4D4"/>
          <w:sz w:val="24"/>
          <w:szCs w:val="24"/>
        </w:rPr>
        <w:t> = </w:t>
      </w:r>
      <w:r w:rsidRPr="003E2808">
        <w:rPr>
          <w:rFonts w:ascii="Courier New" w:eastAsia="Times New Roman" w:hAnsi="Courier New" w:cs="Courier New"/>
          <w:color w:val="FFFFFF"/>
          <w:sz w:val="24"/>
          <w:szCs w:val="24"/>
        </w:rPr>
        <w:t>____</w:t>
      </w:r>
    </w:p>
    <w:p w14:paraId="1787623C"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
    <w:p w14:paraId="3FD05D1B"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r w:rsidRPr="003E2808">
        <w:rPr>
          <w:rFonts w:ascii="Courier New" w:eastAsia="Times New Roman" w:hAnsi="Courier New" w:cs="Courier New"/>
          <w:color w:val="00C53B"/>
          <w:sz w:val="24"/>
          <w:szCs w:val="24"/>
        </w:rPr>
        <w:t># Store consistent and inconsistent data</w:t>
      </w:r>
    </w:p>
    <w:p w14:paraId="3790AF53" w14:textId="77777777" w:rsidR="003E2808" w:rsidRPr="003E2808" w:rsidRDefault="003E2808" w:rsidP="003E2808">
      <w:pPr>
        <w:shd w:val="clear" w:color="auto" w:fill="1E1E1E"/>
        <w:spacing w:after="0" w:line="315" w:lineRule="atLeast"/>
        <w:rPr>
          <w:rFonts w:ascii="Courier New" w:eastAsia="Times New Roman" w:hAnsi="Courier New" w:cs="Courier New"/>
          <w:color w:val="D4D4D4"/>
          <w:sz w:val="24"/>
          <w:szCs w:val="24"/>
        </w:rPr>
      </w:pPr>
      <w:proofErr w:type="gramStart"/>
      <w:r w:rsidRPr="003E2808">
        <w:rPr>
          <w:rFonts w:ascii="Courier New" w:eastAsia="Times New Roman" w:hAnsi="Courier New" w:cs="Courier New"/>
          <w:color w:val="009BD8"/>
          <w:sz w:val="24"/>
          <w:szCs w:val="24"/>
        </w:rPr>
        <w:t>print</w:t>
      </w:r>
      <w:r w:rsidRPr="003E2808">
        <w:rPr>
          <w:rFonts w:ascii="Courier New" w:eastAsia="Times New Roman" w:hAnsi="Courier New" w:cs="Courier New"/>
          <w:color w:val="DCDCDC"/>
          <w:sz w:val="24"/>
          <w:szCs w:val="24"/>
        </w:rPr>
        <w:t>(</w:t>
      </w:r>
      <w:proofErr w:type="gramEnd"/>
      <w:r w:rsidRPr="003E2808">
        <w:rPr>
          <w:rFonts w:ascii="Courier New" w:eastAsia="Times New Roman" w:hAnsi="Courier New" w:cs="Courier New"/>
          <w:color w:val="DC4D8B"/>
          <w:sz w:val="24"/>
          <w:szCs w:val="24"/>
        </w:rPr>
        <w:t>"Number of inconsistent ages: "</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4D4D4"/>
          <w:sz w:val="24"/>
          <w:szCs w:val="24"/>
        </w:rPr>
        <w:t> </w:t>
      </w:r>
      <w:r w:rsidRPr="003E2808">
        <w:rPr>
          <w:rFonts w:ascii="Courier New" w:eastAsia="Times New Roman" w:hAnsi="Courier New" w:cs="Courier New"/>
          <w:color w:val="FFFFFF"/>
          <w:sz w:val="24"/>
          <w:szCs w:val="24"/>
        </w:rPr>
        <w:t>inconsistent_ages</w:t>
      </w:r>
      <w:r w:rsidRPr="003E2808">
        <w:rPr>
          <w:rFonts w:ascii="Courier New" w:eastAsia="Times New Roman" w:hAnsi="Courier New" w:cs="Courier New"/>
          <w:color w:val="D4D4D4"/>
          <w:sz w:val="24"/>
          <w:szCs w:val="24"/>
        </w:rPr>
        <w:t>.</w:t>
      </w:r>
      <w:r w:rsidRPr="003E2808">
        <w:rPr>
          <w:rFonts w:ascii="Courier New" w:eastAsia="Times New Roman" w:hAnsi="Courier New" w:cs="Courier New"/>
          <w:color w:val="FFFFFF"/>
          <w:sz w:val="24"/>
          <w:szCs w:val="24"/>
        </w:rPr>
        <w:t>shape</w:t>
      </w:r>
      <w:r w:rsidRPr="003E2808">
        <w:rPr>
          <w:rFonts w:ascii="Courier New" w:eastAsia="Times New Roman" w:hAnsi="Courier New" w:cs="Courier New"/>
          <w:color w:val="DCDCDC"/>
          <w:sz w:val="24"/>
          <w:szCs w:val="24"/>
        </w:rPr>
        <w:t>[</w:t>
      </w:r>
      <w:r w:rsidRPr="003E2808">
        <w:rPr>
          <w:rFonts w:ascii="Courier New" w:eastAsia="Times New Roman" w:hAnsi="Courier New" w:cs="Courier New"/>
          <w:color w:val="DC4D8B"/>
          <w:sz w:val="24"/>
          <w:szCs w:val="24"/>
        </w:rPr>
        <w:t>0</w:t>
      </w:r>
      <w:r w:rsidRPr="003E2808">
        <w:rPr>
          <w:rFonts w:ascii="Courier New" w:eastAsia="Times New Roman" w:hAnsi="Courier New" w:cs="Courier New"/>
          <w:color w:val="DCDCDC"/>
          <w:sz w:val="24"/>
          <w:szCs w:val="24"/>
        </w:rPr>
        <w:t>])</w:t>
      </w:r>
    </w:p>
    <w:p w14:paraId="3AC1A0F7" w14:textId="459A02B3" w:rsidR="003E2808" w:rsidRDefault="003E2808" w:rsidP="00065AE4">
      <w:pPr>
        <w:pStyle w:val="multiple-choiceitem"/>
      </w:pPr>
    </w:p>
    <w:p w14:paraId="134E521A"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C53B"/>
          <w:sz w:val="24"/>
          <w:szCs w:val="24"/>
        </w:rPr>
        <w:t># Store today's date and find ages</w:t>
      </w:r>
    </w:p>
    <w:p w14:paraId="3EB05D3A"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FFFFFF"/>
          <w:sz w:val="24"/>
          <w:szCs w:val="24"/>
        </w:rPr>
        <w:t>today</w:t>
      </w:r>
      <w:r w:rsidRPr="00E13BE2">
        <w:rPr>
          <w:rFonts w:ascii="Courier New" w:eastAsia="Times New Roman" w:hAnsi="Courier New" w:cs="Courier New"/>
          <w:color w:val="D4D4D4"/>
          <w:sz w:val="24"/>
          <w:szCs w:val="24"/>
        </w:rPr>
        <w:t> = </w:t>
      </w:r>
      <w:proofErr w:type="spellStart"/>
      <w:proofErr w:type="gramStart"/>
      <w:r w:rsidRPr="00E13BE2">
        <w:rPr>
          <w:rFonts w:ascii="Courier New" w:eastAsia="Times New Roman" w:hAnsi="Courier New" w:cs="Courier New"/>
          <w:color w:val="FFFFFF"/>
          <w:sz w:val="24"/>
          <w:szCs w:val="24"/>
        </w:rPr>
        <w:t>dt</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date</w:t>
      </w:r>
      <w:proofErr w:type="gramEnd"/>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today</w:t>
      </w:r>
      <w:proofErr w:type="spellEnd"/>
      <w:r w:rsidRPr="00E13BE2">
        <w:rPr>
          <w:rFonts w:ascii="Courier New" w:eastAsia="Times New Roman" w:hAnsi="Courier New" w:cs="Courier New"/>
          <w:color w:val="DCDCDC"/>
          <w:sz w:val="24"/>
          <w:szCs w:val="24"/>
        </w:rPr>
        <w:t>()</w:t>
      </w:r>
    </w:p>
    <w:p w14:paraId="0EF5533D"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roofErr w:type="spellStart"/>
      <w:r w:rsidRPr="00E13BE2">
        <w:rPr>
          <w:rFonts w:ascii="Courier New" w:eastAsia="Times New Roman" w:hAnsi="Courier New" w:cs="Courier New"/>
          <w:color w:val="FFFFFF"/>
          <w:sz w:val="24"/>
          <w:szCs w:val="24"/>
        </w:rPr>
        <w:t>ages_manual</w:t>
      </w:r>
      <w:proofErr w:type="spellEnd"/>
      <w:r w:rsidRPr="00E13BE2">
        <w:rPr>
          <w:rFonts w:ascii="Courier New" w:eastAsia="Times New Roman" w:hAnsi="Courier New" w:cs="Courier New"/>
          <w:color w:val="D4D4D4"/>
          <w:sz w:val="24"/>
          <w:szCs w:val="24"/>
        </w:rPr>
        <w:t> = </w:t>
      </w:r>
      <w:proofErr w:type="spellStart"/>
      <w:proofErr w:type="gramStart"/>
      <w:r w:rsidRPr="00E13BE2">
        <w:rPr>
          <w:rFonts w:ascii="Courier New" w:eastAsia="Times New Roman" w:hAnsi="Courier New" w:cs="Courier New"/>
          <w:color w:val="FFFFFF"/>
          <w:sz w:val="24"/>
          <w:szCs w:val="24"/>
        </w:rPr>
        <w:t>today</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year</w:t>
      </w:r>
      <w:proofErr w:type="spellEnd"/>
      <w:proofErr w:type="gramEnd"/>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banking</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C4D8B"/>
          <w:sz w:val="24"/>
          <w:szCs w:val="24"/>
        </w:rPr>
        <w:t>'</w:t>
      </w:r>
      <w:proofErr w:type="spellStart"/>
      <w:r w:rsidRPr="00E13BE2">
        <w:rPr>
          <w:rFonts w:ascii="Courier New" w:eastAsia="Times New Roman" w:hAnsi="Courier New" w:cs="Courier New"/>
          <w:color w:val="DC4D8B"/>
          <w:sz w:val="24"/>
          <w:szCs w:val="24"/>
        </w:rPr>
        <w:t>birth_date</w:t>
      </w:r>
      <w:proofErr w:type="spellEnd"/>
      <w:r w:rsidRPr="00E13BE2">
        <w:rPr>
          <w:rFonts w:ascii="Courier New" w:eastAsia="Times New Roman" w:hAnsi="Courier New" w:cs="Courier New"/>
          <w:color w:val="DC4D8B"/>
          <w:sz w:val="24"/>
          <w:szCs w:val="24"/>
        </w:rPr>
        <w:t>'</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4D4D4"/>
          <w:sz w:val="24"/>
          <w:szCs w:val="24"/>
        </w:rPr>
        <w:t>.</w:t>
      </w:r>
      <w:proofErr w:type="spellStart"/>
      <w:r w:rsidRPr="00E13BE2">
        <w:rPr>
          <w:rFonts w:ascii="Courier New" w:eastAsia="Times New Roman" w:hAnsi="Courier New" w:cs="Courier New"/>
          <w:color w:val="FFFFFF"/>
          <w:sz w:val="24"/>
          <w:szCs w:val="24"/>
        </w:rPr>
        <w:t>dt</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year</w:t>
      </w:r>
      <w:proofErr w:type="spellEnd"/>
    </w:p>
    <w:p w14:paraId="7487047A"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
    <w:p w14:paraId="7AC3BACC"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C53B"/>
          <w:sz w:val="24"/>
          <w:szCs w:val="24"/>
        </w:rPr>
        <w:t># Find rows where age column == </w:t>
      </w:r>
      <w:proofErr w:type="spellStart"/>
      <w:r w:rsidRPr="00E13BE2">
        <w:rPr>
          <w:rFonts w:ascii="Courier New" w:eastAsia="Times New Roman" w:hAnsi="Courier New" w:cs="Courier New"/>
          <w:color w:val="00C53B"/>
          <w:sz w:val="24"/>
          <w:szCs w:val="24"/>
        </w:rPr>
        <w:t>ages_manual</w:t>
      </w:r>
      <w:proofErr w:type="spellEnd"/>
    </w:p>
    <w:p w14:paraId="41E21554"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roofErr w:type="spellStart"/>
      <w:r w:rsidRPr="00E13BE2">
        <w:rPr>
          <w:rFonts w:ascii="Courier New" w:eastAsia="Times New Roman" w:hAnsi="Courier New" w:cs="Courier New"/>
          <w:color w:val="FFFFFF"/>
          <w:sz w:val="24"/>
          <w:szCs w:val="24"/>
        </w:rPr>
        <w:t>age_equ</w:t>
      </w:r>
      <w:proofErr w:type="spellEnd"/>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banking</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C4D8B"/>
          <w:sz w:val="24"/>
          <w:szCs w:val="24"/>
        </w:rPr>
        <w:t>'age'</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4D4D4"/>
          <w:sz w:val="24"/>
          <w:szCs w:val="24"/>
        </w:rPr>
        <w:t> == </w:t>
      </w:r>
      <w:proofErr w:type="spellStart"/>
      <w:r w:rsidRPr="00E13BE2">
        <w:rPr>
          <w:rFonts w:ascii="Courier New" w:eastAsia="Times New Roman" w:hAnsi="Courier New" w:cs="Courier New"/>
          <w:color w:val="FFFFFF"/>
          <w:sz w:val="24"/>
          <w:szCs w:val="24"/>
        </w:rPr>
        <w:t>ages_manual</w:t>
      </w:r>
      <w:proofErr w:type="spellEnd"/>
    </w:p>
    <w:p w14:paraId="1958FCAD"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
    <w:p w14:paraId="05E2456E"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C53B"/>
          <w:sz w:val="24"/>
          <w:szCs w:val="24"/>
        </w:rPr>
        <w:t># Store consistent and inconsistent data</w:t>
      </w:r>
    </w:p>
    <w:p w14:paraId="548E3280"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roofErr w:type="spellStart"/>
      <w:r w:rsidRPr="00E13BE2">
        <w:rPr>
          <w:rFonts w:ascii="Courier New" w:eastAsia="Times New Roman" w:hAnsi="Courier New" w:cs="Courier New"/>
          <w:color w:val="FFFFFF"/>
          <w:sz w:val="24"/>
          <w:szCs w:val="24"/>
        </w:rPr>
        <w:t>consistent_ages</w:t>
      </w:r>
      <w:proofErr w:type="spellEnd"/>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banking</w:t>
      </w:r>
      <w:r w:rsidRPr="00E13BE2">
        <w:rPr>
          <w:rFonts w:ascii="Courier New" w:eastAsia="Times New Roman" w:hAnsi="Courier New" w:cs="Courier New"/>
          <w:color w:val="DCDCDC"/>
          <w:sz w:val="24"/>
          <w:szCs w:val="24"/>
        </w:rPr>
        <w:t>[</w:t>
      </w:r>
      <w:proofErr w:type="spellStart"/>
      <w:r w:rsidRPr="00E13BE2">
        <w:rPr>
          <w:rFonts w:ascii="Courier New" w:eastAsia="Times New Roman" w:hAnsi="Courier New" w:cs="Courier New"/>
          <w:color w:val="FFFFFF"/>
          <w:sz w:val="24"/>
          <w:szCs w:val="24"/>
        </w:rPr>
        <w:t>age_equ</w:t>
      </w:r>
      <w:proofErr w:type="spellEnd"/>
      <w:r w:rsidRPr="00E13BE2">
        <w:rPr>
          <w:rFonts w:ascii="Courier New" w:eastAsia="Times New Roman" w:hAnsi="Courier New" w:cs="Courier New"/>
          <w:color w:val="DCDCDC"/>
          <w:sz w:val="24"/>
          <w:szCs w:val="24"/>
        </w:rPr>
        <w:t>]</w:t>
      </w:r>
    </w:p>
    <w:p w14:paraId="6E343269"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roofErr w:type="spellStart"/>
      <w:r w:rsidRPr="00E13BE2">
        <w:rPr>
          <w:rFonts w:ascii="Courier New" w:eastAsia="Times New Roman" w:hAnsi="Courier New" w:cs="Courier New"/>
          <w:color w:val="FFFFFF"/>
          <w:sz w:val="24"/>
          <w:szCs w:val="24"/>
        </w:rPr>
        <w:t>inconsistent_ages</w:t>
      </w:r>
      <w:proofErr w:type="spellEnd"/>
      <w:r w:rsidRPr="00E13BE2">
        <w:rPr>
          <w:rFonts w:ascii="Courier New" w:eastAsia="Times New Roman" w:hAnsi="Courier New" w:cs="Courier New"/>
          <w:color w:val="D4D4D4"/>
          <w:sz w:val="24"/>
          <w:szCs w:val="24"/>
        </w:rPr>
        <w:t> = </w:t>
      </w:r>
      <w:r w:rsidRPr="00E13BE2">
        <w:rPr>
          <w:rFonts w:ascii="Courier New" w:eastAsia="Times New Roman" w:hAnsi="Courier New" w:cs="Courier New"/>
          <w:color w:val="FFFFFF"/>
          <w:sz w:val="24"/>
          <w:szCs w:val="24"/>
        </w:rPr>
        <w:t>banking</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4D4D4"/>
          <w:sz w:val="24"/>
          <w:szCs w:val="24"/>
        </w:rPr>
        <w:t>~</w:t>
      </w:r>
      <w:proofErr w:type="spellStart"/>
      <w:r w:rsidRPr="00E13BE2">
        <w:rPr>
          <w:rFonts w:ascii="Courier New" w:eastAsia="Times New Roman" w:hAnsi="Courier New" w:cs="Courier New"/>
          <w:color w:val="FFFFFF"/>
          <w:sz w:val="24"/>
          <w:szCs w:val="24"/>
        </w:rPr>
        <w:t>age_equ</w:t>
      </w:r>
      <w:proofErr w:type="spellEnd"/>
      <w:r w:rsidRPr="00E13BE2">
        <w:rPr>
          <w:rFonts w:ascii="Courier New" w:eastAsia="Times New Roman" w:hAnsi="Courier New" w:cs="Courier New"/>
          <w:color w:val="DCDCDC"/>
          <w:sz w:val="24"/>
          <w:szCs w:val="24"/>
        </w:rPr>
        <w:t>]</w:t>
      </w:r>
    </w:p>
    <w:p w14:paraId="637EE525"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p>
    <w:p w14:paraId="1629B827"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C53B"/>
          <w:sz w:val="24"/>
          <w:szCs w:val="24"/>
        </w:rPr>
        <w:t># Store consistent and inconsistent data</w:t>
      </w:r>
    </w:p>
    <w:p w14:paraId="598A5F5F" w14:textId="77777777" w:rsidR="00E13BE2" w:rsidRPr="00E13BE2" w:rsidRDefault="00E13BE2" w:rsidP="00E13BE2">
      <w:pPr>
        <w:shd w:val="clear" w:color="auto" w:fill="1E1E1E"/>
        <w:spacing w:after="0" w:line="315" w:lineRule="atLeast"/>
        <w:rPr>
          <w:rFonts w:ascii="Courier New" w:eastAsia="Times New Roman" w:hAnsi="Courier New" w:cs="Courier New"/>
          <w:color w:val="D4D4D4"/>
          <w:sz w:val="24"/>
          <w:szCs w:val="24"/>
        </w:rPr>
      </w:pPr>
      <w:r w:rsidRPr="00E13BE2">
        <w:rPr>
          <w:rFonts w:ascii="Courier New" w:eastAsia="Times New Roman" w:hAnsi="Courier New" w:cs="Courier New"/>
          <w:color w:val="009BD8"/>
          <w:sz w:val="24"/>
          <w:szCs w:val="24"/>
        </w:rPr>
        <w:t>print</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C4D8B"/>
          <w:sz w:val="24"/>
          <w:szCs w:val="24"/>
        </w:rPr>
        <w:t>"Number of inconsistent ages: "</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4D4D4"/>
          <w:sz w:val="24"/>
          <w:szCs w:val="24"/>
        </w:rPr>
        <w:t> </w:t>
      </w:r>
      <w:r w:rsidRPr="00E13BE2">
        <w:rPr>
          <w:rFonts w:ascii="Courier New" w:eastAsia="Times New Roman" w:hAnsi="Courier New" w:cs="Courier New"/>
          <w:color w:val="FFFFFF"/>
          <w:sz w:val="24"/>
          <w:szCs w:val="24"/>
        </w:rPr>
        <w:t>inconsistent_ages</w:t>
      </w:r>
      <w:r w:rsidRPr="00E13BE2">
        <w:rPr>
          <w:rFonts w:ascii="Courier New" w:eastAsia="Times New Roman" w:hAnsi="Courier New" w:cs="Courier New"/>
          <w:color w:val="D4D4D4"/>
          <w:sz w:val="24"/>
          <w:szCs w:val="24"/>
        </w:rPr>
        <w:t>.</w:t>
      </w:r>
      <w:r w:rsidRPr="00E13BE2">
        <w:rPr>
          <w:rFonts w:ascii="Courier New" w:eastAsia="Times New Roman" w:hAnsi="Courier New" w:cs="Courier New"/>
          <w:color w:val="FFFFFF"/>
          <w:sz w:val="24"/>
          <w:szCs w:val="24"/>
        </w:rPr>
        <w:t>shape</w:t>
      </w:r>
      <w:r w:rsidRPr="00E13BE2">
        <w:rPr>
          <w:rFonts w:ascii="Courier New" w:eastAsia="Times New Roman" w:hAnsi="Courier New" w:cs="Courier New"/>
          <w:color w:val="DCDCDC"/>
          <w:sz w:val="24"/>
          <w:szCs w:val="24"/>
        </w:rPr>
        <w:t>[</w:t>
      </w:r>
      <w:r w:rsidRPr="00E13BE2">
        <w:rPr>
          <w:rFonts w:ascii="Courier New" w:eastAsia="Times New Roman" w:hAnsi="Courier New" w:cs="Courier New"/>
          <w:color w:val="DC4D8B"/>
          <w:sz w:val="24"/>
          <w:szCs w:val="24"/>
        </w:rPr>
        <w:t>0</w:t>
      </w:r>
      <w:r w:rsidRPr="00E13BE2">
        <w:rPr>
          <w:rFonts w:ascii="Courier New" w:eastAsia="Times New Roman" w:hAnsi="Courier New" w:cs="Courier New"/>
          <w:color w:val="DCDCDC"/>
          <w:sz w:val="24"/>
          <w:szCs w:val="24"/>
        </w:rPr>
        <w:t>])</w:t>
      </w:r>
    </w:p>
    <w:p w14:paraId="40666E82" w14:textId="2FBAA8DE" w:rsidR="003E2808" w:rsidRDefault="003E2808" w:rsidP="00065AE4">
      <w:pPr>
        <w:pStyle w:val="multiple-choiceitem"/>
      </w:pPr>
    </w:p>
    <w:p w14:paraId="62E563B7"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Store today's date and find ages</w:t>
      </w:r>
    </w:p>
    <w:p w14:paraId="152F5393"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xml:space="preserve">today = </w:t>
      </w:r>
      <w:proofErr w:type="spellStart"/>
      <w:proofErr w:type="gramStart"/>
      <w:r w:rsidRPr="00E13BE2">
        <w:rPr>
          <w:rFonts w:ascii="Times New Roman" w:eastAsia="Times New Roman" w:hAnsi="Times New Roman" w:cs="Times New Roman"/>
          <w:color w:val="CFA600"/>
          <w:sz w:val="24"/>
          <w:szCs w:val="24"/>
        </w:rPr>
        <w:t>dt.date</w:t>
      </w:r>
      <w:proofErr w:type="gramEnd"/>
      <w:r w:rsidRPr="00E13BE2">
        <w:rPr>
          <w:rFonts w:ascii="Times New Roman" w:eastAsia="Times New Roman" w:hAnsi="Times New Roman" w:cs="Times New Roman"/>
          <w:color w:val="CFA600"/>
          <w:sz w:val="24"/>
          <w:szCs w:val="24"/>
        </w:rPr>
        <w:t>.today</w:t>
      </w:r>
      <w:proofErr w:type="spellEnd"/>
      <w:r w:rsidRPr="00E13BE2">
        <w:rPr>
          <w:rFonts w:ascii="Times New Roman" w:eastAsia="Times New Roman" w:hAnsi="Times New Roman" w:cs="Times New Roman"/>
          <w:color w:val="CFA600"/>
          <w:sz w:val="24"/>
          <w:szCs w:val="24"/>
        </w:rPr>
        <w:t>()</w:t>
      </w:r>
    </w:p>
    <w:p w14:paraId="53A5FE0D"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roofErr w:type="spellStart"/>
      <w:r w:rsidRPr="00E13BE2">
        <w:rPr>
          <w:rFonts w:ascii="Times New Roman" w:eastAsia="Times New Roman" w:hAnsi="Times New Roman" w:cs="Times New Roman"/>
          <w:color w:val="CFA600"/>
          <w:sz w:val="24"/>
          <w:szCs w:val="24"/>
        </w:rPr>
        <w:t>ages_manual</w:t>
      </w:r>
      <w:proofErr w:type="spellEnd"/>
      <w:r w:rsidRPr="00E13BE2">
        <w:rPr>
          <w:rFonts w:ascii="Times New Roman" w:eastAsia="Times New Roman" w:hAnsi="Times New Roman" w:cs="Times New Roman"/>
          <w:color w:val="CFA600"/>
          <w:sz w:val="24"/>
          <w:szCs w:val="24"/>
        </w:rPr>
        <w:t xml:space="preserve"> = </w:t>
      </w:r>
      <w:proofErr w:type="spellStart"/>
      <w:r w:rsidRPr="00E13BE2">
        <w:rPr>
          <w:rFonts w:ascii="Times New Roman" w:eastAsia="Times New Roman" w:hAnsi="Times New Roman" w:cs="Times New Roman"/>
          <w:color w:val="CFA600"/>
          <w:sz w:val="24"/>
          <w:szCs w:val="24"/>
        </w:rPr>
        <w:t>today.year</w:t>
      </w:r>
      <w:proofErr w:type="spellEnd"/>
      <w:r w:rsidRPr="00E13BE2">
        <w:rPr>
          <w:rFonts w:ascii="Times New Roman" w:eastAsia="Times New Roman" w:hAnsi="Times New Roman" w:cs="Times New Roman"/>
          <w:color w:val="CFA600"/>
          <w:sz w:val="24"/>
          <w:szCs w:val="24"/>
        </w:rPr>
        <w:t xml:space="preserve"> - banking['</w:t>
      </w:r>
      <w:proofErr w:type="spellStart"/>
      <w:r w:rsidRPr="00E13BE2">
        <w:rPr>
          <w:rFonts w:ascii="Times New Roman" w:eastAsia="Times New Roman" w:hAnsi="Times New Roman" w:cs="Times New Roman"/>
          <w:color w:val="CFA600"/>
          <w:sz w:val="24"/>
          <w:szCs w:val="24"/>
        </w:rPr>
        <w:t>birth_date</w:t>
      </w:r>
      <w:proofErr w:type="spellEnd"/>
      <w:r w:rsidRPr="00E13BE2">
        <w:rPr>
          <w:rFonts w:ascii="Times New Roman" w:eastAsia="Times New Roman" w:hAnsi="Times New Roman" w:cs="Times New Roman"/>
          <w:color w:val="CFA600"/>
          <w:sz w:val="24"/>
          <w:szCs w:val="24"/>
        </w:rPr>
        <w:t>'].</w:t>
      </w:r>
      <w:proofErr w:type="spellStart"/>
      <w:r w:rsidRPr="00E13BE2">
        <w:rPr>
          <w:rFonts w:ascii="Times New Roman" w:eastAsia="Times New Roman" w:hAnsi="Times New Roman" w:cs="Times New Roman"/>
          <w:color w:val="CFA600"/>
          <w:sz w:val="24"/>
          <w:szCs w:val="24"/>
        </w:rPr>
        <w:t>dt.year</w:t>
      </w:r>
      <w:proofErr w:type="spellEnd"/>
    </w:p>
    <w:p w14:paraId="221015C9"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
    <w:p w14:paraId="5E208A6C"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xml:space="preserve"># Find rows where age column == </w:t>
      </w:r>
      <w:proofErr w:type="spellStart"/>
      <w:r w:rsidRPr="00E13BE2">
        <w:rPr>
          <w:rFonts w:ascii="Times New Roman" w:eastAsia="Times New Roman" w:hAnsi="Times New Roman" w:cs="Times New Roman"/>
          <w:color w:val="CFA600"/>
          <w:sz w:val="24"/>
          <w:szCs w:val="24"/>
        </w:rPr>
        <w:t>ages_manual</w:t>
      </w:r>
      <w:proofErr w:type="spellEnd"/>
    </w:p>
    <w:p w14:paraId="216B393D"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roofErr w:type="spellStart"/>
      <w:r w:rsidRPr="00E13BE2">
        <w:rPr>
          <w:rFonts w:ascii="Times New Roman" w:eastAsia="Times New Roman" w:hAnsi="Times New Roman" w:cs="Times New Roman"/>
          <w:color w:val="CFA600"/>
          <w:sz w:val="24"/>
          <w:szCs w:val="24"/>
        </w:rPr>
        <w:t>age_equ</w:t>
      </w:r>
      <w:proofErr w:type="spellEnd"/>
      <w:r w:rsidRPr="00E13BE2">
        <w:rPr>
          <w:rFonts w:ascii="Times New Roman" w:eastAsia="Times New Roman" w:hAnsi="Times New Roman" w:cs="Times New Roman"/>
          <w:color w:val="CFA600"/>
          <w:sz w:val="24"/>
          <w:szCs w:val="24"/>
        </w:rPr>
        <w:t xml:space="preserve"> = banking['age'] == </w:t>
      </w:r>
      <w:proofErr w:type="spellStart"/>
      <w:r w:rsidRPr="00E13BE2">
        <w:rPr>
          <w:rFonts w:ascii="Times New Roman" w:eastAsia="Times New Roman" w:hAnsi="Times New Roman" w:cs="Times New Roman"/>
          <w:color w:val="CFA600"/>
          <w:sz w:val="24"/>
          <w:szCs w:val="24"/>
        </w:rPr>
        <w:t>ages_manual</w:t>
      </w:r>
      <w:proofErr w:type="spellEnd"/>
    </w:p>
    <w:p w14:paraId="297F9122"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
    <w:p w14:paraId="1DEF9321"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Store consistent and inconsistent data</w:t>
      </w:r>
    </w:p>
    <w:p w14:paraId="0AEC214C"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roofErr w:type="spellStart"/>
      <w:r w:rsidRPr="00E13BE2">
        <w:rPr>
          <w:rFonts w:ascii="Times New Roman" w:eastAsia="Times New Roman" w:hAnsi="Times New Roman" w:cs="Times New Roman"/>
          <w:color w:val="CFA600"/>
          <w:sz w:val="24"/>
          <w:szCs w:val="24"/>
        </w:rPr>
        <w:t>consistent_ages</w:t>
      </w:r>
      <w:proofErr w:type="spellEnd"/>
      <w:r w:rsidRPr="00E13BE2">
        <w:rPr>
          <w:rFonts w:ascii="Times New Roman" w:eastAsia="Times New Roman" w:hAnsi="Times New Roman" w:cs="Times New Roman"/>
          <w:color w:val="CFA600"/>
          <w:sz w:val="24"/>
          <w:szCs w:val="24"/>
        </w:rPr>
        <w:t xml:space="preserve"> = banking[</w:t>
      </w:r>
      <w:proofErr w:type="spellStart"/>
      <w:r w:rsidRPr="00E13BE2">
        <w:rPr>
          <w:rFonts w:ascii="Times New Roman" w:eastAsia="Times New Roman" w:hAnsi="Times New Roman" w:cs="Times New Roman"/>
          <w:color w:val="CFA600"/>
          <w:sz w:val="24"/>
          <w:szCs w:val="24"/>
        </w:rPr>
        <w:t>age_equ</w:t>
      </w:r>
      <w:proofErr w:type="spellEnd"/>
      <w:r w:rsidRPr="00E13BE2">
        <w:rPr>
          <w:rFonts w:ascii="Times New Roman" w:eastAsia="Times New Roman" w:hAnsi="Times New Roman" w:cs="Times New Roman"/>
          <w:color w:val="CFA600"/>
          <w:sz w:val="24"/>
          <w:szCs w:val="24"/>
        </w:rPr>
        <w:t>]</w:t>
      </w:r>
    </w:p>
    <w:p w14:paraId="1FC61EF4"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roofErr w:type="spellStart"/>
      <w:r w:rsidRPr="00E13BE2">
        <w:rPr>
          <w:rFonts w:ascii="Times New Roman" w:eastAsia="Times New Roman" w:hAnsi="Times New Roman" w:cs="Times New Roman"/>
          <w:color w:val="CFA600"/>
          <w:sz w:val="24"/>
          <w:szCs w:val="24"/>
        </w:rPr>
        <w:t>inconsistent_ages</w:t>
      </w:r>
      <w:proofErr w:type="spellEnd"/>
      <w:r w:rsidRPr="00E13BE2">
        <w:rPr>
          <w:rFonts w:ascii="Times New Roman" w:eastAsia="Times New Roman" w:hAnsi="Times New Roman" w:cs="Times New Roman"/>
          <w:color w:val="CFA600"/>
          <w:sz w:val="24"/>
          <w:szCs w:val="24"/>
        </w:rPr>
        <w:t xml:space="preserve"> = banking[~</w:t>
      </w:r>
      <w:proofErr w:type="spellStart"/>
      <w:r w:rsidRPr="00E13BE2">
        <w:rPr>
          <w:rFonts w:ascii="Times New Roman" w:eastAsia="Times New Roman" w:hAnsi="Times New Roman" w:cs="Times New Roman"/>
          <w:color w:val="CFA600"/>
          <w:sz w:val="24"/>
          <w:szCs w:val="24"/>
        </w:rPr>
        <w:t>age_equ</w:t>
      </w:r>
      <w:proofErr w:type="spellEnd"/>
      <w:r w:rsidRPr="00E13BE2">
        <w:rPr>
          <w:rFonts w:ascii="Times New Roman" w:eastAsia="Times New Roman" w:hAnsi="Times New Roman" w:cs="Times New Roman"/>
          <w:color w:val="CFA600"/>
          <w:sz w:val="24"/>
          <w:szCs w:val="24"/>
        </w:rPr>
        <w:t>]</w:t>
      </w:r>
    </w:p>
    <w:p w14:paraId="0E9E2EEA"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p>
    <w:p w14:paraId="657A8A4B" w14:textId="77777777" w:rsidR="00E13BE2" w:rsidRPr="00E13BE2" w:rsidRDefault="00E13BE2" w:rsidP="00E13BE2">
      <w:pPr>
        <w:spacing w:after="0"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Store consistent and inconsistent data</w:t>
      </w:r>
    </w:p>
    <w:p w14:paraId="29183D6F" w14:textId="77777777" w:rsidR="00E13BE2" w:rsidRPr="00E13BE2" w:rsidRDefault="00E13BE2" w:rsidP="00E13BE2">
      <w:pPr>
        <w:spacing w:line="240" w:lineRule="auto"/>
        <w:rPr>
          <w:rFonts w:ascii="Times New Roman" w:eastAsia="Times New Roman" w:hAnsi="Times New Roman" w:cs="Times New Roman"/>
          <w:color w:val="CFA600"/>
          <w:sz w:val="24"/>
          <w:szCs w:val="24"/>
        </w:rPr>
      </w:pPr>
      <w:proofErr w:type="gramStart"/>
      <w:r w:rsidRPr="00E13BE2">
        <w:rPr>
          <w:rFonts w:ascii="Times New Roman" w:eastAsia="Times New Roman" w:hAnsi="Times New Roman" w:cs="Times New Roman"/>
          <w:color w:val="CFA600"/>
          <w:sz w:val="24"/>
          <w:szCs w:val="24"/>
        </w:rPr>
        <w:t>print(</w:t>
      </w:r>
      <w:proofErr w:type="gramEnd"/>
      <w:r w:rsidRPr="00E13BE2">
        <w:rPr>
          <w:rFonts w:ascii="Times New Roman" w:eastAsia="Times New Roman" w:hAnsi="Times New Roman" w:cs="Times New Roman"/>
          <w:color w:val="CFA600"/>
          <w:sz w:val="24"/>
          <w:szCs w:val="24"/>
        </w:rPr>
        <w:t xml:space="preserve">"Number of inconsistent ages: ", </w:t>
      </w:r>
      <w:proofErr w:type="spellStart"/>
      <w:r w:rsidRPr="00E13BE2">
        <w:rPr>
          <w:rFonts w:ascii="Times New Roman" w:eastAsia="Times New Roman" w:hAnsi="Times New Roman" w:cs="Times New Roman"/>
          <w:color w:val="CFA600"/>
          <w:sz w:val="24"/>
          <w:szCs w:val="24"/>
        </w:rPr>
        <w:t>inconsistent_ages.shape</w:t>
      </w:r>
      <w:proofErr w:type="spellEnd"/>
      <w:r w:rsidRPr="00E13BE2">
        <w:rPr>
          <w:rFonts w:ascii="Times New Roman" w:eastAsia="Times New Roman" w:hAnsi="Times New Roman" w:cs="Times New Roman"/>
          <w:color w:val="CFA600"/>
          <w:sz w:val="24"/>
          <w:szCs w:val="24"/>
        </w:rPr>
        <w:t>[0])</w:t>
      </w:r>
    </w:p>
    <w:p w14:paraId="21F98B2A" w14:textId="77777777" w:rsidR="00E13BE2" w:rsidRPr="00E13BE2" w:rsidRDefault="00E13BE2" w:rsidP="00E13BE2">
      <w:pPr>
        <w:spacing w:line="240" w:lineRule="auto"/>
        <w:rPr>
          <w:rFonts w:ascii="Times New Roman" w:eastAsia="Times New Roman" w:hAnsi="Times New Roman" w:cs="Times New Roman"/>
          <w:color w:val="CFA600"/>
          <w:sz w:val="24"/>
          <w:szCs w:val="24"/>
        </w:rPr>
      </w:pPr>
      <w:r w:rsidRPr="00E13BE2">
        <w:rPr>
          <w:rFonts w:ascii="Times New Roman" w:eastAsia="Times New Roman" w:hAnsi="Times New Roman" w:cs="Times New Roman"/>
          <w:color w:val="CFA600"/>
          <w:sz w:val="24"/>
          <w:szCs w:val="24"/>
        </w:rPr>
        <w:t xml:space="preserve">Number of inconsistent ages:  </w:t>
      </w:r>
      <w:proofErr w:type="gramStart"/>
      <w:r w:rsidRPr="00E13BE2">
        <w:rPr>
          <w:rFonts w:ascii="Times New Roman" w:eastAsia="Times New Roman" w:hAnsi="Times New Roman" w:cs="Times New Roman"/>
          <w:color w:val="CFA600"/>
          <w:sz w:val="24"/>
          <w:szCs w:val="24"/>
        </w:rPr>
        <w:t>4</w:t>
      </w:r>
      <w:proofErr w:type="gramEnd"/>
    </w:p>
    <w:p w14:paraId="26ED260A" w14:textId="2353C568" w:rsidR="00E13BE2" w:rsidRDefault="00E13BE2" w:rsidP="00065AE4">
      <w:pPr>
        <w:pStyle w:val="multiple-choiceitem"/>
      </w:pPr>
    </w:p>
    <w:p w14:paraId="5FC8EB1D" w14:textId="60F8DA67" w:rsidR="00E13BE2" w:rsidRDefault="009D165B" w:rsidP="00065AE4">
      <w:pPr>
        <w:pStyle w:val="multiple-choiceitem"/>
      </w:pPr>
      <w:proofErr w:type="gramStart"/>
      <w:r>
        <w:t>Awesome</w:t>
      </w:r>
      <w:proofErr w:type="gramEnd"/>
      <w:r>
        <w:t xml:space="preserve"> work! There are only 8 and 4 rows affected by inconsistent </w:t>
      </w:r>
      <w:proofErr w:type="spellStart"/>
      <w:r>
        <w:rPr>
          <w:rStyle w:val="HTMLCode"/>
        </w:rPr>
        <w:t>inv_amount</w:t>
      </w:r>
      <w:proofErr w:type="spellEnd"/>
      <w:r>
        <w:t xml:space="preserve"> and </w:t>
      </w:r>
      <w:r>
        <w:rPr>
          <w:rStyle w:val="HTMLCode"/>
        </w:rPr>
        <w:t>age</w:t>
      </w:r>
      <w:r>
        <w:t xml:space="preserve"> values, respectively. In this case, </w:t>
      </w:r>
      <w:proofErr w:type="gramStart"/>
      <w:r>
        <w:t>it's</w:t>
      </w:r>
      <w:proofErr w:type="gramEnd"/>
      <w:r>
        <w:t xml:space="preserve"> best to investigate the underlying data sources before deciding on a course of action!</w:t>
      </w:r>
    </w:p>
    <w:p w14:paraId="157AA580" w14:textId="77777777" w:rsidR="005D3012" w:rsidRDefault="005D3012" w:rsidP="00065AE4">
      <w:pPr>
        <w:pStyle w:val="multiple-choiceitem"/>
      </w:pPr>
    </w:p>
    <w:p w14:paraId="104C477B" w14:textId="77777777" w:rsidR="00D5502D" w:rsidRDefault="00D5502D" w:rsidP="00D5502D">
      <w:r>
        <w:rPr>
          <w:rStyle w:val="Strong"/>
        </w:rPr>
        <w:t>Daily XP</w:t>
      </w:r>
      <w:r>
        <w:rPr>
          <w:rStyle w:val="css-rfy0dy"/>
          <w:b/>
          <w:bCs/>
        </w:rPr>
        <w:t>350</w:t>
      </w:r>
    </w:p>
    <w:p w14:paraId="595EF733" w14:textId="77777777" w:rsidR="00D5502D" w:rsidRDefault="00D5502D" w:rsidP="00D5502D">
      <w:pPr>
        <w:pStyle w:val="Heading1"/>
      </w:pPr>
      <w:r>
        <w:t>Completeness</w:t>
      </w:r>
    </w:p>
    <w:p w14:paraId="2B3E3E3D" w14:textId="77777777" w:rsidR="00D5502D" w:rsidRDefault="00D5502D" w:rsidP="00D5502D">
      <w:r>
        <w:rPr>
          <w:rStyle w:val="Strong"/>
        </w:rPr>
        <w:t>50 XP</w:t>
      </w:r>
    </w:p>
    <w:p w14:paraId="0DE6746B" w14:textId="77777777" w:rsidR="00D5502D" w:rsidRDefault="00D5502D" w:rsidP="00D5502D">
      <w:pPr>
        <w:pStyle w:val="Heading2"/>
      </w:pPr>
      <w:r>
        <w:t>1. Completeness</w:t>
      </w:r>
    </w:p>
    <w:p w14:paraId="5D0CE092" w14:textId="77777777" w:rsidR="00D5502D" w:rsidRDefault="00D5502D" w:rsidP="00D5502D">
      <w:pPr>
        <w:pStyle w:val="NormalWeb"/>
      </w:pPr>
      <w:r>
        <w:t xml:space="preserve">Hi and welcome to the last lesson of this chapter. In this lesson, </w:t>
      </w:r>
      <w:proofErr w:type="gramStart"/>
      <w:r>
        <w:t>we're</w:t>
      </w:r>
      <w:proofErr w:type="gramEnd"/>
      <w:r>
        <w:t xml:space="preserve"> going to discuss completeness and missing data. </w:t>
      </w:r>
    </w:p>
    <w:p w14:paraId="5210279D" w14:textId="77777777" w:rsidR="00D5502D" w:rsidRDefault="00D5502D" w:rsidP="00D5502D">
      <w:pPr>
        <w:pStyle w:val="Heading2"/>
      </w:pPr>
      <w:r>
        <w:t>2. What is missing data?</w:t>
      </w:r>
    </w:p>
    <w:p w14:paraId="50CCA56D" w14:textId="77777777" w:rsidR="00D5502D" w:rsidRDefault="00D5502D" w:rsidP="00D5502D">
      <w:pPr>
        <w:pStyle w:val="NormalWeb"/>
      </w:pPr>
      <w:r>
        <w:t xml:space="preserve">Missing data is one of the most common and most important data cleaning problems. </w:t>
      </w:r>
      <w:proofErr w:type="gramStart"/>
      <w:r>
        <w:t>Essentially, missing</w:t>
      </w:r>
      <w:proofErr w:type="gramEnd"/>
      <w:r>
        <w:t xml:space="preserve"> data is when no data value is stored for a variable in an observation. Missing data is most commonly represented as NA or </w:t>
      </w:r>
      <w:proofErr w:type="spellStart"/>
      <w:proofErr w:type="gramStart"/>
      <w:r>
        <w:t>NaN</w:t>
      </w:r>
      <w:proofErr w:type="spellEnd"/>
      <w:r>
        <w:t>, but</w:t>
      </w:r>
      <w:proofErr w:type="gramEnd"/>
      <w:r>
        <w:t xml:space="preserve"> can take on arbitrary values like 0 or dot. Like a lot of the problems that </w:t>
      </w:r>
      <w:proofErr w:type="gramStart"/>
      <w:r>
        <w:t>we've</w:t>
      </w:r>
      <w:proofErr w:type="gramEnd"/>
      <w:r>
        <w:t xml:space="preserve"> seen thus far in the course, it's commonly due to technical or human errors. Missing data can take many forms, so </w:t>
      </w:r>
      <w:proofErr w:type="gramStart"/>
      <w:r>
        <w:t>let's</w:t>
      </w:r>
      <w:proofErr w:type="gramEnd"/>
      <w:r>
        <w:t xml:space="preserve"> take a look at an example. </w:t>
      </w:r>
    </w:p>
    <w:p w14:paraId="55F315F2" w14:textId="77777777" w:rsidR="00D5502D" w:rsidRDefault="00D5502D" w:rsidP="00D5502D">
      <w:pPr>
        <w:pStyle w:val="Heading2"/>
      </w:pPr>
      <w:r>
        <w:t xml:space="preserve">3. </w:t>
      </w:r>
      <w:proofErr w:type="spellStart"/>
      <w:r>
        <w:t>Airquality</w:t>
      </w:r>
      <w:proofErr w:type="spellEnd"/>
      <w:r>
        <w:t xml:space="preserve"> example</w:t>
      </w:r>
    </w:p>
    <w:p w14:paraId="699DCC76" w14:textId="77777777" w:rsidR="00D5502D" w:rsidRDefault="00D5502D" w:rsidP="00D5502D">
      <w:pPr>
        <w:pStyle w:val="NormalWeb"/>
      </w:pPr>
      <w:proofErr w:type="gramStart"/>
      <w:r>
        <w:t>Let's</w:t>
      </w:r>
      <w:proofErr w:type="gramEnd"/>
      <w:r>
        <w:t xml:space="preserve"> take a look at the </w:t>
      </w:r>
      <w:proofErr w:type="spellStart"/>
      <w:r>
        <w:t>airquality</w:t>
      </w:r>
      <w:proofErr w:type="spellEnd"/>
      <w:r>
        <w:t xml:space="preserve"> dataset. It </w:t>
      </w:r>
      <w:proofErr w:type="gramStart"/>
      <w:r>
        <w:t>contains</w:t>
      </w:r>
      <w:proofErr w:type="gramEnd"/>
      <w:r>
        <w:t xml:space="preserve"> temperature and CO2 measurements for different dates. </w:t>
      </w:r>
    </w:p>
    <w:p w14:paraId="65B9CC1E" w14:textId="77777777" w:rsidR="00D5502D" w:rsidRDefault="00D5502D" w:rsidP="00D5502D">
      <w:pPr>
        <w:pStyle w:val="Heading2"/>
      </w:pPr>
      <w:r>
        <w:lastRenderedPageBreak/>
        <w:t xml:space="preserve">4. </w:t>
      </w:r>
      <w:proofErr w:type="spellStart"/>
      <w:r>
        <w:t>Airquality</w:t>
      </w:r>
      <w:proofErr w:type="spellEnd"/>
      <w:r>
        <w:t xml:space="preserve"> example</w:t>
      </w:r>
    </w:p>
    <w:p w14:paraId="23D88167" w14:textId="77777777" w:rsidR="00D5502D" w:rsidRDefault="00D5502D" w:rsidP="00D5502D">
      <w:pPr>
        <w:pStyle w:val="NormalWeb"/>
      </w:pPr>
      <w:r>
        <w:t xml:space="preserve">We can see that the CO2 value in this row is represented as </w:t>
      </w:r>
      <w:proofErr w:type="spellStart"/>
      <w:proofErr w:type="gramStart"/>
      <w:r>
        <w:t>NaN</w:t>
      </w:r>
      <w:proofErr w:type="spellEnd"/>
      <w:proofErr w:type="gramEnd"/>
      <w:r>
        <w:t xml:space="preserve"> </w:t>
      </w:r>
    </w:p>
    <w:p w14:paraId="43E9127A" w14:textId="77777777" w:rsidR="00D5502D" w:rsidRDefault="00D5502D" w:rsidP="00D5502D">
      <w:pPr>
        <w:pStyle w:val="Heading2"/>
      </w:pPr>
      <w:r>
        <w:t xml:space="preserve">5. </w:t>
      </w:r>
      <w:proofErr w:type="spellStart"/>
      <w:r>
        <w:t>Airquality</w:t>
      </w:r>
      <w:proofErr w:type="spellEnd"/>
      <w:r>
        <w:t xml:space="preserve"> example</w:t>
      </w:r>
    </w:p>
    <w:p w14:paraId="5F76A5CA" w14:textId="77777777" w:rsidR="00D5502D" w:rsidRDefault="00D5502D" w:rsidP="00D5502D">
      <w:pPr>
        <w:pStyle w:val="NormalWeb"/>
      </w:pPr>
      <w:r>
        <w:t xml:space="preserve">We can find rows with missing values by using the dot is </w:t>
      </w:r>
      <w:proofErr w:type="spellStart"/>
      <w:r>
        <w:t>na</w:t>
      </w:r>
      <w:proofErr w:type="spellEnd"/>
      <w:r>
        <w:t xml:space="preserve"> method, which returns True for missing values and False for complete values across all our rows and columns. </w:t>
      </w:r>
    </w:p>
    <w:p w14:paraId="65C31D8F" w14:textId="77777777" w:rsidR="00D5502D" w:rsidRDefault="00D5502D" w:rsidP="00D5502D">
      <w:pPr>
        <w:pStyle w:val="Heading2"/>
      </w:pPr>
      <w:r>
        <w:t xml:space="preserve">6. </w:t>
      </w:r>
      <w:proofErr w:type="spellStart"/>
      <w:r>
        <w:t>Airquality</w:t>
      </w:r>
      <w:proofErr w:type="spellEnd"/>
      <w:r>
        <w:t xml:space="preserve"> example</w:t>
      </w:r>
    </w:p>
    <w:p w14:paraId="0951D55D" w14:textId="77777777" w:rsidR="00D5502D" w:rsidRDefault="00D5502D" w:rsidP="00D5502D">
      <w:pPr>
        <w:pStyle w:val="NormalWeb"/>
      </w:pPr>
      <w:r>
        <w:t xml:space="preserve">We can also chain the </w:t>
      </w:r>
      <w:proofErr w:type="spellStart"/>
      <w:r>
        <w:t>isna</w:t>
      </w:r>
      <w:proofErr w:type="spellEnd"/>
      <w:r>
        <w:t xml:space="preserve"> method with the sum method, which returns a breakdown of missing values per column in our </w:t>
      </w:r>
      <w:proofErr w:type="spellStart"/>
      <w:r>
        <w:t>dataframe</w:t>
      </w:r>
      <w:proofErr w:type="spellEnd"/>
      <w:r>
        <w:t xml:space="preserve">. We notice that the CO2 column is the only column with missing values - </w:t>
      </w:r>
      <w:proofErr w:type="gramStart"/>
      <w:r>
        <w:t>let's</w:t>
      </w:r>
      <w:proofErr w:type="gramEnd"/>
      <w:r>
        <w:t xml:space="preserve"> find out why and dig further into the nature of this missingness by first visualizing our missing values. </w:t>
      </w:r>
    </w:p>
    <w:p w14:paraId="2372FF2B" w14:textId="77777777" w:rsidR="00D5502D" w:rsidRDefault="00D5502D" w:rsidP="00D5502D">
      <w:pPr>
        <w:pStyle w:val="Heading2"/>
      </w:pPr>
      <w:r>
        <w:t xml:space="preserve">7. </w:t>
      </w:r>
      <w:proofErr w:type="spellStart"/>
      <w:r>
        <w:t>Missingno</w:t>
      </w:r>
      <w:proofErr w:type="spellEnd"/>
    </w:p>
    <w:p w14:paraId="0DB3D8CF" w14:textId="77777777" w:rsidR="00D5502D" w:rsidRDefault="00D5502D" w:rsidP="00D5502D">
      <w:pPr>
        <w:pStyle w:val="NormalWeb"/>
      </w:pPr>
      <w:r>
        <w:t xml:space="preserve">The </w:t>
      </w:r>
      <w:proofErr w:type="spellStart"/>
      <w:r>
        <w:t>missingno</w:t>
      </w:r>
      <w:proofErr w:type="spellEnd"/>
      <w:r>
        <w:t xml:space="preserve"> package </w:t>
      </w:r>
      <w:proofErr w:type="gramStart"/>
      <w:r>
        <w:t>allows</w:t>
      </w:r>
      <w:proofErr w:type="gramEnd"/>
      <w:r>
        <w:t xml:space="preserve"> to create useful visualizations of our missing data. Digging into its details is not part of the course, but you can also check out other courses on missing data in </w:t>
      </w:r>
      <w:proofErr w:type="spellStart"/>
      <w:r>
        <w:t>DataCamp's</w:t>
      </w:r>
      <w:proofErr w:type="spellEnd"/>
      <w:r>
        <w:t xml:space="preserve"> course library. We visualize the missingness of the </w:t>
      </w:r>
      <w:proofErr w:type="spellStart"/>
      <w:r>
        <w:t>airquality</w:t>
      </w:r>
      <w:proofErr w:type="spellEnd"/>
      <w:r>
        <w:t xml:space="preserve"> </w:t>
      </w:r>
      <w:proofErr w:type="spellStart"/>
      <w:r>
        <w:t>DataFrame</w:t>
      </w:r>
      <w:proofErr w:type="spellEnd"/>
      <w:r>
        <w:t xml:space="preserve"> with the </w:t>
      </w:r>
      <w:proofErr w:type="spellStart"/>
      <w:r>
        <w:t>msno</w:t>
      </w:r>
      <w:proofErr w:type="spellEnd"/>
      <w:r>
        <w:t xml:space="preserve"> dot matrix function, and show it with </w:t>
      </w:r>
      <w:proofErr w:type="spellStart"/>
      <w:r>
        <w:t>pyplot's</w:t>
      </w:r>
      <w:proofErr w:type="spellEnd"/>
      <w:r>
        <w:t xml:space="preserve"> show function from matplotlib, which </w:t>
      </w:r>
      <w:proofErr w:type="gramStart"/>
      <w:r>
        <w:t>returns</w:t>
      </w:r>
      <w:proofErr w:type="gramEnd"/>
      <w:r>
        <w:t xml:space="preserve"> </w:t>
      </w:r>
    </w:p>
    <w:p w14:paraId="47913BEA" w14:textId="77777777" w:rsidR="00D5502D" w:rsidRDefault="00D5502D" w:rsidP="00D5502D">
      <w:pPr>
        <w:pStyle w:val="Heading2"/>
      </w:pPr>
      <w:r>
        <w:t>8. Insert title here...</w:t>
      </w:r>
    </w:p>
    <w:p w14:paraId="29B45B1F" w14:textId="77777777" w:rsidR="00D5502D" w:rsidRDefault="00D5502D" w:rsidP="00D5502D">
      <w:pPr>
        <w:pStyle w:val="NormalWeb"/>
      </w:pPr>
      <w:r>
        <w:t xml:space="preserve">the following image. This matrix </w:t>
      </w:r>
      <w:proofErr w:type="gramStart"/>
      <w:r>
        <w:t>essentially shows</w:t>
      </w:r>
      <w:proofErr w:type="gramEnd"/>
      <w:r>
        <w:t xml:space="preserve"> how missing values are distributed across a column. We see that missing CO2 values </w:t>
      </w:r>
      <w:proofErr w:type="gramStart"/>
      <w:r>
        <w:t>are randomly scattered</w:t>
      </w:r>
      <w:proofErr w:type="gramEnd"/>
      <w:r>
        <w:t xml:space="preserve"> throughout the column, but is that really the case? </w:t>
      </w:r>
      <w:proofErr w:type="gramStart"/>
      <w:r>
        <w:t>Let's</w:t>
      </w:r>
      <w:proofErr w:type="gramEnd"/>
      <w:r>
        <w:t xml:space="preserve"> dig deeper. </w:t>
      </w:r>
    </w:p>
    <w:p w14:paraId="0718894F" w14:textId="77777777" w:rsidR="00D5502D" w:rsidRDefault="00D5502D" w:rsidP="00D5502D">
      <w:pPr>
        <w:pStyle w:val="Heading2"/>
      </w:pPr>
      <w:r>
        <w:t xml:space="preserve">9. </w:t>
      </w:r>
      <w:proofErr w:type="spellStart"/>
      <w:r>
        <w:t>Airquality</w:t>
      </w:r>
      <w:proofErr w:type="spellEnd"/>
      <w:r>
        <w:t xml:space="preserve"> example</w:t>
      </w:r>
    </w:p>
    <w:p w14:paraId="53585565" w14:textId="77777777" w:rsidR="00D5502D" w:rsidRDefault="00D5502D" w:rsidP="00D5502D">
      <w:pPr>
        <w:pStyle w:val="NormalWeb"/>
      </w:pPr>
      <w:r>
        <w:t xml:space="preserve">We first isolate the rows of </w:t>
      </w:r>
      <w:proofErr w:type="spellStart"/>
      <w:proofErr w:type="gramStart"/>
      <w:r>
        <w:t>airquality</w:t>
      </w:r>
      <w:proofErr w:type="spellEnd"/>
      <w:proofErr w:type="gramEnd"/>
      <w:r>
        <w:t xml:space="preserve"> with missing CO2 values in one </w:t>
      </w:r>
      <w:proofErr w:type="spellStart"/>
      <w:r>
        <w:t>DataFrame</w:t>
      </w:r>
      <w:proofErr w:type="spellEnd"/>
      <w:r>
        <w:t xml:space="preserve">, and complete CO2 values in another. </w:t>
      </w:r>
    </w:p>
    <w:p w14:paraId="7ED0D848" w14:textId="77777777" w:rsidR="00D5502D" w:rsidRDefault="00D5502D" w:rsidP="00D5502D">
      <w:pPr>
        <w:pStyle w:val="Heading2"/>
      </w:pPr>
      <w:r>
        <w:t xml:space="preserve">10. </w:t>
      </w:r>
      <w:proofErr w:type="spellStart"/>
      <w:r>
        <w:t>Airquality</w:t>
      </w:r>
      <w:proofErr w:type="spellEnd"/>
      <w:r>
        <w:t xml:space="preserve"> example</w:t>
      </w:r>
    </w:p>
    <w:p w14:paraId="2D064522" w14:textId="77777777" w:rsidR="00D5502D" w:rsidRDefault="00D5502D" w:rsidP="00D5502D">
      <w:pPr>
        <w:pStyle w:val="NormalWeb"/>
      </w:pPr>
      <w:r>
        <w:t xml:space="preserve">Then, </w:t>
      </w:r>
      <w:proofErr w:type="gramStart"/>
      <w:r>
        <w:t>let's</w:t>
      </w:r>
      <w:proofErr w:type="gramEnd"/>
      <w:r>
        <w:t xml:space="preserve"> use the </w:t>
      </w:r>
      <w:proofErr w:type="gramStart"/>
      <w:r>
        <w:t>describe</w:t>
      </w:r>
      <w:proofErr w:type="gramEnd"/>
      <w:r>
        <w:t xml:space="preserve"> method on each of the created </w:t>
      </w:r>
      <w:proofErr w:type="spellStart"/>
      <w:r>
        <w:t>DataFrames</w:t>
      </w:r>
      <w:proofErr w:type="spellEnd"/>
      <w:r>
        <w:t xml:space="preserve">. </w:t>
      </w:r>
    </w:p>
    <w:p w14:paraId="6496F04F" w14:textId="77777777" w:rsidR="00D5502D" w:rsidRDefault="00D5502D" w:rsidP="00D5502D">
      <w:pPr>
        <w:pStyle w:val="Heading2"/>
      </w:pPr>
      <w:r>
        <w:t xml:space="preserve">11. </w:t>
      </w:r>
      <w:proofErr w:type="spellStart"/>
      <w:r>
        <w:t>Airquality</w:t>
      </w:r>
      <w:proofErr w:type="spellEnd"/>
      <w:r>
        <w:t xml:space="preserve"> example</w:t>
      </w:r>
    </w:p>
    <w:p w14:paraId="0D8DE111" w14:textId="77777777" w:rsidR="00D5502D" w:rsidRDefault="00D5502D" w:rsidP="00D5502D">
      <w:pPr>
        <w:pStyle w:val="NormalWeb"/>
      </w:pPr>
      <w:r>
        <w:t xml:space="preserve">We see that for all missing values of CO2, they occur at </w:t>
      </w:r>
      <w:proofErr w:type="gramStart"/>
      <w:r>
        <w:t>really low</w:t>
      </w:r>
      <w:proofErr w:type="gramEnd"/>
      <w:r>
        <w:t xml:space="preserve"> temperatures, with the mean temperature at minus 39 degrees and a minimum and maximum of -49 and -30 respectively. </w:t>
      </w:r>
      <w:proofErr w:type="gramStart"/>
      <w:r>
        <w:t>Let's</w:t>
      </w:r>
      <w:proofErr w:type="gramEnd"/>
      <w:r>
        <w:t xml:space="preserve"> confirm this visually with the </w:t>
      </w:r>
      <w:proofErr w:type="spellStart"/>
      <w:r>
        <w:t>missngno</w:t>
      </w:r>
      <w:proofErr w:type="spellEnd"/>
      <w:r>
        <w:t xml:space="preserve"> package. </w:t>
      </w:r>
    </w:p>
    <w:p w14:paraId="16FFFEE7" w14:textId="77777777" w:rsidR="00D5502D" w:rsidRDefault="00D5502D" w:rsidP="00D5502D">
      <w:pPr>
        <w:pStyle w:val="Heading2"/>
      </w:pPr>
      <w:r>
        <w:lastRenderedPageBreak/>
        <w:t>12. Insert title here...</w:t>
      </w:r>
    </w:p>
    <w:p w14:paraId="75E2A075" w14:textId="77777777" w:rsidR="00D5502D" w:rsidRDefault="00D5502D" w:rsidP="00D5502D">
      <w:pPr>
        <w:pStyle w:val="NormalWeb"/>
      </w:pPr>
      <w:r>
        <w:t xml:space="preserve">We first sort the </w:t>
      </w:r>
      <w:proofErr w:type="spellStart"/>
      <w:r>
        <w:t>DataFrame</w:t>
      </w:r>
      <w:proofErr w:type="spellEnd"/>
      <w:r>
        <w:t xml:space="preserve"> by the temperature column. Then we input the sorted </w:t>
      </w:r>
      <w:proofErr w:type="spellStart"/>
      <w:r>
        <w:t>dataframe</w:t>
      </w:r>
      <w:proofErr w:type="spellEnd"/>
      <w:r>
        <w:t xml:space="preserve"> to the matrix function from </w:t>
      </w:r>
      <w:proofErr w:type="spellStart"/>
      <w:r>
        <w:t>msno</w:t>
      </w:r>
      <w:proofErr w:type="spellEnd"/>
      <w:r>
        <w:t xml:space="preserve">. This leaves us with this matrix. </w:t>
      </w:r>
    </w:p>
    <w:p w14:paraId="12329FB8" w14:textId="77777777" w:rsidR="00D5502D" w:rsidRDefault="00D5502D" w:rsidP="00D5502D">
      <w:pPr>
        <w:pStyle w:val="Heading2"/>
      </w:pPr>
      <w:r>
        <w:t>13. Insert title here...</w:t>
      </w:r>
    </w:p>
    <w:p w14:paraId="3B260905" w14:textId="77777777" w:rsidR="00D5502D" w:rsidRDefault="00D5502D" w:rsidP="00D5502D">
      <w:pPr>
        <w:pStyle w:val="NormalWeb"/>
      </w:pPr>
      <w:r>
        <w:t xml:space="preserve">Notice how all missing values are on the top? This is because values </w:t>
      </w:r>
      <w:proofErr w:type="gramStart"/>
      <w:r>
        <w:t>are sorted</w:t>
      </w:r>
      <w:proofErr w:type="gramEnd"/>
      <w:r>
        <w:t xml:space="preserve"> from smallest to largest by default. This </w:t>
      </w:r>
      <w:proofErr w:type="gramStart"/>
      <w:r>
        <w:t>essentially confirms</w:t>
      </w:r>
      <w:proofErr w:type="gramEnd"/>
      <w:r>
        <w:t xml:space="preserve"> that CO2 measurements are lost for really low temperatures. Must be a sensor failure! </w:t>
      </w:r>
    </w:p>
    <w:p w14:paraId="3D34E0FB" w14:textId="77777777" w:rsidR="00D5502D" w:rsidRDefault="00D5502D" w:rsidP="00D5502D">
      <w:pPr>
        <w:pStyle w:val="Heading2"/>
      </w:pPr>
      <w:r>
        <w:t>14. Missingness types</w:t>
      </w:r>
    </w:p>
    <w:p w14:paraId="30A7C0B2" w14:textId="77777777" w:rsidR="00D5502D" w:rsidRDefault="00D5502D" w:rsidP="00D5502D">
      <w:pPr>
        <w:pStyle w:val="NormalWeb"/>
      </w:pPr>
      <w:r>
        <w:t xml:space="preserve">This leads us to missingness types. Without going too much into the details, there are a variety of types of missing data. It could </w:t>
      </w:r>
      <w:proofErr w:type="gramStart"/>
      <w:r>
        <w:t>missing</w:t>
      </w:r>
      <w:proofErr w:type="gramEnd"/>
      <w:r>
        <w:t xml:space="preserve"> completely at random, missing at random, or missing not at random. </w:t>
      </w:r>
    </w:p>
    <w:p w14:paraId="2E983964" w14:textId="77777777" w:rsidR="00D5502D" w:rsidRDefault="00D5502D" w:rsidP="00D5502D">
      <w:pPr>
        <w:pStyle w:val="Heading2"/>
      </w:pPr>
      <w:r>
        <w:t>15. Missingness types</w:t>
      </w:r>
    </w:p>
    <w:p w14:paraId="20DE8B2B" w14:textId="77777777" w:rsidR="00D5502D" w:rsidRDefault="00D5502D" w:rsidP="00D5502D">
      <w:pPr>
        <w:pStyle w:val="NormalWeb"/>
      </w:pPr>
      <w:r>
        <w:t xml:space="preserve">Missing completely at random data is when there missing data completely due to randomness, and there is no relationship between missing data and remaining values, such data entry errors. </w:t>
      </w:r>
    </w:p>
    <w:p w14:paraId="148DC24C" w14:textId="77777777" w:rsidR="00D5502D" w:rsidRDefault="00D5502D" w:rsidP="00D5502D">
      <w:pPr>
        <w:pStyle w:val="Heading2"/>
      </w:pPr>
      <w:r>
        <w:t>16. Missingness types</w:t>
      </w:r>
    </w:p>
    <w:p w14:paraId="1D6390A3" w14:textId="77777777" w:rsidR="00D5502D" w:rsidRDefault="00D5502D" w:rsidP="00D5502D">
      <w:pPr>
        <w:pStyle w:val="NormalWeb"/>
      </w:pPr>
      <w:r>
        <w:t xml:space="preserve">Despite a slightly deceiving name, </w:t>
      </w:r>
      <w:proofErr w:type="gramStart"/>
      <w:r>
        <w:t>Missing</w:t>
      </w:r>
      <w:proofErr w:type="gramEnd"/>
      <w:r>
        <w:t xml:space="preserve"> at random data is when there is a relationship between missing data and other observed values, such as our CO2 data being missing for low temperatures. </w:t>
      </w:r>
    </w:p>
    <w:p w14:paraId="0FB08B71" w14:textId="77777777" w:rsidR="00D5502D" w:rsidRDefault="00D5502D" w:rsidP="00D5502D">
      <w:pPr>
        <w:pStyle w:val="Heading2"/>
      </w:pPr>
      <w:r>
        <w:t>17. Missingness types</w:t>
      </w:r>
    </w:p>
    <w:p w14:paraId="02E239CF" w14:textId="77777777" w:rsidR="00D5502D" w:rsidRDefault="00D5502D" w:rsidP="00D5502D">
      <w:pPr>
        <w:pStyle w:val="NormalWeb"/>
      </w:pPr>
      <w:r>
        <w:t xml:space="preserve">When data is missing not at random, there is a systematic relationship between the missing data and unobserved values. For example, when </w:t>
      </w:r>
      <w:proofErr w:type="gramStart"/>
      <w:r>
        <w:t>it's</w:t>
      </w:r>
      <w:proofErr w:type="gramEnd"/>
      <w:r>
        <w:t xml:space="preserve"> really hot outside, the thermometer might stop working, so we don't have temperature measurements for days with high temperatures. However, we have no way to tell this just from looking at the data since we </w:t>
      </w:r>
      <w:proofErr w:type="gramStart"/>
      <w:r>
        <w:t>can't</w:t>
      </w:r>
      <w:proofErr w:type="gramEnd"/>
      <w:r>
        <w:t xml:space="preserve"> actually see what the missing temperatures are. </w:t>
      </w:r>
    </w:p>
    <w:p w14:paraId="3BD05FD0" w14:textId="77777777" w:rsidR="00D5502D" w:rsidRDefault="00D5502D" w:rsidP="00D5502D">
      <w:pPr>
        <w:pStyle w:val="Heading2"/>
      </w:pPr>
      <w:r>
        <w:t>18. How to deal with missing data?</w:t>
      </w:r>
    </w:p>
    <w:p w14:paraId="43F88F72" w14:textId="77777777" w:rsidR="00D5502D" w:rsidRDefault="00D5502D" w:rsidP="00D5502D">
      <w:pPr>
        <w:pStyle w:val="NormalWeb"/>
      </w:pPr>
      <w:proofErr w:type="gramStart"/>
      <w:r>
        <w:t>There's</w:t>
      </w:r>
      <w:proofErr w:type="gramEnd"/>
      <w:r>
        <w:t xml:space="preserve"> a variety of ways of dealing with missing data, from dropping missing data, to imputing them with statistical measures such as mean, median or mode, or imputing them with more complicated algorithmic approaches or ones that require some machine learning. Each missingness type requires a specific approach, and each type of approach has drawbacks and positives, so make sure to dig deeper </w:t>
      </w:r>
      <w:proofErr w:type="gramStart"/>
      <w:r>
        <w:t>in</w:t>
      </w:r>
      <w:proofErr w:type="gramEnd"/>
      <w:r>
        <w:t xml:space="preserve"> </w:t>
      </w:r>
      <w:proofErr w:type="spellStart"/>
      <w:r>
        <w:t>DataCamp's</w:t>
      </w:r>
      <w:proofErr w:type="spellEnd"/>
      <w:r>
        <w:t xml:space="preserve"> course library on dealing with missing data. </w:t>
      </w:r>
    </w:p>
    <w:p w14:paraId="31A3F3F0" w14:textId="77777777" w:rsidR="00D5502D" w:rsidRDefault="00D5502D" w:rsidP="00D5502D">
      <w:pPr>
        <w:pStyle w:val="Heading2"/>
      </w:pPr>
      <w:r>
        <w:lastRenderedPageBreak/>
        <w:t>19. Dealing with missing data</w:t>
      </w:r>
    </w:p>
    <w:p w14:paraId="79D20AC3" w14:textId="77777777" w:rsidR="00D5502D" w:rsidRDefault="00D5502D" w:rsidP="00D5502D">
      <w:pPr>
        <w:pStyle w:val="NormalWeb"/>
      </w:pPr>
      <w:r>
        <w:t xml:space="preserve">In this lesson, </w:t>
      </w:r>
      <w:proofErr w:type="gramStart"/>
      <w:r>
        <w:t>we'll</w:t>
      </w:r>
      <w:proofErr w:type="gramEnd"/>
      <w:r>
        <w:t xml:space="preserve"> just explore the simple approaches to dealing with missing data. </w:t>
      </w:r>
      <w:proofErr w:type="gramStart"/>
      <w:r>
        <w:t>Let's</w:t>
      </w:r>
      <w:proofErr w:type="gramEnd"/>
      <w:r>
        <w:t xml:space="preserve"> grab another look at the header of </w:t>
      </w:r>
      <w:proofErr w:type="spellStart"/>
      <w:r>
        <w:t>airquality</w:t>
      </w:r>
      <w:proofErr w:type="spellEnd"/>
      <w:r>
        <w:t xml:space="preserve">. </w:t>
      </w:r>
    </w:p>
    <w:p w14:paraId="09F3CD1C" w14:textId="77777777" w:rsidR="00D5502D" w:rsidRDefault="00D5502D" w:rsidP="00D5502D">
      <w:pPr>
        <w:pStyle w:val="Heading2"/>
      </w:pPr>
      <w:r>
        <w:t>20. Dropping missing values</w:t>
      </w:r>
    </w:p>
    <w:p w14:paraId="69105ECC" w14:textId="77777777" w:rsidR="00D5502D" w:rsidRDefault="00D5502D" w:rsidP="00D5502D">
      <w:pPr>
        <w:pStyle w:val="NormalWeb"/>
      </w:pPr>
      <w:r>
        <w:t xml:space="preserve">We can drop missing values, by using the dot </w:t>
      </w:r>
      <w:proofErr w:type="spellStart"/>
      <w:r>
        <w:t>dropna</w:t>
      </w:r>
      <w:proofErr w:type="spellEnd"/>
      <w:r>
        <w:t xml:space="preserve"> method, alongside the subset argument which lets us pick which column's missing values to drop. </w:t>
      </w:r>
    </w:p>
    <w:p w14:paraId="341197B8" w14:textId="77777777" w:rsidR="00D5502D" w:rsidRDefault="00D5502D" w:rsidP="00D5502D">
      <w:pPr>
        <w:pStyle w:val="Heading2"/>
      </w:pPr>
      <w:r>
        <w:t>21. Replacing with statistical measures</w:t>
      </w:r>
    </w:p>
    <w:p w14:paraId="21F63EFE" w14:textId="77777777" w:rsidR="00D5502D" w:rsidRDefault="00D5502D" w:rsidP="00D5502D">
      <w:pPr>
        <w:pStyle w:val="NormalWeb"/>
      </w:pPr>
      <w:r>
        <w:t xml:space="preserve">We can also replace the missing values of CO2 with the mean value of CO2, by using the </w:t>
      </w:r>
      <w:proofErr w:type="spellStart"/>
      <w:proofErr w:type="gramStart"/>
      <w:r>
        <w:t>fillna</w:t>
      </w:r>
      <w:proofErr w:type="spellEnd"/>
      <w:proofErr w:type="gramEnd"/>
      <w:r>
        <w:t xml:space="preserve"> method, which is in this case 1.73. </w:t>
      </w:r>
      <w:proofErr w:type="spellStart"/>
      <w:r>
        <w:t>Fillna</w:t>
      </w:r>
      <w:proofErr w:type="spellEnd"/>
      <w:r>
        <w:t xml:space="preserve"> takes in a dictionary with columns as keys, and the imputed value as values. We can even feed custom values into </w:t>
      </w:r>
      <w:proofErr w:type="spellStart"/>
      <w:r>
        <w:t>fillna</w:t>
      </w:r>
      <w:proofErr w:type="spellEnd"/>
      <w:r>
        <w:t xml:space="preserve"> </w:t>
      </w:r>
      <w:proofErr w:type="gramStart"/>
      <w:r>
        <w:t>pertaining to</w:t>
      </w:r>
      <w:proofErr w:type="gramEnd"/>
      <w:r>
        <w:t xml:space="preserve"> our missing data if we have enough domain knowledge about our dataset. </w:t>
      </w:r>
    </w:p>
    <w:p w14:paraId="7EDB653F" w14:textId="77777777" w:rsidR="00D5502D" w:rsidRDefault="00D5502D" w:rsidP="00D5502D">
      <w:pPr>
        <w:pStyle w:val="Heading2"/>
      </w:pPr>
      <w:r>
        <w:t xml:space="preserve">22. </w:t>
      </w:r>
      <w:proofErr w:type="gramStart"/>
      <w:r>
        <w:t>Let's</w:t>
      </w:r>
      <w:proofErr w:type="gramEnd"/>
      <w:r>
        <w:t xml:space="preserve"> practice!</w:t>
      </w:r>
    </w:p>
    <w:p w14:paraId="41C80CF6" w14:textId="77777777" w:rsidR="00D5502D" w:rsidRDefault="00D5502D" w:rsidP="00D5502D">
      <w:pPr>
        <w:pStyle w:val="NormalWeb"/>
      </w:pPr>
      <w:r>
        <w:t xml:space="preserve">Now that you know how to tackle missing data, </w:t>
      </w:r>
      <w:proofErr w:type="gramStart"/>
      <w:r>
        <w:t>let's</w:t>
      </w:r>
      <w:proofErr w:type="gramEnd"/>
      <w:r>
        <w:t xml:space="preserve"> get started! </w:t>
      </w:r>
    </w:p>
    <w:p w14:paraId="1C21A152" w14:textId="77777777" w:rsidR="00733D11" w:rsidRDefault="00733D11" w:rsidP="00733D11">
      <w:pPr>
        <w:pStyle w:val="Heading1"/>
      </w:pPr>
      <w:r>
        <w:t>Is this missing at random?</w:t>
      </w:r>
    </w:p>
    <w:p w14:paraId="513689ED" w14:textId="77777777" w:rsidR="00733D11" w:rsidRDefault="00733D11" w:rsidP="00733D11">
      <w:pPr>
        <w:pStyle w:val="NormalWeb"/>
      </w:pPr>
      <w:proofErr w:type="gramStart"/>
      <w:r>
        <w:t>You've</w:t>
      </w:r>
      <w:proofErr w:type="gramEnd"/>
      <w:r>
        <w:t xml:space="preserve"> seen in the video exercise how there are a variety of missingness types when observing missing data. As a reminder, missingness types can </w:t>
      </w:r>
      <w:proofErr w:type="gramStart"/>
      <w:r>
        <w:t>be described</w:t>
      </w:r>
      <w:proofErr w:type="gramEnd"/>
      <w:r>
        <w:t xml:space="preserve"> as the following:</w:t>
      </w:r>
    </w:p>
    <w:p w14:paraId="34561959" w14:textId="77777777" w:rsidR="00733D11" w:rsidRDefault="00733D11" w:rsidP="00154ADF">
      <w:pPr>
        <w:numPr>
          <w:ilvl w:val="0"/>
          <w:numId w:val="47"/>
        </w:numPr>
        <w:spacing w:before="100" w:beforeAutospacing="1" w:after="100" w:afterAutospacing="1" w:line="240" w:lineRule="auto"/>
      </w:pPr>
      <w:r>
        <w:rPr>
          <w:rStyle w:val="Strong"/>
          <w:i/>
          <w:iCs/>
        </w:rPr>
        <w:t>Missing Completely at Random:</w:t>
      </w:r>
      <w:r>
        <w:rPr>
          <w:rStyle w:val="Emphasis"/>
        </w:rPr>
        <w:t xml:space="preserve"> No systematic relationship between a column's missing values and other or own values.</w:t>
      </w:r>
    </w:p>
    <w:p w14:paraId="66173369" w14:textId="77777777" w:rsidR="00733D11" w:rsidRDefault="00733D11" w:rsidP="00154ADF">
      <w:pPr>
        <w:numPr>
          <w:ilvl w:val="0"/>
          <w:numId w:val="47"/>
        </w:numPr>
        <w:spacing w:before="100" w:beforeAutospacing="1" w:after="100" w:afterAutospacing="1" w:line="240" w:lineRule="auto"/>
      </w:pPr>
      <w:r>
        <w:rPr>
          <w:rStyle w:val="Strong"/>
          <w:i/>
          <w:iCs/>
        </w:rPr>
        <w:t>Missing at Random:</w:t>
      </w:r>
      <w:r>
        <w:rPr>
          <w:rStyle w:val="Emphasis"/>
        </w:rPr>
        <w:t xml:space="preserve"> There is a systematic relationship between a column's missing values and other </w:t>
      </w:r>
      <w:r>
        <w:rPr>
          <w:rStyle w:val="Strong"/>
          <w:i/>
          <w:iCs/>
        </w:rPr>
        <w:t>observed</w:t>
      </w:r>
      <w:r>
        <w:rPr>
          <w:rStyle w:val="Emphasis"/>
        </w:rPr>
        <w:t xml:space="preserve"> values.</w:t>
      </w:r>
    </w:p>
    <w:p w14:paraId="231C394F" w14:textId="77777777" w:rsidR="00733D11" w:rsidRDefault="00733D11" w:rsidP="00154ADF">
      <w:pPr>
        <w:numPr>
          <w:ilvl w:val="0"/>
          <w:numId w:val="47"/>
        </w:numPr>
        <w:spacing w:before="100" w:beforeAutospacing="1" w:after="100" w:afterAutospacing="1" w:line="240" w:lineRule="auto"/>
      </w:pPr>
      <w:r>
        <w:rPr>
          <w:rStyle w:val="Strong"/>
          <w:i/>
          <w:iCs/>
        </w:rPr>
        <w:t>Missing not at Random:</w:t>
      </w:r>
      <w:r>
        <w:rPr>
          <w:rStyle w:val="Emphasis"/>
        </w:rPr>
        <w:t xml:space="preserve"> There is a systematic relationship between a column's missing values and </w:t>
      </w:r>
      <w:r>
        <w:rPr>
          <w:rStyle w:val="Strong"/>
          <w:i/>
          <w:iCs/>
        </w:rPr>
        <w:t>unobserved</w:t>
      </w:r>
      <w:r>
        <w:rPr>
          <w:rStyle w:val="Emphasis"/>
        </w:rPr>
        <w:t xml:space="preserve"> values.</w:t>
      </w:r>
    </w:p>
    <w:p w14:paraId="0CCF5056" w14:textId="77777777" w:rsidR="00733D11" w:rsidRDefault="00733D11" w:rsidP="00733D11">
      <w:pPr>
        <w:pStyle w:val="NormalWeb"/>
      </w:pPr>
      <w:r>
        <w:t xml:space="preserve">You have a </w:t>
      </w:r>
      <w:proofErr w:type="spellStart"/>
      <w:r>
        <w:t>DataFrame</w:t>
      </w:r>
      <w:proofErr w:type="spellEnd"/>
      <w:r>
        <w:t xml:space="preserve"> </w:t>
      </w:r>
      <w:proofErr w:type="gramStart"/>
      <w:r>
        <w:t>containing</w:t>
      </w:r>
      <w:proofErr w:type="gramEnd"/>
      <w:r>
        <w:t xml:space="preserve"> customer satisfaction scores for a service. What type of missingness is the following? </w:t>
      </w:r>
      <w:r>
        <w:br/>
      </w:r>
      <w:r>
        <w:br/>
        <w:t xml:space="preserve">                              </w:t>
      </w:r>
      <w:r>
        <w:rPr>
          <w:rStyle w:val="Emphasis"/>
          <w:rFonts w:eastAsiaTheme="majorEastAsia"/>
        </w:rPr>
        <w:t>A customer</w:t>
      </w:r>
      <w:r>
        <w:t xml:space="preserve"> </w:t>
      </w:r>
      <w:proofErr w:type="spellStart"/>
      <w:r>
        <w:rPr>
          <w:rStyle w:val="HTMLCode"/>
          <w:rFonts w:eastAsiaTheme="majorEastAsia"/>
        </w:rPr>
        <w:t>satisfaction_score</w:t>
      </w:r>
      <w:proofErr w:type="spellEnd"/>
      <w:r>
        <w:t xml:space="preserve"> </w:t>
      </w:r>
      <w:r>
        <w:rPr>
          <w:rStyle w:val="Emphasis"/>
          <w:rFonts w:eastAsiaTheme="majorEastAsia"/>
        </w:rPr>
        <w:t>column with missing values for highly dissatisfied customers.</w:t>
      </w:r>
    </w:p>
    <w:p w14:paraId="0849B568" w14:textId="77777777" w:rsidR="00733D11" w:rsidRDefault="00733D11" w:rsidP="00733D11">
      <w:pPr>
        <w:pStyle w:val="Heading5"/>
        <w:spacing w:line="240" w:lineRule="atLeast"/>
      </w:pPr>
      <w:r>
        <w:rPr>
          <w:rStyle w:val="dc-u-t-truncate"/>
        </w:rPr>
        <w:t xml:space="preserve">Answer the </w:t>
      </w:r>
      <w:proofErr w:type="gramStart"/>
      <w:r>
        <w:rPr>
          <w:rStyle w:val="dc-u-t-truncate"/>
        </w:rPr>
        <w:t>question</w:t>
      </w:r>
      <w:proofErr w:type="gramEnd"/>
    </w:p>
    <w:p w14:paraId="0EC1192C" w14:textId="77777777" w:rsidR="00733D11" w:rsidRDefault="00733D11" w:rsidP="00733D11">
      <w:r>
        <w:rPr>
          <w:rStyle w:val="Strong"/>
        </w:rPr>
        <w:t>50XP</w:t>
      </w:r>
    </w:p>
    <w:p w14:paraId="20EF5DEA" w14:textId="77777777" w:rsidR="00733D11" w:rsidRDefault="00733D11" w:rsidP="00733D11">
      <w:pPr>
        <w:pStyle w:val="Heading4"/>
      </w:pPr>
      <w:r>
        <w:t>Possible Answers</w:t>
      </w:r>
    </w:p>
    <w:p w14:paraId="19F2A4F0" w14:textId="34088C78" w:rsidR="00733D11" w:rsidRDefault="00000000" w:rsidP="00154ADF">
      <w:pPr>
        <w:pStyle w:val="dc-u-mt-16"/>
        <w:numPr>
          <w:ilvl w:val="0"/>
          <w:numId w:val="48"/>
        </w:numPr>
        <w:rPr>
          <w:rStyle w:val="dc-input-radiotext"/>
        </w:rPr>
      </w:pPr>
      <w:r>
        <w:pict w14:anchorId="04558EA5">
          <v:shape id="_x0000_i1045" type="#_x0000_t75" style="width:16.25pt;height:13.75pt">
            <v:imagedata r:id="rId31" o:title=""/>
          </v:shape>
        </w:pict>
      </w:r>
    </w:p>
    <w:p w14:paraId="0CAE573E" w14:textId="77777777" w:rsidR="00733D11" w:rsidRDefault="00733D11" w:rsidP="00733D11">
      <w:pPr>
        <w:pStyle w:val="dc-u-mt-16"/>
        <w:ind w:left="720"/>
      </w:pPr>
      <w:r>
        <w:lastRenderedPageBreak/>
        <w:t>Missing completely at random.</w:t>
      </w:r>
    </w:p>
    <w:p w14:paraId="1755A703" w14:textId="77777777" w:rsidR="00733D11" w:rsidRDefault="00733D11" w:rsidP="00733D11">
      <w:pPr>
        <w:pStyle w:val="dc-u-mt-16"/>
        <w:ind w:left="720"/>
      </w:pPr>
      <w:r>
        <w:t>press1</w:t>
      </w:r>
    </w:p>
    <w:p w14:paraId="4BF4EE7D" w14:textId="6AE712FE" w:rsidR="00733D11" w:rsidRDefault="00000000" w:rsidP="00154ADF">
      <w:pPr>
        <w:pStyle w:val="dc-u-mt-16"/>
        <w:numPr>
          <w:ilvl w:val="0"/>
          <w:numId w:val="48"/>
        </w:numPr>
        <w:rPr>
          <w:rStyle w:val="dc-input-radiotext"/>
        </w:rPr>
      </w:pPr>
      <w:r>
        <w:pict w14:anchorId="614DF986">
          <v:shape id="_x0000_i1046" type="#_x0000_t75" style="width:16.25pt;height:13.75pt">
            <v:imagedata r:id="rId32" o:title=""/>
          </v:shape>
        </w:pict>
      </w:r>
    </w:p>
    <w:p w14:paraId="0E6E076E" w14:textId="77777777" w:rsidR="00733D11" w:rsidRDefault="00733D11" w:rsidP="00733D11">
      <w:pPr>
        <w:pStyle w:val="dc-u-mt-16"/>
        <w:ind w:left="720"/>
      </w:pPr>
      <w:r>
        <w:t>Missing at random.</w:t>
      </w:r>
    </w:p>
    <w:p w14:paraId="2E1FCE85" w14:textId="77777777" w:rsidR="00733D11" w:rsidRDefault="00733D11" w:rsidP="00733D11">
      <w:pPr>
        <w:pStyle w:val="dc-u-mt-16"/>
        <w:ind w:left="720"/>
      </w:pPr>
      <w:r>
        <w:t>press2</w:t>
      </w:r>
    </w:p>
    <w:p w14:paraId="154289B4" w14:textId="045BB6A0" w:rsidR="00733D11" w:rsidRPr="00154ADF" w:rsidRDefault="00000000" w:rsidP="00154ADF">
      <w:pPr>
        <w:pStyle w:val="dc-u-mt-16"/>
        <w:numPr>
          <w:ilvl w:val="0"/>
          <w:numId w:val="48"/>
        </w:numPr>
        <w:rPr>
          <w:rStyle w:val="dc-input-radiotext"/>
          <w:b/>
          <w:bCs/>
          <w:sz w:val="32"/>
          <w:szCs w:val="32"/>
        </w:rPr>
      </w:pPr>
      <w:r>
        <w:rPr>
          <w:b/>
          <w:bCs/>
          <w:sz w:val="32"/>
          <w:szCs w:val="32"/>
        </w:rPr>
        <w:pict w14:anchorId="076A829E">
          <v:shape id="_x0000_i1047" type="#_x0000_t75" style="width:16.25pt;height:13.75pt">
            <v:imagedata r:id="rId32" o:title=""/>
          </v:shape>
        </w:pict>
      </w:r>
    </w:p>
    <w:p w14:paraId="34A97983" w14:textId="77777777" w:rsidR="00733D11" w:rsidRPr="00154ADF" w:rsidRDefault="00733D11" w:rsidP="00733D11">
      <w:pPr>
        <w:pStyle w:val="dc-u-mt-16"/>
        <w:ind w:left="720"/>
        <w:rPr>
          <w:b/>
          <w:bCs/>
          <w:sz w:val="32"/>
          <w:szCs w:val="32"/>
        </w:rPr>
      </w:pPr>
      <w:r w:rsidRPr="00154ADF">
        <w:rPr>
          <w:b/>
          <w:bCs/>
          <w:sz w:val="32"/>
          <w:szCs w:val="32"/>
        </w:rPr>
        <w:t>Missing not at random.</w:t>
      </w:r>
    </w:p>
    <w:p w14:paraId="64A75621" w14:textId="77777777" w:rsidR="00733D11" w:rsidRDefault="00733D11" w:rsidP="00733D11">
      <w:pPr>
        <w:pStyle w:val="dc-u-mt-16"/>
        <w:ind w:left="720"/>
      </w:pPr>
      <w:r>
        <w:t>press3</w:t>
      </w:r>
    </w:p>
    <w:p w14:paraId="79C81734" w14:textId="38012ED1" w:rsidR="009846AD" w:rsidRDefault="00154ADF" w:rsidP="00065AE4">
      <w:pPr>
        <w:pStyle w:val="multiple-choiceitem"/>
      </w:pPr>
      <w:proofErr w:type="gramStart"/>
      <w:r>
        <w:t>Awesome</w:t>
      </w:r>
      <w:proofErr w:type="gramEnd"/>
      <w:r>
        <w:t xml:space="preserve"> work! This is a clear example of missing not at random, where low values of </w:t>
      </w:r>
      <w:proofErr w:type="spellStart"/>
      <w:r>
        <w:rPr>
          <w:rStyle w:val="HTMLCode"/>
        </w:rPr>
        <w:t>satisfaction_score</w:t>
      </w:r>
      <w:proofErr w:type="spellEnd"/>
      <w:r>
        <w:t xml:space="preserve"> are missing because of inherently low satisfaction!</w:t>
      </w:r>
    </w:p>
    <w:p w14:paraId="2711225D" w14:textId="77777777" w:rsidR="00154ADF" w:rsidRDefault="00154ADF" w:rsidP="00154ADF">
      <w:pPr>
        <w:pStyle w:val="Heading1"/>
      </w:pPr>
      <w:r>
        <w:t>Missing investors</w:t>
      </w:r>
    </w:p>
    <w:p w14:paraId="576008B9" w14:textId="77777777" w:rsidR="00154ADF" w:rsidRDefault="00154ADF" w:rsidP="00154ADF">
      <w:pPr>
        <w:pStyle w:val="NormalWeb"/>
      </w:pPr>
      <w:r>
        <w:t>Dealing with missing data is one of the most common tasks in data science. There are a variety of types of missingness, as well as a variety of types of solutions to missing data.</w:t>
      </w:r>
    </w:p>
    <w:p w14:paraId="1A3B913A" w14:textId="77777777" w:rsidR="00154ADF" w:rsidRDefault="00154ADF" w:rsidP="00154ADF">
      <w:pPr>
        <w:pStyle w:val="NormalWeb"/>
      </w:pPr>
      <w:r>
        <w:t xml:space="preserve">You just received </w:t>
      </w:r>
      <w:proofErr w:type="gramStart"/>
      <w:r>
        <w:t>a new version</w:t>
      </w:r>
      <w:proofErr w:type="gramEnd"/>
      <w:r>
        <w:t xml:space="preserve"> of the </w:t>
      </w:r>
      <w:r>
        <w:rPr>
          <w:rStyle w:val="HTMLCode"/>
          <w:rFonts w:eastAsiaTheme="majorEastAsia"/>
        </w:rPr>
        <w:t>banking</w:t>
      </w:r>
      <w:r>
        <w:t xml:space="preserve"> </w:t>
      </w:r>
      <w:proofErr w:type="spellStart"/>
      <w:r>
        <w:t>DataFrame</w:t>
      </w:r>
      <w:proofErr w:type="spellEnd"/>
      <w:r>
        <w:t xml:space="preserve"> containing data on the amount held and invested for new and existing customers. However, there are rows with missing </w:t>
      </w:r>
      <w:proofErr w:type="spellStart"/>
      <w:r>
        <w:rPr>
          <w:rStyle w:val="HTMLCode"/>
          <w:rFonts w:eastAsiaTheme="majorEastAsia"/>
        </w:rPr>
        <w:t>inv_amount</w:t>
      </w:r>
      <w:proofErr w:type="spellEnd"/>
      <w:r>
        <w:t xml:space="preserve"> values. </w:t>
      </w:r>
    </w:p>
    <w:p w14:paraId="7A3F26BF" w14:textId="77777777" w:rsidR="00154ADF" w:rsidRDefault="00154ADF" w:rsidP="00154ADF">
      <w:pPr>
        <w:pStyle w:val="NormalWeb"/>
      </w:pPr>
      <w:r>
        <w:t xml:space="preserve">You know for a fact that most customers </w:t>
      </w:r>
      <w:proofErr w:type="gramStart"/>
      <w:r>
        <w:t>below</w:t>
      </w:r>
      <w:proofErr w:type="gramEnd"/>
      <w:r>
        <w:t xml:space="preserve"> 25 do not have investment accounts </w:t>
      </w:r>
      <w:proofErr w:type="gramStart"/>
      <w:r>
        <w:t>yet, and</w:t>
      </w:r>
      <w:proofErr w:type="gramEnd"/>
      <w:r>
        <w:t xml:space="preserve"> suspect it could be driving the missingness. The </w:t>
      </w:r>
      <w:r>
        <w:rPr>
          <w:rStyle w:val="HTMLCode"/>
          <w:rFonts w:eastAsiaTheme="majorEastAsia"/>
        </w:rPr>
        <w:t>pandas</w:t>
      </w:r>
      <w:r>
        <w:t xml:space="preserve">, </w:t>
      </w:r>
      <w:proofErr w:type="spellStart"/>
      <w:r>
        <w:rPr>
          <w:rStyle w:val="HTMLCode"/>
          <w:rFonts w:eastAsiaTheme="majorEastAsia"/>
        </w:rPr>
        <w:t>missingno</w:t>
      </w:r>
      <w:proofErr w:type="spellEnd"/>
      <w:r>
        <w:t xml:space="preserve"> and </w:t>
      </w:r>
      <w:proofErr w:type="spellStart"/>
      <w:proofErr w:type="gramStart"/>
      <w:r>
        <w:rPr>
          <w:rStyle w:val="HTMLCode"/>
          <w:rFonts w:eastAsiaTheme="majorEastAsia"/>
        </w:rPr>
        <w:t>matplotlib.pyplot</w:t>
      </w:r>
      <w:proofErr w:type="spellEnd"/>
      <w:proofErr w:type="gramEnd"/>
      <w:r>
        <w:t xml:space="preserve"> packages have been imported as </w:t>
      </w:r>
      <w:r>
        <w:rPr>
          <w:rStyle w:val="HTMLCode"/>
          <w:rFonts w:eastAsiaTheme="majorEastAsia"/>
        </w:rPr>
        <w:t>pd</w:t>
      </w:r>
      <w:r>
        <w:t xml:space="preserve">, </w:t>
      </w:r>
      <w:proofErr w:type="spellStart"/>
      <w:r>
        <w:rPr>
          <w:rStyle w:val="HTMLCode"/>
          <w:rFonts w:eastAsiaTheme="majorEastAsia"/>
        </w:rPr>
        <w:t>msno</w:t>
      </w:r>
      <w:proofErr w:type="spellEnd"/>
      <w:r>
        <w:t xml:space="preserve"> and </w:t>
      </w:r>
      <w:proofErr w:type="spellStart"/>
      <w:r>
        <w:rPr>
          <w:rStyle w:val="HTMLCode"/>
          <w:rFonts w:eastAsiaTheme="majorEastAsia"/>
        </w:rPr>
        <w:t>plt</w:t>
      </w:r>
      <w:proofErr w:type="spellEnd"/>
      <w:r>
        <w:t xml:space="preserve"> respectively. The </w:t>
      </w:r>
      <w:r>
        <w:rPr>
          <w:rStyle w:val="HTMLCode"/>
          <w:rFonts w:eastAsiaTheme="majorEastAsia"/>
        </w:rPr>
        <w:t>banking</w:t>
      </w:r>
      <w:r>
        <w:t xml:space="preserve"> </w:t>
      </w:r>
      <w:proofErr w:type="spellStart"/>
      <w:r>
        <w:t>DataFrame</w:t>
      </w:r>
      <w:proofErr w:type="spellEnd"/>
      <w:r>
        <w:t xml:space="preserve"> is in your environment.</w:t>
      </w:r>
    </w:p>
    <w:p w14:paraId="63BE74EE" w14:textId="77777777" w:rsidR="00154ADF" w:rsidRDefault="00154ADF" w:rsidP="00154ADF">
      <w:pPr>
        <w:pStyle w:val="Heading5"/>
      </w:pPr>
      <w:r>
        <w:t xml:space="preserve">Instructions </w:t>
      </w:r>
      <w:proofErr w:type="gramStart"/>
      <w:r>
        <w:t>1/4</w:t>
      </w:r>
      <w:proofErr w:type="gramEnd"/>
    </w:p>
    <w:p w14:paraId="1C98BEEE" w14:textId="77777777" w:rsidR="00154ADF" w:rsidRDefault="00154ADF" w:rsidP="00154ADF">
      <w:r>
        <w:rPr>
          <w:rStyle w:val="Strong"/>
        </w:rPr>
        <w:t>25 XP</w:t>
      </w:r>
    </w:p>
    <w:p w14:paraId="2AE17C97" w14:textId="77777777" w:rsidR="00154ADF" w:rsidRDefault="00000000" w:rsidP="00154ADF">
      <w:pPr>
        <w:pStyle w:val="progress-bullet"/>
        <w:numPr>
          <w:ilvl w:val="0"/>
          <w:numId w:val="49"/>
        </w:numPr>
      </w:pPr>
      <w:hyperlink r:id="rId54" w:history="1">
        <w:r w:rsidR="00154ADF">
          <w:rPr>
            <w:rStyle w:val="Hyperlink"/>
          </w:rPr>
          <w:t>1</w:t>
        </w:r>
      </w:hyperlink>
    </w:p>
    <w:p w14:paraId="27757550" w14:textId="77777777" w:rsidR="00154ADF" w:rsidRDefault="00000000" w:rsidP="00154ADF">
      <w:pPr>
        <w:pStyle w:val="progress-bullet"/>
        <w:numPr>
          <w:ilvl w:val="0"/>
          <w:numId w:val="49"/>
        </w:numPr>
      </w:pPr>
      <w:hyperlink r:id="rId55" w:history="1">
        <w:r w:rsidR="00154ADF">
          <w:rPr>
            <w:rStyle w:val="Hyperlink"/>
          </w:rPr>
          <w:t>2</w:t>
        </w:r>
      </w:hyperlink>
    </w:p>
    <w:p w14:paraId="60224A56" w14:textId="77777777" w:rsidR="00154ADF" w:rsidRDefault="00000000" w:rsidP="00154ADF">
      <w:pPr>
        <w:pStyle w:val="progress-bullet"/>
        <w:numPr>
          <w:ilvl w:val="0"/>
          <w:numId w:val="49"/>
        </w:numPr>
      </w:pPr>
      <w:hyperlink r:id="rId56" w:history="1">
        <w:r w:rsidR="00154ADF">
          <w:rPr>
            <w:rStyle w:val="Hyperlink"/>
          </w:rPr>
          <w:t>3</w:t>
        </w:r>
      </w:hyperlink>
    </w:p>
    <w:p w14:paraId="1E8AC200" w14:textId="77777777" w:rsidR="00154ADF" w:rsidRDefault="00000000" w:rsidP="00154ADF">
      <w:pPr>
        <w:pStyle w:val="progress-bullet"/>
        <w:numPr>
          <w:ilvl w:val="0"/>
          <w:numId w:val="49"/>
        </w:numPr>
      </w:pPr>
      <w:hyperlink r:id="rId57" w:history="1">
        <w:r w:rsidR="00154ADF">
          <w:rPr>
            <w:rStyle w:val="Hyperlink"/>
          </w:rPr>
          <w:t>4</w:t>
        </w:r>
      </w:hyperlink>
    </w:p>
    <w:p w14:paraId="4C413E09" w14:textId="77777777" w:rsidR="00154ADF" w:rsidRDefault="00154ADF" w:rsidP="00154ADF">
      <w:pPr>
        <w:numPr>
          <w:ilvl w:val="0"/>
          <w:numId w:val="50"/>
        </w:numPr>
        <w:spacing w:before="100" w:beforeAutospacing="1" w:after="100" w:afterAutospacing="1" w:line="240" w:lineRule="auto"/>
      </w:pPr>
      <w:r>
        <w:t xml:space="preserve">Print the number of missing values by column in the </w:t>
      </w:r>
      <w:r>
        <w:rPr>
          <w:rStyle w:val="HTMLCode"/>
          <w:rFonts w:eastAsiaTheme="majorEastAsia"/>
        </w:rPr>
        <w:t>banking</w:t>
      </w:r>
      <w:r>
        <w:t xml:space="preserve"> </w:t>
      </w:r>
      <w:proofErr w:type="spellStart"/>
      <w:r>
        <w:t>DataFrame</w:t>
      </w:r>
      <w:proofErr w:type="spellEnd"/>
      <w:r>
        <w:t>.</w:t>
      </w:r>
    </w:p>
    <w:p w14:paraId="7DF5B668" w14:textId="77777777" w:rsidR="00154ADF" w:rsidRDefault="00154ADF" w:rsidP="00154ADF">
      <w:pPr>
        <w:numPr>
          <w:ilvl w:val="0"/>
          <w:numId w:val="50"/>
        </w:numPr>
        <w:spacing w:before="100" w:beforeAutospacing="1" w:after="100" w:afterAutospacing="1" w:line="240" w:lineRule="auto"/>
      </w:pPr>
      <w:r>
        <w:t xml:space="preserve">Plot and show the missingness matrix of </w:t>
      </w:r>
      <w:r>
        <w:rPr>
          <w:rStyle w:val="HTMLCode"/>
          <w:rFonts w:eastAsiaTheme="majorEastAsia"/>
        </w:rPr>
        <w:t>banking</w:t>
      </w:r>
      <w:r>
        <w:t xml:space="preserve"> with the </w:t>
      </w:r>
      <w:proofErr w:type="spellStart"/>
      <w:proofErr w:type="gramStart"/>
      <w:r>
        <w:rPr>
          <w:rStyle w:val="HTMLCode"/>
          <w:rFonts w:eastAsiaTheme="majorEastAsia"/>
        </w:rPr>
        <w:t>msno.matrix</w:t>
      </w:r>
      <w:proofErr w:type="spellEnd"/>
      <w:proofErr w:type="gramEnd"/>
      <w:r>
        <w:rPr>
          <w:rStyle w:val="HTMLCode"/>
          <w:rFonts w:eastAsiaTheme="majorEastAsia"/>
        </w:rPr>
        <w:t>()</w:t>
      </w:r>
      <w:r>
        <w:t xml:space="preserve"> function.</w:t>
      </w:r>
    </w:p>
    <w:p w14:paraId="727DCD81"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F97FB7">
        <w:rPr>
          <w:rFonts w:ascii="Courier New" w:eastAsia="Times New Roman" w:hAnsi="Courier New" w:cs="Courier New"/>
          <w:color w:val="00C53B"/>
          <w:sz w:val="24"/>
          <w:szCs w:val="24"/>
        </w:rPr>
        <w:t># Print number of missing values in banking</w:t>
      </w:r>
    </w:p>
    <w:p w14:paraId="5F41CB11"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roofErr w:type="gramStart"/>
      <w:r w:rsidRPr="00F97FB7">
        <w:rPr>
          <w:rFonts w:ascii="Courier New" w:eastAsia="Times New Roman" w:hAnsi="Courier New" w:cs="Courier New"/>
          <w:color w:val="009BD8"/>
          <w:sz w:val="24"/>
          <w:szCs w:val="24"/>
        </w:rPr>
        <w:t>print</w:t>
      </w:r>
      <w:r w:rsidRPr="00F97FB7">
        <w:rPr>
          <w:rFonts w:ascii="Courier New" w:eastAsia="Times New Roman" w:hAnsi="Courier New" w:cs="Courier New"/>
          <w:color w:val="DCDCDC"/>
          <w:sz w:val="24"/>
          <w:szCs w:val="24"/>
        </w:rPr>
        <w:t>(</w:t>
      </w:r>
      <w:proofErr w:type="gramEnd"/>
      <w:r w:rsidRPr="00F97FB7">
        <w:rPr>
          <w:rFonts w:ascii="Courier New" w:eastAsia="Times New Roman" w:hAnsi="Courier New" w:cs="Courier New"/>
          <w:color w:val="FFFFFF"/>
          <w:sz w:val="24"/>
          <w:szCs w:val="24"/>
        </w:rPr>
        <w:t>____</w:t>
      </w:r>
      <w:r w:rsidRPr="00F97FB7">
        <w:rPr>
          <w:rFonts w:ascii="Courier New" w:eastAsia="Times New Roman" w:hAnsi="Courier New" w:cs="Courier New"/>
          <w:color w:val="DCDCDC"/>
          <w:sz w:val="24"/>
          <w:szCs w:val="24"/>
        </w:rPr>
        <w:t>)</w:t>
      </w:r>
    </w:p>
    <w:p w14:paraId="7A183918"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0E533978"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F97FB7">
        <w:rPr>
          <w:rFonts w:ascii="Courier New" w:eastAsia="Times New Roman" w:hAnsi="Courier New" w:cs="Courier New"/>
          <w:color w:val="00C53B"/>
          <w:sz w:val="24"/>
          <w:szCs w:val="24"/>
        </w:rPr>
        <w:t># Visualize missingness matrix</w:t>
      </w:r>
    </w:p>
    <w:p w14:paraId="29D06BDD"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F97FB7">
        <w:rPr>
          <w:rFonts w:ascii="Courier New" w:eastAsia="Times New Roman" w:hAnsi="Courier New" w:cs="Courier New"/>
          <w:color w:val="FFFFFF"/>
          <w:sz w:val="24"/>
          <w:szCs w:val="24"/>
        </w:rPr>
        <w:t>____</w:t>
      </w:r>
    </w:p>
    <w:p w14:paraId="3BC6CAC3" w14:textId="77777777" w:rsidR="00F97FB7" w:rsidRPr="00F97FB7" w:rsidRDefault="00F97FB7" w:rsidP="00F97FB7">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F97FB7">
        <w:rPr>
          <w:rFonts w:ascii="Courier New" w:eastAsia="Times New Roman" w:hAnsi="Courier New" w:cs="Courier New"/>
          <w:color w:val="FFFFFF"/>
          <w:sz w:val="24"/>
          <w:szCs w:val="24"/>
        </w:rPr>
        <w:t>____</w:t>
      </w:r>
    </w:p>
    <w:p w14:paraId="206DD57B" w14:textId="6B26E2AC" w:rsidR="00154ADF" w:rsidRDefault="00154ADF" w:rsidP="00065AE4">
      <w:pPr>
        <w:pStyle w:val="multiple-choiceitem"/>
      </w:pPr>
    </w:p>
    <w:p w14:paraId="7C0C088B"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r w:rsidRPr="004F4AB6">
        <w:rPr>
          <w:rFonts w:ascii="Courier New" w:eastAsia="Times New Roman" w:hAnsi="Courier New" w:cs="Courier New"/>
          <w:color w:val="00C53B"/>
          <w:sz w:val="24"/>
          <w:szCs w:val="24"/>
        </w:rPr>
        <w:t># Print number of missing values in banking</w:t>
      </w:r>
    </w:p>
    <w:p w14:paraId="74B0B667"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r w:rsidRPr="004F4AB6">
        <w:rPr>
          <w:rFonts w:ascii="Courier New" w:eastAsia="Times New Roman" w:hAnsi="Courier New" w:cs="Courier New"/>
          <w:color w:val="009BD8"/>
          <w:sz w:val="24"/>
          <w:szCs w:val="24"/>
        </w:rPr>
        <w:t>print</w:t>
      </w:r>
      <w:r w:rsidRPr="004F4AB6">
        <w:rPr>
          <w:rFonts w:ascii="Courier New" w:eastAsia="Times New Roman" w:hAnsi="Courier New" w:cs="Courier New"/>
          <w:color w:val="DCDCDC"/>
          <w:sz w:val="24"/>
          <w:szCs w:val="24"/>
        </w:rPr>
        <w:t>(</w:t>
      </w:r>
      <w:proofErr w:type="spellStart"/>
      <w:proofErr w:type="gramStart"/>
      <w:r w:rsidRPr="004F4AB6">
        <w:rPr>
          <w:rFonts w:ascii="Courier New" w:eastAsia="Times New Roman" w:hAnsi="Courier New" w:cs="Courier New"/>
          <w:color w:val="FFFFFF"/>
          <w:sz w:val="24"/>
          <w:szCs w:val="24"/>
        </w:rPr>
        <w:t>banking</w:t>
      </w:r>
      <w:r w:rsidRPr="004F4AB6">
        <w:rPr>
          <w:rFonts w:ascii="Courier New" w:eastAsia="Times New Roman" w:hAnsi="Courier New" w:cs="Courier New"/>
          <w:color w:val="D4D4D4"/>
          <w:sz w:val="24"/>
          <w:szCs w:val="24"/>
        </w:rPr>
        <w:t>.</w:t>
      </w:r>
      <w:r w:rsidRPr="004F4AB6">
        <w:rPr>
          <w:rFonts w:ascii="Courier New" w:eastAsia="Times New Roman" w:hAnsi="Courier New" w:cs="Courier New"/>
          <w:color w:val="FFFFFF"/>
          <w:sz w:val="24"/>
          <w:szCs w:val="24"/>
        </w:rPr>
        <w:t>isna</w:t>
      </w:r>
      <w:proofErr w:type="spellEnd"/>
      <w:proofErr w:type="gramEnd"/>
      <w:r w:rsidRPr="004F4AB6">
        <w:rPr>
          <w:rFonts w:ascii="Courier New" w:eastAsia="Times New Roman" w:hAnsi="Courier New" w:cs="Courier New"/>
          <w:color w:val="DCDCDC"/>
          <w:sz w:val="24"/>
          <w:szCs w:val="24"/>
        </w:rPr>
        <w:t>()</w:t>
      </w:r>
      <w:r w:rsidRPr="004F4AB6">
        <w:rPr>
          <w:rFonts w:ascii="Courier New" w:eastAsia="Times New Roman" w:hAnsi="Courier New" w:cs="Courier New"/>
          <w:color w:val="D4D4D4"/>
          <w:sz w:val="24"/>
          <w:szCs w:val="24"/>
        </w:rPr>
        <w:t>.</w:t>
      </w:r>
      <w:r w:rsidRPr="004F4AB6">
        <w:rPr>
          <w:rFonts w:ascii="Courier New" w:eastAsia="Times New Roman" w:hAnsi="Courier New" w:cs="Courier New"/>
          <w:color w:val="009BD8"/>
          <w:sz w:val="24"/>
          <w:szCs w:val="24"/>
        </w:rPr>
        <w:t>sum</w:t>
      </w:r>
      <w:r w:rsidRPr="004F4AB6">
        <w:rPr>
          <w:rFonts w:ascii="Courier New" w:eastAsia="Times New Roman" w:hAnsi="Courier New" w:cs="Courier New"/>
          <w:color w:val="DCDCDC"/>
          <w:sz w:val="24"/>
          <w:szCs w:val="24"/>
        </w:rPr>
        <w:t>())</w:t>
      </w:r>
    </w:p>
    <w:p w14:paraId="3A527BA3"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p>
    <w:p w14:paraId="095DFD8D"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r w:rsidRPr="004F4AB6">
        <w:rPr>
          <w:rFonts w:ascii="Courier New" w:eastAsia="Times New Roman" w:hAnsi="Courier New" w:cs="Courier New"/>
          <w:color w:val="00C53B"/>
          <w:sz w:val="24"/>
          <w:szCs w:val="24"/>
        </w:rPr>
        <w:t># Visualize missingness matrix</w:t>
      </w:r>
    </w:p>
    <w:p w14:paraId="75D4BBD2"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F4AB6">
        <w:rPr>
          <w:rFonts w:ascii="Courier New" w:eastAsia="Times New Roman" w:hAnsi="Courier New" w:cs="Courier New"/>
          <w:color w:val="FFFFFF"/>
          <w:sz w:val="24"/>
          <w:szCs w:val="24"/>
        </w:rPr>
        <w:t>msno</w:t>
      </w:r>
      <w:r w:rsidRPr="004F4AB6">
        <w:rPr>
          <w:rFonts w:ascii="Courier New" w:eastAsia="Times New Roman" w:hAnsi="Courier New" w:cs="Courier New"/>
          <w:color w:val="D4D4D4"/>
          <w:sz w:val="24"/>
          <w:szCs w:val="24"/>
        </w:rPr>
        <w:t>.</w:t>
      </w:r>
      <w:r w:rsidRPr="004F4AB6">
        <w:rPr>
          <w:rFonts w:ascii="Courier New" w:eastAsia="Times New Roman" w:hAnsi="Courier New" w:cs="Courier New"/>
          <w:color w:val="FFFFFF"/>
          <w:sz w:val="24"/>
          <w:szCs w:val="24"/>
        </w:rPr>
        <w:t>matrix</w:t>
      </w:r>
      <w:proofErr w:type="spellEnd"/>
      <w:proofErr w:type="gramEnd"/>
      <w:r w:rsidRPr="004F4AB6">
        <w:rPr>
          <w:rFonts w:ascii="Courier New" w:eastAsia="Times New Roman" w:hAnsi="Courier New" w:cs="Courier New"/>
          <w:color w:val="DCDCDC"/>
          <w:sz w:val="24"/>
          <w:szCs w:val="24"/>
        </w:rPr>
        <w:t>(</w:t>
      </w:r>
      <w:r w:rsidRPr="004F4AB6">
        <w:rPr>
          <w:rFonts w:ascii="Courier New" w:eastAsia="Times New Roman" w:hAnsi="Courier New" w:cs="Courier New"/>
          <w:color w:val="FFFFFF"/>
          <w:sz w:val="24"/>
          <w:szCs w:val="24"/>
        </w:rPr>
        <w:t>banking</w:t>
      </w:r>
      <w:r w:rsidRPr="004F4AB6">
        <w:rPr>
          <w:rFonts w:ascii="Courier New" w:eastAsia="Times New Roman" w:hAnsi="Courier New" w:cs="Courier New"/>
          <w:color w:val="DCDCDC"/>
          <w:sz w:val="24"/>
          <w:szCs w:val="24"/>
        </w:rPr>
        <w:t>)</w:t>
      </w:r>
    </w:p>
    <w:p w14:paraId="7D3670EE"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F4AB6">
        <w:rPr>
          <w:rFonts w:ascii="Courier New" w:eastAsia="Times New Roman" w:hAnsi="Courier New" w:cs="Courier New"/>
          <w:color w:val="FFFFFF"/>
          <w:sz w:val="24"/>
          <w:szCs w:val="24"/>
        </w:rPr>
        <w:t>plt</w:t>
      </w:r>
      <w:r w:rsidRPr="004F4AB6">
        <w:rPr>
          <w:rFonts w:ascii="Courier New" w:eastAsia="Times New Roman" w:hAnsi="Courier New" w:cs="Courier New"/>
          <w:color w:val="D4D4D4"/>
          <w:sz w:val="24"/>
          <w:szCs w:val="24"/>
        </w:rPr>
        <w:t>.</w:t>
      </w:r>
      <w:r w:rsidRPr="004F4AB6">
        <w:rPr>
          <w:rFonts w:ascii="Courier New" w:eastAsia="Times New Roman" w:hAnsi="Courier New" w:cs="Courier New"/>
          <w:color w:val="FFFFFF"/>
          <w:sz w:val="24"/>
          <w:szCs w:val="24"/>
        </w:rPr>
        <w:t>show</w:t>
      </w:r>
      <w:proofErr w:type="spellEnd"/>
      <w:proofErr w:type="gramEnd"/>
      <w:r w:rsidRPr="004F4AB6">
        <w:rPr>
          <w:rFonts w:ascii="Courier New" w:eastAsia="Times New Roman" w:hAnsi="Courier New" w:cs="Courier New"/>
          <w:color w:val="DCDCDC"/>
          <w:sz w:val="24"/>
          <w:szCs w:val="24"/>
        </w:rPr>
        <w:t>()</w:t>
      </w:r>
    </w:p>
    <w:p w14:paraId="2C974E3A" w14:textId="77777777" w:rsidR="004F4AB6" w:rsidRPr="004F4AB6" w:rsidRDefault="004F4AB6" w:rsidP="004F4AB6">
      <w:pPr>
        <w:shd w:val="clear" w:color="auto" w:fill="1E1E1E"/>
        <w:spacing w:after="0" w:line="315" w:lineRule="atLeast"/>
        <w:rPr>
          <w:rFonts w:ascii="Courier New" w:eastAsia="Times New Roman" w:hAnsi="Courier New" w:cs="Courier New"/>
          <w:color w:val="D4D4D4"/>
          <w:sz w:val="24"/>
          <w:szCs w:val="24"/>
        </w:rPr>
      </w:pPr>
    </w:p>
    <w:p w14:paraId="4DD2DAC4" w14:textId="01DAC66E" w:rsidR="00F97FB7" w:rsidRDefault="00F97FB7" w:rsidP="00065AE4">
      <w:pPr>
        <w:pStyle w:val="multiple-choiceitem"/>
      </w:pPr>
    </w:p>
    <w:p w14:paraId="560ECFE9"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 Print number of missing values in banking</w:t>
      </w:r>
    </w:p>
    <w:p w14:paraId="114AEEB8"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print(</w:t>
      </w:r>
      <w:proofErr w:type="spellStart"/>
      <w:proofErr w:type="gramStart"/>
      <w:r w:rsidRPr="004F4AB6">
        <w:rPr>
          <w:rFonts w:ascii="Times New Roman" w:eastAsia="Times New Roman" w:hAnsi="Times New Roman" w:cs="Times New Roman"/>
          <w:color w:val="CFA600"/>
          <w:sz w:val="24"/>
          <w:szCs w:val="24"/>
        </w:rPr>
        <w:t>banking.isna</w:t>
      </w:r>
      <w:proofErr w:type="spellEnd"/>
      <w:proofErr w:type="gramEnd"/>
      <w:r w:rsidRPr="004F4AB6">
        <w:rPr>
          <w:rFonts w:ascii="Times New Roman" w:eastAsia="Times New Roman" w:hAnsi="Times New Roman" w:cs="Times New Roman"/>
          <w:color w:val="CFA600"/>
          <w:sz w:val="24"/>
          <w:szCs w:val="24"/>
        </w:rPr>
        <w:t>().sum())</w:t>
      </w:r>
    </w:p>
    <w:p w14:paraId="02B4D0DB"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p>
    <w:p w14:paraId="6DBD0406"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 Visualize missingness matrix</w:t>
      </w:r>
    </w:p>
    <w:p w14:paraId="0750494E"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proofErr w:type="spellStart"/>
      <w:proofErr w:type="gramStart"/>
      <w:r w:rsidRPr="004F4AB6">
        <w:rPr>
          <w:rFonts w:ascii="Times New Roman" w:eastAsia="Times New Roman" w:hAnsi="Times New Roman" w:cs="Times New Roman"/>
          <w:color w:val="CFA600"/>
          <w:sz w:val="24"/>
          <w:szCs w:val="24"/>
        </w:rPr>
        <w:t>msno.matrix</w:t>
      </w:r>
      <w:proofErr w:type="spellEnd"/>
      <w:proofErr w:type="gramEnd"/>
      <w:r w:rsidRPr="004F4AB6">
        <w:rPr>
          <w:rFonts w:ascii="Times New Roman" w:eastAsia="Times New Roman" w:hAnsi="Times New Roman" w:cs="Times New Roman"/>
          <w:color w:val="CFA600"/>
          <w:sz w:val="24"/>
          <w:szCs w:val="24"/>
        </w:rPr>
        <w:t>(banking)</w:t>
      </w:r>
    </w:p>
    <w:p w14:paraId="2E18E7C4" w14:textId="77777777" w:rsidR="004F4AB6" w:rsidRPr="004F4AB6" w:rsidRDefault="004F4AB6" w:rsidP="004F4AB6">
      <w:pPr>
        <w:spacing w:line="240" w:lineRule="auto"/>
        <w:rPr>
          <w:rFonts w:ascii="Times New Roman" w:eastAsia="Times New Roman" w:hAnsi="Times New Roman" w:cs="Times New Roman"/>
          <w:color w:val="CFA600"/>
          <w:sz w:val="24"/>
          <w:szCs w:val="24"/>
        </w:rPr>
      </w:pPr>
      <w:proofErr w:type="spellStart"/>
      <w:proofErr w:type="gramStart"/>
      <w:r w:rsidRPr="004F4AB6">
        <w:rPr>
          <w:rFonts w:ascii="Times New Roman" w:eastAsia="Times New Roman" w:hAnsi="Times New Roman" w:cs="Times New Roman"/>
          <w:color w:val="CFA600"/>
          <w:sz w:val="24"/>
          <w:szCs w:val="24"/>
        </w:rPr>
        <w:t>plt.show</w:t>
      </w:r>
      <w:proofErr w:type="spellEnd"/>
      <w:proofErr w:type="gramEnd"/>
      <w:r w:rsidRPr="004F4AB6">
        <w:rPr>
          <w:rFonts w:ascii="Times New Roman" w:eastAsia="Times New Roman" w:hAnsi="Times New Roman" w:cs="Times New Roman"/>
          <w:color w:val="CFA600"/>
          <w:sz w:val="24"/>
          <w:szCs w:val="24"/>
        </w:rPr>
        <w:t>()</w:t>
      </w:r>
    </w:p>
    <w:p w14:paraId="0C80070C"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proofErr w:type="spellStart"/>
      <w:r w:rsidRPr="004F4AB6">
        <w:rPr>
          <w:rFonts w:ascii="Times New Roman" w:eastAsia="Times New Roman" w:hAnsi="Times New Roman" w:cs="Times New Roman"/>
          <w:color w:val="CFA600"/>
          <w:sz w:val="24"/>
          <w:szCs w:val="24"/>
        </w:rPr>
        <w:t>cust_id</w:t>
      </w:r>
      <w:proofErr w:type="spellEnd"/>
      <w:r w:rsidRPr="004F4AB6">
        <w:rPr>
          <w:rFonts w:ascii="Times New Roman" w:eastAsia="Times New Roman" w:hAnsi="Times New Roman" w:cs="Times New Roman"/>
          <w:color w:val="CFA600"/>
          <w:sz w:val="24"/>
          <w:szCs w:val="24"/>
        </w:rPr>
        <w:t xml:space="preserve">              </w:t>
      </w:r>
      <w:proofErr w:type="gramStart"/>
      <w:r w:rsidRPr="004F4AB6">
        <w:rPr>
          <w:rFonts w:ascii="Times New Roman" w:eastAsia="Times New Roman" w:hAnsi="Times New Roman" w:cs="Times New Roman"/>
          <w:color w:val="CFA600"/>
          <w:sz w:val="24"/>
          <w:szCs w:val="24"/>
        </w:rPr>
        <w:t>0</w:t>
      </w:r>
      <w:proofErr w:type="gramEnd"/>
    </w:p>
    <w:p w14:paraId="269B1DB8"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r w:rsidRPr="004F4AB6">
        <w:rPr>
          <w:rFonts w:ascii="Times New Roman" w:eastAsia="Times New Roman" w:hAnsi="Times New Roman" w:cs="Times New Roman"/>
          <w:color w:val="CFA600"/>
          <w:sz w:val="24"/>
          <w:szCs w:val="24"/>
        </w:rPr>
        <w:t>age                  0</w:t>
      </w:r>
    </w:p>
    <w:p w14:paraId="27CFE4D3"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proofErr w:type="spellStart"/>
      <w:r w:rsidRPr="004F4AB6">
        <w:rPr>
          <w:rFonts w:ascii="Times New Roman" w:eastAsia="Times New Roman" w:hAnsi="Times New Roman" w:cs="Times New Roman"/>
          <w:color w:val="CFA600"/>
          <w:sz w:val="24"/>
          <w:szCs w:val="24"/>
        </w:rPr>
        <w:t>acct_amount</w:t>
      </w:r>
      <w:proofErr w:type="spellEnd"/>
      <w:r w:rsidRPr="004F4AB6">
        <w:rPr>
          <w:rFonts w:ascii="Times New Roman" w:eastAsia="Times New Roman" w:hAnsi="Times New Roman" w:cs="Times New Roman"/>
          <w:color w:val="CFA600"/>
          <w:sz w:val="24"/>
          <w:szCs w:val="24"/>
        </w:rPr>
        <w:t xml:space="preserve">          </w:t>
      </w:r>
      <w:proofErr w:type="gramStart"/>
      <w:r w:rsidRPr="004F4AB6">
        <w:rPr>
          <w:rFonts w:ascii="Times New Roman" w:eastAsia="Times New Roman" w:hAnsi="Times New Roman" w:cs="Times New Roman"/>
          <w:color w:val="CFA600"/>
          <w:sz w:val="24"/>
          <w:szCs w:val="24"/>
        </w:rPr>
        <w:t>0</w:t>
      </w:r>
      <w:proofErr w:type="gramEnd"/>
    </w:p>
    <w:p w14:paraId="6D8A4958"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proofErr w:type="spellStart"/>
      <w:r w:rsidRPr="004F4AB6">
        <w:rPr>
          <w:rFonts w:ascii="Times New Roman" w:eastAsia="Times New Roman" w:hAnsi="Times New Roman" w:cs="Times New Roman"/>
          <w:color w:val="CFA600"/>
          <w:sz w:val="24"/>
          <w:szCs w:val="24"/>
        </w:rPr>
        <w:t>inv_amount</w:t>
      </w:r>
      <w:proofErr w:type="spellEnd"/>
      <w:r w:rsidRPr="004F4AB6">
        <w:rPr>
          <w:rFonts w:ascii="Times New Roman" w:eastAsia="Times New Roman" w:hAnsi="Times New Roman" w:cs="Times New Roman"/>
          <w:color w:val="CFA600"/>
          <w:sz w:val="24"/>
          <w:szCs w:val="24"/>
        </w:rPr>
        <w:t xml:space="preserve">          </w:t>
      </w:r>
      <w:proofErr w:type="gramStart"/>
      <w:r w:rsidRPr="004F4AB6">
        <w:rPr>
          <w:rFonts w:ascii="Times New Roman" w:eastAsia="Times New Roman" w:hAnsi="Times New Roman" w:cs="Times New Roman"/>
          <w:color w:val="CFA600"/>
          <w:sz w:val="24"/>
          <w:szCs w:val="24"/>
        </w:rPr>
        <w:t>13</w:t>
      </w:r>
      <w:proofErr w:type="gramEnd"/>
    </w:p>
    <w:p w14:paraId="6D2C94E0"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proofErr w:type="spellStart"/>
      <w:r w:rsidRPr="004F4AB6">
        <w:rPr>
          <w:rFonts w:ascii="Times New Roman" w:eastAsia="Times New Roman" w:hAnsi="Times New Roman" w:cs="Times New Roman"/>
          <w:color w:val="CFA600"/>
          <w:sz w:val="24"/>
          <w:szCs w:val="24"/>
        </w:rPr>
        <w:t>account_opened</w:t>
      </w:r>
      <w:proofErr w:type="spellEnd"/>
      <w:r w:rsidRPr="004F4AB6">
        <w:rPr>
          <w:rFonts w:ascii="Times New Roman" w:eastAsia="Times New Roman" w:hAnsi="Times New Roman" w:cs="Times New Roman"/>
          <w:color w:val="CFA600"/>
          <w:sz w:val="24"/>
          <w:szCs w:val="24"/>
        </w:rPr>
        <w:t xml:space="preserve">       </w:t>
      </w:r>
      <w:proofErr w:type="gramStart"/>
      <w:r w:rsidRPr="004F4AB6">
        <w:rPr>
          <w:rFonts w:ascii="Times New Roman" w:eastAsia="Times New Roman" w:hAnsi="Times New Roman" w:cs="Times New Roman"/>
          <w:color w:val="CFA600"/>
          <w:sz w:val="24"/>
          <w:szCs w:val="24"/>
        </w:rPr>
        <w:t>0</w:t>
      </w:r>
      <w:proofErr w:type="gramEnd"/>
    </w:p>
    <w:p w14:paraId="62584265" w14:textId="77777777" w:rsidR="004F4AB6" w:rsidRPr="004F4AB6" w:rsidRDefault="004F4AB6" w:rsidP="004F4AB6">
      <w:pPr>
        <w:spacing w:after="0" w:line="240" w:lineRule="auto"/>
        <w:rPr>
          <w:rFonts w:ascii="Times New Roman" w:eastAsia="Times New Roman" w:hAnsi="Times New Roman" w:cs="Times New Roman"/>
          <w:color w:val="CFA600"/>
          <w:sz w:val="24"/>
          <w:szCs w:val="24"/>
        </w:rPr>
      </w:pPr>
      <w:proofErr w:type="spellStart"/>
      <w:r w:rsidRPr="004F4AB6">
        <w:rPr>
          <w:rFonts w:ascii="Times New Roman" w:eastAsia="Times New Roman" w:hAnsi="Times New Roman" w:cs="Times New Roman"/>
          <w:color w:val="CFA600"/>
          <w:sz w:val="24"/>
          <w:szCs w:val="24"/>
        </w:rPr>
        <w:t>last_transaction</w:t>
      </w:r>
      <w:proofErr w:type="spellEnd"/>
      <w:r w:rsidRPr="004F4AB6">
        <w:rPr>
          <w:rFonts w:ascii="Times New Roman" w:eastAsia="Times New Roman" w:hAnsi="Times New Roman" w:cs="Times New Roman"/>
          <w:color w:val="CFA600"/>
          <w:sz w:val="24"/>
          <w:szCs w:val="24"/>
        </w:rPr>
        <w:t xml:space="preserve">     </w:t>
      </w:r>
      <w:proofErr w:type="gramStart"/>
      <w:r w:rsidRPr="004F4AB6">
        <w:rPr>
          <w:rFonts w:ascii="Times New Roman" w:eastAsia="Times New Roman" w:hAnsi="Times New Roman" w:cs="Times New Roman"/>
          <w:color w:val="CFA600"/>
          <w:sz w:val="24"/>
          <w:szCs w:val="24"/>
        </w:rPr>
        <w:t>0</w:t>
      </w:r>
      <w:proofErr w:type="gramEnd"/>
    </w:p>
    <w:p w14:paraId="6EF8019E" w14:textId="77777777" w:rsidR="004F4AB6" w:rsidRPr="004F4AB6" w:rsidRDefault="004F4AB6" w:rsidP="004F4AB6">
      <w:pPr>
        <w:spacing w:line="240" w:lineRule="auto"/>
        <w:rPr>
          <w:rFonts w:ascii="Times New Roman" w:eastAsia="Times New Roman" w:hAnsi="Times New Roman" w:cs="Times New Roman"/>
          <w:color w:val="CFA600"/>
          <w:sz w:val="24"/>
          <w:szCs w:val="24"/>
        </w:rPr>
      </w:pPr>
      <w:proofErr w:type="spellStart"/>
      <w:r w:rsidRPr="004F4AB6">
        <w:rPr>
          <w:rFonts w:ascii="Times New Roman" w:eastAsia="Times New Roman" w:hAnsi="Times New Roman" w:cs="Times New Roman"/>
          <w:color w:val="CFA600"/>
          <w:sz w:val="24"/>
          <w:szCs w:val="24"/>
        </w:rPr>
        <w:t>dtype</w:t>
      </w:r>
      <w:proofErr w:type="spellEnd"/>
      <w:r w:rsidRPr="004F4AB6">
        <w:rPr>
          <w:rFonts w:ascii="Times New Roman" w:eastAsia="Times New Roman" w:hAnsi="Times New Roman" w:cs="Times New Roman"/>
          <w:color w:val="CFA600"/>
          <w:sz w:val="24"/>
          <w:szCs w:val="24"/>
        </w:rPr>
        <w:t>: int64</w:t>
      </w:r>
    </w:p>
    <w:p w14:paraId="40FB28E7" w14:textId="77777777" w:rsidR="004F4AB6" w:rsidRDefault="004F4AB6" w:rsidP="00065AE4">
      <w:pPr>
        <w:pStyle w:val="multiple-choiceitem"/>
      </w:pPr>
    </w:p>
    <w:p w14:paraId="583C7FE8" w14:textId="77777777" w:rsidR="00CC450E" w:rsidRPr="00CC450E" w:rsidRDefault="00CC450E" w:rsidP="00CC450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CC450E">
        <w:rPr>
          <w:rFonts w:ascii="Times New Roman" w:eastAsia="Times New Roman" w:hAnsi="Times New Roman" w:cs="Times New Roman"/>
          <w:sz w:val="24"/>
          <w:szCs w:val="24"/>
        </w:rPr>
        <w:t xml:space="preserve">Isolate the values of </w:t>
      </w:r>
      <w:r w:rsidRPr="00CC450E">
        <w:rPr>
          <w:rFonts w:ascii="Courier New" w:eastAsia="Times New Roman" w:hAnsi="Courier New" w:cs="Courier New"/>
          <w:sz w:val="20"/>
          <w:szCs w:val="20"/>
        </w:rPr>
        <w:t>banking</w:t>
      </w:r>
      <w:r w:rsidRPr="00CC450E">
        <w:rPr>
          <w:rFonts w:ascii="Times New Roman" w:eastAsia="Times New Roman" w:hAnsi="Times New Roman" w:cs="Times New Roman"/>
          <w:sz w:val="24"/>
          <w:szCs w:val="24"/>
        </w:rPr>
        <w:t xml:space="preserve"> missing values of </w:t>
      </w:r>
      <w:proofErr w:type="spellStart"/>
      <w:r w:rsidRPr="00CC450E">
        <w:rPr>
          <w:rFonts w:ascii="Courier New" w:eastAsia="Times New Roman" w:hAnsi="Courier New" w:cs="Courier New"/>
          <w:sz w:val="20"/>
          <w:szCs w:val="20"/>
        </w:rPr>
        <w:t>inv_amount</w:t>
      </w:r>
      <w:proofErr w:type="spellEnd"/>
      <w:r w:rsidRPr="00CC450E">
        <w:rPr>
          <w:rFonts w:ascii="Times New Roman" w:eastAsia="Times New Roman" w:hAnsi="Times New Roman" w:cs="Times New Roman"/>
          <w:sz w:val="24"/>
          <w:szCs w:val="24"/>
        </w:rPr>
        <w:t xml:space="preserve"> into </w:t>
      </w:r>
      <w:proofErr w:type="spellStart"/>
      <w:r w:rsidRPr="00CC450E">
        <w:rPr>
          <w:rFonts w:ascii="Courier New" w:eastAsia="Times New Roman" w:hAnsi="Courier New" w:cs="Courier New"/>
          <w:sz w:val="20"/>
          <w:szCs w:val="20"/>
        </w:rPr>
        <w:t>missing_investors</w:t>
      </w:r>
      <w:proofErr w:type="spellEnd"/>
      <w:r w:rsidRPr="00CC450E">
        <w:rPr>
          <w:rFonts w:ascii="Times New Roman" w:eastAsia="Times New Roman" w:hAnsi="Times New Roman" w:cs="Times New Roman"/>
          <w:sz w:val="24"/>
          <w:szCs w:val="24"/>
        </w:rPr>
        <w:t xml:space="preserve"> and with non-missing </w:t>
      </w:r>
      <w:proofErr w:type="spellStart"/>
      <w:r w:rsidRPr="00CC450E">
        <w:rPr>
          <w:rFonts w:ascii="Courier New" w:eastAsia="Times New Roman" w:hAnsi="Courier New" w:cs="Courier New"/>
          <w:sz w:val="20"/>
          <w:szCs w:val="20"/>
        </w:rPr>
        <w:t>inv_amount</w:t>
      </w:r>
      <w:proofErr w:type="spellEnd"/>
      <w:r w:rsidRPr="00CC450E">
        <w:rPr>
          <w:rFonts w:ascii="Times New Roman" w:eastAsia="Times New Roman" w:hAnsi="Times New Roman" w:cs="Times New Roman"/>
          <w:sz w:val="24"/>
          <w:szCs w:val="24"/>
        </w:rPr>
        <w:t xml:space="preserve"> values into </w:t>
      </w:r>
      <w:r w:rsidRPr="00CC450E">
        <w:rPr>
          <w:rFonts w:ascii="Courier New" w:eastAsia="Times New Roman" w:hAnsi="Courier New" w:cs="Courier New"/>
          <w:sz w:val="20"/>
          <w:szCs w:val="20"/>
        </w:rPr>
        <w:t>investors</w:t>
      </w:r>
      <w:r w:rsidRPr="00CC450E">
        <w:rPr>
          <w:rFonts w:ascii="Times New Roman" w:eastAsia="Times New Roman" w:hAnsi="Times New Roman" w:cs="Times New Roman"/>
          <w:sz w:val="24"/>
          <w:szCs w:val="24"/>
        </w:rPr>
        <w:t>.</w:t>
      </w:r>
    </w:p>
    <w:p w14:paraId="780E8AAE" w14:textId="45430E12" w:rsidR="00B233C0" w:rsidRDefault="00B233C0" w:rsidP="008D7417">
      <w:pPr>
        <w:spacing w:before="100" w:beforeAutospacing="1" w:after="100" w:afterAutospacing="1" w:line="240" w:lineRule="auto"/>
      </w:pPr>
    </w:p>
    <w:p w14:paraId="15ECDD73"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00C53B"/>
          <w:sz w:val="24"/>
          <w:szCs w:val="24"/>
        </w:rPr>
        <w:t># Print number of missing values in banking</w:t>
      </w:r>
    </w:p>
    <w:p w14:paraId="3AF8436B"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009BD8"/>
          <w:sz w:val="24"/>
          <w:szCs w:val="24"/>
        </w:rPr>
        <w:t>print</w:t>
      </w:r>
      <w:r w:rsidRPr="00CC450E">
        <w:rPr>
          <w:rFonts w:ascii="Courier New" w:eastAsia="Times New Roman" w:hAnsi="Courier New" w:cs="Courier New"/>
          <w:color w:val="DCDCDC"/>
          <w:sz w:val="24"/>
          <w:szCs w:val="24"/>
        </w:rPr>
        <w:t>(</w:t>
      </w:r>
      <w:proofErr w:type="spellStart"/>
      <w:proofErr w:type="gramStart"/>
      <w:r w:rsidRPr="00CC450E">
        <w:rPr>
          <w:rFonts w:ascii="Courier New" w:eastAsia="Times New Roman" w:hAnsi="Courier New" w:cs="Courier New"/>
          <w:color w:val="FFFFFF"/>
          <w:sz w:val="24"/>
          <w:szCs w:val="24"/>
        </w:rPr>
        <w:t>banking</w:t>
      </w:r>
      <w:r w:rsidRPr="00CC450E">
        <w:rPr>
          <w:rFonts w:ascii="Courier New" w:eastAsia="Times New Roman" w:hAnsi="Courier New" w:cs="Courier New"/>
          <w:color w:val="D4D4D4"/>
          <w:sz w:val="24"/>
          <w:szCs w:val="24"/>
        </w:rPr>
        <w:t>.</w:t>
      </w:r>
      <w:r w:rsidRPr="00CC450E">
        <w:rPr>
          <w:rFonts w:ascii="Courier New" w:eastAsia="Times New Roman" w:hAnsi="Courier New" w:cs="Courier New"/>
          <w:color w:val="FFFFFF"/>
          <w:sz w:val="24"/>
          <w:szCs w:val="24"/>
        </w:rPr>
        <w:t>isna</w:t>
      </w:r>
      <w:proofErr w:type="spellEnd"/>
      <w:proofErr w:type="gramEnd"/>
      <w:r w:rsidRPr="00CC450E">
        <w:rPr>
          <w:rFonts w:ascii="Courier New" w:eastAsia="Times New Roman" w:hAnsi="Courier New" w:cs="Courier New"/>
          <w:color w:val="DCDCDC"/>
          <w:sz w:val="24"/>
          <w:szCs w:val="24"/>
        </w:rPr>
        <w:t>()</w:t>
      </w:r>
      <w:r w:rsidRPr="00CC450E">
        <w:rPr>
          <w:rFonts w:ascii="Courier New" w:eastAsia="Times New Roman" w:hAnsi="Courier New" w:cs="Courier New"/>
          <w:color w:val="D4D4D4"/>
          <w:sz w:val="24"/>
          <w:szCs w:val="24"/>
        </w:rPr>
        <w:t>.</w:t>
      </w:r>
      <w:r w:rsidRPr="00CC450E">
        <w:rPr>
          <w:rFonts w:ascii="Courier New" w:eastAsia="Times New Roman" w:hAnsi="Courier New" w:cs="Courier New"/>
          <w:color w:val="009BD8"/>
          <w:sz w:val="24"/>
          <w:szCs w:val="24"/>
        </w:rPr>
        <w:t>sum</w:t>
      </w:r>
      <w:r w:rsidRPr="00CC450E">
        <w:rPr>
          <w:rFonts w:ascii="Courier New" w:eastAsia="Times New Roman" w:hAnsi="Courier New" w:cs="Courier New"/>
          <w:color w:val="DCDCDC"/>
          <w:sz w:val="24"/>
          <w:szCs w:val="24"/>
        </w:rPr>
        <w:t>())</w:t>
      </w:r>
    </w:p>
    <w:p w14:paraId="613F3404"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p>
    <w:p w14:paraId="50BB569E"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00C53B"/>
          <w:sz w:val="24"/>
          <w:szCs w:val="24"/>
        </w:rPr>
        <w:t># Visualize missingness matrix</w:t>
      </w:r>
    </w:p>
    <w:p w14:paraId="3DF6CB15"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C450E">
        <w:rPr>
          <w:rFonts w:ascii="Courier New" w:eastAsia="Times New Roman" w:hAnsi="Courier New" w:cs="Courier New"/>
          <w:color w:val="FFFFFF"/>
          <w:sz w:val="24"/>
          <w:szCs w:val="24"/>
        </w:rPr>
        <w:t>msno</w:t>
      </w:r>
      <w:r w:rsidRPr="00CC450E">
        <w:rPr>
          <w:rFonts w:ascii="Courier New" w:eastAsia="Times New Roman" w:hAnsi="Courier New" w:cs="Courier New"/>
          <w:color w:val="D4D4D4"/>
          <w:sz w:val="24"/>
          <w:szCs w:val="24"/>
        </w:rPr>
        <w:t>.</w:t>
      </w:r>
      <w:r w:rsidRPr="00CC450E">
        <w:rPr>
          <w:rFonts w:ascii="Courier New" w:eastAsia="Times New Roman" w:hAnsi="Courier New" w:cs="Courier New"/>
          <w:color w:val="FFFFFF"/>
          <w:sz w:val="24"/>
          <w:szCs w:val="24"/>
        </w:rPr>
        <w:t>matrix</w:t>
      </w:r>
      <w:proofErr w:type="spellEnd"/>
      <w:proofErr w:type="gramEnd"/>
      <w:r w:rsidRPr="00CC450E">
        <w:rPr>
          <w:rFonts w:ascii="Courier New" w:eastAsia="Times New Roman" w:hAnsi="Courier New" w:cs="Courier New"/>
          <w:color w:val="DCDCDC"/>
          <w:sz w:val="24"/>
          <w:szCs w:val="24"/>
        </w:rPr>
        <w:t>(</w:t>
      </w:r>
      <w:r w:rsidRPr="00CC450E">
        <w:rPr>
          <w:rFonts w:ascii="Courier New" w:eastAsia="Times New Roman" w:hAnsi="Courier New" w:cs="Courier New"/>
          <w:color w:val="FFFFFF"/>
          <w:sz w:val="24"/>
          <w:szCs w:val="24"/>
        </w:rPr>
        <w:t>banking</w:t>
      </w:r>
      <w:r w:rsidRPr="00CC450E">
        <w:rPr>
          <w:rFonts w:ascii="Courier New" w:eastAsia="Times New Roman" w:hAnsi="Courier New" w:cs="Courier New"/>
          <w:color w:val="DCDCDC"/>
          <w:sz w:val="24"/>
          <w:szCs w:val="24"/>
        </w:rPr>
        <w:t>)</w:t>
      </w:r>
    </w:p>
    <w:p w14:paraId="3FD9BCBF"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C450E">
        <w:rPr>
          <w:rFonts w:ascii="Courier New" w:eastAsia="Times New Roman" w:hAnsi="Courier New" w:cs="Courier New"/>
          <w:color w:val="FFFFFF"/>
          <w:sz w:val="24"/>
          <w:szCs w:val="24"/>
        </w:rPr>
        <w:lastRenderedPageBreak/>
        <w:t>plt</w:t>
      </w:r>
      <w:r w:rsidRPr="00CC450E">
        <w:rPr>
          <w:rFonts w:ascii="Courier New" w:eastAsia="Times New Roman" w:hAnsi="Courier New" w:cs="Courier New"/>
          <w:color w:val="D4D4D4"/>
          <w:sz w:val="24"/>
          <w:szCs w:val="24"/>
        </w:rPr>
        <w:t>.</w:t>
      </w:r>
      <w:r w:rsidRPr="00CC450E">
        <w:rPr>
          <w:rFonts w:ascii="Courier New" w:eastAsia="Times New Roman" w:hAnsi="Courier New" w:cs="Courier New"/>
          <w:color w:val="FFFFFF"/>
          <w:sz w:val="24"/>
          <w:szCs w:val="24"/>
        </w:rPr>
        <w:t>show</w:t>
      </w:r>
      <w:proofErr w:type="spellEnd"/>
      <w:proofErr w:type="gramEnd"/>
      <w:r w:rsidRPr="00CC450E">
        <w:rPr>
          <w:rFonts w:ascii="Courier New" w:eastAsia="Times New Roman" w:hAnsi="Courier New" w:cs="Courier New"/>
          <w:color w:val="DCDCDC"/>
          <w:sz w:val="24"/>
          <w:szCs w:val="24"/>
        </w:rPr>
        <w:t>()</w:t>
      </w:r>
    </w:p>
    <w:p w14:paraId="1F2AB63E"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p>
    <w:p w14:paraId="449E2D9B"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00C53B"/>
          <w:sz w:val="24"/>
          <w:szCs w:val="24"/>
        </w:rPr>
        <w:t># Isolate missing and </w:t>
      </w:r>
      <w:proofErr w:type="spellStart"/>
      <w:r w:rsidRPr="00CC450E">
        <w:rPr>
          <w:rFonts w:ascii="Courier New" w:eastAsia="Times New Roman" w:hAnsi="Courier New" w:cs="Courier New"/>
          <w:color w:val="00C53B"/>
          <w:sz w:val="24"/>
          <w:szCs w:val="24"/>
        </w:rPr>
        <w:t>non missing</w:t>
      </w:r>
      <w:proofErr w:type="spellEnd"/>
      <w:r w:rsidRPr="00CC450E">
        <w:rPr>
          <w:rFonts w:ascii="Courier New" w:eastAsia="Times New Roman" w:hAnsi="Courier New" w:cs="Courier New"/>
          <w:color w:val="00C53B"/>
          <w:sz w:val="24"/>
          <w:szCs w:val="24"/>
        </w:rPr>
        <w:t> values of </w:t>
      </w:r>
      <w:proofErr w:type="spellStart"/>
      <w:r w:rsidRPr="00CC450E">
        <w:rPr>
          <w:rFonts w:ascii="Courier New" w:eastAsia="Times New Roman" w:hAnsi="Courier New" w:cs="Courier New"/>
          <w:color w:val="00C53B"/>
          <w:sz w:val="24"/>
          <w:szCs w:val="24"/>
        </w:rPr>
        <w:t>inv_amount</w:t>
      </w:r>
      <w:proofErr w:type="spellEnd"/>
    </w:p>
    <w:p w14:paraId="03487F49"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proofErr w:type="spellStart"/>
      <w:r w:rsidRPr="00CC450E">
        <w:rPr>
          <w:rFonts w:ascii="Courier New" w:eastAsia="Times New Roman" w:hAnsi="Courier New" w:cs="Courier New"/>
          <w:color w:val="FFFFFF"/>
          <w:sz w:val="24"/>
          <w:szCs w:val="24"/>
        </w:rPr>
        <w:t>missing_investors</w:t>
      </w:r>
      <w:proofErr w:type="spellEnd"/>
      <w:r w:rsidRPr="00CC450E">
        <w:rPr>
          <w:rFonts w:ascii="Courier New" w:eastAsia="Times New Roman" w:hAnsi="Courier New" w:cs="Courier New"/>
          <w:color w:val="D4D4D4"/>
          <w:sz w:val="24"/>
          <w:szCs w:val="24"/>
        </w:rPr>
        <w:t> = </w:t>
      </w:r>
      <w:r w:rsidRPr="00CC450E">
        <w:rPr>
          <w:rFonts w:ascii="Courier New" w:eastAsia="Times New Roman" w:hAnsi="Courier New" w:cs="Courier New"/>
          <w:color w:val="FFFFFF"/>
          <w:sz w:val="24"/>
          <w:szCs w:val="24"/>
        </w:rPr>
        <w:t>____</w:t>
      </w:r>
    </w:p>
    <w:p w14:paraId="0F47BD2F" w14:textId="77777777" w:rsidR="00CC450E" w:rsidRPr="00CC450E" w:rsidRDefault="00CC450E" w:rsidP="00CC450E">
      <w:pPr>
        <w:shd w:val="clear" w:color="auto" w:fill="1E1E1E"/>
        <w:spacing w:after="0" w:line="315" w:lineRule="atLeast"/>
        <w:rPr>
          <w:rFonts w:ascii="Courier New" w:eastAsia="Times New Roman" w:hAnsi="Courier New" w:cs="Courier New"/>
          <w:color w:val="D4D4D4"/>
          <w:sz w:val="24"/>
          <w:szCs w:val="24"/>
        </w:rPr>
      </w:pPr>
      <w:r w:rsidRPr="00CC450E">
        <w:rPr>
          <w:rFonts w:ascii="Courier New" w:eastAsia="Times New Roman" w:hAnsi="Courier New" w:cs="Courier New"/>
          <w:color w:val="FFFFFF"/>
          <w:sz w:val="24"/>
          <w:szCs w:val="24"/>
        </w:rPr>
        <w:t>investors</w:t>
      </w:r>
      <w:r w:rsidRPr="00CC450E">
        <w:rPr>
          <w:rFonts w:ascii="Courier New" w:eastAsia="Times New Roman" w:hAnsi="Courier New" w:cs="Courier New"/>
          <w:color w:val="D4D4D4"/>
          <w:sz w:val="24"/>
          <w:szCs w:val="24"/>
        </w:rPr>
        <w:t> = </w:t>
      </w:r>
      <w:r w:rsidRPr="00CC450E">
        <w:rPr>
          <w:rFonts w:ascii="Courier New" w:eastAsia="Times New Roman" w:hAnsi="Courier New" w:cs="Courier New"/>
          <w:color w:val="FFFFFF"/>
          <w:sz w:val="24"/>
          <w:szCs w:val="24"/>
        </w:rPr>
        <w:t>____</w:t>
      </w:r>
    </w:p>
    <w:p w14:paraId="387F9EDB" w14:textId="6CFD4056" w:rsidR="00CC450E" w:rsidRDefault="00CC450E" w:rsidP="008D7417">
      <w:pPr>
        <w:spacing w:before="100" w:beforeAutospacing="1" w:after="100" w:afterAutospacing="1" w:line="240" w:lineRule="auto"/>
      </w:pPr>
    </w:p>
    <w:p w14:paraId="40AC8275"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00C53B"/>
          <w:sz w:val="24"/>
          <w:szCs w:val="24"/>
        </w:rPr>
        <w:t># Print number of missing values in banking</w:t>
      </w:r>
    </w:p>
    <w:p w14:paraId="35158830"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009BD8"/>
          <w:sz w:val="24"/>
          <w:szCs w:val="24"/>
        </w:rPr>
        <w:t>print</w:t>
      </w:r>
      <w:r w:rsidRPr="00444903">
        <w:rPr>
          <w:rFonts w:ascii="Courier New" w:eastAsia="Times New Roman" w:hAnsi="Courier New" w:cs="Courier New"/>
          <w:color w:val="DCDCDC"/>
          <w:sz w:val="24"/>
          <w:szCs w:val="24"/>
        </w:rPr>
        <w:t>(</w:t>
      </w:r>
      <w:proofErr w:type="spellStart"/>
      <w:proofErr w:type="gramStart"/>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isna</w:t>
      </w:r>
      <w:proofErr w:type="spellEnd"/>
      <w:proofErr w:type="gramEnd"/>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009BD8"/>
          <w:sz w:val="24"/>
          <w:szCs w:val="24"/>
        </w:rPr>
        <w:t>sum</w:t>
      </w:r>
      <w:r w:rsidRPr="00444903">
        <w:rPr>
          <w:rFonts w:ascii="Courier New" w:eastAsia="Times New Roman" w:hAnsi="Courier New" w:cs="Courier New"/>
          <w:color w:val="DCDCDC"/>
          <w:sz w:val="24"/>
          <w:szCs w:val="24"/>
        </w:rPr>
        <w:t>())</w:t>
      </w:r>
    </w:p>
    <w:p w14:paraId="1616706F"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p>
    <w:p w14:paraId="75E40160"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00C53B"/>
          <w:sz w:val="24"/>
          <w:szCs w:val="24"/>
        </w:rPr>
        <w:t># Visualize missingness matrix</w:t>
      </w:r>
    </w:p>
    <w:p w14:paraId="4715C2C6"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44903">
        <w:rPr>
          <w:rFonts w:ascii="Courier New" w:eastAsia="Times New Roman" w:hAnsi="Courier New" w:cs="Courier New"/>
          <w:color w:val="FFFFFF"/>
          <w:sz w:val="24"/>
          <w:szCs w:val="24"/>
        </w:rPr>
        <w:t>msno</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matrix</w:t>
      </w:r>
      <w:proofErr w:type="spellEnd"/>
      <w:proofErr w:type="gramEnd"/>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p>
    <w:p w14:paraId="28DE0C5C"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44903">
        <w:rPr>
          <w:rFonts w:ascii="Courier New" w:eastAsia="Times New Roman" w:hAnsi="Courier New" w:cs="Courier New"/>
          <w:color w:val="FFFFFF"/>
          <w:sz w:val="24"/>
          <w:szCs w:val="24"/>
        </w:rPr>
        <w:t>plt</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show</w:t>
      </w:r>
      <w:proofErr w:type="spellEnd"/>
      <w:proofErr w:type="gramEnd"/>
      <w:r w:rsidRPr="00444903">
        <w:rPr>
          <w:rFonts w:ascii="Courier New" w:eastAsia="Times New Roman" w:hAnsi="Courier New" w:cs="Courier New"/>
          <w:color w:val="DCDCDC"/>
          <w:sz w:val="24"/>
          <w:szCs w:val="24"/>
        </w:rPr>
        <w:t>()</w:t>
      </w:r>
    </w:p>
    <w:p w14:paraId="698CE482"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p>
    <w:p w14:paraId="5D274D2E"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00C53B"/>
          <w:sz w:val="24"/>
          <w:szCs w:val="24"/>
        </w:rPr>
        <w:t># Isolate missing and </w:t>
      </w:r>
      <w:proofErr w:type="spellStart"/>
      <w:r w:rsidRPr="00444903">
        <w:rPr>
          <w:rFonts w:ascii="Courier New" w:eastAsia="Times New Roman" w:hAnsi="Courier New" w:cs="Courier New"/>
          <w:color w:val="00C53B"/>
          <w:sz w:val="24"/>
          <w:szCs w:val="24"/>
        </w:rPr>
        <w:t>non missing</w:t>
      </w:r>
      <w:proofErr w:type="spellEnd"/>
      <w:r w:rsidRPr="00444903">
        <w:rPr>
          <w:rFonts w:ascii="Courier New" w:eastAsia="Times New Roman" w:hAnsi="Courier New" w:cs="Courier New"/>
          <w:color w:val="00C53B"/>
          <w:sz w:val="24"/>
          <w:szCs w:val="24"/>
        </w:rPr>
        <w:t> values of </w:t>
      </w:r>
      <w:proofErr w:type="spellStart"/>
      <w:r w:rsidRPr="00444903">
        <w:rPr>
          <w:rFonts w:ascii="Courier New" w:eastAsia="Times New Roman" w:hAnsi="Courier New" w:cs="Courier New"/>
          <w:color w:val="00C53B"/>
          <w:sz w:val="24"/>
          <w:szCs w:val="24"/>
        </w:rPr>
        <w:t>inv_amount</w:t>
      </w:r>
      <w:proofErr w:type="spellEnd"/>
    </w:p>
    <w:p w14:paraId="47C8C483"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proofErr w:type="spellStart"/>
      <w:r w:rsidRPr="00444903">
        <w:rPr>
          <w:rFonts w:ascii="Courier New" w:eastAsia="Times New Roman" w:hAnsi="Courier New" w:cs="Courier New"/>
          <w:color w:val="FFFFFF"/>
          <w:sz w:val="24"/>
          <w:szCs w:val="24"/>
        </w:rPr>
        <w:t>missing_investors</w:t>
      </w:r>
      <w:proofErr w:type="spellEnd"/>
      <w:r w:rsidRPr="00444903">
        <w:rPr>
          <w:rFonts w:ascii="Courier New" w:eastAsia="Times New Roman" w:hAnsi="Courier New" w:cs="Courier New"/>
          <w:color w:val="D4D4D4"/>
          <w:sz w:val="24"/>
          <w:szCs w:val="24"/>
        </w:rPr>
        <w:t> = </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C4D8B"/>
          <w:sz w:val="24"/>
          <w:szCs w:val="24"/>
        </w:rPr>
        <w:t>'</w:t>
      </w:r>
      <w:proofErr w:type="spellStart"/>
      <w:r w:rsidRPr="00444903">
        <w:rPr>
          <w:rFonts w:ascii="Courier New" w:eastAsia="Times New Roman" w:hAnsi="Courier New" w:cs="Courier New"/>
          <w:color w:val="DC4D8B"/>
          <w:sz w:val="24"/>
          <w:szCs w:val="24"/>
        </w:rPr>
        <w:t>inv_amount</w:t>
      </w:r>
      <w:proofErr w:type="spellEnd"/>
      <w:r w:rsidRPr="00444903">
        <w:rPr>
          <w:rFonts w:ascii="Courier New" w:eastAsia="Times New Roman" w:hAnsi="Courier New" w:cs="Courier New"/>
          <w:color w:val="DC4D8B"/>
          <w:sz w:val="24"/>
          <w:szCs w:val="24"/>
        </w:rPr>
        <w:t>'</w:t>
      </w:r>
      <w:proofErr w:type="gramStart"/>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4D4D4"/>
          <w:sz w:val="24"/>
          <w:szCs w:val="24"/>
        </w:rPr>
        <w:t>.</w:t>
      </w:r>
      <w:proofErr w:type="spellStart"/>
      <w:r w:rsidRPr="00444903">
        <w:rPr>
          <w:rFonts w:ascii="Courier New" w:eastAsia="Times New Roman" w:hAnsi="Courier New" w:cs="Courier New"/>
          <w:color w:val="FFFFFF"/>
          <w:sz w:val="24"/>
          <w:szCs w:val="24"/>
        </w:rPr>
        <w:t>isna</w:t>
      </w:r>
      <w:proofErr w:type="spellEnd"/>
      <w:proofErr w:type="gramEnd"/>
      <w:r w:rsidRPr="00444903">
        <w:rPr>
          <w:rFonts w:ascii="Courier New" w:eastAsia="Times New Roman" w:hAnsi="Courier New" w:cs="Courier New"/>
          <w:color w:val="DCDCDC"/>
          <w:sz w:val="24"/>
          <w:szCs w:val="24"/>
        </w:rPr>
        <w:t>()]</w:t>
      </w:r>
    </w:p>
    <w:p w14:paraId="7C27B785" w14:textId="77777777" w:rsidR="00444903" w:rsidRPr="00444903" w:rsidRDefault="00444903" w:rsidP="00444903">
      <w:pPr>
        <w:shd w:val="clear" w:color="auto" w:fill="1E1E1E"/>
        <w:spacing w:after="0" w:line="315" w:lineRule="atLeast"/>
        <w:rPr>
          <w:rFonts w:ascii="Courier New" w:eastAsia="Times New Roman" w:hAnsi="Courier New" w:cs="Courier New"/>
          <w:color w:val="D4D4D4"/>
          <w:sz w:val="24"/>
          <w:szCs w:val="24"/>
        </w:rPr>
      </w:pPr>
      <w:r w:rsidRPr="00444903">
        <w:rPr>
          <w:rFonts w:ascii="Courier New" w:eastAsia="Times New Roman" w:hAnsi="Courier New" w:cs="Courier New"/>
          <w:color w:val="FFFFFF"/>
          <w:sz w:val="24"/>
          <w:szCs w:val="24"/>
        </w:rPr>
        <w:t>investors</w:t>
      </w:r>
      <w:r w:rsidRPr="00444903">
        <w:rPr>
          <w:rFonts w:ascii="Courier New" w:eastAsia="Times New Roman" w:hAnsi="Courier New" w:cs="Courier New"/>
          <w:color w:val="D4D4D4"/>
          <w:sz w:val="24"/>
          <w:szCs w:val="24"/>
        </w:rPr>
        <w:t> = </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4D4D4"/>
          <w:sz w:val="24"/>
          <w:szCs w:val="24"/>
        </w:rPr>
        <w:t>~</w:t>
      </w:r>
      <w:r w:rsidRPr="00444903">
        <w:rPr>
          <w:rFonts w:ascii="Courier New" w:eastAsia="Times New Roman" w:hAnsi="Courier New" w:cs="Courier New"/>
          <w:color w:val="FFFFFF"/>
          <w:sz w:val="24"/>
          <w:szCs w:val="24"/>
        </w:rPr>
        <w:t>banking</w:t>
      </w:r>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C4D8B"/>
          <w:sz w:val="24"/>
          <w:szCs w:val="24"/>
        </w:rPr>
        <w:t>'</w:t>
      </w:r>
      <w:proofErr w:type="spellStart"/>
      <w:r w:rsidRPr="00444903">
        <w:rPr>
          <w:rFonts w:ascii="Courier New" w:eastAsia="Times New Roman" w:hAnsi="Courier New" w:cs="Courier New"/>
          <w:color w:val="DC4D8B"/>
          <w:sz w:val="24"/>
          <w:szCs w:val="24"/>
        </w:rPr>
        <w:t>inv_amount</w:t>
      </w:r>
      <w:proofErr w:type="spellEnd"/>
      <w:r w:rsidRPr="00444903">
        <w:rPr>
          <w:rFonts w:ascii="Courier New" w:eastAsia="Times New Roman" w:hAnsi="Courier New" w:cs="Courier New"/>
          <w:color w:val="DC4D8B"/>
          <w:sz w:val="24"/>
          <w:szCs w:val="24"/>
        </w:rPr>
        <w:t>'</w:t>
      </w:r>
      <w:proofErr w:type="gramStart"/>
      <w:r w:rsidRPr="00444903">
        <w:rPr>
          <w:rFonts w:ascii="Courier New" w:eastAsia="Times New Roman" w:hAnsi="Courier New" w:cs="Courier New"/>
          <w:color w:val="DCDCDC"/>
          <w:sz w:val="24"/>
          <w:szCs w:val="24"/>
        </w:rPr>
        <w:t>]</w:t>
      </w:r>
      <w:r w:rsidRPr="00444903">
        <w:rPr>
          <w:rFonts w:ascii="Courier New" w:eastAsia="Times New Roman" w:hAnsi="Courier New" w:cs="Courier New"/>
          <w:color w:val="D4D4D4"/>
          <w:sz w:val="24"/>
          <w:szCs w:val="24"/>
        </w:rPr>
        <w:t>.</w:t>
      </w:r>
      <w:proofErr w:type="spellStart"/>
      <w:r w:rsidRPr="00444903">
        <w:rPr>
          <w:rFonts w:ascii="Courier New" w:eastAsia="Times New Roman" w:hAnsi="Courier New" w:cs="Courier New"/>
          <w:color w:val="FFFFFF"/>
          <w:sz w:val="24"/>
          <w:szCs w:val="24"/>
        </w:rPr>
        <w:t>isna</w:t>
      </w:r>
      <w:proofErr w:type="spellEnd"/>
      <w:proofErr w:type="gramEnd"/>
      <w:r w:rsidRPr="00444903">
        <w:rPr>
          <w:rFonts w:ascii="Courier New" w:eastAsia="Times New Roman" w:hAnsi="Courier New" w:cs="Courier New"/>
          <w:color w:val="DCDCDC"/>
          <w:sz w:val="24"/>
          <w:szCs w:val="24"/>
        </w:rPr>
        <w:t>()]</w:t>
      </w:r>
    </w:p>
    <w:p w14:paraId="4A9A15E2" w14:textId="6B2EF058" w:rsidR="00CC450E" w:rsidRDefault="00CC450E" w:rsidP="008D7417">
      <w:pPr>
        <w:spacing w:before="100" w:beforeAutospacing="1" w:after="100" w:afterAutospacing="1" w:line="240" w:lineRule="auto"/>
      </w:pPr>
    </w:p>
    <w:p w14:paraId="1D13E41B"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 Print number of missing values in banking</w:t>
      </w:r>
    </w:p>
    <w:p w14:paraId="1F22ADF6"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print(</w:t>
      </w:r>
      <w:proofErr w:type="spellStart"/>
      <w:proofErr w:type="gramStart"/>
      <w:r w:rsidRPr="00444903">
        <w:rPr>
          <w:rFonts w:ascii="Times New Roman" w:eastAsia="Times New Roman" w:hAnsi="Times New Roman" w:cs="Times New Roman"/>
          <w:color w:val="CFA600"/>
          <w:sz w:val="24"/>
          <w:szCs w:val="24"/>
        </w:rPr>
        <w:t>banking.isna</w:t>
      </w:r>
      <w:proofErr w:type="spellEnd"/>
      <w:proofErr w:type="gramEnd"/>
      <w:r w:rsidRPr="00444903">
        <w:rPr>
          <w:rFonts w:ascii="Times New Roman" w:eastAsia="Times New Roman" w:hAnsi="Times New Roman" w:cs="Times New Roman"/>
          <w:color w:val="CFA600"/>
          <w:sz w:val="24"/>
          <w:szCs w:val="24"/>
        </w:rPr>
        <w:t>().sum())</w:t>
      </w:r>
    </w:p>
    <w:p w14:paraId="10787B28"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
    <w:p w14:paraId="79195743"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 Visualize missingness matrix</w:t>
      </w:r>
    </w:p>
    <w:p w14:paraId="5C35AC36"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roofErr w:type="spellStart"/>
      <w:proofErr w:type="gramStart"/>
      <w:r w:rsidRPr="00444903">
        <w:rPr>
          <w:rFonts w:ascii="Times New Roman" w:eastAsia="Times New Roman" w:hAnsi="Times New Roman" w:cs="Times New Roman"/>
          <w:color w:val="CFA600"/>
          <w:sz w:val="24"/>
          <w:szCs w:val="24"/>
        </w:rPr>
        <w:t>msno.matrix</w:t>
      </w:r>
      <w:proofErr w:type="spellEnd"/>
      <w:proofErr w:type="gramEnd"/>
      <w:r w:rsidRPr="00444903">
        <w:rPr>
          <w:rFonts w:ascii="Times New Roman" w:eastAsia="Times New Roman" w:hAnsi="Times New Roman" w:cs="Times New Roman"/>
          <w:color w:val="CFA600"/>
          <w:sz w:val="24"/>
          <w:szCs w:val="24"/>
        </w:rPr>
        <w:t>(banking)</w:t>
      </w:r>
    </w:p>
    <w:p w14:paraId="121C6BA9"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roofErr w:type="spellStart"/>
      <w:proofErr w:type="gramStart"/>
      <w:r w:rsidRPr="00444903">
        <w:rPr>
          <w:rFonts w:ascii="Times New Roman" w:eastAsia="Times New Roman" w:hAnsi="Times New Roman" w:cs="Times New Roman"/>
          <w:color w:val="CFA600"/>
          <w:sz w:val="24"/>
          <w:szCs w:val="24"/>
        </w:rPr>
        <w:t>plt.show</w:t>
      </w:r>
      <w:proofErr w:type="spellEnd"/>
      <w:proofErr w:type="gramEnd"/>
      <w:r w:rsidRPr="00444903">
        <w:rPr>
          <w:rFonts w:ascii="Times New Roman" w:eastAsia="Times New Roman" w:hAnsi="Times New Roman" w:cs="Times New Roman"/>
          <w:color w:val="CFA600"/>
          <w:sz w:val="24"/>
          <w:szCs w:val="24"/>
        </w:rPr>
        <w:t>()</w:t>
      </w:r>
    </w:p>
    <w:p w14:paraId="675AF647"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
    <w:p w14:paraId="27A6F15D"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 xml:space="preserve"># Isolate missing and </w:t>
      </w:r>
      <w:proofErr w:type="spellStart"/>
      <w:r w:rsidRPr="00444903">
        <w:rPr>
          <w:rFonts w:ascii="Times New Roman" w:eastAsia="Times New Roman" w:hAnsi="Times New Roman" w:cs="Times New Roman"/>
          <w:color w:val="CFA600"/>
          <w:sz w:val="24"/>
          <w:szCs w:val="24"/>
        </w:rPr>
        <w:t>non missing</w:t>
      </w:r>
      <w:proofErr w:type="spellEnd"/>
      <w:r w:rsidRPr="00444903">
        <w:rPr>
          <w:rFonts w:ascii="Times New Roman" w:eastAsia="Times New Roman" w:hAnsi="Times New Roman" w:cs="Times New Roman"/>
          <w:color w:val="CFA600"/>
          <w:sz w:val="24"/>
          <w:szCs w:val="24"/>
        </w:rPr>
        <w:t xml:space="preserve"> values of </w:t>
      </w:r>
      <w:proofErr w:type="spellStart"/>
      <w:r w:rsidRPr="00444903">
        <w:rPr>
          <w:rFonts w:ascii="Times New Roman" w:eastAsia="Times New Roman" w:hAnsi="Times New Roman" w:cs="Times New Roman"/>
          <w:color w:val="CFA600"/>
          <w:sz w:val="24"/>
          <w:szCs w:val="24"/>
        </w:rPr>
        <w:t>inv_amount</w:t>
      </w:r>
      <w:proofErr w:type="spellEnd"/>
    </w:p>
    <w:p w14:paraId="4A864205"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roofErr w:type="spellStart"/>
      <w:r w:rsidRPr="00444903">
        <w:rPr>
          <w:rFonts w:ascii="Times New Roman" w:eastAsia="Times New Roman" w:hAnsi="Times New Roman" w:cs="Times New Roman"/>
          <w:color w:val="CFA600"/>
          <w:sz w:val="24"/>
          <w:szCs w:val="24"/>
        </w:rPr>
        <w:t>missing_investors</w:t>
      </w:r>
      <w:proofErr w:type="spellEnd"/>
      <w:r w:rsidRPr="00444903">
        <w:rPr>
          <w:rFonts w:ascii="Times New Roman" w:eastAsia="Times New Roman" w:hAnsi="Times New Roman" w:cs="Times New Roman"/>
          <w:color w:val="CFA600"/>
          <w:sz w:val="24"/>
          <w:szCs w:val="24"/>
        </w:rPr>
        <w:t xml:space="preserve"> = banking[banking['</w:t>
      </w:r>
      <w:proofErr w:type="spellStart"/>
      <w:r w:rsidRPr="00444903">
        <w:rPr>
          <w:rFonts w:ascii="Times New Roman" w:eastAsia="Times New Roman" w:hAnsi="Times New Roman" w:cs="Times New Roman"/>
          <w:color w:val="CFA600"/>
          <w:sz w:val="24"/>
          <w:szCs w:val="24"/>
        </w:rPr>
        <w:t>inv_amount</w:t>
      </w:r>
      <w:proofErr w:type="spellEnd"/>
      <w:r w:rsidRPr="00444903">
        <w:rPr>
          <w:rFonts w:ascii="Times New Roman" w:eastAsia="Times New Roman" w:hAnsi="Times New Roman" w:cs="Times New Roman"/>
          <w:color w:val="CFA600"/>
          <w:sz w:val="24"/>
          <w:szCs w:val="24"/>
        </w:rPr>
        <w:t>'</w:t>
      </w:r>
      <w:proofErr w:type="gramStart"/>
      <w:r w:rsidRPr="00444903">
        <w:rPr>
          <w:rFonts w:ascii="Times New Roman" w:eastAsia="Times New Roman" w:hAnsi="Times New Roman" w:cs="Times New Roman"/>
          <w:color w:val="CFA600"/>
          <w:sz w:val="24"/>
          <w:szCs w:val="24"/>
        </w:rPr>
        <w:t>].</w:t>
      </w:r>
      <w:proofErr w:type="spellStart"/>
      <w:r w:rsidRPr="00444903">
        <w:rPr>
          <w:rFonts w:ascii="Times New Roman" w:eastAsia="Times New Roman" w:hAnsi="Times New Roman" w:cs="Times New Roman"/>
          <w:color w:val="CFA600"/>
          <w:sz w:val="24"/>
          <w:szCs w:val="24"/>
        </w:rPr>
        <w:t>isna</w:t>
      </w:r>
      <w:proofErr w:type="spellEnd"/>
      <w:proofErr w:type="gramEnd"/>
      <w:r w:rsidRPr="00444903">
        <w:rPr>
          <w:rFonts w:ascii="Times New Roman" w:eastAsia="Times New Roman" w:hAnsi="Times New Roman" w:cs="Times New Roman"/>
          <w:color w:val="CFA600"/>
          <w:sz w:val="24"/>
          <w:szCs w:val="24"/>
        </w:rPr>
        <w:t>()]</w:t>
      </w:r>
    </w:p>
    <w:p w14:paraId="1B9F8D5D" w14:textId="77777777" w:rsidR="00444903" w:rsidRPr="00444903" w:rsidRDefault="00444903" w:rsidP="00444903">
      <w:pPr>
        <w:spacing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investors = banking[~banking['</w:t>
      </w:r>
      <w:proofErr w:type="spellStart"/>
      <w:r w:rsidRPr="00444903">
        <w:rPr>
          <w:rFonts w:ascii="Times New Roman" w:eastAsia="Times New Roman" w:hAnsi="Times New Roman" w:cs="Times New Roman"/>
          <w:color w:val="CFA600"/>
          <w:sz w:val="24"/>
          <w:szCs w:val="24"/>
        </w:rPr>
        <w:t>inv_amount</w:t>
      </w:r>
      <w:proofErr w:type="spellEnd"/>
      <w:r w:rsidRPr="00444903">
        <w:rPr>
          <w:rFonts w:ascii="Times New Roman" w:eastAsia="Times New Roman" w:hAnsi="Times New Roman" w:cs="Times New Roman"/>
          <w:color w:val="CFA600"/>
          <w:sz w:val="24"/>
          <w:szCs w:val="24"/>
        </w:rPr>
        <w:t>'</w:t>
      </w:r>
      <w:proofErr w:type="gramStart"/>
      <w:r w:rsidRPr="00444903">
        <w:rPr>
          <w:rFonts w:ascii="Times New Roman" w:eastAsia="Times New Roman" w:hAnsi="Times New Roman" w:cs="Times New Roman"/>
          <w:color w:val="CFA600"/>
          <w:sz w:val="24"/>
          <w:szCs w:val="24"/>
        </w:rPr>
        <w:t>].</w:t>
      </w:r>
      <w:proofErr w:type="spellStart"/>
      <w:r w:rsidRPr="00444903">
        <w:rPr>
          <w:rFonts w:ascii="Times New Roman" w:eastAsia="Times New Roman" w:hAnsi="Times New Roman" w:cs="Times New Roman"/>
          <w:color w:val="CFA600"/>
          <w:sz w:val="24"/>
          <w:szCs w:val="24"/>
        </w:rPr>
        <w:t>isna</w:t>
      </w:r>
      <w:proofErr w:type="spellEnd"/>
      <w:proofErr w:type="gramEnd"/>
      <w:r w:rsidRPr="00444903">
        <w:rPr>
          <w:rFonts w:ascii="Times New Roman" w:eastAsia="Times New Roman" w:hAnsi="Times New Roman" w:cs="Times New Roman"/>
          <w:color w:val="CFA600"/>
          <w:sz w:val="24"/>
          <w:szCs w:val="24"/>
        </w:rPr>
        <w:t>()]</w:t>
      </w:r>
    </w:p>
    <w:p w14:paraId="52FEF091"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roofErr w:type="spellStart"/>
      <w:r w:rsidRPr="00444903">
        <w:rPr>
          <w:rFonts w:ascii="Times New Roman" w:eastAsia="Times New Roman" w:hAnsi="Times New Roman" w:cs="Times New Roman"/>
          <w:color w:val="CFA600"/>
          <w:sz w:val="24"/>
          <w:szCs w:val="24"/>
        </w:rPr>
        <w:t>cust_id</w:t>
      </w:r>
      <w:proofErr w:type="spellEnd"/>
      <w:r w:rsidRPr="00444903">
        <w:rPr>
          <w:rFonts w:ascii="Times New Roman" w:eastAsia="Times New Roman" w:hAnsi="Times New Roman" w:cs="Times New Roman"/>
          <w:color w:val="CFA600"/>
          <w:sz w:val="24"/>
          <w:szCs w:val="24"/>
        </w:rPr>
        <w:t xml:space="preserve">              </w:t>
      </w:r>
      <w:proofErr w:type="gramStart"/>
      <w:r w:rsidRPr="00444903">
        <w:rPr>
          <w:rFonts w:ascii="Times New Roman" w:eastAsia="Times New Roman" w:hAnsi="Times New Roman" w:cs="Times New Roman"/>
          <w:color w:val="CFA600"/>
          <w:sz w:val="24"/>
          <w:szCs w:val="24"/>
        </w:rPr>
        <w:t>0</w:t>
      </w:r>
      <w:proofErr w:type="gramEnd"/>
    </w:p>
    <w:p w14:paraId="195FC4F8"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r w:rsidRPr="00444903">
        <w:rPr>
          <w:rFonts w:ascii="Times New Roman" w:eastAsia="Times New Roman" w:hAnsi="Times New Roman" w:cs="Times New Roman"/>
          <w:color w:val="CFA600"/>
          <w:sz w:val="24"/>
          <w:szCs w:val="24"/>
        </w:rPr>
        <w:t>age                  0</w:t>
      </w:r>
    </w:p>
    <w:p w14:paraId="0A140CDA"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roofErr w:type="spellStart"/>
      <w:r w:rsidRPr="00444903">
        <w:rPr>
          <w:rFonts w:ascii="Times New Roman" w:eastAsia="Times New Roman" w:hAnsi="Times New Roman" w:cs="Times New Roman"/>
          <w:color w:val="CFA600"/>
          <w:sz w:val="24"/>
          <w:szCs w:val="24"/>
        </w:rPr>
        <w:t>acct_amount</w:t>
      </w:r>
      <w:proofErr w:type="spellEnd"/>
      <w:r w:rsidRPr="00444903">
        <w:rPr>
          <w:rFonts w:ascii="Times New Roman" w:eastAsia="Times New Roman" w:hAnsi="Times New Roman" w:cs="Times New Roman"/>
          <w:color w:val="CFA600"/>
          <w:sz w:val="24"/>
          <w:szCs w:val="24"/>
        </w:rPr>
        <w:t xml:space="preserve">          </w:t>
      </w:r>
      <w:proofErr w:type="gramStart"/>
      <w:r w:rsidRPr="00444903">
        <w:rPr>
          <w:rFonts w:ascii="Times New Roman" w:eastAsia="Times New Roman" w:hAnsi="Times New Roman" w:cs="Times New Roman"/>
          <w:color w:val="CFA600"/>
          <w:sz w:val="24"/>
          <w:szCs w:val="24"/>
        </w:rPr>
        <w:t>0</w:t>
      </w:r>
      <w:proofErr w:type="gramEnd"/>
    </w:p>
    <w:p w14:paraId="3E3DC7DC"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roofErr w:type="spellStart"/>
      <w:r w:rsidRPr="00444903">
        <w:rPr>
          <w:rFonts w:ascii="Times New Roman" w:eastAsia="Times New Roman" w:hAnsi="Times New Roman" w:cs="Times New Roman"/>
          <w:color w:val="CFA600"/>
          <w:sz w:val="24"/>
          <w:szCs w:val="24"/>
        </w:rPr>
        <w:t>inv_amount</w:t>
      </w:r>
      <w:proofErr w:type="spellEnd"/>
      <w:r w:rsidRPr="00444903">
        <w:rPr>
          <w:rFonts w:ascii="Times New Roman" w:eastAsia="Times New Roman" w:hAnsi="Times New Roman" w:cs="Times New Roman"/>
          <w:color w:val="CFA600"/>
          <w:sz w:val="24"/>
          <w:szCs w:val="24"/>
        </w:rPr>
        <w:t xml:space="preserve">          </w:t>
      </w:r>
      <w:proofErr w:type="gramStart"/>
      <w:r w:rsidRPr="00444903">
        <w:rPr>
          <w:rFonts w:ascii="Times New Roman" w:eastAsia="Times New Roman" w:hAnsi="Times New Roman" w:cs="Times New Roman"/>
          <w:color w:val="CFA600"/>
          <w:sz w:val="24"/>
          <w:szCs w:val="24"/>
        </w:rPr>
        <w:t>13</w:t>
      </w:r>
      <w:proofErr w:type="gramEnd"/>
    </w:p>
    <w:p w14:paraId="63291365"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roofErr w:type="spellStart"/>
      <w:r w:rsidRPr="00444903">
        <w:rPr>
          <w:rFonts w:ascii="Times New Roman" w:eastAsia="Times New Roman" w:hAnsi="Times New Roman" w:cs="Times New Roman"/>
          <w:color w:val="CFA600"/>
          <w:sz w:val="24"/>
          <w:szCs w:val="24"/>
        </w:rPr>
        <w:t>account_opened</w:t>
      </w:r>
      <w:proofErr w:type="spellEnd"/>
      <w:r w:rsidRPr="00444903">
        <w:rPr>
          <w:rFonts w:ascii="Times New Roman" w:eastAsia="Times New Roman" w:hAnsi="Times New Roman" w:cs="Times New Roman"/>
          <w:color w:val="CFA600"/>
          <w:sz w:val="24"/>
          <w:szCs w:val="24"/>
        </w:rPr>
        <w:t xml:space="preserve">       </w:t>
      </w:r>
      <w:proofErr w:type="gramStart"/>
      <w:r w:rsidRPr="00444903">
        <w:rPr>
          <w:rFonts w:ascii="Times New Roman" w:eastAsia="Times New Roman" w:hAnsi="Times New Roman" w:cs="Times New Roman"/>
          <w:color w:val="CFA600"/>
          <w:sz w:val="24"/>
          <w:szCs w:val="24"/>
        </w:rPr>
        <w:t>0</w:t>
      </w:r>
      <w:proofErr w:type="gramEnd"/>
    </w:p>
    <w:p w14:paraId="39D9E6AE" w14:textId="77777777" w:rsidR="00444903" w:rsidRPr="00444903" w:rsidRDefault="00444903" w:rsidP="00444903">
      <w:pPr>
        <w:spacing w:after="0" w:line="240" w:lineRule="auto"/>
        <w:rPr>
          <w:rFonts w:ascii="Times New Roman" w:eastAsia="Times New Roman" w:hAnsi="Times New Roman" w:cs="Times New Roman"/>
          <w:color w:val="CFA600"/>
          <w:sz w:val="24"/>
          <w:szCs w:val="24"/>
        </w:rPr>
      </w:pPr>
      <w:proofErr w:type="spellStart"/>
      <w:r w:rsidRPr="00444903">
        <w:rPr>
          <w:rFonts w:ascii="Times New Roman" w:eastAsia="Times New Roman" w:hAnsi="Times New Roman" w:cs="Times New Roman"/>
          <w:color w:val="CFA600"/>
          <w:sz w:val="24"/>
          <w:szCs w:val="24"/>
        </w:rPr>
        <w:t>last_transaction</w:t>
      </w:r>
      <w:proofErr w:type="spellEnd"/>
      <w:r w:rsidRPr="00444903">
        <w:rPr>
          <w:rFonts w:ascii="Times New Roman" w:eastAsia="Times New Roman" w:hAnsi="Times New Roman" w:cs="Times New Roman"/>
          <w:color w:val="CFA600"/>
          <w:sz w:val="24"/>
          <w:szCs w:val="24"/>
        </w:rPr>
        <w:t xml:space="preserve">     </w:t>
      </w:r>
      <w:proofErr w:type="gramStart"/>
      <w:r w:rsidRPr="00444903">
        <w:rPr>
          <w:rFonts w:ascii="Times New Roman" w:eastAsia="Times New Roman" w:hAnsi="Times New Roman" w:cs="Times New Roman"/>
          <w:color w:val="CFA600"/>
          <w:sz w:val="24"/>
          <w:szCs w:val="24"/>
        </w:rPr>
        <w:t>0</w:t>
      </w:r>
      <w:proofErr w:type="gramEnd"/>
    </w:p>
    <w:p w14:paraId="777364A5" w14:textId="77777777" w:rsidR="00444903" w:rsidRPr="00444903" w:rsidRDefault="00444903" w:rsidP="00444903">
      <w:pPr>
        <w:spacing w:line="240" w:lineRule="auto"/>
        <w:rPr>
          <w:rFonts w:ascii="Times New Roman" w:eastAsia="Times New Roman" w:hAnsi="Times New Roman" w:cs="Times New Roman"/>
          <w:color w:val="CFA600"/>
          <w:sz w:val="24"/>
          <w:szCs w:val="24"/>
        </w:rPr>
      </w:pPr>
      <w:proofErr w:type="spellStart"/>
      <w:r w:rsidRPr="00444903">
        <w:rPr>
          <w:rFonts w:ascii="Times New Roman" w:eastAsia="Times New Roman" w:hAnsi="Times New Roman" w:cs="Times New Roman"/>
          <w:color w:val="CFA600"/>
          <w:sz w:val="24"/>
          <w:szCs w:val="24"/>
        </w:rPr>
        <w:t>dtype</w:t>
      </w:r>
      <w:proofErr w:type="spellEnd"/>
      <w:r w:rsidRPr="00444903">
        <w:rPr>
          <w:rFonts w:ascii="Times New Roman" w:eastAsia="Times New Roman" w:hAnsi="Times New Roman" w:cs="Times New Roman"/>
          <w:color w:val="CFA600"/>
          <w:sz w:val="24"/>
          <w:szCs w:val="24"/>
        </w:rPr>
        <w:t>: int64</w:t>
      </w:r>
    </w:p>
    <w:p w14:paraId="629CA92A" w14:textId="77777777" w:rsidR="0058676C" w:rsidRDefault="0058676C" w:rsidP="0058676C">
      <w:pPr>
        <w:pStyle w:val="Heading4"/>
      </w:pPr>
      <w:r>
        <w:t>Question</w:t>
      </w:r>
    </w:p>
    <w:p w14:paraId="2F1295C9" w14:textId="77777777" w:rsidR="0058676C" w:rsidRDefault="0058676C" w:rsidP="0058676C">
      <w:pPr>
        <w:pStyle w:val="NormalWeb"/>
      </w:pPr>
      <w:r>
        <w:t xml:space="preserve">Now that you've isolated </w:t>
      </w:r>
      <w:r>
        <w:rPr>
          <w:rStyle w:val="HTMLCode"/>
          <w:rFonts w:eastAsiaTheme="majorEastAsia"/>
        </w:rPr>
        <w:t>banking</w:t>
      </w:r>
      <w:r>
        <w:t xml:space="preserve"> into </w:t>
      </w:r>
      <w:r>
        <w:rPr>
          <w:rStyle w:val="HTMLCode"/>
          <w:rFonts w:eastAsiaTheme="majorEastAsia"/>
        </w:rPr>
        <w:t>investors</w:t>
      </w:r>
      <w:r>
        <w:t xml:space="preserve"> and </w:t>
      </w:r>
      <w:proofErr w:type="spellStart"/>
      <w:r>
        <w:rPr>
          <w:rStyle w:val="HTMLCode"/>
          <w:rFonts w:eastAsiaTheme="majorEastAsia"/>
        </w:rPr>
        <w:t>missing_investors</w:t>
      </w:r>
      <w:proofErr w:type="spellEnd"/>
      <w:r>
        <w:t xml:space="preserve">, use the </w:t>
      </w:r>
      <w:r>
        <w:rPr>
          <w:rStyle w:val="HTMLCode"/>
          <w:rFonts w:eastAsiaTheme="majorEastAsia"/>
        </w:rPr>
        <w:t>.describe()</w:t>
      </w:r>
      <w:r>
        <w:t xml:space="preserve"> method on both of these </w:t>
      </w:r>
      <w:proofErr w:type="spellStart"/>
      <w:r>
        <w:t>DataFrames</w:t>
      </w:r>
      <w:proofErr w:type="spellEnd"/>
      <w:r>
        <w:t xml:space="preserve"> in the </w:t>
      </w:r>
      <w:proofErr w:type="spellStart"/>
      <w:r>
        <w:t>IPython</w:t>
      </w:r>
      <w:proofErr w:type="spellEnd"/>
      <w:r>
        <w:t xml:space="preserve"> shell to understand whether there are structural differences between them. What do you think is going on?</w:t>
      </w:r>
    </w:p>
    <w:p w14:paraId="77091E93" w14:textId="77777777" w:rsidR="0058676C" w:rsidRDefault="0058676C" w:rsidP="0058676C">
      <w:pPr>
        <w:pStyle w:val="Heading5"/>
      </w:pPr>
      <w:r>
        <w:lastRenderedPageBreak/>
        <w:t>Possible Answers</w:t>
      </w:r>
    </w:p>
    <w:p w14:paraId="33E6F672" w14:textId="55840921" w:rsidR="0058676C" w:rsidRDefault="00000000" w:rsidP="0058676C">
      <w:pPr>
        <w:pStyle w:val="multiple-choiceitem"/>
        <w:numPr>
          <w:ilvl w:val="0"/>
          <w:numId w:val="52"/>
        </w:numPr>
      </w:pPr>
      <w:r>
        <w:pict w14:anchorId="6B7F3B9A">
          <v:shape id="_x0000_i1048" type="#_x0000_t75" style="width:16.25pt;height:13.75pt">
            <v:imagedata r:id="rId32" o:title=""/>
          </v:shape>
        </w:pict>
      </w:r>
    </w:p>
    <w:p w14:paraId="3E8955CC" w14:textId="77777777" w:rsidR="0058676C" w:rsidRDefault="0058676C" w:rsidP="0058676C">
      <w:pPr>
        <w:pStyle w:val="multiple-choiceitem"/>
        <w:ind w:left="720"/>
      </w:pPr>
      <w:r>
        <w:t>The data is missing completely at random and there are no drivers behind the missingness.</w:t>
      </w:r>
    </w:p>
    <w:p w14:paraId="35AD398B" w14:textId="1ABC88FD" w:rsidR="0058676C" w:rsidRDefault="00000000" w:rsidP="0058676C">
      <w:pPr>
        <w:pStyle w:val="multiple-choiceitem"/>
        <w:numPr>
          <w:ilvl w:val="0"/>
          <w:numId w:val="52"/>
        </w:numPr>
      </w:pPr>
      <w:r>
        <w:pict w14:anchorId="0B1E719E">
          <v:shape id="_x0000_i1049" type="#_x0000_t75" style="width:16.25pt;height:13.75pt">
            <v:imagedata r:id="rId32" o:title=""/>
          </v:shape>
        </w:pict>
      </w:r>
    </w:p>
    <w:p w14:paraId="51855972" w14:textId="77777777" w:rsidR="0058676C" w:rsidRPr="002F47D3" w:rsidRDefault="0058676C" w:rsidP="0058676C">
      <w:pPr>
        <w:pStyle w:val="multiple-choiceitem"/>
        <w:ind w:left="720"/>
        <w:rPr>
          <w:b/>
          <w:bCs/>
          <w:sz w:val="32"/>
          <w:szCs w:val="32"/>
        </w:rPr>
      </w:pPr>
      <w:r w:rsidRPr="002F47D3">
        <w:rPr>
          <w:b/>
          <w:bCs/>
          <w:sz w:val="32"/>
          <w:szCs w:val="32"/>
        </w:rPr>
        <w:t xml:space="preserve">The </w:t>
      </w:r>
      <w:proofErr w:type="spellStart"/>
      <w:r w:rsidRPr="002F47D3">
        <w:rPr>
          <w:rStyle w:val="HTMLCode"/>
          <w:rFonts w:eastAsiaTheme="majorEastAsia"/>
          <w:b/>
          <w:bCs/>
          <w:sz w:val="32"/>
          <w:szCs w:val="32"/>
        </w:rPr>
        <w:t>inv_amount</w:t>
      </w:r>
      <w:proofErr w:type="spellEnd"/>
      <w:r w:rsidRPr="002F47D3">
        <w:rPr>
          <w:b/>
          <w:bCs/>
          <w:sz w:val="32"/>
          <w:szCs w:val="32"/>
        </w:rPr>
        <w:t xml:space="preserve"> is missing only for young customers, since the average age in </w:t>
      </w:r>
      <w:proofErr w:type="spellStart"/>
      <w:r w:rsidRPr="002F47D3">
        <w:rPr>
          <w:rStyle w:val="HTMLCode"/>
          <w:rFonts w:eastAsiaTheme="majorEastAsia"/>
          <w:b/>
          <w:bCs/>
          <w:sz w:val="32"/>
          <w:szCs w:val="32"/>
        </w:rPr>
        <w:t>missing_investors</w:t>
      </w:r>
      <w:proofErr w:type="spellEnd"/>
      <w:r w:rsidRPr="002F47D3">
        <w:rPr>
          <w:b/>
          <w:bCs/>
          <w:sz w:val="32"/>
          <w:szCs w:val="32"/>
        </w:rPr>
        <w:t xml:space="preserve"> is </w:t>
      </w:r>
      <w:proofErr w:type="gramStart"/>
      <w:r w:rsidRPr="002F47D3">
        <w:rPr>
          <w:b/>
          <w:bCs/>
          <w:sz w:val="32"/>
          <w:szCs w:val="32"/>
        </w:rPr>
        <w:t>22</w:t>
      </w:r>
      <w:proofErr w:type="gramEnd"/>
      <w:r w:rsidRPr="002F47D3">
        <w:rPr>
          <w:b/>
          <w:bCs/>
          <w:sz w:val="32"/>
          <w:szCs w:val="32"/>
        </w:rPr>
        <w:t xml:space="preserve"> and the maximum age is 25.</w:t>
      </w:r>
    </w:p>
    <w:p w14:paraId="03C53CFD" w14:textId="4D235498" w:rsidR="0058676C" w:rsidRDefault="00000000" w:rsidP="0058676C">
      <w:pPr>
        <w:pStyle w:val="multiple-choiceitem"/>
        <w:numPr>
          <w:ilvl w:val="0"/>
          <w:numId w:val="52"/>
        </w:numPr>
      </w:pPr>
      <w:r>
        <w:pict w14:anchorId="29F978D1">
          <v:shape id="_x0000_i1050" type="#_x0000_t75" style="width:16.25pt;height:13.75pt">
            <v:imagedata r:id="rId32" o:title=""/>
          </v:shape>
        </w:pict>
      </w:r>
    </w:p>
    <w:p w14:paraId="40C16FD4" w14:textId="77777777" w:rsidR="0058676C" w:rsidRDefault="0058676C" w:rsidP="0058676C">
      <w:pPr>
        <w:pStyle w:val="multiple-choiceitem"/>
        <w:ind w:left="720"/>
      </w:pPr>
      <w:r>
        <w:t xml:space="preserve">The </w:t>
      </w:r>
      <w:proofErr w:type="spellStart"/>
      <w:r>
        <w:rPr>
          <w:rStyle w:val="HTMLCode"/>
          <w:rFonts w:eastAsiaTheme="majorEastAsia"/>
        </w:rPr>
        <w:t>inv_amount</w:t>
      </w:r>
      <w:proofErr w:type="spellEnd"/>
      <w:r>
        <w:t xml:space="preserve"> is missing only for old customers, since the average age in </w:t>
      </w:r>
      <w:proofErr w:type="spellStart"/>
      <w:r>
        <w:rPr>
          <w:rStyle w:val="HTMLCode"/>
          <w:rFonts w:eastAsiaTheme="majorEastAsia"/>
        </w:rPr>
        <w:t>missing_investors</w:t>
      </w:r>
      <w:proofErr w:type="spellEnd"/>
      <w:r>
        <w:t xml:space="preserve"> is </w:t>
      </w:r>
      <w:proofErr w:type="gramStart"/>
      <w:r>
        <w:t>42</w:t>
      </w:r>
      <w:proofErr w:type="gramEnd"/>
      <w:r>
        <w:t xml:space="preserve"> and the maximum age is 59.</w:t>
      </w:r>
    </w:p>
    <w:p w14:paraId="10F9018D" w14:textId="77777777" w:rsidR="001428EF" w:rsidRPr="001428EF" w:rsidRDefault="001428EF" w:rsidP="001428EF">
      <w:pPr>
        <w:spacing w:after="0" w:line="240" w:lineRule="auto"/>
        <w:rPr>
          <w:rFonts w:ascii="Times New Roman" w:eastAsia="Times New Roman" w:hAnsi="Times New Roman" w:cs="Times New Roman"/>
          <w:sz w:val="24"/>
          <w:szCs w:val="24"/>
        </w:rPr>
      </w:pPr>
      <w:r w:rsidRPr="001428EF">
        <w:rPr>
          <w:rFonts w:ascii="Times New Roman" w:eastAsia="Times New Roman" w:hAnsi="Times New Roman" w:cs="Times New Roman"/>
          <w:sz w:val="24"/>
          <w:szCs w:val="24"/>
        </w:rPr>
        <w:t>n [1]:</w:t>
      </w:r>
    </w:p>
    <w:p w14:paraId="3BBD3692" w14:textId="77777777" w:rsidR="001428EF" w:rsidRPr="001428EF" w:rsidRDefault="001428EF" w:rsidP="001428EF">
      <w:pPr>
        <w:spacing w:after="0" w:line="240" w:lineRule="auto"/>
        <w:rPr>
          <w:rFonts w:ascii="Times New Roman" w:eastAsia="Times New Roman" w:hAnsi="Times New Roman" w:cs="Times New Roman"/>
          <w:sz w:val="24"/>
          <w:szCs w:val="24"/>
        </w:rPr>
      </w:pPr>
      <w:r w:rsidRPr="001428EF">
        <w:rPr>
          <w:rFonts w:ascii="Times New Roman" w:eastAsia="Times New Roman" w:hAnsi="Times New Roman" w:cs="Times New Roman"/>
          <w:sz w:val="24"/>
          <w:szCs w:val="24"/>
        </w:rPr>
        <w:t>print(</w:t>
      </w:r>
      <w:proofErr w:type="spellStart"/>
      <w:r w:rsidRPr="001428EF">
        <w:rPr>
          <w:rFonts w:ascii="Times New Roman" w:eastAsia="Times New Roman" w:hAnsi="Times New Roman" w:cs="Times New Roman"/>
          <w:sz w:val="24"/>
          <w:szCs w:val="24"/>
        </w:rPr>
        <w:t>missing_</w:t>
      </w:r>
      <w:proofErr w:type="gramStart"/>
      <w:r w:rsidRPr="001428EF">
        <w:rPr>
          <w:rFonts w:ascii="Times New Roman" w:eastAsia="Times New Roman" w:hAnsi="Times New Roman" w:cs="Times New Roman"/>
          <w:sz w:val="24"/>
          <w:szCs w:val="24"/>
        </w:rPr>
        <w:t>investors.describe</w:t>
      </w:r>
      <w:proofErr w:type="spellEnd"/>
      <w:proofErr w:type="gramEnd"/>
      <w:r w:rsidRPr="001428EF">
        <w:rPr>
          <w:rFonts w:ascii="Times New Roman" w:eastAsia="Times New Roman" w:hAnsi="Times New Roman" w:cs="Times New Roman"/>
          <w:sz w:val="24"/>
          <w:szCs w:val="24"/>
        </w:rPr>
        <w:t>())</w:t>
      </w:r>
      <w:r w:rsidRPr="001428EF">
        <w:rPr>
          <w:rFonts w:ascii="Times New Roman" w:eastAsia="Times New Roman" w:hAnsi="Times New Roman" w:cs="Times New Roman"/>
          <w:sz w:val="24"/>
          <w:szCs w:val="24"/>
        </w:rPr>
        <w:br/>
      </w:r>
    </w:p>
    <w:p w14:paraId="64E3494B"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 xml:space="preserve">          </w:t>
      </w:r>
      <w:proofErr w:type="gramStart"/>
      <w:r w:rsidRPr="001428EF">
        <w:rPr>
          <w:rFonts w:ascii="Times New Roman" w:eastAsia="Times New Roman" w:hAnsi="Times New Roman" w:cs="Times New Roman"/>
          <w:color w:val="CFA600"/>
          <w:sz w:val="24"/>
          <w:szCs w:val="24"/>
        </w:rPr>
        <w:t xml:space="preserve">age  </w:t>
      </w:r>
      <w:proofErr w:type="spellStart"/>
      <w:r w:rsidRPr="001428EF">
        <w:rPr>
          <w:rFonts w:ascii="Times New Roman" w:eastAsia="Times New Roman" w:hAnsi="Times New Roman" w:cs="Times New Roman"/>
          <w:color w:val="CFA600"/>
          <w:sz w:val="24"/>
          <w:szCs w:val="24"/>
        </w:rPr>
        <w:t>acct</w:t>
      </w:r>
      <w:proofErr w:type="gramEnd"/>
      <w:r w:rsidRPr="001428EF">
        <w:rPr>
          <w:rFonts w:ascii="Times New Roman" w:eastAsia="Times New Roman" w:hAnsi="Times New Roman" w:cs="Times New Roman"/>
          <w:color w:val="CFA600"/>
          <w:sz w:val="24"/>
          <w:szCs w:val="24"/>
        </w:rPr>
        <w:t>_amount</w:t>
      </w:r>
      <w:proofErr w:type="spellEnd"/>
      <w:r w:rsidRPr="001428EF">
        <w:rPr>
          <w:rFonts w:ascii="Times New Roman" w:eastAsia="Times New Roman" w:hAnsi="Times New Roman" w:cs="Times New Roman"/>
          <w:color w:val="CFA600"/>
          <w:sz w:val="24"/>
          <w:szCs w:val="24"/>
        </w:rPr>
        <w:t xml:space="preserve">  </w:t>
      </w:r>
      <w:proofErr w:type="spellStart"/>
      <w:r w:rsidRPr="001428EF">
        <w:rPr>
          <w:rFonts w:ascii="Times New Roman" w:eastAsia="Times New Roman" w:hAnsi="Times New Roman" w:cs="Times New Roman"/>
          <w:color w:val="CFA600"/>
          <w:sz w:val="24"/>
          <w:szCs w:val="24"/>
        </w:rPr>
        <w:t>inv_amount</w:t>
      </w:r>
      <w:proofErr w:type="spellEnd"/>
    </w:p>
    <w:p w14:paraId="7E7F9C4E"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proofErr w:type="gramStart"/>
      <w:r w:rsidRPr="001428EF">
        <w:rPr>
          <w:rFonts w:ascii="Times New Roman" w:eastAsia="Times New Roman" w:hAnsi="Times New Roman" w:cs="Times New Roman"/>
          <w:color w:val="CFA600"/>
          <w:sz w:val="24"/>
          <w:szCs w:val="24"/>
        </w:rPr>
        <w:t>count  13.000</w:t>
      </w:r>
      <w:proofErr w:type="gramEnd"/>
      <w:r w:rsidRPr="001428EF">
        <w:rPr>
          <w:rFonts w:ascii="Times New Roman" w:eastAsia="Times New Roman" w:hAnsi="Times New Roman" w:cs="Times New Roman"/>
          <w:color w:val="CFA600"/>
          <w:sz w:val="24"/>
          <w:szCs w:val="24"/>
        </w:rPr>
        <w:t xml:space="preserve">       13.000         0.0</w:t>
      </w:r>
    </w:p>
    <w:p w14:paraId="009C6948"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 xml:space="preserve">mean   21.846    73231.238         </w:t>
      </w:r>
      <w:proofErr w:type="spellStart"/>
      <w:r w:rsidRPr="001428EF">
        <w:rPr>
          <w:rFonts w:ascii="Times New Roman" w:eastAsia="Times New Roman" w:hAnsi="Times New Roman" w:cs="Times New Roman"/>
          <w:color w:val="CFA600"/>
          <w:sz w:val="24"/>
          <w:szCs w:val="24"/>
        </w:rPr>
        <w:t>NaN</w:t>
      </w:r>
      <w:proofErr w:type="spellEnd"/>
    </w:p>
    <w:p w14:paraId="0B7F95E6"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 xml:space="preserve">std     1.519    25553.327         </w:t>
      </w:r>
      <w:proofErr w:type="spellStart"/>
      <w:r w:rsidRPr="001428EF">
        <w:rPr>
          <w:rFonts w:ascii="Times New Roman" w:eastAsia="Times New Roman" w:hAnsi="Times New Roman" w:cs="Times New Roman"/>
          <w:color w:val="CFA600"/>
          <w:sz w:val="24"/>
          <w:szCs w:val="24"/>
        </w:rPr>
        <w:t>NaN</w:t>
      </w:r>
      <w:proofErr w:type="spellEnd"/>
    </w:p>
    <w:p w14:paraId="38A64883"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 xml:space="preserve">min    20.000    21942.370         </w:t>
      </w:r>
      <w:proofErr w:type="spellStart"/>
      <w:r w:rsidRPr="001428EF">
        <w:rPr>
          <w:rFonts w:ascii="Times New Roman" w:eastAsia="Times New Roman" w:hAnsi="Times New Roman" w:cs="Times New Roman"/>
          <w:color w:val="CFA600"/>
          <w:sz w:val="24"/>
          <w:szCs w:val="24"/>
        </w:rPr>
        <w:t>NaN</w:t>
      </w:r>
      <w:proofErr w:type="spellEnd"/>
    </w:p>
    <w:p w14:paraId="5E389228"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proofErr w:type="gramStart"/>
      <w:r w:rsidRPr="001428EF">
        <w:rPr>
          <w:rFonts w:ascii="Times New Roman" w:eastAsia="Times New Roman" w:hAnsi="Times New Roman" w:cs="Times New Roman"/>
          <w:color w:val="CFA600"/>
          <w:sz w:val="24"/>
          <w:szCs w:val="24"/>
        </w:rPr>
        <w:t>25%</w:t>
      </w:r>
      <w:proofErr w:type="gramEnd"/>
      <w:r w:rsidRPr="001428EF">
        <w:rPr>
          <w:rFonts w:ascii="Times New Roman" w:eastAsia="Times New Roman" w:hAnsi="Times New Roman" w:cs="Times New Roman"/>
          <w:color w:val="CFA600"/>
          <w:sz w:val="24"/>
          <w:szCs w:val="24"/>
        </w:rPr>
        <w:t xml:space="preserve">    21.000    66947.300         </w:t>
      </w:r>
      <w:proofErr w:type="spellStart"/>
      <w:r w:rsidRPr="001428EF">
        <w:rPr>
          <w:rFonts w:ascii="Times New Roman" w:eastAsia="Times New Roman" w:hAnsi="Times New Roman" w:cs="Times New Roman"/>
          <w:color w:val="CFA600"/>
          <w:sz w:val="24"/>
          <w:szCs w:val="24"/>
        </w:rPr>
        <w:t>NaN</w:t>
      </w:r>
      <w:proofErr w:type="spellEnd"/>
    </w:p>
    <w:p w14:paraId="3B4BF27B"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proofErr w:type="gramStart"/>
      <w:r w:rsidRPr="001428EF">
        <w:rPr>
          <w:rFonts w:ascii="Times New Roman" w:eastAsia="Times New Roman" w:hAnsi="Times New Roman" w:cs="Times New Roman"/>
          <w:color w:val="CFA600"/>
          <w:sz w:val="24"/>
          <w:szCs w:val="24"/>
        </w:rPr>
        <w:t>50%</w:t>
      </w:r>
      <w:proofErr w:type="gramEnd"/>
      <w:r w:rsidRPr="001428EF">
        <w:rPr>
          <w:rFonts w:ascii="Times New Roman" w:eastAsia="Times New Roman" w:hAnsi="Times New Roman" w:cs="Times New Roman"/>
          <w:color w:val="CFA600"/>
          <w:sz w:val="24"/>
          <w:szCs w:val="24"/>
        </w:rPr>
        <w:t xml:space="preserve">    21.000    86028.480         </w:t>
      </w:r>
      <w:proofErr w:type="spellStart"/>
      <w:r w:rsidRPr="001428EF">
        <w:rPr>
          <w:rFonts w:ascii="Times New Roman" w:eastAsia="Times New Roman" w:hAnsi="Times New Roman" w:cs="Times New Roman"/>
          <w:color w:val="CFA600"/>
          <w:sz w:val="24"/>
          <w:szCs w:val="24"/>
        </w:rPr>
        <w:t>NaN</w:t>
      </w:r>
      <w:proofErr w:type="spellEnd"/>
    </w:p>
    <w:p w14:paraId="6BA22C60"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proofErr w:type="gramStart"/>
      <w:r w:rsidRPr="001428EF">
        <w:rPr>
          <w:rFonts w:ascii="Times New Roman" w:eastAsia="Times New Roman" w:hAnsi="Times New Roman" w:cs="Times New Roman"/>
          <w:color w:val="CFA600"/>
          <w:sz w:val="24"/>
          <w:szCs w:val="24"/>
        </w:rPr>
        <w:t>75%</w:t>
      </w:r>
      <w:proofErr w:type="gramEnd"/>
      <w:r w:rsidRPr="001428EF">
        <w:rPr>
          <w:rFonts w:ascii="Times New Roman" w:eastAsia="Times New Roman" w:hAnsi="Times New Roman" w:cs="Times New Roman"/>
          <w:color w:val="CFA600"/>
          <w:sz w:val="24"/>
          <w:szCs w:val="24"/>
        </w:rPr>
        <w:t xml:space="preserve">    23.000    89855.980         </w:t>
      </w:r>
      <w:proofErr w:type="spellStart"/>
      <w:r w:rsidRPr="001428EF">
        <w:rPr>
          <w:rFonts w:ascii="Times New Roman" w:eastAsia="Times New Roman" w:hAnsi="Times New Roman" w:cs="Times New Roman"/>
          <w:color w:val="CFA600"/>
          <w:sz w:val="24"/>
          <w:szCs w:val="24"/>
        </w:rPr>
        <w:t>NaN</w:t>
      </w:r>
      <w:proofErr w:type="spellEnd"/>
    </w:p>
    <w:p w14:paraId="478D5AF5" w14:textId="77777777" w:rsidR="001428EF" w:rsidRPr="001428EF" w:rsidRDefault="001428EF" w:rsidP="001428EF">
      <w:pPr>
        <w:spacing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 xml:space="preserve">max    25.000    99998.350         </w:t>
      </w:r>
      <w:proofErr w:type="spellStart"/>
      <w:r w:rsidRPr="001428EF">
        <w:rPr>
          <w:rFonts w:ascii="Times New Roman" w:eastAsia="Times New Roman" w:hAnsi="Times New Roman" w:cs="Times New Roman"/>
          <w:color w:val="CFA600"/>
          <w:sz w:val="24"/>
          <w:szCs w:val="24"/>
        </w:rPr>
        <w:t>NaN</w:t>
      </w:r>
      <w:proofErr w:type="spellEnd"/>
    </w:p>
    <w:p w14:paraId="14E73B0E" w14:textId="77777777" w:rsidR="001428EF" w:rsidRPr="001428EF" w:rsidRDefault="001428EF" w:rsidP="001428EF">
      <w:pPr>
        <w:spacing w:after="0" w:line="240" w:lineRule="auto"/>
        <w:rPr>
          <w:rFonts w:ascii="Times New Roman" w:eastAsia="Times New Roman" w:hAnsi="Times New Roman" w:cs="Times New Roman"/>
          <w:sz w:val="24"/>
          <w:szCs w:val="24"/>
        </w:rPr>
      </w:pPr>
      <w:r w:rsidRPr="001428EF">
        <w:rPr>
          <w:rFonts w:ascii="Times New Roman" w:eastAsia="Times New Roman" w:hAnsi="Times New Roman" w:cs="Times New Roman"/>
          <w:sz w:val="24"/>
          <w:szCs w:val="24"/>
        </w:rPr>
        <w:t>In [2]:</w:t>
      </w:r>
    </w:p>
    <w:p w14:paraId="05D13798" w14:textId="77777777" w:rsidR="001428EF" w:rsidRPr="001428EF" w:rsidRDefault="001428EF" w:rsidP="001428EF">
      <w:pPr>
        <w:spacing w:after="0" w:line="240" w:lineRule="auto"/>
        <w:rPr>
          <w:rFonts w:ascii="Times New Roman" w:eastAsia="Times New Roman" w:hAnsi="Times New Roman" w:cs="Times New Roman"/>
          <w:sz w:val="24"/>
          <w:szCs w:val="24"/>
        </w:rPr>
      </w:pPr>
      <w:r w:rsidRPr="001428EF">
        <w:rPr>
          <w:rFonts w:ascii="Times New Roman" w:eastAsia="Times New Roman" w:hAnsi="Times New Roman" w:cs="Times New Roman"/>
          <w:sz w:val="24"/>
          <w:szCs w:val="24"/>
        </w:rPr>
        <w:t>print(</w:t>
      </w:r>
      <w:proofErr w:type="spellStart"/>
      <w:proofErr w:type="gramStart"/>
      <w:r w:rsidRPr="001428EF">
        <w:rPr>
          <w:rFonts w:ascii="Times New Roman" w:eastAsia="Times New Roman" w:hAnsi="Times New Roman" w:cs="Times New Roman"/>
          <w:sz w:val="24"/>
          <w:szCs w:val="24"/>
        </w:rPr>
        <w:t>investors.describe</w:t>
      </w:r>
      <w:proofErr w:type="spellEnd"/>
      <w:proofErr w:type="gramEnd"/>
      <w:r w:rsidRPr="001428EF">
        <w:rPr>
          <w:rFonts w:ascii="Times New Roman" w:eastAsia="Times New Roman" w:hAnsi="Times New Roman" w:cs="Times New Roman"/>
          <w:sz w:val="24"/>
          <w:szCs w:val="24"/>
        </w:rPr>
        <w:t>())</w:t>
      </w:r>
      <w:r w:rsidRPr="001428EF">
        <w:rPr>
          <w:rFonts w:ascii="Times New Roman" w:eastAsia="Times New Roman" w:hAnsi="Times New Roman" w:cs="Times New Roman"/>
          <w:sz w:val="24"/>
          <w:szCs w:val="24"/>
        </w:rPr>
        <w:br/>
      </w:r>
    </w:p>
    <w:p w14:paraId="464E7BD7"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 xml:space="preserve">          </w:t>
      </w:r>
      <w:proofErr w:type="gramStart"/>
      <w:r w:rsidRPr="001428EF">
        <w:rPr>
          <w:rFonts w:ascii="Times New Roman" w:eastAsia="Times New Roman" w:hAnsi="Times New Roman" w:cs="Times New Roman"/>
          <w:color w:val="CFA600"/>
          <w:sz w:val="24"/>
          <w:szCs w:val="24"/>
        </w:rPr>
        <w:t xml:space="preserve">age  </w:t>
      </w:r>
      <w:proofErr w:type="spellStart"/>
      <w:r w:rsidRPr="001428EF">
        <w:rPr>
          <w:rFonts w:ascii="Times New Roman" w:eastAsia="Times New Roman" w:hAnsi="Times New Roman" w:cs="Times New Roman"/>
          <w:color w:val="CFA600"/>
          <w:sz w:val="24"/>
          <w:szCs w:val="24"/>
        </w:rPr>
        <w:t>acct</w:t>
      </w:r>
      <w:proofErr w:type="gramEnd"/>
      <w:r w:rsidRPr="001428EF">
        <w:rPr>
          <w:rFonts w:ascii="Times New Roman" w:eastAsia="Times New Roman" w:hAnsi="Times New Roman" w:cs="Times New Roman"/>
          <w:color w:val="CFA600"/>
          <w:sz w:val="24"/>
          <w:szCs w:val="24"/>
        </w:rPr>
        <w:t>_amount</w:t>
      </w:r>
      <w:proofErr w:type="spellEnd"/>
      <w:r w:rsidRPr="001428EF">
        <w:rPr>
          <w:rFonts w:ascii="Times New Roman" w:eastAsia="Times New Roman" w:hAnsi="Times New Roman" w:cs="Times New Roman"/>
          <w:color w:val="CFA600"/>
          <w:sz w:val="24"/>
          <w:szCs w:val="24"/>
        </w:rPr>
        <w:t xml:space="preserve">  </w:t>
      </w:r>
      <w:proofErr w:type="spellStart"/>
      <w:r w:rsidRPr="001428EF">
        <w:rPr>
          <w:rFonts w:ascii="Times New Roman" w:eastAsia="Times New Roman" w:hAnsi="Times New Roman" w:cs="Times New Roman"/>
          <w:color w:val="CFA600"/>
          <w:sz w:val="24"/>
          <w:szCs w:val="24"/>
        </w:rPr>
        <w:t>inv_amount</w:t>
      </w:r>
      <w:proofErr w:type="spellEnd"/>
    </w:p>
    <w:p w14:paraId="4BF1B4BB"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proofErr w:type="gramStart"/>
      <w:r w:rsidRPr="001428EF">
        <w:rPr>
          <w:rFonts w:ascii="Times New Roman" w:eastAsia="Times New Roman" w:hAnsi="Times New Roman" w:cs="Times New Roman"/>
          <w:color w:val="CFA600"/>
          <w:sz w:val="24"/>
          <w:szCs w:val="24"/>
        </w:rPr>
        <w:t>count  84.000</w:t>
      </w:r>
      <w:proofErr w:type="gramEnd"/>
      <w:r w:rsidRPr="001428EF">
        <w:rPr>
          <w:rFonts w:ascii="Times New Roman" w:eastAsia="Times New Roman" w:hAnsi="Times New Roman" w:cs="Times New Roman"/>
          <w:color w:val="CFA600"/>
          <w:sz w:val="24"/>
          <w:szCs w:val="24"/>
        </w:rPr>
        <w:t xml:space="preserve">       84.000      84.000</w:t>
      </w:r>
    </w:p>
    <w:p w14:paraId="12AF4AAB"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mean   43.560    75095.273   44717.885</w:t>
      </w:r>
    </w:p>
    <w:p w14:paraId="69D048B4"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std    10.411    32414.506   26031.246</w:t>
      </w:r>
    </w:p>
    <w:p w14:paraId="7681FF46"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min    26.000    12209.840    3216.720</w:t>
      </w:r>
    </w:p>
    <w:p w14:paraId="742B111E"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25%    34.000    57373.062   22736.037</w:t>
      </w:r>
    </w:p>
    <w:p w14:paraId="333CB34C"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50%    45.000    83061.845   44498.460</w:t>
      </w:r>
    </w:p>
    <w:p w14:paraId="3AB726C7" w14:textId="77777777" w:rsidR="001428EF" w:rsidRPr="001428EF" w:rsidRDefault="001428EF" w:rsidP="001428EF">
      <w:pPr>
        <w:spacing w:after="0"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75%    53.000    94165.965   66176.803</w:t>
      </w:r>
    </w:p>
    <w:p w14:paraId="1F5774AA" w14:textId="77777777" w:rsidR="001428EF" w:rsidRPr="001428EF" w:rsidRDefault="001428EF" w:rsidP="001428EF">
      <w:pPr>
        <w:spacing w:line="240" w:lineRule="auto"/>
        <w:rPr>
          <w:rFonts w:ascii="Times New Roman" w:eastAsia="Times New Roman" w:hAnsi="Times New Roman" w:cs="Times New Roman"/>
          <w:color w:val="CFA600"/>
          <w:sz w:val="24"/>
          <w:szCs w:val="24"/>
        </w:rPr>
      </w:pPr>
      <w:r w:rsidRPr="001428EF">
        <w:rPr>
          <w:rFonts w:ascii="Times New Roman" w:eastAsia="Times New Roman" w:hAnsi="Times New Roman" w:cs="Times New Roman"/>
          <w:color w:val="CFA600"/>
          <w:sz w:val="24"/>
          <w:szCs w:val="24"/>
        </w:rPr>
        <w:t>max    59.000   250046.760   93552.690</w:t>
      </w:r>
    </w:p>
    <w:p w14:paraId="63E4A672" w14:textId="77777777" w:rsidR="00A27BE5" w:rsidRPr="00A27BE5" w:rsidRDefault="00A27BE5" w:rsidP="00A27BE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27BE5">
        <w:rPr>
          <w:rFonts w:ascii="Times New Roman" w:eastAsia="Times New Roman" w:hAnsi="Times New Roman" w:cs="Times New Roman"/>
          <w:sz w:val="24"/>
          <w:szCs w:val="24"/>
        </w:rPr>
        <w:lastRenderedPageBreak/>
        <w:t xml:space="preserve">Sort the </w:t>
      </w:r>
      <w:r w:rsidRPr="00A27BE5">
        <w:rPr>
          <w:rFonts w:ascii="Courier New" w:eastAsia="Times New Roman" w:hAnsi="Courier New" w:cs="Courier New"/>
          <w:sz w:val="20"/>
          <w:szCs w:val="20"/>
        </w:rPr>
        <w:t>banking</w:t>
      </w:r>
      <w:r w:rsidRPr="00A27BE5">
        <w:rPr>
          <w:rFonts w:ascii="Times New Roman" w:eastAsia="Times New Roman" w:hAnsi="Times New Roman" w:cs="Times New Roman"/>
          <w:sz w:val="24"/>
          <w:szCs w:val="24"/>
        </w:rPr>
        <w:t xml:space="preserve"> </w:t>
      </w:r>
      <w:proofErr w:type="spellStart"/>
      <w:r w:rsidRPr="00A27BE5">
        <w:rPr>
          <w:rFonts w:ascii="Times New Roman" w:eastAsia="Times New Roman" w:hAnsi="Times New Roman" w:cs="Times New Roman"/>
          <w:sz w:val="24"/>
          <w:szCs w:val="24"/>
        </w:rPr>
        <w:t>DataFrame</w:t>
      </w:r>
      <w:proofErr w:type="spellEnd"/>
      <w:r w:rsidRPr="00A27BE5">
        <w:rPr>
          <w:rFonts w:ascii="Times New Roman" w:eastAsia="Times New Roman" w:hAnsi="Times New Roman" w:cs="Times New Roman"/>
          <w:sz w:val="24"/>
          <w:szCs w:val="24"/>
        </w:rPr>
        <w:t xml:space="preserve"> by the </w:t>
      </w:r>
      <w:r w:rsidRPr="00A27BE5">
        <w:rPr>
          <w:rFonts w:ascii="Courier New" w:eastAsia="Times New Roman" w:hAnsi="Courier New" w:cs="Courier New"/>
          <w:sz w:val="20"/>
          <w:szCs w:val="20"/>
        </w:rPr>
        <w:t>age</w:t>
      </w:r>
      <w:r w:rsidRPr="00A27BE5">
        <w:rPr>
          <w:rFonts w:ascii="Times New Roman" w:eastAsia="Times New Roman" w:hAnsi="Times New Roman" w:cs="Times New Roman"/>
          <w:sz w:val="24"/>
          <w:szCs w:val="24"/>
        </w:rPr>
        <w:t xml:space="preserve"> column and plot the missingness matrix of </w:t>
      </w:r>
      <w:proofErr w:type="spellStart"/>
      <w:r w:rsidRPr="00A27BE5">
        <w:rPr>
          <w:rFonts w:ascii="Courier New" w:eastAsia="Times New Roman" w:hAnsi="Courier New" w:cs="Courier New"/>
          <w:sz w:val="20"/>
          <w:szCs w:val="20"/>
        </w:rPr>
        <w:t>banking_sorted</w:t>
      </w:r>
      <w:proofErr w:type="spellEnd"/>
      <w:r w:rsidRPr="00A27BE5">
        <w:rPr>
          <w:rFonts w:ascii="Times New Roman" w:eastAsia="Times New Roman" w:hAnsi="Times New Roman" w:cs="Times New Roman"/>
          <w:sz w:val="24"/>
          <w:szCs w:val="24"/>
        </w:rPr>
        <w:t>.</w:t>
      </w:r>
    </w:p>
    <w:p w14:paraId="094F487C"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C53B"/>
          <w:sz w:val="24"/>
          <w:szCs w:val="24"/>
        </w:rPr>
        <w:t># Print number of missing values in banking</w:t>
      </w:r>
    </w:p>
    <w:p w14:paraId="419C7BE9"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9BD8"/>
          <w:sz w:val="24"/>
          <w:szCs w:val="24"/>
        </w:rPr>
        <w:t>print</w:t>
      </w:r>
      <w:r w:rsidRPr="00B27FD3">
        <w:rPr>
          <w:rFonts w:ascii="Courier New" w:eastAsia="Times New Roman" w:hAnsi="Courier New" w:cs="Courier New"/>
          <w:color w:val="DCDCDC"/>
          <w:sz w:val="24"/>
          <w:szCs w:val="24"/>
        </w:rPr>
        <w:t>(</w:t>
      </w:r>
      <w:proofErr w:type="spellStart"/>
      <w:proofErr w:type="gramStart"/>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isna</w:t>
      </w:r>
      <w:proofErr w:type="spellEnd"/>
      <w:proofErr w:type="gramEnd"/>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009BD8"/>
          <w:sz w:val="24"/>
          <w:szCs w:val="24"/>
        </w:rPr>
        <w:t>sum</w:t>
      </w:r>
      <w:r w:rsidRPr="00B27FD3">
        <w:rPr>
          <w:rFonts w:ascii="Courier New" w:eastAsia="Times New Roman" w:hAnsi="Courier New" w:cs="Courier New"/>
          <w:color w:val="DCDCDC"/>
          <w:sz w:val="24"/>
          <w:szCs w:val="24"/>
        </w:rPr>
        <w:t>())</w:t>
      </w:r>
    </w:p>
    <w:p w14:paraId="2B4A82B2"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
    <w:p w14:paraId="6484B377"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C53B"/>
          <w:sz w:val="24"/>
          <w:szCs w:val="24"/>
        </w:rPr>
        <w:t># Visualize missingness matrix</w:t>
      </w:r>
    </w:p>
    <w:p w14:paraId="51E5BD09"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27FD3">
        <w:rPr>
          <w:rFonts w:ascii="Courier New" w:eastAsia="Times New Roman" w:hAnsi="Courier New" w:cs="Courier New"/>
          <w:color w:val="FFFFFF"/>
          <w:sz w:val="24"/>
          <w:szCs w:val="24"/>
        </w:rPr>
        <w:t>msno</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matrix</w:t>
      </w:r>
      <w:proofErr w:type="spellEnd"/>
      <w:proofErr w:type="gramEnd"/>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p>
    <w:p w14:paraId="7591F62E"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27FD3">
        <w:rPr>
          <w:rFonts w:ascii="Courier New" w:eastAsia="Times New Roman" w:hAnsi="Courier New" w:cs="Courier New"/>
          <w:color w:val="FFFFFF"/>
          <w:sz w:val="24"/>
          <w:szCs w:val="24"/>
        </w:rPr>
        <w:t>plt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show</w:t>
      </w:r>
      <w:proofErr w:type="spellEnd"/>
      <w:proofErr w:type="gramEnd"/>
      <w:r w:rsidRPr="00B27FD3">
        <w:rPr>
          <w:rFonts w:ascii="Courier New" w:eastAsia="Times New Roman" w:hAnsi="Courier New" w:cs="Courier New"/>
          <w:color w:val="DCDCDC"/>
          <w:sz w:val="24"/>
          <w:szCs w:val="24"/>
        </w:rPr>
        <w:t>()</w:t>
      </w:r>
    </w:p>
    <w:p w14:paraId="7B9E42D6"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
    <w:p w14:paraId="0176FCF7"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C53B"/>
          <w:sz w:val="24"/>
          <w:szCs w:val="24"/>
        </w:rPr>
        <w:t># Isolate missing and </w:t>
      </w:r>
      <w:proofErr w:type="spellStart"/>
      <w:r w:rsidRPr="00B27FD3">
        <w:rPr>
          <w:rFonts w:ascii="Courier New" w:eastAsia="Times New Roman" w:hAnsi="Courier New" w:cs="Courier New"/>
          <w:color w:val="00C53B"/>
          <w:sz w:val="24"/>
          <w:szCs w:val="24"/>
        </w:rPr>
        <w:t>non missing</w:t>
      </w:r>
      <w:proofErr w:type="spellEnd"/>
      <w:r w:rsidRPr="00B27FD3">
        <w:rPr>
          <w:rFonts w:ascii="Courier New" w:eastAsia="Times New Roman" w:hAnsi="Courier New" w:cs="Courier New"/>
          <w:color w:val="00C53B"/>
          <w:sz w:val="24"/>
          <w:szCs w:val="24"/>
        </w:rPr>
        <w:t> values of </w:t>
      </w:r>
      <w:proofErr w:type="spellStart"/>
      <w:r w:rsidRPr="00B27FD3">
        <w:rPr>
          <w:rFonts w:ascii="Courier New" w:eastAsia="Times New Roman" w:hAnsi="Courier New" w:cs="Courier New"/>
          <w:color w:val="00C53B"/>
          <w:sz w:val="24"/>
          <w:szCs w:val="24"/>
        </w:rPr>
        <w:t>inv_amount</w:t>
      </w:r>
      <w:proofErr w:type="spellEnd"/>
    </w:p>
    <w:p w14:paraId="4CD32E87"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roofErr w:type="spellStart"/>
      <w:r w:rsidRPr="00B27FD3">
        <w:rPr>
          <w:rFonts w:ascii="Courier New" w:eastAsia="Times New Roman" w:hAnsi="Courier New" w:cs="Courier New"/>
          <w:color w:val="FFFFFF"/>
          <w:sz w:val="24"/>
          <w:szCs w:val="24"/>
        </w:rPr>
        <w:t>missing_investors</w:t>
      </w:r>
      <w:proofErr w:type="spellEnd"/>
      <w:r w:rsidRPr="00B27FD3">
        <w:rPr>
          <w:rFonts w:ascii="Courier New" w:eastAsia="Times New Roman" w:hAnsi="Courier New" w:cs="Courier New"/>
          <w:color w:val="D4D4D4"/>
          <w:sz w:val="24"/>
          <w:szCs w:val="24"/>
        </w:rPr>
        <w:t> = </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C4D8B"/>
          <w:sz w:val="24"/>
          <w:szCs w:val="24"/>
        </w:rPr>
        <w:t>'</w:t>
      </w:r>
      <w:proofErr w:type="spellStart"/>
      <w:r w:rsidRPr="00B27FD3">
        <w:rPr>
          <w:rFonts w:ascii="Courier New" w:eastAsia="Times New Roman" w:hAnsi="Courier New" w:cs="Courier New"/>
          <w:color w:val="DC4D8B"/>
          <w:sz w:val="24"/>
          <w:szCs w:val="24"/>
        </w:rPr>
        <w:t>inv_amount</w:t>
      </w:r>
      <w:proofErr w:type="spellEnd"/>
      <w:r w:rsidRPr="00B27FD3">
        <w:rPr>
          <w:rFonts w:ascii="Courier New" w:eastAsia="Times New Roman" w:hAnsi="Courier New" w:cs="Courier New"/>
          <w:color w:val="DC4D8B"/>
          <w:sz w:val="24"/>
          <w:szCs w:val="24"/>
        </w:rPr>
        <w:t>'</w:t>
      </w:r>
      <w:proofErr w:type="gramStart"/>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4D4D4"/>
          <w:sz w:val="24"/>
          <w:szCs w:val="24"/>
        </w:rPr>
        <w:t>.</w:t>
      </w:r>
      <w:proofErr w:type="spellStart"/>
      <w:r w:rsidRPr="00B27FD3">
        <w:rPr>
          <w:rFonts w:ascii="Courier New" w:eastAsia="Times New Roman" w:hAnsi="Courier New" w:cs="Courier New"/>
          <w:color w:val="FFFFFF"/>
          <w:sz w:val="24"/>
          <w:szCs w:val="24"/>
        </w:rPr>
        <w:t>isna</w:t>
      </w:r>
      <w:proofErr w:type="spellEnd"/>
      <w:proofErr w:type="gramEnd"/>
      <w:r w:rsidRPr="00B27FD3">
        <w:rPr>
          <w:rFonts w:ascii="Courier New" w:eastAsia="Times New Roman" w:hAnsi="Courier New" w:cs="Courier New"/>
          <w:color w:val="DCDCDC"/>
          <w:sz w:val="24"/>
          <w:szCs w:val="24"/>
        </w:rPr>
        <w:t>()]</w:t>
      </w:r>
    </w:p>
    <w:p w14:paraId="5CACBD9F"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FFFFFF"/>
          <w:sz w:val="24"/>
          <w:szCs w:val="24"/>
        </w:rPr>
        <w:t>investors</w:t>
      </w:r>
      <w:r w:rsidRPr="00B27FD3">
        <w:rPr>
          <w:rFonts w:ascii="Courier New" w:eastAsia="Times New Roman" w:hAnsi="Courier New" w:cs="Courier New"/>
          <w:color w:val="D4D4D4"/>
          <w:sz w:val="24"/>
          <w:szCs w:val="24"/>
        </w:rPr>
        <w:t> = </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C4D8B"/>
          <w:sz w:val="24"/>
          <w:szCs w:val="24"/>
        </w:rPr>
        <w:t>'</w:t>
      </w:r>
      <w:proofErr w:type="spellStart"/>
      <w:r w:rsidRPr="00B27FD3">
        <w:rPr>
          <w:rFonts w:ascii="Courier New" w:eastAsia="Times New Roman" w:hAnsi="Courier New" w:cs="Courier New"/>
          <w:color w:val="DC4D8B"/>
          <w:sz w:val="24"/>
          <w:szCs w:val="24"/>
        </w:rPr>
        <w:t>inv_amount</w:t>
      </w:r>
      <w:proofErr w:type="spellEnd"/>
      <w:r w:rsidRPr="00B27FD3">
        <w:rPr>
          <w:rFonts w:ascii="Courier New" w:eastAsia="Times New Roman" w:hAnsi="Courier New" w:cs="Courier New"/>
          <w:color w:val="DC4D8B"/>
          <w:sz w:val="24"/>
          <w:szCs w:val="24"/>
        </w:rPr>
        <w:t>'</w:t>
      </w:r>
      <w:proofErr w:type="gramStart"/>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D4D4D4"/>
          <w:sz w:val="24"/>
          <w:szCs w:val="24"/>
        </w:rPr>
        <w:t>.</w:t>
      </w:r>
      <w:proofErr w:type="spellStart"/>
      <w:r w:rsidRPr="00B27FD3">
        <w:rPr>
          <w:rFonts w:ascii="Courier New" w:eastAsia="Times New Roman" w:hAnsi="Courier New" w:cs="Courier New"/>
          <w:color w:val="FFFFFF"/>
          <w:sz w:val="24"/>
          <w:szCs w:val="24"/>
        </w:rPr>
        <w:t>isna</w:t>
      </w:r>
      <w:proofErr w:type="spellEnd"/>
      <w:proofErr w:type="gramEnd"/>
      <w:r w:rsidRPr="00B27FD3">
        <w:rPr>
          <w:rFonts w:ascii="Courier New" w:eastAsia="Times New Roman" w:hAnsi="Courier New" w:cs="Courier New"/>
          <w:color w:val="DCDCDC"/>
          <w:sz w:val="24"/>
          <w:szCs w:val="24"/>
        </w:rPr>
        <w:t>()]</w:t>
      </w:r>
    </w:p>
    <w:p w14:paraId="69F35420"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
    <w:p w14:paraId="36EF47E3"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r w:rsidRPr="00B27FD3">
        <w:rPr>
          <w:rFonts w:ascii="Courier New" w:eastAsia="Times New Roman" w:hAnsi="Courier New" w:cs="Courier New"/>
          <w:color w:val="00C53B"/>
          <w:sz w:val="24"/>
          <w:szCs w:val="24"/>
        </w:rPr>
        <w:t># Sort banking by age and visualize</w:t>
      </w:r>
    </w:p>
    <w:p w14:paraId="14A59766"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roofErr w:type="spellStart"/>
      <w:r w:rsidRPr="00B27FD3">
        <w:rPr>
          <w:rFonts w:ascii="Courier New" w:eastAsia="Times New Roman" w:hAnsi="Courier New" w:cs="Courier New"/>
          <w:color w:val="FFFFFF"/>
          <w:sz w:val="24"/>
          <w:szCs w:val="24"/>
        </w:rPr>
        <w:t>banking_sorted</w:t>
      </w:r>
      <w:proofErr w:type="spellEnd"/>
      <w:r w:rsidRPr="00B27FD3">
        <w:rPr>
          <w:rFonts w:ascii="Courier New" w:eastAsia="Times New Roman" w:hAnsi="Courier New" w:cs="Courier New"/>
          <w:color w:val="D4D4D4"/>
          <w:sz w:val="24"/>
          <w:szCs w:val="24"/>
        </w:rPr>
        <w:t> = </w:t>
      </w:r>
      <w:proofErr w:type="spellStart"/>
      <w:proofErr w:type="gramStart"/>
      <w:r w:rsidRPr="00B27FD3">
        <w:rPr>
          <w:rFonts w:ascii="Courier New" w:eastAsia="Times New Roman" w:hAnsi="Courier New" w:cs="Courier New"/>
          <w:color w:val="FFFFFF"/>
          <w:sz w:val="24"/>
          <w:szCs w:val="24"/>
        </w:rPr>
        <w:t>banking</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sort</w:t>
      </w:r>
      <w:proofErr w:type="gramEnd"/>
      <w:r w:rsidRPr="00B27FD3">
        <w:rPr>
          <w:rFonts w:ascii="Courier New" w:eastAsia="Times New Roman" w:hAnsi="Courier New" w:cs="Courier New"/>
          <w:color w:val="FFFFFF"/>
          <w:sz w:val="24"/>
          <w:szCs w:val="24"/>
        </w:rPr>
        <w:t>_values</w:t>
      </w:r>
      <w:proofErr w:type="spellEnd"/>
      <w:r w:rsidRPr="00B27FD3">
        <w:rPr>
          <w:rFonts w:ascii="Courier New" w:eastAsia="Times New Roman" w:hAnsi="Courier New" w:cs="Courier New"/>
          <w:color w:val="DCDCDC"/>
          <w:sz w:val="24"/>
          <w:szCs w:val="24"/>
        </w:rPr>
        <w:t>(</w:t>
      </w:r>
      <w:r w:rsidRPr="00B27FD3">
        <w:rPr>
          <w:rFonts w:ascii="Courier New" w:eastAsia="Times New Roman" w:hAnsi="Courier New" w:cs="Courier New"/>
          <w:color w:val="FFFFFF"/>
          <w:sz w:val="24"/>
          <w:szCs w:val="24"/>
        </w:rPr>
        <w:t>by</w:t>
      </w:r>
      <w:r w:rsidRPr="00B27FD3">
        <w:rPr>
          <w:rFonts w:ascii="Courier New" w:eastAsia="Times New Roman" w:hAnsi="Courier New" w:cs="Courier New"/>
          <w:color w:val="D4D4D4"/>
          <w:sz w:val="24"/>
          <w:szCs w:val="24"/>
        </w:rPr>
        <w:t>= </w:t>
      </w:r>
      <w:r w:rsidRPr="00B27FD3">
        <w:rPr>
          <w:rFonts w:ascii="Courier New" w:eastAsia="Times New Roman" w:hAnsi="Courier New" w:cs="Courier New"/>
          <w:color w:val="DC4D8B"/>
          <w:sz w:val="24"/>
          <w:szCs w:val="24"/>
        </w:rPr>
        <w:t>'age'</w:t>
      </w:r>
      <w:r w:rsidRPr="00B27FD3">
        <w:rPr>
          <w:rFonts w:ascii="Courier New" w:eastAsia="Times New Roman" w:hAnsi="Courier New" w:cs="Courier New"/>
          <w:color w:val="DCDCDC"/>
          <w:sz w:val="24"/>
          <w:szCs w:val="24"/>
        </w:rPr>
        <w:t>)</w:t>
      </w:r>
    </w:p>
    <w:p w14:paraId="2FADE5EB"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27FD3">
        <w:rPr>
          <w:rFonts w:ascii="Courier New" w:eastAsia="Times New Roman" w:hAnsi="Courier New" w:cs="Courier New"/>
          <w:color w:val="FFFFFF"/>
          <w:sz w:val="24"/>
          <w:szCs w:val="24"/>
        </w:rPr>
        <w:t>msno</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matrix</w:t>
      </w:r>
      <w:proofErr w:type="spellEnd"/>
      <w:proofErr w:type="gramEnd"/>
      <w:r w:rsidRPr="00B27FD3">
        <w:rPr>
          <w:rFonts w:ascii="Courier New" w:eastAsia="Times New Roman" w:hAnsi="Courier New" w:cs="Courier New"/>
          <w:color w:val="DCDCDC"/>
          <w:sz w:val="24"/>
          <w:szCs w:val="24"/>
        </w:rPr>
        <w:t>(</w:t>
      </w:r>
      <w:proofErr w:type="spellStart"/>
      <w:r w:rsidRPr="00B27FD3">
        <w:rPr>
          <w:rFonts w:ascii="Courier New" w:eastAsia="Times New Roman" w:hAnsi="Courier New" w:cs="Courier New"/>
          <w:color w:val="FFFFFF"/>
          <w:sz w:val="24"/>
          <w:szCs w:val="24"/>
        </w:rPr>
        <w:t>banking_sorted</w:t>
      </w:r>
      <w:proofErr w:type="spellEnd"/>
      <w:r w:rsidRPr="00B27FD3">
        <w:rPr>
          <w:rFonts w:ascii="Courier New" w:eastAsia="Times New Roman" w:hAnsi="Courier New" w:cs="Courier New"/>
          <w:color w:val="DCDCDC"/>
          <w:sz w:val="24"/>
          <w:szCs w:val="24"/>
        </w:rPr>
        <w:t>)</w:t>
      </w:r>
    </w:p>
    <w:p w14:paraId="3D5A353F" w14:textId="77777777" w:rsidR="00B27FD3" w:rsidRPr="00B27FD3" w:rsidRDefault="00B27FD3" w:rsidP="00B27FD3">
      <w:pPr>
        <w:pStyle w:val="ListParagraph"/>
        <w:numPr>
          <w:ilvl w:val="0"/>
          <w:numId w:val="53"/>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27FD3">
        <w:rPr>
          <w:rFonts w:ascii="Courier New" w:eastAsia="Times New Roman" w:hAnsi="Courier New" w:cs="Courier New"/>
          <w:color w:val="FFFFFF"/>
          <w:sz w:val="24"/>
          <w:szCs w:val="24"/>
        </w:rPr>
        <w:t>plt</w:t>
      </w:r>
      <w:r w:rsidRPr="00B27FD3">
        <w:rPr>
          <w:rFonts w:ascii="Courier New" w:eastAsia="Times New Roman" w:hAnsi="Courier New" w:cs="Courier New"/>
          <w:color w:val="D4D4D4"/>
          <w:sz w:val="24"/>
          <w:szCs w:val="24"/>
        </w:rPr>
        <w:t>.</w:t>
      </w:r>
      <w:r w:rsidRPr="00B27FD3">
        <w:rPr>
          <w:rFonts w:ascii="Courier New" w:eastAsia="Times New Roman" w:hAnsi="Courier New" w:cs="Courier New"/>
          <w:color w:val="FFFFFF"/>
          <w:sz w:val="24"/>
          <w:szCs w:val="24"/>
        </w:rPr>
        <w:t>show</w:t>
      </w:r>
      <w:proofErr w:type="spellEnd"/>
      <w:proofErr w:type="gramEnd"/>
      <w:r w:rsidRPr="00B27FD3">
        <w:rPr>
          <w:rFonts w:ascii="Courier New" w:eastAsia="Times New Roman" w:hAnsi="Courier New" w:cs="Courier New"/>
          <w:color w:val="DCDCDC"/>
          <w:sz w:val="24"/>
          <w:szCs w:val="24"/>
        </w:rPr>
        <w:t>()</w:t>
      </w:r>
    </w:p>
    <w:p w14:paraId="2EED665F" w14:textId="77777777" w:rsidR="00B27FD3" w:rsidRPr="00B27FD3" w:rsidRDefault="00B27FD3" w:rsidP="00B27FD3">
      <w:pPr>
        <w:pStyle w:val="ListParagraph"/>
        <w:numPr>
          <w:ilvl w:val="0"/>
          <w:numId w:val="53"/>
        </w:numPr>
        <w:spacing w:after="0" w:line="240" w:lineRule="auto"/>
        <w:rPr>
          <w:rFonts w:ascii="Times New Roman" w:eastAsia="Times New Roman" w:hAnsi="Times New Roman" w:cs="Times New Roman"/>
          <w:sz w:val="24"/>
          <w:szCs w:val="24"/>
        </w:rPr>
      </w:pPr>
      <w:r w:rsidRPr="00B27FD3">
        <w:rPr>
          <w:rFonts w:ascii="Times New Roman" w:eastAsia="Times New Roman" w:hAnsi="Times New Roman" w:cs="Times New Roman"/>
          <w:sz w:val="24"/>
          <w:szCs w:val="24"/>
        </w:rPr>
        <w:t>n [1]:</w:t>
      </w:r>
    </w:p>
    <w:p w14:paraId="647D1D3B" w14:textId="77777777" w:rsidR="00B27FD3" w:rsidRPr="00B27FD3" w:rsidRDefault="00B27FD3" w:rsidP="00B27FD3">
      <w:pPr>
        <w:pStyle w:val="ListParagraph"/>
        <w:numPr>
          <w:ilvl w:val="0"/>
          <w:numId w:val="53"/>
        </w:numPr>
        <w:spacing w:after="0" w:line="240" w:lineRule="auto"/>
        <w:rPr>
          <w:rFonts w:ascii="Times New Roman" w:eastAsia="Times New Roman" w:hAnsi="Times New Roman" w:cs="Times New Roman"/>
          <w:sz w:val="24"/>
          <w:szCs w:val="24"/>
        </w:rPr>
      </w:pPr>
      <w:r w:rsidRPr="00B27FD3">
        <w:rPr>
          <w:rFonts w:ascii="Times New Roman" w:eastAsia="Times New Roman" w:hAnsi="Times New Roman" w:cs="Times New Roman"/>
          <w:sz w:val="24"/>
          <w:szCs w:val="24"/>
        </w:rPr>
        <w:t>print(</w:t>
      </w:r>
      <w:proofErr w:type="spellStart"/>
      <w:r w:rsidRPr="00B27FD3">
        <w:rPr>
          <w:rFonts w:ascii="Times New Roman" w:eastAsia="Times New Roman" w:hAnsi="Times New Roman" w:cs="Times New Roman"/>
          <w:sz w:val="24"/>
          <w:szCs w:val="24"/>
        </w:rPr>
        <w:t>missing_</w:t>
      </w:r>
      <w:proofErr w:type="gramStart"/>
      <w:r w:rsidRPr="00B27FD3">
        <w:rPr>
          <w:rFonts w:ascii="Times New Roman" w:eastAsia="Times New Roman" w:hAnsi="Times New Roman" w:cs="Times New Roman"/>
          <w:sz w:val="24"/>
          <w:szCs w:val="24"/>
        </w:rPr>
        <w:t>investors.describe</w:t>
      </w:r>
      <w:proofErr w:type="spellEnd"/>
      <w:proofErr w:type="gramEnd"/>
      <w:r w:rsidRPr="00B27FD3">
        <w:rPr>
          <w:rFonts w:ascii="Times New Roman" w:eastAsia="Times New Roman" w:hAnsi="Times New Roman" w:cs="Times New Roman"/>
          <w:sz w:val="24"/>
          <w:szCs w:val="24"/>
        </w:rPr>
        <w:t>())</w:t>
      </w:r>
      <w:r w:rsidRPr="00B27FD3">
        <w:rPr>
          <w:rFonts w:ascii="Times New Roman" w:eastAsia="Times New Roman" w:hAnsi="Times New Roman" w:cs="Times New Roman"/>
          <w:sz w:val="24"/>
          <w:szCs w:val="24"/>
        </w:rPr>
        <w:br/>
      </w:r>
    </w:p>
    <w:p w14:paraId="2ED74EA8"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w:t>
      </w:r>
      <w:proofErr w:type="gramStart"/>
      <w:r w:rsidRPr="00B27FD3">
        <w:rPr>
          <w:rFonts w:ascii="Times New Roman" w:eastAsia="Times New Roman" w:hAnsi="Times New Roman" w:cs="Times New Roman"/>
          <w:color w:val="CFA600"/>
          <w:sz w:val="24"/>
          <w:szCs w:val="24"/>
        </w:rPr>
        <w:t xml:space="preserve">age  </w:t>
      </w:r>
      <w:proofErr w:type="spellStart"/>
      <w:r w:rsidRPr="00B27FD3">
        <w:rPr>
          <w:rFonts w:ascii="Times New Roman" w:eastAsia="Times New Roman" w:hAnsi="Times New Roman" w:cs="Times New Roman"/>
          <w:color w:val="CFA600"/>
          <w:sz w:val="24"/>
          <w:szCs w:val="24"/>
        </w:rPr>
        <w:t>acct</w:t>
      </w:r>
      <w:proofErr w:type="gramEnd"/>
      <w:r w:rsidRPr="00B27FD3">
        <w:rPr>
          <w:rFonts w:ascii="Times New Roman" w:eastAsia="Times New Roman" w:hAnsi="Times New Roman" w:cs="Times New Roman"/>
          <w:color w:val="CFA600"/>
          <w:sz w:val="24"/>
          <w:szCs w:val="24"/>
        </w:rPr>
        <w:t>_amount</w:t>
      </w:r>
      <w:proofErr w:type="spellEnd"/>
      <w:r w:rsidRPr="00B27FD3">
        <w:rPr>
          <w:rFonts w:ascii="Times New Roman" w:eastAsia="Times New Roman" w:hAnsi="Times New Roman" w:cs="Times New Roman"/>
          <w:color w:val="CFA600"/>
          <w:sz w:val="24"/>
          <w:szCs w:val="24"/>
        </w:rPr>
        <w:t xml:space="preserve">  </w:t>
      </w:r>
      <w:proofErr w:type="spellStart"/>
      <w:r w:rsidRPr="00B27FD3">
        <w:rPr>
          <w:rFonts w:ascii="Times New Roman" w:eastAsia="Times New Roman" w:hAnsi="Times New Roman" w:cs="Times New Roman"/>
          <w:color w:val="CFA600"/>
          <w:sz w:val="24"/>
          <w:szCs w:val="24"/>
        </w:rPr>
        <w:t>inv_amount</w:t>
      </w:r>
      <w:proofErr w:type="spellEnd"/>
    </w:p>
    <w:p w14:paraId="14F13DEE"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proofErr w:type="gramStart"/>
      <w:r w:rsidRPr="00B27FD3">
        <w:rPr>
          <w:rFonts w:ascii="Times New Roman" w:eastAsia="Times New Roman" w:hAnsi="Times New Roman" w:cs="Times New Roman"/>
          <w:color w:val="CFA600"/>
          <w:sz w:val="24"/>
          <w:szCs w:val="24"/>
        </w:rPr>
        <w:t>count  13.000</w:t>
      </w:r>
      <w:proofErr w:type="gramEnd"/>
      <w:r w:rsidRPr="00B27FD3">
        <w:rPr>
          <w:rFonts w:ascii="Times New Roman" w:eastAsia="Times New Roman" w:hAnsi="Times New Roman" w:cs="Times New Roman"/>
          <w:color w:val="CFA600"/>
          <w:sz w:val="24"/>
          <w:szCs w:val="24"/>
        </w:rPr>
        <w:t xml:space="preserve">       13.000         0.0</w:t>
      </w:r>
    </w:p>
    <w:p w14:paraId="05E17E1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mean   21.846    73231.238         </w:t>
      </w:r>
      <w:proofErr w:type="spellStart"/>
      <w:r w:rsidRPr="00B27FD3">
        <w:rPr>
          <w:rFonts w:ascii="Times New Roman" w:eastAsia="Times New Roman" w:hAnsi="Times New Roman" w:cs="Times New Roman"/>
          <w:color w:val="CFA600"/>
          <w:sz w:val="24"/>
          <w:szCs w:val="24"/>
        </w:rPr>
        <w:t>NaN</w:t>
      </w:r>
      <w:proofErr w:type="spellEnd"/>
    </w:p>
    <w:p w14:paraId="36AF461F"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std     1.519    25553.327         </w:t>
      </w:r>
      <w:proofErr w:type="spellStart"/>
      <w:r w:rsidRPr="00B27FD3">
        <w:rPr>
          <w:rFonts w:ascii="Times New Roman" w:eastAsia="Times New Roman" w:hAnsi="Times New Roman" w:cs="Times New Roman"/>
          <w:color w:val="CFA600"/>
          <w:sz w:val="24"/>
          <w:szCs w:val="24"/>
        </w:rPr>
        <w:t>NaN</w:t>
      </w:r>
      <w:proofErr w:type="spellEnd"/>
    </w:p>
    <w:p w14:paraId="7D21E036"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min    20.000    21942.370         </w:t>
      </w:r>
      <w:proofErr w:type="spellStart"/>
      <w:r w:rsidRPr="00B27FD3">
        <w:rPr>
          <w:rFonts w:ascii="Times New Roman" w:eastAsia="Times New Roman" w:hAnsi="Times New Roman" w:cs="Times New Roman"/>
          <w:color w:val="CFA600"/>
          <w:sz w:val="24"/>
          <w:szCs w:val="24"/>
        </w:rPr>
        <w:t>NaN</w:t>
      </w:r>
      <w:proofErr w:type="spellEnd"/>
    </w:p>
    <w:p w14:paraId="17A3665D"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proofErr w:type="gramStart"/>
      <w:r w:rsidRPr="00B27FD3">
        <w:rPr>
          <w:rFonts w:ascii="Times New Roman" w:eastAsia="Times New Roman" w:hAnsi="Times New Roman" w:cs="Times New Roman"/>
          <w:color w:val="CFA600"/>
          <w:sz w:val="24"/>
          <w:szCs w:val="24"/>
        </w:rPr>
        <w:t>25%</w:t>
      </w:r>
      <w:proofErr w:type="gramEnd"/>
      <w:r w:rsidRPr="00B27FD3">
        <w:rPr>
          <w:rFonts w:ascii="Times New Roman" w:eastAsia="Times New Roman" w:hAnsi="Times New Roman" w:cs="Times New Roman"/>
          <w:color w:val="CFA600"/>
          <w:sz w:val="24"/>
          <w:szCs w:val="24"/>
        </w:rPr>
        <w:t xml:space="preserve">    21.000    66947.300         </w:t>
      </w:r>
      <w:proofErr w:type="spellStart"/>
      <w:r w:rsidRPr="00B27FD3">
        <w:rPr>
          <w:rFonts w:ascii="Times New Roman" w:eastAsia="Times New Roman" w:hAnsi="Times New Roman" w:cs="Times New Roman"/>
          <w:color w:val="CFA600"/>
          <w:sz w:val="24"/>
          <w:szCs w:val="24"/>
        </w:rPr>
        <w:t>NaN</w:t>
      </w:r>
      <w:proofErr w:type="spellEnd"/>
    </w:p>
    <w:p w14:paraId="729AC33E"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proofErr w:type="gramStart"/>
      <w:r w:rsidRPr="00B27FD3">
        <w:rPr>
          <w:rFonts w:ascii="Times New Roman" w:eastAsia="Times New Roman" w:hAnsi="Times New Roman" w:cs="Times New Roman"/>
          <w:color w:val="CFA600"/>
          <w:sz w:val="24"/>
          <w:szCs w:val="24"/>
        </w:rPr>
        <w:t>50%</w:t>
      </w:r>
      <w:proofErr w:type="gramEnd"/>
      <w:r w:rsidRPr="00B27FD3">
        <w:rPr>
          <w:rFonts w:ascii="Times New Roman" w:eastAsia="Times New Roman" w:hAnsi="Times New Roman" w:cs="Times New Roman"/>
          <w:color w:val="CFA600"/>
          <w:sz w:val="24"/>
          <w:szCs w:val="24"/>
        </w:rPr>
        <w:t xml:space="preserve">    21.000    86028.480         </w:t>
      </w:r>
      <w:proofErr w:type="spellStart"/>
      <w:r w:rsidRPr="00B27FD3">
        <w:rPr>
          <w:rFonts w:ascii="Times New Roman" w:eastAsia="Times New Roman" w:hAnsi="Times New Roman" w:cs="Times New Roman"/>
          <w:color w:val="CFA600"/>
          <w:sz w:val="24"/>
          <w:szCs w:val="24"/>
        </w:rPr>
        <w:t>NaN</w:t>
      </w:r>
      <w:proofErr w:type="spellEnd"/>
    </w:p>
    <w:p w14:paraId="364109F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proofErr w:type="gramStart"/>
      <w:r w:rsidRPr="00B27FD3">
        <w:rPr>
          <w:rFonts w:ascii="Times New Roman" w:eastAsia="Times New Roman" w:hAnsi="Times New Roman" w:cs="Times New Roman"/>
          <w:color w:val="CFA600"/>
          <w:sz w:val="24"/>
          <w:szCs w:val="24"/>
        </w:rPr>
        <w:t>75%</w:t>
      </w:r>
      <w:proofErr w:type="gramEnd"/>
      <w:r w:rsidRPr="00B27FD3">
        <w:rPr>
          <w:rFonts w:ascii="Times New Roman" w:eastAsia="Times New Roman" w:hAnsi="Times New Roman" w:cs="Times New Roman"/>
          <w:color w:val="CFA600"/>
          <w:sz w:val="24"/>
          <w:szCs w:val="24"/>
        </w:rPr>
        <w:t xml:space="preserve">    23.000    89855.980         </w:t>
      </w:r>
      <w:proofErr w:type="spellStart"/>
      <w:r w:rsidRPr="00B27FD3">
        <w:rPr>
          <w:rFonts w:ascii="Times New Roman" w:eastAsia="Times New Roman" w:hAnsi="Times New Roman" w:cs="Times New Roman"/>
          <w:color w:val="CFA600"/>
          <w:sz w:val="24"/>
          <w:szCs w:val="24"/>
        </w:rPr>
        <w:t>NaN</w:t>
      </w:r>
      <w:proofErr w:type="spellEnd"/>
    </w:p>
    <w:p w14:paraId="78287763"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max    25.000    99998.350         </w:t>
      </w:r>
      <w:proofErr w:type="spellStart"/>
      <w:r w:rsidRPr="00B27FD3">
        <w:rPr>
          <w:rFonts w:ascii="Times New Roman" w:eastAsia="Times New Roman" w:hAnsi="Times New Roman" w:cs="Times New Roman"/>
          <w:color w:val="CFA600"/>
          <w:sz w:val="24"/>
          <w:szCs w:val="24"/>
        </w:rPr>
        <w:t>NaN</w:t>
      </w:r>
      <w:proofErr w:type="spellEnd"/>
    </w:p>
    <w:p w14:paraId="4378FA50" w14:textId="77777777" w:rsidR="00B27FD3" w:rsidRPr="00B27FD3" w:rsidRDefault="00B27FD3" w:rsidP="00B27FD3">
      <w:pPr>
        <w:pStyle w:val="ListParagraph"/>
        <w:numPr>
          <w:ilvl w:val="0"/>
          <w:numId w:val="53"/>
        </w:numPr>
        <w:spacing w:after="0" w:line="240" w:lineRule="auto"/>
        <w:rPr>
          <w:rFonts w:ascii="Times New Roman" w:eastAsia="Times New Roman" w:hAnsi="Times New Roman" w:cs="Times New Roman"/>
          <w:sz w:val="24"/>
          <w:szCs w:val="24"/>
        </w:rPr>
      </w:pPr>
      <w:r w:rsidRPr="00B27FD3">
        <w:rPr>
          <w:rFonts w:ascii="Times New Roman" w:eastAsia="Times New Roman" w:hAnsi="Times New Roman" w:cs="Times New Roman"/>
          <w:sz w:val="24"/>
          <w:szCs w:val="24"/>
        </w:rPr>
        <w:t>In [2]:</w:t>
      </w:r>
    </w:p>
    <w:p w14:paraId="1327B7E4" w14:textId="77777777" w:rsidR="00B27FD3" w:rsidRPr="00B27FD3" w:rsidRDefault="00B27FD3" w:rsidP="00B27FD3">
      <w:pPr>
        <w:pStyle w:val="ListParagraph"/>
        <w:numPr>
          <w:ilvl w:val="0"/>
          <w:numId w:val="53"/>
        </w:numPr>
        <w:spacing w:after="0" w:line="240" w:lineRule="auto"/>
        <w:rPr>
          <w:rFonts w:ascii="Times New Roman" w:eastAsia="Times New Roman" w:hAnsi="Times New Roman" w:cs="Times New Roman"/>
          <w:sz w:val="24"/>
          <w:szCs w:val="24"/>
        </w:rPr>
      </w:pPr>
      <w:r w:rsidRPr="00B27FD3">
        <w:rPr>
          <w:rFonts w:ascii="Times New Roman" w:eastAsia="Times New Roman" w:hAnsi="Times New Roman" w:cs="Times New Roman"/>
          <w:sz w:val="24"/>
          <w:szCs w:val="24"/>
        </w:rPr>
        <w:t>print(</w:t>
      </w:r>
      <w:proofErr w:type="spellStart"/>
      <w:proofErr w:type="gramStart"/>
      <w:r w:rsidRPr="00B27FD3">
        <w:rPr>
          <w:rFonts w:ascii="Times New Roman" w:eastAsia="Times New Roman" w:hAnsi="Times New Roman" w:cs="Times New Roman"/>
          <w:sz w:val="24"/>
          <w:szCs w:val="24"/>
        </w:rPr>
        <w:t>investors.describe</w:t>
      </w:r>
      <w:proofErr w:type="spellEnd"/>
      <w:proofErr w:type="gramEnd"/>
      <w:r w:rsidRPr="00B27FD3">
        <w:rPr>
          <w:rFonts w:ascii="Times New Roman" w:eastAsia="Times New Roman" w:hAnsi="Times New Roman" w:cs="Times New Roman"/>
          <w:sz w:val="24"/>
          <w:szCs w:val="24"/>
        </w:rPr>
        <w:t>())</w:t>
      </w:r>
      <w:r w:rsidRPr="00B27FD3">
        <w:rPr>
          <w:rFonts w:ascii="Times New Roman" w:eastAsia="Times New Roman" w:hAnsi="Times New Roman" w:cs="Times New Roman"/>
          <w:sz w:val="24"/>
          <w:szCs w:val="24"/>
        </w:rPr>
        <w:br/>
      </w:r>
    </w:p>
    <w:p w14:paraId="75C65DB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w:t>
      </w:r>
      <w:proofErr w:type="gramStart"/>
      <w:r w:rsidRPr="00B27FD3">
        <w:rPr>
          <w:rFonts w:ascii="Times New Roman" w:eastAsia="Times New Roman" w:hAnsi="Times New Roman" w:cs="Times New Roman"/>
          <w:color w:val="CFA600"/>
          <w:sz w:val="24"/>
          <w:szCs w:val="24"/>
        </w:rPr>
        <w:t xml:space="preserve">age  </w:t>
      </w:r>
      <w:proofErr w:type="spellStart"/>
      <w:r w:rsidRPr="00B27FD3">
        <w:rPr>
          <w:rFonts w:ascii="Times New Roman" w:eastAsia="Times New Roman" w:hAnsi="Times New Roman" w:cs="Times New Roman"/>
          <w:color w:val="CFA600"/>
          <w:sz w:val="24"/>
          <w:szCs w:val="24"/>
        </w:rPr>
        <w:t>acct</w:t>
      </w:r>
      <w:proofErr w:type="gramEnd"/>
      <w:r w:rsidRPr="00B27FD3">
        <w:rPr>
          <w:rFonts w:ascii="Times New Roman" w:eastAsia="Times New Roman" w:hAnsi="Times New Roman" w:cs="Times New Roman"/>
          <w:color w:val="CFA600"/>
          <w:sz w:val="24"/>
          <w:szCs w:val="24"/>
        </w:rPr>
        <w:t>_amount</w:t>
      </w:r>
      <w:proofErr w:type="spellEnd"/>
      <w:r w:rsidRPr="00B27FD3">
        <w:rPr>
          <w:rFonts w:ascii="Times New Roman" w:eastAsia="Times New Roman" w:hAnsi="Times New Roman" w:cs="Times New Roman"/>
          <w:color w:val="CFA600"/>
          <w:sz w:val="24"/>
          <w:szCs w:val="24"/>
        </w:rPr>
        <w:t xml:space="preserve">  </w:t>
      </w:r>
      <w:proofErr w:type="spellStart"/>
      <w:r w:rsidRPr="00B27FD3">
        <w:rPr>
          <w:rFonts w:ascii="Times New Roman" w:eastAsia="Times New Roman" w:hAnsi="Times New Roman" w:cs="Times New Roman"/>
          <w:color w:val="CFA600"/>
          <w:sz w:val="24"/>
          <w:szCs w:val="24"/>
        </w:rPr>
        <w:t>inv_amount</w:t>
      </w:r>
      <w:proofErr w:type="spellEnd"/>
    </w:p>
    <w:p w14:paraId="56066F60"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proofErr w:type="gramStart"/>
      <w:r w:rsidRPr="00B27FD3">
        <w:rPr>
          <w:rFonts w:ascii="Times New Roman" w:eastAsia="Times New Roman" w:hAnsi="Times New Roman" w:cs="Times New Roman"/>
          <w:color w:val="CFA600"/>
          <w:sz w:val="24"/>
          <w:szCs w:val="24"/>
        </w:rPr>
        <w:t>count  84.000</w:t>
      </w:r>
      <w:proofErr w:type="gramEnd"/>
      <w:r w:rsidRPr="00B27FD3">
        <w:rPr>
          <w:rFonts w:ascii="Times New Roman" w:eastAsia="Times New Roman" w:hAnsi="Times New Roman" w:cs="Times New Roman"/>
          <w:color w:val="CFA600"/>
          <w:sz w:val="24"/>
          <w:szCs w:val="24"/>
        </w:rPr>
        <w:t xml:space="preserve">       84.000      84.000</w:t>
      </w:r>
    </w:p>
    <w:p w14:paraId="4FEBA8BD"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mean   43.560    75095.273   44717.885</w:t>
      </w:r>
    </w:p>
    <w:p w14:paraId="1EB545F6"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std    10.411    32414.506   26031.246</w:t>
      </w:r>
    </w:p>
    <w:p w14:paraId="2B49A60A"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min    26.000    12209.840    3216.720</w:t>
      </w:r>
    </w:p>
    <w:p w14:paraId="4373A5E6"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25%    34.000    57373.062   22736.037</w:t>
      </w:r>
    </w:p>
    <w:p w14:paraId="46B04158"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50%    45.000    83061.845   44498.460</w:t>
      </w:r>
    </w:p>
    <w:p w14:paraId="72C7B02C"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75%    53.000    94165.965   66176.803</w:t>
      </w:r>
    </w:p>
    <w:p w14:paraId="71BE74B4"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max    59.000   250046.760   93552.690</w:t>
      </w:r>
    </w:p>
    <w:p w14:paraId="32900CCF"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p>
    <w:p w14:paraId="5B483EEF"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&lt;script.py&gt; output:</w:t>
      </w:r>
    </w:p>
    <w:p w14:paraId="7DA33994"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w:t>
      </w:r>
      <w:proofErr w:type="spellStart"/>
      <w:r w:rsidRPr="00B27FD3">
        <w:rPr>
          <w:rFonts w:ascii="Times New Roman" w:eastAsia="Times New Roman" w:hAnsi="Times New Roman" w:cs="Times New Roman"/>
          <w:color w:val="CFA600"/>
          <w:sz w:val="24"/>
          <w:szCs w:val="24"/>
        </w:rPr>
        <w:t>cust_id</w:t>
      </w:r>
      <w:proofErr w:type="spellEnd"/>
      <w:r w:rsidRPr="00B27FD3">
        <w:rPr>
          <w:rFonts w:ascii="Times New Roman" w:eastAsia="Times New Roman" w:hAnsi="Times New Roman" w:cs="Times New Roman"/>
          <w:color w:val="CFA600"/>
          <w:sz w:val="24"/>
          <w:szCs w:val="24"/>
        </w:rPr>
        <w:t xml:space="preserve">              </w:t>
      </w:r>
      <w:proofErr w:type="gramStart"/>
      <w:r w:rsidRPr="00B27FD3">
        <w:rPr>
          <w:rFonts w:ascii="Times New Roman" w:eastAsia="Times New Roman" w:hAnsi="Times New Roman" w:cs="Times New Roman"/>
          <w:color w:val="CFA600"/>
          <w:sz w:val="24"/>
          <w:szCs w:val="24"/>
        </w:rPr>
        <w:t>0</w:t>
      </w:r>
      <w:proofErr w:type="gramEnd"/>
    </w:p>
    <w:p w14:paraId="79E4CC0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lastRenderedPageBreak/>
        <w:t xml:space="preserve">    age                  0</w:t>
      </w:r>
    </w:p>
    <w:p w14:paraId="59747D6A"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w:t>
      </w:r>
      <w:proofErr w:type="spellStart"/>
      <w:r w:rsidRPr="00B27FD3">
        <w:rPr>
          <w:rFonts w:ascii="Times New Roman" w:eastAsia="Times New Roman" w:hAnsi="Times New Roman" w:cs="Times New Roman"/>
          <w:color w:val="CFA600"/>
          <w:sz w:val="24"/>
          <w:szCs w:val="24"/>
        </w:rPr>
        <w:t>acct_amount</w:t>
      </w:r>
      <w:proofErr w:type="spellEnd"/>
      <w:r w:rsidRPr="00B27FD3">
        <w:rPr>
          <w:rFonts w:ascii="Times New Roman" w:eastAsia="Times New Roman" w:hAnsi="Times New Roman" w:cs="Times New Roman"/>
          <w:color w:val="CFA600"/>
          <w:sz w:val="24"/>
          <w:szCs w:val="24"/>
        </w:rPr>
        <w:t xml:space="preserve">          </w:t>
      </w:r>
      <w:proofErr w:type="gramStart"/>
      <w:r w:rsidRPr="00B27FD3">
        <w:rPr>
          <w:rFonts w:ascii="Times New Roman" w:eastAsia="Times New Roman" w:hAnsi="Times New Roman" w:cs="Times New Roman"/>
          <w:color w:val="CFA600"/>
          <w:sz w:val="24"/>
          <w:szCs w:val="24"/>
        </w:rPr>
        <w:t>0</w:t>
      </w:r>
      <w:proofErr w:type="gramEnd"/>
    </w:p>
    <w:p w14:paraId="64FC26FE"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w:t>
      </w:r>
      <w:proofErr w:type="spellStart"/>
      <w:r w:rsidRPr="00B27FD3">
        <w:rPr>
          <w:rFonts w:ascii="Times New Roman" w:eastAsia="Times New Roman" w:hAnsi="Times New Roman" w:cs="Times New Roman"/>
          <w:color w:val="CFA600"/>
          <w:sz w:val="24"/>
          <w:szCs w:val="24"/>
        </w:rPr>
        <w:t>inv_amount</w:t>
      </w:r>
      <w:proofErr w:type="spellEnd"/>
      <w:r w:rsidRPr="00B27FD3">
        <w:rPr>
          <w:rFonts w:ascii="Times New Roman" w:eastAsia="Times New Roman" w:hAnsi="Times New Roman" w:cs="Times New Roman"/>
          <w:color w:val="CFA600"/>
          <w:sz w:val="24"/>
          <w:szCs w:val="24"/>
        </w:rPr>
        <w:t xml:space="preserve">          </w:t>
      </w:r>
      <w:proofErr w:type="gramStart"/>
      <w:r w:rsidRPr="00B27FD3">
        <w:rPr>
          <w:rFonts w:ascii="Times New Roman" w:eastAsia="Times New Roman" w:hAnsi="Times New Roman" w:cs="Times New Roman"/>
          <w:color w:val="CFA600"/>
          <w:sz w:val="24"/>
          <w:szCs w:val="24"/>
        </w:rPr>
        <w:t>13</w:t>
      </w:r>
      <w:proofErr w:type="gramEnd"/>
    </w:p>
    <w:p w14:paraId="3870D62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w:t>
      </w:r>
      <w:proofErr w:type="spellStart"/>
      <w:r w:rsidRPr="00B27FD3">
        <w:rPr>
          <w:rFonts w:ascii="Times New Roman" w:eastAsia="Times New Roman" w:hAnsi="Times New Roman" w:cs="Times New Roman"/>
          <w:color w:val="CFA600"/>
          <w:sz w:val="24"/>
          <w:szCs w:val="24"/>
        </w:rPr>
        <w:t>account_opened</w:t>
      </w:r>
      <w:proofErr w:type="spellEnd"/>
      <w:r w:rsidRPr="00B27FD3">
        <w:rPr>
          <w:rFonts w:ascii="Times New Roman" w:eastAsia="Times New Roman" w:hAnsi="Times New Roman" w:cs="Times New Roman"/>
          <w:color w:val="CFA600"/>
          <w:sz w:val="24"/>
          <w:szCs w:val="24"/>
        </w:rPr>
        <w:t xml:space="preserve">       </w:t>
      </w:r>
      <w:proofErr w:type="gramStart"/>
      <w:r w:rsidRPr="00B27FD3">
        <w:rPr>
          <w:rFonts w:ascii="Times New Roman" w:eastAsia="Times New Roman" w:hAnsi="Times New Roman" w:cs="Times New Roman"/>
          <w:color w:val="CFA600"/>
          <w:sz w:val="24"/>
          <w:szCs w:val="24"/>
        </w:rPr>
        <w:t>0</w:t>
      </w:r>
      <w:proofErr w:type="gramEnd"/>
    </w:p>
    <w:p w14:paraId="5BD4AE59"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w:t>
      </w:r>
      <w:proofErr w:type="spellStart"/>
      <w:r w:rsidRPr="00B27FD3">
        <w:rPr>
          <w:rFonts w:ascii="Times New Roman" w:eastAsia="Times New Roman" w:hAnsi="Times New Roman" w:cs="Times New Roman"/>
          <w:color w:val="CFA600"/>
          <w:sz w:val="24"/>
          <w:szCs w:val="24"/>
        </w:rPr>
        <w:t>last_transaction</w:t>
      </w:r>
      <w:proofErr w:type="spellEnd"/>
      <w:r w:rsidRPr="00B27FD3">
        <w:rPr>
          <w:rFonts w:ascii="Times New Roman" w:eastAsia="Times New Roman" w:hAnsi="Times New Roman" w:cs="Times New Roman"/>
          <w:color w:val="CFA600"/>
          <w:sz w:val="24"/>
          <w:szCs w:val="24"/>
        </w:rPr>
        <w:t xml:space="preserve">     </w:t>
      </w:r>
      <w:proofErr w:type="gramStart"/>
      <w:r w:rsidRPr="00B27FD3">
        <w:rPr>
          <w:rFonts w:ascii="Times New Roman" w:eastAsia="Times New Roman" w:hAnsi="Times New Roman" w:cs="Times New Roman"/>
          <w:color w:val="CFA600"/>
          <w:sz w:val="24"/>
          <w:szCs w:val="24"/>
        </w:rPr>
        <w:t>0</w:t>
      </w:r>
      <w:proofErr w:type="gramEnd"/>
    </w:p>
    <w:p w14:paraId="093162CE" w14:textId="77777777" w:rsidR="00B27FD3" w:rsidRPr="00B27FD3" w:rsidRDefault="00B27FD3" w:rsidP="00B27FD3">
      <w:pPr>
        <w:pStyle w:val="ListParagraph"/>
        <w:numPr>
          <w:ilvl w:val="0"/>
          <w:numId w:val="53"/>
        </w:numPr>
        <w:spacing w:after="330" w:line="240" w:lineRule="auto"/>
        <w:rPr>
          <w:rFonts w:ascii="Times New Roman" w:eastAsia="Times New Roman" w:hAnsi="Times New Roman" w:cs="Times New Roman"/>
          <w:color w:val="CFA600"/>
          <w:sz w:val="24"/>
          <w:szCs w:val="24"/>
        </w:rPr>
      </w:pPr>
      <w:r w:rsidRPr="00B27FD3">
        <w:rPr>
          <w:rFonts w:ascii="Times New Roman" w:eastAsia="Times New Roman" w:hAnsi="Times New Roman" w:cs="Times New Roman"/>
          <w:color w:val="CFA600"/>
          <w:sz w:val="24"/>
          <w:szCs w:val="24"/>
        </w:rPr>
        <w:t xml:space="preserve">    </w:t>
      </w:r>
      <w:proofErr w:type="spellStart"/>
      <w:r w:rsidRPr="00B27FD3">
        <w:rPr>
          <w:rFonts w:ascii="Times New Roman" w:eastAsia="Times New Roman" w:hAnsi="Times New Roman" w:cs="Times New Roman"/>
          <w:color w:val="CFA600"/>
          <w:sz w:val="24"/>
          <w:szCs w:val="24"/>
        </w:rPr>
        <w:t>dtype</w:t>
      </w:r>
      <w:proofErr w:type="spellEnd"/>
      <w:r w:rsidRPr="00B27FD3">
        <w:rPr>
          <w:rFonts w:ascii="Times New Roman" w:eastAsia="Times New Roman" w:hAnsi="Times New Roman" w:cs="Times New Roman"/>
          <w:color w:val="CFA600"/>
          <w:sz w:val="24"/>
          <w:szCs w:val="24"/>
        </w:rPr>
        <w:t>: int64</w:t>
      </w:r>
    </w:p>
    <w:p w14:paraId="02C74D98" w14:textId="385FE4AB" w:rsidR="00444903" w:rsidRDefault="00B27FD3" w:rsidP="008D7417">
      <w:pPr>
        <w:spacing w:before="100" w:beforeAutospacing="1" w:after="100" w:afterAutospacing="1" w:line="240" w:lineRule="auto"/>
      </w:pPr>
      <w:proofErr w:type="gramStart"/>
      <w:r>
        <w:t>Great job</w:t>
      </w:r>
      <w:proofErr w:type="gramEnd"/>
      <w:r>
        <w:t xml:space="preserve">! Notice how all the white spaces for </w:t>
      </w:r>
      <w:proofErr w:type="spellStart"/>
      <w:r>
        <w:rPr>
          <w:rStyle w:val="HTMLCode"/>
          <w:rFonts w:eastAsiaTheme="minorEastAsia"/>
        </w:rPr>
        <w:t>inv_amount</w:t>
      </w:r>
      <w:proofErr w:type="spellEnd"/>
      <w:r>
        <w:t xml:space="preserve"> </w:t>
      </w:r>
      <w:proofErr w:type="gramStart"/>
      <w:r>
        <w:t>are</w:t>
      </w:r>
      <w:proofErr w:type="gramEnd"/>
      <w:r>
        <w:t xml:space="preserve"> on top? </w:t>
      </w:r>
      <w:proofErr w:type="gramStart"/>
      <w:r>
        <w:t>Indeed</w:t>
      </w:r>
      <w:proofErr w:type="gramEnd"/>
      <w:r>
        <w:t xml:space="preserve"> missing values are only due to young bank account holders not investing their money! Better set it to </w:t>
      </w:r>
      <w:r>
        <w:rPr>
          <w:rStyle w:val="HTMLCode"/>
          <w:rFonts w:eastAsiaTheme="minorEastAsia"/>
        </w:rPr>
        <w:t>0</w:t>
      </w:r>
      <w:r>
        <w:t xml:space="preserve"> </w:t>
      </w:r>
      <w:proofErr w:type="gramStart"/>
      <w:r>
        <w:t xml:space="preserve">with </w:t>
      </w:r>
      <w:r>
        <w:rPr>
          <w:rStyle w:val="HTMLCode"/>
          <w:rFonts w:eastAsiaTheme="minorEastAsia"/>
        </w:rPr>
        <w:t>.</w:t>
      </w:r>
      <w:proofErr w:type="spellStart"/>
      <w:r>
        <w:rPr>
          <w:rStyle w:val="HTMLCode"/>
          <w:rFonts w:eastAsiaTheme="minorEastAsia"/>
        </w:rPr>
        <w:t>fillna</w:t>
      </w:r>
      <w:proofErr w:type="spellEnd"/>
      <w:proofErr w:type="gramEnd"/>
      <w:r>
        <w:rPr>
          <w:rStyle w:val="HTMLCode"/>
          <w:rFonts w:eastAsiaTheme="minorEastAsia"/>
        </w:rPr>
        <w:t>()</w:t>
      </w:r>
      <w:r>
        <w:t>.</w:t>
      </w:r>
    </w:p>
    <w:p w14:paraId="6AFD786A" w14:textId="77777777" w:rsidR="00190131" w:rsidRDefault="00190131" w:rsidP="00190131">
      <w:r>
        <w:rPr>
          <w:rStyle w:val="Strong"/>
        </w:rPr>
        <w:t>Daily XP</w:t>
      </w:r>
      <w:r>
        <w:rPr>
          <w:rStyle w:val="css-rfy0dy"/>
          <w:b/>
          <w:bCs/>
        </w:rPr>
        <w:t>550</w:t>
      </w:r>
    </w:p>
    <w:p w14:paraId="19016FC6" w14:textId="77777777" w:rsidR="00190131" w:rsidRDefault="00190131" w:rsidP="00190131">
      <w:pPr>
        <w:pStyle w:val="Heading5"/>
      </w:pPr>
      <w:r>
        <w:t>Exercise</w:t>
      </w:r>
    </w:p>
    <w:p w14:paraId="6729C848" w14:textId="77777777" w:rsidR="00190131" w:rsidRDefault="00190131" w:rsidP="00190131">
      <w:pPr>
        <w:pStyle w:val="Heading5"/>
      </w:pPr>
      <w:r>
        <w:t>Exercise</w:t>
      </w:r>
    </w:p>
    <w:p w14:paraId="48F56BB1" w14:textId="77777777" w:rsidR="00190131" w:rsidRDefault="00190131" w:rsidP="00190131">
      <w:pPr>
        <w:pStyle w:val="Heading1"/>
      </w:pPr>
      <w:r>
        <w:t xml:space="preserve">Follow the </w:t>
      </w:r>
      <w:proofErr w:type="gramStart"/>
      <w:r>
        <w:t>money</w:t>
      </w:r>
      <w:proofErr w:type="gramEnd"/>
    </w:p>
    <w:p w14:paraId="0A31309B" w14:textId="77777777" w:rsidR="00190131" w:rsidRDefault="00190131" w:rsidP="00190131">
      <w:pPr>
        <w:pStyle w:val="NormalWeb"/>
      </w:pPr>
      <w:r>
        <w:t xml:space="preserve">In this exercise, </w:t>
      </w:r>
      <w:proofErr w:type="gramStart"/>
      <w:r>
        <w:t>you're</w:t>
      </w:r>
      <w:proofErr w:type="gramEnd"/>
      <w:r>
        <w:t xml:space="preserve"> working with another version of the </w:t>
      </w:r>
      <w:r>
        <w:rPr>
          <w:rStyle w:val="HTMLCode"/>
        </w:rPr>
        <w:t>banking</w:t>
      </w:r>
      <w:r>
        <w:t xml:space="preserve"> </w:t>
      </w:r>
      <w:proofErr w:type="spellStart"/>
      <w:r>
        <w:t>DataFrame</w:t>
      </w:r>
      <w:proofErr w:type="spellEnd"/>
      <w:r>
        <w:t xml:space="preserve"> that contains missing values for both the </w:t>
      </w:r>
      <w:proofErr w:type="spellStart"/>
      <w:r>
        <w:rPr>
          <w:rStyle w:val="HTMLCode"/>
        </w:rPr>
        <w:t>cust_id</w:t>
      </w:r>
      <w:proofErr w:type="spellEnd"/>
      <w:r>
        <w:t xml:space="preserve"> column and the </w:t>
      </w:r>
      <w:proofErr w:type="spellStart"/>
      <w:r>
        <w:rPr>
          <w:rStyle w:val="HTMLCode"/>
        </w:rPr>
        <w:t>acct_amount</w:t>
      </w:r>
      <w:proofErr w:type="spellEnd"/>
      <w:r>
        <w:t xml:space="preserve"> column. </w:t>
      </w:r>
    </w:p>
    <w:p w14:paraId="1C2272D7" w14:textId="77777777" w:rsidR="00190131" w:rsidRDefault="00190131" w:rsidP="00190131">
      <w:pPr>
        <w:pStyle w:val="NormalWeb"/>
      </w:pPr>
      <w:r>
        <w:t xml:space="preserve">You want to produce </w:t>
      </w:r>
      <w:proofErr w:type="gramStart"/>
      <w:r>
        <w:t>analysis</w:t>
      </w:r>
      <w:proofErr w:type="gramEnd"/>
      <w:r>
        <w:t xml:space="preserve"> on how </w:t>
      </w:r>
      <w:proofErr w:type="gramStart"/>
      <w:r>
        <w:t>many</w:t>
      </w:r>
      <w:proofErr w:type="gramEnd"/>
      <w:r>
        <w:t xml:space="preserve"> unique customers the bank has, the average amount held by customers and more. You know that rows with missing </w:t>
      </w:r>
      <w:proofErr w:type="spellStart"/>
      <w:r>
        <w:rPr>
          <w:rStyle w:val="HTMLCode"/>
        </w:rPr>
        <w:t>cust_id</w:t>
      </w:r>
      <w:proofErr w:type="spellEnd"/>
      <w:r>
        <w:t xml:space="preserve"> </w:t>
      </w:r>
      <w:proofErr w:type="gramStart"/>
      <w:r>
        <w:t>don't</w:t>
      </w:r>
      <w:proofErr w:type="gramEnd"/>
      <w:r>
        <w:t xml:space="preserve"> really help you, and that on average </w:t>
      </w:r>
      <w:proofErr w:type="spellStart"/>
      <w:r>
        <w:rPr>
          <w:rStyle w:val="HTMLCode"/>
        </w:rPr>
        <w:t>acct_amount</w:t>
      </w:r>
      <w:proofErr w:type="spellEnd"/>
      <w:r>
        <w:t xml:space="preserve"> is usually 5 times the amount of </w:t>
      </w:r>
      <w:proofErr w:type="spellStart"/>
      <w:r>
        <w:rPr>
          <w:rStyle w:val="HTMLCode"/>
        </w:rPr>
        <w:t>inv_amount</w:t>
      </w:r>
      <w:proofErr w:type="spellEnd"/>
      <w:r>
        <w:t xml:space="preserve">. </w:t>
      </w:r>
    </w:p>
    <w:p w14:paraId="709C7559" w14:textId="77777777" w:rsidR="00190131" w:rsidRDefault="00190131" w:rsidP="00190131">
      <w:pPr>
        <w:pStyle w:val="NormalWeb"/>
      </w:pPr>
      <w:r>
        <w:t xml:space="preserve">In this exercise, you will drop rows of </w:t>
      </w:r>
      <w:r>
        <w:rPr>
          <w:rStyle w:val="HTMLCode"/>
        </w:rPr>
        <w:t>banking</w:t>
      </w:r>
      <w:r>
        <w:t xml:space="preserve"> with missing </w:t>
      </w:r>
      <w:proofErr w:type="spellStart"/>
      <w:r>
        <w:rPr>
          <w:rStyle w:val="HTMLCode"/>
        </w:rPr>
        <w:t>cust_</w:t>
      </w:r>
      <w:proofErr w:type="gramStart"/>
      <w:r>
        <w:rPr>
          <w:rStyle w:val="HTMLCode"/>
        </w:rPr>
        <w:t>id</w:t>
      </w:r>
      <w:r>
        <w:t>s</w:t>
      </w:r>
      <w:proofErr w:type="spellEnd"/>
      <w:r>
        <w:t>, and</w:t>
      </w:r>
      <w:proofErr w:type="gramEnd"/>
      <w:r>
        <w:t xml:space="preserve"> impute missing values of </w:t>
      </w:r>
      <w:proofErr w:type="spellStart"/>
      <w:r>
        <w:rPr>
          <w:rStyle w:val="HTMLCode"/>
        </w:rPr>
        <w:t>acct_amount</w:t>
      </w:r>
      <w:proofErr w:type="spellEnd"/>
      <w:r>
        <w:t xml:space="preserve"> with some domain knowledge.</w:t>
      </w:r>
    </w:p>
    <w:p w14:paraId="3D4ECFF8" w14:textId="77777777" w:rsidR="00190131" w:rsidRDefault="00190131" w:rsidP="00190131">
      <w:pPr>
        <w:pStyle w:val="Heading5"/>
      </w:pPr>
      <w:r>
        <w:t>Instructions</w:t>
      </w:r>
    </w:p>
    <w:p w14:paraId="138D21A8" w14:textId="77777777" w:rsidR="00190131" w:rsidRDefault="00190131" w:rsidP="00190131">
      <w:r>
        <w:rPr>
          <w:rStyle w:val="Strong"/>
        </w:rPr>
        <w:t>100 XP</w:t>
      </w:r>
    </w:p>
    <w:p w14:paraId="2850E53A" w14:textId="77777777" w:rsidR="00190131" w:rsidRDefault="00190131" w:rsidP="00190131">
      <w:pPr>
        <w:numPr>
          <w:ilvl w:val="0"/>
          <w:numId w:val="54"/>
        </w:numPr>
        <w:spacing w:before="100" w:beforeAutospacing="1" w:after="100" w:afterAutospacing="1" w:line="240" w:lineRule="auto"/>
      </w:pPr>
      <w:proofErr w:type="gramStart"/>
      <w:r>
        <w:t xml:space="preserve">Use </w:t>
      </w:r>
      <w:r>
        <w:rPr>
          <w:rStyle w:val="HTMLCode"/>
          <w:rFonts w:eastAsiaTheme="minorEastAsia"/>
        </w:rPr>
        <w:t>.</w:t>
      </w:r>
      <w:proofErr w:type="spellStart"/>
      <w:r>
        <w:rPr>
          <w:rStyle w:val="HTMLCode"/>
          <w:rFonts w:eastAsiaTheme="minorEastAsia"/>
        </w:rPr>
        <w:t>dropna</w:t>
      </w:r>
      <w:proofErr w:type="spellEnd"/>
      <w:proofErr w:type="gramEnd"/>
      <w:r>
        <w:rPr>
          <w:rStyle w:val="HTMLCode"/>
          <w:rFonts w:eastAsiaTheme="minorEastAsia"/>
        </w:rPr>
        <w:t>()</w:t>
      </w:r>
      <w:r>
        <w:t xml:space="preserve"> to drop missing values of the </w:t>
      </w:r>
      <w:proofErr w:type="spellStart"/>
      <w:r>
        <w:rPr>
          <w:rStyle w:val="HTMLCode"/>
          <w:rFonts w:eastAsiaTheme="minorEastAsia"/>
        </w:rPr>
        <w:t>cust_id</w:t>
      </w:r>
      <w:proofErr w:type="spellEnd"/>
      <w:r>
        <w:t xml:space="preserve"> column in </w:t>
      </w:r>
      <w:r>
        <w:rPr>
          <w:rStyle w:val="HTMLCode"/>
          <w:rFonts w:eastAsiaTheme="minorEastAsia"/>
        </w:rPr>
        <w:t>banking</w:t>
      </w:r>
      <w:r>
        <w:t xml:space="preserve"> and store the results in </w:t>
      </w:r>
      <w:proofErr w:type="spellStart"/>
      <w:r>
        <w:rPr>
          <w:rStyle w:val="HTMLCode"/>
          <w:rFonts w:eastAsiaTheme="minorEastAsia"/>
        </w:rPr>
        <w:t>banking_fullid</w:t>
      </w:r>
      <w:proofErr w:type="spellEnd"/>
      <w:r>
        <w:t xml:space="preserve">. </w:t>
      </w:r>
    </w:p>
    <w:p w14:paraId="4276A894" w14:textId="77777777" w:rsidR="00190131" w:rsidRDefault="00190131" w:rsidP="00190131">
      <w:pPr>
        <w:numPr>
          <w:ilvl w:val="0"/>
          <w:numId w:val="54"/>
        </w:numPr>
        <w:spacing w:before="100" w:beforeAutospacing="1" w:after="100" w:afterAutospacing="1" w:line="240" w:lineRule="auto"/>
      </w:pPr>
      <w:r>
        <w:t xml:space="preserve">Use </w:t>
      </w:r>
      <w:proofErr w:type="spellStart"/>
      <w:r>
        <w:rPr>
          <w:rStyle w:val="HTMLCode"/>
          <w:rFonts w:eastAsiaTheme="minorEastAsia"/>
        </w:rPr>
        <w:t>inv_amount</w:t>
      </w:r>
      <w:proofErr w:type="spellEnd"/>
      <w:r>
        <w:t xml:space="preserve"> to compute the estimated account amounts for </w:t>
      </w:r>
      <w:proofErr w:type="spellStart"/>
      <w:r>
        <w:rPr>
          <w:rStyle w:val="HTMLCode"/>
          <w:rFonts w:eastAsiaTheme="minorEastAsia"/>
        </w:rPr>
        <w:t>banking_fullid</w:t>
      </w:r>
      <w:proofErr w:type="spellEnd"/>
      <w:r>
        <w:t xml:space="preserve"> by setting the amounts equal to </w:t>
      </w:r>
      <w:proofErr w:type="spellStart"/>
      <w:r>
        <w:rPr>
          <w:rStyle w:val="HTMLCode"/>
          <w:rFonts w:eastAsiaTheme="minorEastAsia"/>
        </w:rPr>
        <w:t>inv_amount</w:t>
      </w:r>
      <w:proofErr w:type="spellEnd"/>
      <w:r>
        <w:rPr>
          <w:rStyle w:val="HTMLCode"/>
          <w:rFonts w:eastAsiaTheme="minorEastAsia"/>
        </w:rPr>
        <w:t xml:space="preserve"> * </w:t>
      </w:r>
      <w:proofErr w:type="gramStart"/>
      <w:r>
        <w:rPr>
          <w:rStyle w:val="HTMLCode"/>
          <w:rFonts w:eastAsiaTheme="minorEastAsia"/>
        </w:rPr>
        <w:t>5</w:t>
      </w:r>
      <w:r>
        <w:t>, and</w:t>
      </w:r>
      <w:proofErr w:type="gramEnd"/>
      <w:r>
        <w:t xml:space="preserve"> assign the results to </w:t>
      </w:r>
      <w:proofErr w:type="spellStart"/>
      <w:r>
        <w:rPr>
          <w:rStyle w:val="HTMLCode"/>
          <w:rFonts w:eastAsiaTheme="minorEastAsia"/>
        </w:rPr>
        <w:t>acct_imp</w:t>
      </w:r>
      <w:proofErr w:type="spellEnd"/>
      <w:r>
        <w:t>.</w:t>
      </w:r>
    </w:p>
    <w:p w14:paraId="5D2E0CAE" w14:textId="77777777" w:rsidR="00190131" w:rsidRDefault="00190131" w:rsidP="00190131">
      <w:pPr>
        <w:numPr>
          <w:ilvl w:val="0"/>
          <w:numId w:val="54"/>
        </w:numPr>
        <w:spacing w:before="100" w:beforeAutospacing="1" w:after="100" w:afterAutospacing="1" w:line="240" w:lineRule="auto"/>
      </w:pPr>
      <w:r>
        <w:t xml:space="preserve">Impute the missing values of </w:t>
      </w:r>
      <w:proofErr w:type="spellStart"/>
      <w:r>
        <w:rPr>
          <w:rStyle w:val="HTMLCode"/>
          <w:rFonts w:eastAsiaTheme="minorEastAsia"/>
        </w:rPr>
        <w:t>acct_amount</w:t>
      </w:r>
      <w:proofErr w:type="spellEnd"/>
      <w:r>
        <w:t xml:space="preserve"> in </w:t>
      </w:r>
      <w:proofErr w:type="spellStart"/>
      <w:r>
        <w:rPr>
          <w:rStyle w:val="HTMLCode"/>
          <w:rFonts w:eastAsiaTheme="minorEastAsia"/>
        </w:rPr>
        <w:t>banking_fullid</w:t>
      </w:r>
      <w:proofErr w:type="spellEnd"/>
      <w:r>
        <w:t xml:space="preserve"> with the newly created </w:t>
      </w:r>
      <w:proofErr w:type="spellStart"/>
      <w:r>
        <w:rPr>
          <w:rStyle w:val="HTMLCode"/>
          <w:rFonts w:eastAsiaTheme="minorEastAsia"/>
        </w:rPr>
        <w:t>acct_imp</w:t>
      </w:r>
      <w:proofErr w:type="spellEnd"/>
      <w:r>
        <w:t xml:space="preserve"> </w:t>
      </w:r>
      <w:proofErr w:type="gramStart"/>
      <w:r>
        <w:t xml:space="preserve">using </w:t>
      </w:r>
      <w:r>
        <w:rPr>
          <w:rStyle w:val="HTMLCode"/>
          <w:rFonts w:eastAsiaTheme="minorEastAsia"/>
        </w:rPr>
        <w:t>.</w:t>
      </w:r>
      <w:proofErr w:type="spellStart"/>
      <w:r>
        <w:rPr>
          <w:rStyle w:val="HTMLCode"/>
          <w:rFonts w:eastAsiaTheme="minorEastAsia"/>
        </w:rPr>
        <w:t>fillna</w:t>
      </w:r>
      <w:proofErr w:type="spellEnd"/>
      <w:proofErr w:type="gramEnd"/>
      <w:r>
        <w:rPr>
          <w:rStyle w:val="HTMLCode"/>
          <w:rFonts w:eastAsiaTheme="minorEastAsia"/>
        </w:rPr>
        <w:t>()</w:t>
      </w:r>
      <w:r>
        <w:t>.</w:t>
      </w:r>
    </w:p>
    <w:p w14:paraId="6167DCC4"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C53B"/>
          <w:sz w:val="24"/>
          <w:szCs w:val="24"/>
        </w:rPr>
        <w:t># Drop missing values of </w:t>
      </w:r>
      <w:proofErr w:type="spellStart"/>
      <w:r w:rsidRPr="00190131">
        <w:rPr>
          <w:rFonts w:ascii="Courier New" w:eastAsia="Times New Roman" w:hAnsi="Courier New" w:cs="Courier New"/>
          <w:color w:val="00C53B"/>
          <w:sz w:val="24"/>
          <w:szCs w:val="24"/>
        </w:rPr>
        <w:t>cust_id</w:t>
      </w:r>
      <w:proofErr w:type="spellEnd"/>
    </w:p>
    <w:p w14:paraId="688D22F1"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roofErr w:type="spellStart"/>
      <w:r w:rsidRPr="00190131">
        <w:rPr>
          <w:rFonts w:ascii="Courier New" w:eastAsia="Times New Roman" w:hAnsi="Courier New" w:cs="Courier New"/>
          <w:color w:val="FFFFFF"/>
          <w:sz w:val="24"/>
          <w:szCs w:val="24"/>
        </w:rPr>
        <w:t>banking_fullid</w:t>
      </w:r>
      <w:proofErr w:type="spellEnd"/>
      <w:r w:rsidRPr="00190131">
        <w:rPr>
          <w:rFonts w:ascii="Courier New" w:eastAsia="Times New Roman" w:hAnsi="Courier New" w:cs="Courier New"/>
          <w:color w:val="D4D4D4"/>
          <w:sz w:val="24"/>
          <w:szCs w:val="24"/>
        </w:rPr>
        <w:t> = </w:t>
      </w:r>
      <w:proofErr w:type="gramStart"/>
      <w:r w:rsidRPr="00190131">
        <w:rPr>
          <w:rFonts w:ascii="Courier New" w:eastAsia="Times New Roman" w:hAnsi="Courier New" w:cs="Courier New"/>
          <w:color w:val="FFFFFF"/>
          <w:sz w:val="24"/>
          <w:szCs w:val="24"/>
        </w:rPr>
        <w:t>banking</w:t>
      </w:r>
      <w:r w:rsidRPr="00190131">
        <w:rPr>
          <w:rFonts w:ascii="Courier New" w:eastAsia="Times New Roman" w:hAnsi="Courier New" w:cs="Courier New"/>
          <w:color w:val="D4D4D4"/>
          <w:sz w:val="24"/>
          <w:szCs w:val="24"/>
        </w:rPr>
        <w:t>.</w:t>
      </w:r>
      <w:r w:rsidRPr="00190131">
        <w:rPr>
          <w:rFonts w:ascii="Courier New" w:eastAsia="Times New Roman" w:hAnsi="Courier New" w:cs="Courier New"/>
          <w:color w:val="FFFFFF"/>
          <w:sz w:val="24"/>
          <w:szCs w:val="24"/>
        </w:rPr>
        <w:t>_</w:t>
      </w:r>
      <w:proofErr w:type="gramEnd"/>
      <w:r w:rsidRPr="00190131">
        <w:rPr>
          <w:rFonts w:ascii="Courier New" w:eastAsia="Times New Roman" w:hAnsi="Courier New" w:cs="Courier New"/>
          <w:color w:val="FFFFFF"/>
          <w:sz w:val="24"/>
          <w:szCs w:val="24"/>
        </w:rPr>
        <w:t>___</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FFFFFF"/>
          <w:sz w:val="24"/>
          <w:szCs w:val="24"/>
        </w:rPr>
        <w:t>subset</w:t>
      </w:r>
      <w:r w:rsidRPr="00190131">
        <w:rPr>
          <w:rFonts w:ascii="Courier New" w:eastAsia="Times New Roman" w:hAnsi="Courier New" w:cs="Courier New"/>
          <w:color w:val="D4D4D4"/>
          <w:sz w:val="24"/>
          <w:szCs w:val="24"/>
        </w:rPr>
        <w:t> = </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DC4D8B"/>
          <w:sz w:val="24"/>
          <w:szCs w:val="24"/>
        </w:rPr>
        <w:t>'____'</w:t>
      </w:r>
      <w:r w:rsidRPr="00190131">
        <w:rPr>
          <w:rFonts w:ascii="Courier New" w:eastAsia="Times New Roman" w:hAnsi="Courier New" w:cs="Courier New"/>
          <w:color w:val="DCDCDC"/>
          <w:sz w:val="24"/>
          <w:szCs w:val="24"/>
        </w:rPr>
        <w:t>])</w:t>
      </w:r>
    </w:p>
    <w:p w14:paraId="09826C4B"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6B812C92"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C53B"/>
          <w:sz w:val="24"/>
          <w:szCs w:val="24"/>
        </w:rPr>
        <w:t># Compute estimated </w:t>
      </w:r>
      <w:proofErr w:type="spellStart"/>
      <w:r w:rsidRPr="00190131">
        <w:rPr>
          <w:rFonts w:ascii="Courier New" w:eastAsia="Times New Roman" w:hAnsi="Courier New" w:cs="Courier New"/>
          <w:color w:val="00C53B"/>
          <w:sz w:val="24"/>
          <w:szCs w:val="24"/>
        </w:rPr>
        <w:t>acct_amount</w:t>
      </w:r>
      <w:proofErr w:type="spellEnd"/>
    </w:p>
    <w:p w14:paraId="5597C723"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roofErr w:type="spellStart"/>
      <w:r w:rsidRPr="00190131">
        <w:rPr>
          <w:rFonts w:ascii="Courier New" w:eastAsia="Times New Roman" w:hAnsi="Courier New" w:cs="Courier New"/>
          <w:color w:val="FFFFFF"/>
          <w:sz w:val="24"/>
          <w:szCs w:val="24"/>
        </w:rPr>
        <w:t>acct_imp</w:t>
      </w:r>
      <w:proofErr w:type="spellEnd"/>
      <w:r w:rsidRPr="00190131">
        <w:rPr>
          <w:rFonts w:ascii="Courier New" w:eastAsia="Times New Roman" w:hAnsi="Courier New" w:cs="Courier New"/>
          <w:color w:val="D4D4D4"/>
          <w:sz w:val="24"/>
          <w:szCs w:val="24"/>
        </w:rPr>
        <w:t> = </w:t>
      </w:r>
      <w:r w:rsidRPr="00190131">
        <w:rPr>
          <w:rFonts w:ascii="Courier New" w:eastAsia="Times New Roman" w:hAnsi="Courier New" w:cs="Courier New"/>
          <w:color w:val="FFFFFF"/>
          <w:sz w:val="24"/>
          <w:szCs w:val="24"/>
        </w:rPr>
        <w:t>____</w:t>
      </w:r>
    </w:p>
    <w:p w14:paraId="3ABF6B59"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5C8602CE"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C53B"/>
          <w:sz w:val="24"/>
          <w:szCs w:val="24"/>
        </w:rPr>
        <w:t># Impute missing </w:t>
      </w:r>
      <w:proofErr w:type="spellStart"/>
      <w:r w:rsidRPr="00190131">
        <w:rPr>
          <w:rFonts w:ascii="Courier New" w:eastAsia="Times New Roman" w:hAnsi="Courier New" w:cs="Courier New"/>
          <w:color w:val="00C53B"/>
          <w:sz w:val="24"/>
          <w:szCs w:val="24"/>
        </w:rPr>
        <w:t>acct_amount</w:t>
      </w:r>
      <w:proofErr w:type="spellEnd"/>
      <w:r w:rsidRPr="00190131">
        <w:rPr>
          <w:rFonts w:ascii="Courier New" w:eastAsia="Times New Roman" w:hAnsi="Courier New" w:cs="Courier New"/>
          <w:color w:val="00C53B"/>
          <w:sz w:val="24"/>
          <w:szCs w:val="24"/>
        </w:rPr>
        <w:t> with corresponding </w:t>
      </w:r>
      <w:proofErr w:type="spellStart"/>
      <w:r w:rsidRPr="00190131">
        <w:rPr>
          <w:rFonts w:ascii="Courier New" w:eastAsia="Times New Roman" w:hAnsi="Courier New" w:cs="Courier New"/>
          <w:color w:val="00C53B"/>
          <w:sz w:val="24"/>
          <w:szCs w:val="24"/>
        </w:rPr>
        <w:t>acct_imp</w:t>
      </w:r>
      <w:proofErr w:type="spellEnd"/>
    </w:p>
    <w:p w14:paraId="1C2691FF"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roofErr w:type="spellStart"/>
      <w:r w:rsidRPr="00190131">
        <w:rPr>
          <w:rFonts w:ascii="Courier New" w:eastAsia="Times New Roman" w:hAnsi="Courier New" w:cs="Courier New"/>
          <w:color w:val="FFFFFF"/>
          <w:sz w:val="24"/>
          <w:szCs w:val="24"/>
        </w:rPr>
        <w:t>banking_imputed</w:t>
      </w:r>
      <w:proofErr w:type="spellEnd"/>
      <w:r w:rsidRPr="00190131">
        <w:rPr>
          <w:rFonts w:ascii="Courier New" w:eastAsia="Times New Roman" w:hAnsi="Courier New" w:cs="Courier New"/>
          <w:color w:val="D4D4D4"/>
          <w:sz w:val="24"/>
          <w:szCs w:val="24"/>
        </w:rPr>
        <w:t> = </w:t>
      </w:r>
      <w:proofErr w:type="spellStart"/>
      <w:r w:rsidRPr="00190131">
        <w:rPr>
          <w:rFonts w:ascii="Courier New" w:eastAsia="Times New Roman" w:hAnsi="Courier New" w:cs="Courier New"/>
          <w:color w:val="FFFFFF"/>
          <w:sz w:val="24"/>
          <w:szCs w:val="24"/>
        </w:rPr>
        <w:t>banking_</w:t>
      </w:r>
      <w:proofErr w:type="gramStart"/>
      <w:r w:rsidRPr="00190131">
        <w:rPr>
          <w:rFonts w:ascii="Courier New" w:eastAsia="Times New Roman" w:hAnsi="Courier New" w:cs="Courier New"/>
          <w:color w:val="FFFFFF"/>
          <w:sz w:val="24"/>
          <w:szCs w:val="24"/>
        </w:rPr>
        <w:t>fullid</w:t>
      </w:r>
      <w:proofErr w:type="spellEnd"/>
      <w:r w:rsidRPr="00190131">
        <w:rPr>
          <w:rFonts w:ascii="Courier New" w:eastAsia="Times New Roman" w:hAnsi="Courier New" w:cs="Courier New"/>
          <w:color w:val="D4D4D4"/>
          <w:sz w:val="24"/>
          <w:szCs w:val="24"/>
        </w:rPr>
        <w:t>.</w:t>
      </w:r>
      <w:r w:rsidRPr="00190131">
        <w:rPr>
          <w:rFonts w:ascii="Courier New" w:eastAsia="Times New Roman" w:hAnsi="Courier New" w:cs="Courier New"/>
          <w:color w:val="FFFFFF"/>
          <w:sz w:val="24"/>
          <w:szCs w:val="24"/>
        </w:rPr>
        <w:t>_</w:t>
      </w:r>
      <w:proofErr w:type="gramEnd"/>
      <w:r w:rsidRPr="00190131">
        <w:rPr>
          <w:rFonts w:ascii="Courier New" w:eastAsia="Times New Roman" w:hAnsi="Courier New" w:cs="Courier New"/>
          <w:color w:val="FFFFFF"/>
          <w:sz w:val="24"/>
          <w:szCs w:val="24"/>
        </w:rPr>
        <w:t>___</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DC4D8B"/>
          <w:sz w:val="24"/>
          <w:szCs w:val="24"/>
        </w:rPr>
        <w:t>'____'</w:t>
      </w:r>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FFFFFF"/>
          <w:sz w:val="24"/>
          <w:szCs w:val="24"/>
        </w:rPr>
        <w:t>____</w:t>
      </w:r>
      <w:r w:rsidRPr="00190131">
        <w:rPr>
          <w:rFonts w:ascii="Courier New" w:eastAsia="Times New Roman" w:hAnsi="Courier New" w:cs="Courier New"/>
          <w:color w:val="DCDCDC"/>
          <w:sz w:val="24"/>
          <w:szCs w:val="24"/>
        </w:rPr>
        <w:t>})</w:t>
      </w:r>
    </w:p>
    <w:p w14:paraId="0EBBB277"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p>
    <w:p w14:paraId="51BA3601"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C53B"/>
          <w:sz w:val="24"/>
          <w:szCs w:val="24"/>
        </w:rPr>
        <w:lastRenderedPageBreak/>
        <w:t># Print number of missing values</w:t>
      </w:r>
    </w:p>
    <w:p w14:paraId="6FB695BC" w14:textId="77777777" w:rsidR="00190131" w:rsidRPr="00190131" w:rsidRDefault="00190131" w:rsidP="00190131">
      <w:pPr>
        <w:pStyle w:val="ListParagraph"/>
        <w:numPr>
          <w:ilvl w:val="0"/>
          <w:numId w:val="54"/>
        </w:numPr>
        <w:shd w:val="clear" w:color="auto" w:fill="1E1E1E"/>
        <w:spacing w:after="0" w:line="315" w:lineRule="atLeast"/>
        <w:rPr>
          <w:rFonts w:ascii="Courier New" w:eastAsia="Times New Roman" w:hAnsi="Courier New" w:cs="Courier New"/>
          <w:color w:val="D4D4D4"/>
          <w:sz w:val="24"/>
          <w:szCs w:val="24"/>
        </w:rPr>
      </w:pPr>
      <w:r w:rsidRPr="00190131">
        <w:rPr>
          <w:rFonts w:ascii="Courier New" w:eastAsia="Times New Roman" w:hAnsi="Courier New" w:cs="Courier New"/>
          <w:color w:val="009BD8"/>
          <w:sz w:val="24"/>
          <w:szCs w:val="24"/>
        </w:rPr>
        <w:t>print</w:t>
      </w:r>
      <w:r w:rsidRPr="00190131">
        <w:rPr>
          <w:rFonts w:ascii="Courier New" w:eastAsia="Times New Roman" w:hAnsi="Courier New" w:cs="Courier New"/>
          <w:color w:val="DCDCDC"/>
          <w:sz w:val="24"/>
          <w:szCs w:val="24"/>
        </w:rPr>
        <w:t>(</w:t>
      </w:r>
      <w:proofErr w:type="spellStart"/>
      <w:r w:rsidRPr="00190131">
        <w:rPr>
          <w:rFonts w:ascii="Courier New" w:eastAsia="Times New Roman" w:hAnsi="Courier New" w:cs="Courier New"/>
          <w:color w:val="FFFFFF"/>
          <w:sz w:val="24"/>
          <w:szCs w:val="24"/>
        </w:rPr>
        <w:t>banking_</w:t>
      </w:r>
      <w:proofErr w:type="gramStart"/>
      <w:r w:rsidRPr="00190131">
        <w:rPr>
          <w:rFonts w:ascii="Courier New" w:eastAsia="Times New Roman" w:hAnsi="Courier New" w:cs="Courier New"/>
          <w:color w:val="FFFFFF"/>
          <w:sz w:val="24"/>
          <w:szCs w:val="24"/>
        </w:rPr>
        <w:t>imputed</w:t>
      </w:r>
      <w:r w:rsidRPr="00190131">
        <w:rPr>
          <w:rFonts w:ascii="Courier New" w:eastAsia="Times New Roman" w:hAnsi="Courier New" w:cs="Courier New"/>
          <w:color w:val="D4D4D4"/>
          <w:sz w:val="24"/>
          <w:szCs w:val="24"/>
        </w:rPr>
        <w:t>.</w:t>
      </w:r>
      <w:r w:rsidRPr="00190131">
        <w:rPr>
          <w:rFonts w:ascii="Courier New" w:eastAsia="Times New Roman" w:hAnsi="Courier New" w:cs="Courier New"/>
          <w:color w:val="FFFFFF"/>
          <w:sz w:val="24"/>
          <w:szCs w:val="24"/>
        </w:rPr>
        <w:t>isna</w:t>
      </w:r>
      <w:proofErr w:type="spellEnd"/>
      <w:proofErr w:type="gramEnd"/>
      <w:r w:rsidRPr="00190131">
        <w:rPr>
          <w:rFonts w:ascii="Courier New" w:eastAsia="Times New Roman" w:hAnsi="Courier New" w:cs="Courier New"/>
          <w:color w:val="DCDCDC"/>
          <w:sz w:val="24"/>
          <w:szCs w:val="24"/>
        </w:rPr>
        <w:t>()</w:t>
      </w:r>
      <w:r w:rsidRPr="00190131">
        <w:rPr>
          <w:rFonts w:ascii="Courier New" w:eastAsia="Times New Roman" w:hAnsi="Courier New" w:cs="Courier New"/>
          <w:color w:val="D4D4D4"/>
          <w:sz w:val="24"/>
          <w:szCs w:val="24"/>
        </w:rPr>
        <w:t>.</w:t>
      </w:r>
      <w:r w:rsidRPr="00190131">
        <w:rPr>
          <w:rFonts w:ascii="Courier New" w:eastAsia="Times New Roman" w:hAnsi="Courier New" w:cs="Courier New"/>
          <w:color w:val="009BD8"/>
          <w:sz w:val="24"/>
          <w:szCs w:val="24"/>
        </w:rPr>
        <w:t>sum</w:t>
      </w:r>
      <w:r w:rsidRPr="00190131">
        <w:rPr>
          <w:rFonts w:ascii="Courier New" w:eastAsia="Times New Roman" w:hAnsi="Courier New" w:cs="Courier New"/>
          <w:color w:val="DCDCDC"/>
          <w:sz w:val="24"/>
          <w:szCs w:val="24"/>
        </w:rPr>
        <w:t>())</w:t>
      </w:r>
    </w:p>
    <w:p w14:paraId="51D44CD6" w14:textId="77777777" w:rsidR="00B27FD3" w:rsidRDefault="00B27FD3" w:rsidP="008D7417">
      <w:pPr>
        <w:spacing w:before="100" w:beforeAutospacing="1" w:after="100" w:afterAutospacing="1" w:line="240" w:lineRule="auto"/>
      </w:pPr>
    </w:p>
    <w:p w14:paraId="1AA3F3D5" w14:textId="77777777" w:rsidR="007C4321" w:rsidRDefault="007C4321" w:rsidP="007C4321">
      <w:r>
        <w:rPr>
          <w:rStyle w:val="Strong"/>
        </w:rPr>
        <w:t>Daily XP</w:t>
      </w:r>
      <w:r>
        <w:rPr>
          <w:rStyle w:val="css-rfy0dy"/>
          <w:b/>
          <w:bCs/>
        </w:rPr>
        <w:t>550</w:t>
      </w:r>
    </w:p>
    <w:p w14:paraId="1ECDEEB3" w14:textId="77777777" w:rsidR="007C4321" w:rsidRDefault="007C4321" w:rsidP="007C4321">
      <w:pPr>
        <w:pStyle w:val="Heading1"/>
      </w:pPr>
      <w:r>
        <w:t>Comparing strings</w:t>
      </w:r>
    </w:p>
    <w:p w14:paraId="5D4B04F8" w14:textId="77777777" w:rsidR="007C4321" w:rsidRDefault="007C4321" w:rsidP="007C4321">
      <w:r>
        <w:rPr>
          <w:rStyle w:val="Strong"/>
        </w:rPr>
        <w:t>50 XP</w:t>
      </w:r>
    </w:p>
    <w:p w14:paraId="220A83EC" w14:textId="77777777" w:rsidR="007C4321" w:rsidRDefault="007C4321" w:rsidP="007C4321">
      <w:pPr>
        <w:pStyle w:val="Heading2"/>
      </w:pPr>
      <w:r>
        <w:t>1. Comparing strings</w:t>
      </w:r>
    </w:p>
    <w:p w14:paraId="0873C8CF" w14:textId="77777777" w:rsidR="007C4321" w:rsidRDefault="007C4321" w:rsidP="007C4321">
      <w:pPr>
        <w:pStyle w:val="NormalWeb"/>
      </w:pPr>
      <w:proofErr w:type="gramStart"/>
      <w:r>
        <w:t>Awesome</w:t>
      </w:r>
      <w:proofErr w:type="gramEnd"/>
      <w:r>
        <w:t xml:space="preserve"> work on chapter 3! Welcome to the </w:t>
      </w:r>
      <w:proofErr w:type="gramStart"/>
      <w:r>
        <w:t>final chapter</w:t>
      </w:r>
      <w:proofErr w:type="gramEnd"/>
      <w:r>
        <w:t xml:space="preserve"> of this course, </w:t>
      </w:r>
    </w:p>
    <w:p w14:paraId="5CEB5908" w14:textId="77777777" w:rsidR="007C4321" w:rsidRDefault="007C4321" w:rsidP="007C4321">
      <w:pPr>
        <w:pStyle w:val="Heading2"/>
      </w:pPr>
      <w:r>
        <w:t>2. In this chapter</w:t>
      </w:r>
    </w:p>
    <w:p w14:paraId="4BC36BB6" w14:textId="77777777" w:rsidR="007C4321" w:rsidRDefault="007C4321" w:rsidP="007C4321">
      <w:pPr>
        <w:pStyle w:val="NormalWeb"/>
      </w:pPr>
      <w:r>
        <w:t xml:space="preserve">where </w:t>
      </w:r>
      <w:proofErr w:type="gramStart"/>
      <w:r>
        <w:t>we'll</w:t>
      </w:r>
      <w:proofErr w:type="gramEnd"/>
      <w:r>
        <w:t xml:space="preserve"> discover the world of record linkage. But before we get deep dive into record linkage, </w:t>
      </w:r>
      <w:proofErr w:type="gramStart"/>
      <w:r>
        <w:t>let's</w:t>
      </w:r>
      <w:proofErr w:type="gramEnd"/>
      <w:r>
        <w:t xml:space="preserve"> sharpen our understanding of string similarity and minimum edit distance. </w:t>
      </w:r>
    </w:p>
    <w:p w14:paraId="2307FCDC" w14:textId="77777777" w:rsidR="007C4321" w:rsidRDefault="007C4321" w:rsidP="007C4321">
      <w:pPr>
        <w:pStyle w:val="Heading2"/>
      </w:pPr>
      <w:r>
        <w:t>3. Minimum edit distance</w:t>
      </w:r>
    </w:p>
    <w:p w14:paraId="047C524D" w14:textId="77777777" w:rsidR="007C4321" w:rsidRDefault="007C4321" w:rsidP="007C4321">
      <w:pPr>
        <w:pStyle w:val="NormalWeb"/>
      </w:pPr>
      <w:proofErr w:type="gramStart"/>
      <w:r>
        <w:t>Minimum</w:t>
      </w:r>
      <w:proofErr w:type="gramEnd"/>
      <w:r>
        <w:t xml:space="preserve"> </w:t>
      </w:r>
      <w:proofErr w:type="gramStart"/>
      <w:r>
        <w:t>edit</w:t>
      </w:r>
      <w:proofErr w:type="gramEnd"/>
      <w:r>
        <w:t xml:space="preserve"> distance is a systematic way to identify how close 2 strings are. For example, </w:t>
      </w:r>
      <w:proofErr w:type="gramStart"/>
      <w:r>
        <w:t>let's</w:t>
      </w:r>
      <w:proofErr w:type="gramEnd"/>
      <w:r>
        <w:t xml:space="preserve"> take a look at the following two words: intention, and execution. The minimum edit distance between them is the least possible </w:t>
      </w:r>
      <w:proofErr w:type="gramStart"/>
      <w:r>
        <w:t>amount</w:t>
      </w:r>
      <w:proofErr w:type="gramEnd"/>
      <w:r>
        <w:t xml:space="preserve"> of steps, that could get us from the word intention to execution, with the available operations being </w:t>
      </w:r>
    </w:p>
    <w:p w14:paraId="306E074D" w14:textId="1CF88B82" w:rsidR="007C4321" w:rsidRDefault="007C4321" w:rsidP="007C4321">
      <w:pPr>
        <w:pStyle w:val="Heading2"/>
      </w:pPr>
      <w:r>
        <w:t>4. Minimum edit distance</w:t>
      </w:r>
    </w:p>
    <w:p w14:paraId="060CB92C" w14:textId="77777777" w:rsidR="00DF1047" w:rsidRPr="00DF1047" w:rsidRDefault="00DF1047" w:rsidP="00DF1047"/>
    <w:p w14:paraId="081AD8B6" w14:textId="77777777" w:rsidR="007C4321" w:rsidRDefault="007C4321" w:rsidP="007C4321">
      <w:pPr>
        <w:pStyle w:val="NormalWeb"/>
      </w:pPr>
      <w:r>
        <w:t xml:space="preserve">inserting new characters, </w:t>
      </w:r>
      <w:proofErr w:type="gramStart"/>
      <w:r>
        <w:t>deleting</w:t>
      </w:r>
      <w:proofErr w:type="gramEnd"/>
      <w:r>
        <w:t xml:space="preserve"> them, substituting them, and transposing consecutive characters. </w:t>
      </w:r>
    </w:p>
    <w:p w14:paraId="08F87964" w14:textId="77777777" w:rsidR="007C4321" w:rsidRDefault="007C4321" w:rsidP="007C4321">
      <w:pPr>
        <w:pStyle w:val="Heading2"/>
      </w:pPr>
      <w:r>
        <w:t>5. Minimum edit distance</w:t>
      </w:r>
    </w:p>
    <w:p w14:paraId="3F559871" w14:textId="77777777" w:rsidR="007C4321" w:rsidRDefault="007C4321" w:rsidP="007C4321">
      <w:pPr>
        <w:pStyle w:val="NormalWeb"/>
      </w:pPr>
      <w:r>
        <w:t xml:space="preserve">To get from intention to execution, </w:t>
      </w:r>
    </w:p>
    <w:p w14:paraId="51C5F9D9" w14:textId="77777777" w:rsidR="007C4321" w:rsidRDefault="007C4321" w:rsidP="007C4321">
      <w:pPr>
        <w:pStyle w:val="Heading2"/>
      </w:pPr>
      <w:r>
        <w:t>6. Minimum edit distance</w:t>
      </w:r>
    </w:p>
    <w:p w14:paraId="330EC8A8" w14:textId="77777777" w:rsidR="007C4321" w:rsidRDefault="007C4321" w:rsidP="007C4321">
      <w:pPr>
        <w:pStyle w:val="NormalWeb"/>
      </w:pPr>
      <w:r>
        <w:t xml:space="preserve">We first start off by </w:t>
      </w:r>
      <w:proofErr w:type="gramStart"/>
      <w:r>
        <w:t>deleting</w:t>
      </w:r>
      <w:proofErr w:type="gramEnd"/>
      <w:r>
        <w:t xml:space="preserve"> I from intention, and adding C between E and N. Our </w:t>
      </w:r>
      <w:proofErr w:type="gramStart"/>
      <w:r>
        <w:t>minimum</w:t>
      </w:r>
      <w:proofErr w:type="gramEnd"/>
      <w:r>
        <w:t xml:space="preserve"> </w:t>
      </w:r>
      <w:proofErr w:type="gramStart"/>
      <w:r>
        <w:t>edit</w:t>
      </w:r>
      <w:proofErr w:type="gramEnd"/>
      <w:r>
        <w:t xml:space="preserve"> distance so far is 2, since these are two operations. </w:t>
      </w:r>
    </w:p>
    <w:p w14:paraId="5934B22A" w14:textId="77777777" w:rsidR="007C4321" w:rsidRDefault="007C4321" w:rsidP="007C4321">
      <w:pPr>
        <w:pStyle w:val="Heading2"/>
      </w:pPr>
      <w:r>
        <w:lastRenderedPageBreak/>
        <w:t>7. Minimum edit distance</w:t>
      </w:r>
    </w:p>
    <w:p w14:paraId="55A3ECFE" w14:textId="77777777" w:rsidR="007C4321" w:rsidRDefault="007C4321" w:rsidP="007C4321">
      <w:pPr>
        <w:pStyle w:val="NormalWeb"/>
      </w:pPr>
      <w:r>
        <w:t xml:space="preserve">Then we substitute the first N with E, T with X, and N with U, leading us to execution! With the minimum </w:t>
      </w:r>
      <w:proofErr w:type="gramStart"/>
      <w:r>
        <w:t>edit</w:t>
      </w:r>
      <w:proofErr w:type="gramEnd"/>
      <w:r>
        <w:t xml:space="preserve"> distance being </w:t>
      </w:r>
      <w:proofErr w:type="gramStart"/>
      <w:r>
        <w:t>5</w:t>
      </w:r>
      <w:proofErr w:type="gramEnd"/>
      <w:r>
        <w:t xml:space="preserve">. </w:t>
      </w:r>
    </w:p>
    <w:p w14:paraId="0CC7B028" w14:textId="77777777" w:rsidR="007C4321" w:rsidRDefault="007C4321" w:rsidP="007C4321">
      <w:pPr>
        <w:pStyle w:val="Heading2"/>
      </w:pPr>
      <w:r>
        <w:t>8. Minimum edit distance</w:t>
      </w:r>
    </w:p>
    <w:p w14:paraId="63BDA6E0" w14:textId="77777777" w:rsidR="007C4321" w:rsidRDefault="007C4321" w:rsidP="007C4321">
      <w:pPr>
        <w:pStyle w:val="NormalWeb"/>
      </w:pPr>
      <w:r>
        <w:t xml:space="preserve">The lower the edit distance, the closer </w:t>
      </w:r>
      <w:proofErr w:type="gramStart"/>
      <w:r>
        <w:t>two</w:t>
      </w:r>
      <w:proofErr w:type="gramEnd"/>
      <w:r>
        <w:t xml:space="preserve"> words are. For example, the two different </w:t>
      </w:r>
      <w:proofErr w:type="spellStart"/>
      <w:r>
        <w:t>typos</w:t>
      </w:r>
      <w:proofErr w:type="spellEnd"/>
      <w:r>
        <w:t xml:space="preserve"> of reading have a minimum edit distance of </w:t>
      </w:r>
      <w:proofErr w:type="gramStart"/>
      <w:r>
        <w:t>1</w:t>
      </w:r>
      <w:proofErr w:type="gramEnd"/>
      <w:r>
        <w:t xml:space="preserve"> between them and reading. </w:t>
      </w:r>
    </w:p>
    <w:p w14:paraId="7DB7CFFD" w14:textId="77777777" w:rsidR="007C4321" w:rsidRDefault="007C4321" w:rsidP="007C4321">
      <w:pPr>
        <w:pStyle w:val="Heading2"/>
      </w:pPr>
      <w:r>
        <w:t>9. Minimum edit distance algorithms</w:t>
      </w:r>
    </w:p>
    <w:p w14:paraId="0FB31D57" w14:textId="77777777" w:rsidR="007C4321" w:rsidRDefault="007C4321" w:rsidP="007C4321">
      <w:pPr>
        <w:pStyle w:val="NormalWeb"/>
      </w:pPr>
      <w:proofErr w:type="gramStart"/>
      <w:r>
        <w:t>There's</w:t>
      </w:r>
      <w:proofErr w:type="gramEnd"/>
      <w:r>
        <w:t xml:space="preserve"> a variety of algorithms based on edit distance that differ on which operations they use, how much weight attributed to each operation, which type of strings they're suited for and more, with a variety of packages to get each similarity. </w:t>
      </w:r>
    </w:p>
    <w:p w14:paraId="657952F8" w14:textId="77777777" w:rsidR="007C4321" w:rsidRDefault="007C4321" w:rsidP="007C4321">
      <w:pPr>
        <w:pStyle w:val="Heading2"/>
      </w:pPr>
      <w:r>
        <w:t>10. Minimum edit distance algorithms</w:t>
      </w:r>
    </w:p>
    <w:p w14:paraId="7A70CF0E" w14:textId="77777777" w:rsidR="007C4321" w:rsidRDefault="007C4321" w:rsidP="007C4321">
      <w:pPr>
        <w:pStyle w:val="NormalWeb"/>
      </w:pPr>
      <w:r>
        <w:t xml:space="preserve">For this lesson, </w:t>
      </w:r>
      <w:proofErr w:type="gramStart"/>
      <w:r>
        <w:t>we'll</w:t>
      </w:r>
      <w:proofErr w:type="gramEnd"/>
      <w:r>
        <w:t xml:space="preserve"> be comparing strings using </w:t>
      </w:r>
      <w:proofErr w:type="spellStart"/>
      <w:r>
        <w:t>Levenshtein</w:t>
      </w:r>
      <w:proofErr w:type="spellEnd"/>
      <w:r>
        <w:t xml:space="preserve"> distance since it's the most general form of string matching by using the </w:t>
      </w:r>
      <w:proofErr w:type="spellStart"/>
      <w:r>
        <w:t>thefuzz</w:t>
      </w:r>
      <w:proofErr w:type="spellEnd"/>
      <w:r>
        <w:t xml:space="preserve"> package. </w:t>
      </w:r>
    </w:p>
    <w:p w14:paraId="54C4398E" w14:textId="77777777" w:rsidR="007C4321" w:rsidRDefault="007C4321" w:rsidP="007C4321">
      <w:pPr>
        <w:pStyle w:val="Heading2"/>
      </w:pPr>
      <w:r>
        <w:t>11. Simple string comparison</w:t>
      </w:r>
    </w:p>
    <w:p w14:paraId="06E0E4F7" w14:textId="77777777" w:rsidR="007C4321" w:rsidRDefault="007C4321" w:rsidP="007C4321">
      <w:pPr>
        <w:pStyle w:val="NormalWeb"/>
      </w:pPr>
      <w:proofErr w:type="spellStart"/>
      <w:r>
        <w:t>thefuzz</w:t>
      </w:r>
      <w:proofErr w:type="spellEnd"/>
      <w:r>
        <w:t xml:space="preserve"> is a package to perform string comparison. We first import fuzz from </w:t>
      </w:r>
      <w:proofErr w:type="spellStart"/>
      <w:r>
        <w:t>thefuzz</w:t>
      </w:r>
      <w:proofErr w:type="spellEnd"/>
      <w:r>
        <w:t xml:space="preserve">, which </w:t>
      </w:r>
      <w:proofErr w:type="gramStart"/>
      <w:r>
        <w:t>allow</w:t>
      </w:r>
      <w:proofErr w:type="gramEnd"/>
      <w:r>
        <w:t xml:space="preserve"> us to compare between single strings. Here we use fuzz's </w:t>
      </w:r>
      <w:proofErr w:type="spellStart"/>
      <w:r>
        <w:t>WRatio</w:t>
      </w:r>
      <w:proofErr w:type="spellEnd"/>
      <w:r>
        <w:t xml:space="preserve"> function to compute the similarity between reading and its typo, inputting each string as an argument. For any comparison function using </w:t>
      </w:r>
      <w:proofErr w:type="spellStart"/>
      <w:r>
        <w:t>thefuzz</w:t>
      </w:r>
      <w:proofErr w:type="spellEnd"/>
      <w:r>
        <w:t xml:space="preserve">, our output is a score from 0 to 100 with </w:t>
      </w:r>
      <w:proofErr w:type="gramStart"/>
      <w:r>
        <w:t>0</w:t>
      </w:r>
      <w:proofErr w:type="gramEnd"/>
      <w:r>
        <w:t xml:space="preserve"> being not similar at all, 100 being an exact match. Do not confuse this with the minimum edit distance score from earlier, where a lower minimum edit distance means a closer match. </w:t>
      </w:r>
    </w:p>
    <w:p w14:paraId="7CBC8C2D" w14:textId="77777777" w:rsidR="007C4321" w:rsidRDefault="007C4321" w:rsidP="007C4321">
      <w:pPr>
        <w:pStyle w:val="Heading2"/>
      </w:pPr>
      <w:r>
        <w:t>12. Partial strings and different orderings</w:t>
      </w:r>
    </w:p>
    <w:p w14:paraId="685AA03E" w14:textId="77777777" w:rsidR="007C4321" w:rsidRDefault="007C4321" w:rsidP="007C4321">
      <w:pPr>
        <w:pStyle w:val="NormalWeb"/>
      </w:pPr>
      <w:r>
        <w:t xml:space="preserve">The </w:t>
      </w:r>
      <w:proofErr w:type="spellStart"/>
      <w:r>
        <w:t>WRatio</w:t>
      </w:r>
      <w:proofErr w:type="spellEnd"/>
      <w:r>
        <w:t xml:space="preserve"> function is highly robust against partial string comparison with different orderings. For </w:t>
      </w:r>
      <w:proofErr w:type="gramStart"/>
      <w:r>
        <w:t>example</w:t>
      </w:r>
      <w:proofErr w:type="gramEnd"/>
      <w:r>
        <w:t xml:space="preserve"> here we compare the strings Houston Rockets and Rockets, and still receive a high similarity score. The same can be said for the strings Houston Rockets vs Los Angeles Lakers and Lakers vs Rockets, where the team names are only </w:t>
      </w:r>
      <w:proofErr w:type="gramStart"/>
      <w:r>
        <w:t>partial</w:t>
      </w:r>
      <w:proofErr w:type="gramEnd"/>
      <w:r>
        <w:t xml:space="preserve"> and they are differently ordered. </w:t>
      </w:r>
    </w:p>
    <w:p w14:paraId="77C25B23" w14:textId="77777777" w:rsidR="007C4321" w:rsidRDefault="007C4321" w:rsidP="007C4321">
      <w:pPr>
        <w:pStyle w:val="Heading2"/>
      </w:pPr>
      <w:r>
        <w:t>13. Comparison with arrays</w:t>
      </w:r>
    </w:p>
    <w:p w14:paraId="762F4E24" w14:textId="77777777" w:rsidR="007C4321" w:rsidRDefault="007C4321" w:rsidP="007C4321">
      <w:pPr>
        <w:pStyle w:val="NormalWeb"/>
      </w:pPr>
      <w:r>
        <w:t xml:space="preserve">We can also compare a string with an array of strings by using the extract function from the process module from fuzzy </w:t>
      </w:r>
      <w:proofErr w:type="spellStart"/>
      <w:r>
        <w:t>wuzzy</w:t>
      </w:r>
      <w:proofErr w:type="spellEnd"/>
      <w:r>
        <w:t xml:space="preserve">. Extract takes in a string, an array of strings, and the number of </w:t>
      </w:r>
      <w:proofErr w:type="gramStart"/>
      <w:r>
        <w:t>possible matches</w:t>
      </w:r>
      <w:proofErr w:type="gramEnd"/>
      <w:r>
        <w:t xml:space="preserve"> to return ranked from highest to lowest. It returns a list of tuples with </w:t>
      </w:r>
      <w:proofErr w:type="gramStart"/>
      <w:r>
        <w:t>3</w:t>
      </w:r>
      <w:proofErr w:type="gramEnd"/>
      <w:r>
        <w:t xml:space="preserve"> elements, the first one being the matching string being returned, the second one being its similarity score, and the third one being its index in the array. </w:t>
      </w:r>
    </w:p>
    <w:p w14:paraId="0FD5A1CF" w14:textId="77777777" w:rsidR="007C4321" w:rsidRDefault="007C4321" w:rsidP="007C4321">
      <w:pPr>
        <w:pStyle w:val="Heading2"/>
      </w:pPr>
      <w:r>
        <w:lastRenderedPageBreak/>
        <w:t>14. Collapsing categories with string similarity</w:t>
      </w:r>
    </w:p>
    <w:p w14:paraId="11AD36E1" w14:textId="77777777" w:rsidR="007C4321" w:rsidRDefault="007C4321" w:rsidP="007C4321">
      <w:pPr>
        <w:pStyle w:val="NormalWeb"/>
      </w:pPr>
      <w:r>
        <w:t xml:space="preserve">In chapter 2, we learned that collapsing data into categories is an essential aspect of working with categorical and text data, and we saw how to manually replace categories in a column of a </w:t>
      </w:r>
      <w:proofErr w:type="spellStart"/>
      <w:r>
        <w:t>DataFrame</w:t>
      </w:r>
      <w:proofErr w:type="spellEnd"/>
      <w:r>
        <w:t xml:space="preserve">. But what if we had so many inconsistent categories that a manual replacement is simply not </w:t>
      </w:r>
      <w:proofErr w:type="gramStart"/>
      <w:r>
        <w:t>feasible</w:t>
      </w:r>
      <w:proofErr w:type="gramEnd"/>
      <w:r>
        <w:t xml:space="preserve">? We can easily do that with string similarity! </w:t>
      </w:r>
    </w:p>
    <w:p w14:paraId="3D1EFD73" w14:textId="77777777" w:rsidR="007C4321" w:rsidRDefault="007C4321" w:rsidP="007C4321">
      <w:pPr>
        <w:pStyle w:val="Heading2"/>
      </w:pPr>
      <w:r>
        <w:t>15. Collapsing categories with string matching</w:t>
      </w:r>
    </w:p>
    <w:p w14:paraId="68EE08F4" w14:textId="77777777" w:rsidR="007C4321" w:rsidRDefault="007C4321" w:rsidP="007C4321">
      <w:pPr>
        <w:pStyle w:val="NormalWeb"/>
      </w:pPr>
      <w:r>
        <w:t xml:space="preserve">Say we have </w:t>
      </w:r>
      <w:proofErr w:type="spellStart"/>
      <w:r>
        <w:t>DataFrame</w:t>
      </w:r>
      <w:proofErr w:type="spellEnd"/>
      <w:r>
        <w:t xml:space="preserve"> named survey containing answers from respondents from the state of New York and California asking them how likely </w:t>
      </w:r>
      <w:proofErr w:type="gramStart"/>
      <w:r>
        <w:t>are you</w:t>
      </w:r>
      <w:proofErr w:type="gramEnd"/>
      <w:r>
        <w:t xml:space="preserve"> to move on a scale of 0 to 5. The state field was free text and </w:t>
      </w:r>
      <w:proofErr w:type="gramStart"/>
      <w:r>
        <w:t>contains</w:t>
      </w:r>
      <w:proofErr w:type="gramEnd"/>
      <w:r>
        <w:t xml:space="preserve"> hundreds of typos. Remapping them manually would take a huge amount of time. Instead, </w:t>
      </w:r>
      <w:proofErr w:type="gramStart"/>
      <w:r>
        <w:t>we'll</w:t>
      </w:r>
      <w:proofErr w:type="gramEnd"/>
      <w:r>
        <w:t xml:space="preserve"> use string similarity. We also have a category </w:t>
      </w:r>
      <w:proofErr w:type="spellStart"/>
      <w:r>
        <w:t>DataFrame</w:t>
      </w:r>
      <w:proofErr w:type="spellEnd"/>
      <w:r>
        <w:t xml:space="preserve"> </w:t>
      </w:r>
      <w:proofErr w:type="gramStart"/>
      <w:r>
        <w:t>containing</w:t>
      </w:r>
      <w:proofErr w:type="gramEnd"/>
      <w:r>
        <w:t xml:space="preserve"> the correct categories for each state. </w:t>
      </w:r>
      <w:proofErr w:type="gramStart"/>
      <w:r>
        <w:t>Let's</w:t>
      </w:r>
      <w:proofErr w:type="gramEnd"/>
      <w:r>
        <w:t xml:space="preserve"> collapse the incorrect categories with string matching! </w:t>
      </w:r>
    </w:p>
    <w:p w14:paraId="0EDA733A" w14:textId="77777777" w:rsidR="007C4321" w:rsidRDefault="007C4321" w:rsidP="007C4321">
      <w:pPr>
        <w:pStyle w:val="Heading2"/>
      </w:pPr>
      <w:r>
        <w:t xml:space="preserve">16. Collapsing </w:t>
      </w:r>
      <w:proofErr w:type="gramStart"/>
      <w:r>
        <w:t>all of</w:t>
      </w:r>
      <w:proofErr w:type="gramEnd"/>
      <w:r>
        <w:t xml:space="preserve"> the state</w:t>
      </w:r>
    </w:p>
    <w:p w14:paraId="6D8331D6" w14:textId="77777777" w:rsidR="007C4321" w:rsidRDefault="007C4321" w:rsidP="007C4321">
      <w:pPr>
        <w:pStyle w:val="NormalWeb"/>
      </w:pPr>
      <w:r>
        <w:t xml:space="preserve">We first create a for loop iterating over each correctly typed state in the categories </w:t>
      </w:r>
      <w:proofErr w:type="spellStart"/>
      <w:r>
        <w:t>DataFrame</w:t>
      </w:r>
      <w:proofErr w:type="spellEnd"/>
      <w:r>
        <w:t xml:space="preserve">. For each state, we find its matches in the state column of the survey </w:t>
      </w:r>
      <w:proofErr w:type="spellStart"/>
      <w:r>
        <w:t>DataFrame</w:t>
      </w:r>
      <w:proofErr w:type="spellEnd"/>
      <w:r>
        <w:t xml:space="preserve">, returning all </w:t>
      </w:r>
      <w:proofErr w:type="gramStart"/>
      <w:r>
        <w:t>possible matches</w:t>
      </w:r>
      <w:proofErr w:type="gramEnd"/>
      <w:r>
        <w:t xml:space="preserve"> by setting the limit argument of extract to the length of the survey </w:t>
      </w:r>
      <w:proofErr w:type="spellStart"/>
      <w:r>
        <w:t>DataFrame</w:t>
      </w:r>
      <w:proofErr w:type="spellEnd"/>
      <w:r>
        <w:t xml:space="preserve">. Then we iterate over each potential match, isolating the ones only with a similarity score higher or equal than </w:t>
      </w:r>
      <w:proofErr w:type="gramStart"/>
      <w:r>
        <w:t>80</w:t>
      </w:r>
      <w:proofErr w:type="gramEnd"/>
      <w:r>
        <w:t xml:space="preserve"> with an if statement. Then for each of those returned strings, we replace it with the correct state using the </w:t>
      </w:r>
      <w:proofErr w:type="gramStart"/>
      <w:r>
        <w:t>loc</w:t>
      </w:r>
      <w:proofErr w:type="gramEnd"/>
      <w:r>
        <w:t xml:space="preserve"> method. </w:t>
      </w:r>
    </w:p>
    <w:p w14:paraId="5D1BE0AB" w14:textId="77777777" w:rsidR="007C4321" w:rsidRDefault="007C4321" w:rsidP="007C4321">
      <w:pPr>
        <w:pStyle w:val="Heading2"/>
      </w:pPr>
      <w:r>
        <w:t>17. Record linkage</w:t>
      </w:r>
    </w:p>
    <w:p w14:paraId="1186D8C4" w14:textId="77777777" w:rsidR="007C4321" w:rsidRDefault="007C4321" w:rsidP="007C4321">
      <w:pPr>
        <w:pStyle w:val="NormalWeb"/>
      </w:pPr>
      <w:r>
        <w:t xml:space="preserve">Record linkage </w:t>
      </w:r>
      <w:proofErr w:type="gramStart"/>
      <w:r>
        <w:t>attempts</w:t>
      </w:r>
      <w:proofErr w:type="gramEnd"/>
      <w:r>
        <w:t xml:space="preserve"> to join data sources that have similarly fuzzy duplicate values, so that we end up with a final </w:t>
      </w:r>
      <w:proofErr w:type="spellStart"/>
      <w:r>
        <w:t>DataFrame</w:t>
      </w:r>
      <w:proofErr w:type="spellEnd"/>
      <w:r>
        <w:t xml:space="preserve"> with no duplicates by using string similarity. </w:t>
      </w:r>
      <w:proofErr w:type="gramStart"/>
      <w:r>
        <w:t>We'll</w:t>
      </w:r>
      <w:proofErr w:type="gramEnd"/>
      <w:r>
        <w:t xml:space="preserve"> cover record linkage in more detail in the next couple of lessons. </w:t>
      </w:r>
    </w:p>
    <w:p w14:paraId="7D36861B" w14:textId="77777777" w:rsidR="007C4321" w:rsidRDefault="007C4321" w:rsidP="007C4321">
      <w:pPr>
        <w:pStyle w:val="Heading2"/>
      </w:pPr>
      <w:r>
        <w:t xml:space="preserve">18. </w:t>
      </w:r>
      <w:proofErr w:type="gramStart"/>
      <w:r>
        <w:t>Let's</w:t>
      </w:r>
      <w:proofErr w:type="gramEnd"/>
      <w:r>
        <w:t xml:space="preserve"> practice!</w:t>
      </w:r>
    </w:p>
    <w:p w14:paraId="2FC3AEC6" w14:textId="77777777" w:rsidR="007C4321" w:rsidRDefault="007C4321" w:rsidP="007C4321">
      <w:pPr>
        <w:pStyle w:val="NormalWeb"/>
      </w:pPr>
      <w:r>
        <w:t xml:space="preserve">But for now, </w:t>
      </w:r>
      <w:proofErr w:type="gramStart"/>
      <w:r>
        <w:t>let's</w:t>
      </w:r>
      <w:proofErr w:type="gramEnd"/>
      <w:r>
        <w:t xml:space="preserve"> clean some data using string similarity! </w:t>
      </w:r>
    </w:p>
    <w:p w14:paraId="174E3FCC" w14:textId="77777777" w:rsidR="009E240F" w:rsidRDefault="009E240F" w:rsidP="009E240F">
      <w:pPr>
        <w:pStyle w:val="Heading1"/>
      </w:pPr>
      <w:proofErr w:type="gramStart"/>
      <w:r>
        <w:t>Minimum</w:t>
      </w:r>
      <w:proofErr w:type="gramEnd"/>
      <w:r>
        <w:t xml:space="preserve"> edit distance</w:t>
      </w:r>
    </w:p>
    <w:p w14:paraId="2FF24536" w14:textId="77777777" w:rsidR="009E240F" w:rsidRDefault="009E240F" w:rsidP="009E240F">
      <w:pPr>
        <w:pStyle w:val="NormalWeb"/>
      </w:pPr>
      <w:r>
        <w:t xml:space="preserve">In the video exercise, you saw how </w:t>
      </w:r>
      <w:proofErr w:type="gramStart"/>
      <w:r>
        <w:t>minimum</w:t>
      </w:r>
      <w:proofErr w:type="gramEnd"/>
      <w:r>
        <w:t xml:space="preserve"> edit distance is used to identify how similar two strings are. As a reminder, </w:t>
      </w:r>
      <w:proofErr w:type="gramStart"/>
      <w:r>
        <w:t>minimum</w:t>
      </w:r>
      <w:proofErr w:type="gramEnd"/>
      <w:r>
        <w:t xml:space="preserve"> edit distance is the </w:t>
      </w:r>
      <w:ins w:id="0" w:author="Unknown">
        <w:r>
          <w:t>minimum number of steps</w:t>
        </w:r>
      </w:ins>
      <w:r>
        <w:t xml:space="preserve"> needed to reach from </w:t>
      </w:r>
      <w:r>
        <w:rPr>
          <w:rStyle w:val="Emphasis"/>
          <w:rFonts w:eastAsiaTheme="majorEastAsia"/>
          <w:b/>
          <w:bCs/>
        </w:rPr>
        <w:t>String A</w:t>
      </w:r>
      <w:r>
        <w:t xml:space="preserve"> to </w:t>
      </w:r>
      <w:r>
        <w:rPr>
          <w:rStyle w:val="Emphasis"/>
          <w:rFonts w:eastAsiaTheme="majorEastAsia"/>
          <w:b/>
          <w:bCs/>
        </w:rPr>
        <w:t>String B</w:t>
      </w:r>
      <w:r>
        <w:t xml:space="preserve">, with the operations available being: </w:t>
      </w:r>
    </w:p>
    <w:p w14:paraId="7C55E2C2" w14:textId="77777777" w:rsidR="009E240F" w:rsidRDefault="009E240F" w:rsidP="009E240F">
      <w:pPr>
        <w:numPr>
          <w:ilvl w:val="0"/>
          <w:numId w:val="55"/>
        </w:numPr>
        <w:spacing w:before="100" w:beforeAutospacing="1" w:after="100" w:afterAutospacing="1" w:line="240" w:lineRule="auto"/>
      </w:pPr>
      <w:r>
        <w:rPr>
          <w:rStyle w:val="Strong"/>
        </w:rPr>
        <w:t>Insertion</w:t>
      </w:r>
      <w:r>
        <w:t xml:space="preserve"> of a new character.</w:t>
      </w:r>
    </w:p>
    <w:p w14:paraId="05E92AE2" w14:textId="77777777" w:rsidR="009E240F" w:rsidRDefault="009E240F" w:rsidP="009E240F">
      <w:pPr>
        <w:numPr>
          <w:ilvl w:val="0"/>
          <w:numId w:val="55"/>
        </w:numPr>
        <w:spacing w:before="100" w:beforeAutospacing="1" w:after="100" w:afterAutospacing="1" w:line="240" w:lineRule="auto"/>
      </w:pPr>
      <w:r>
        <w:rPr>
          <w:rStyle w:val="Strong"/>
        </w:rPr>
        <w:t>Deletion</w:t>
      </w:r>
      <w:r>
        <w:t xml:space="preserve"> of an existing character.</w:t>
      </w:r>
    </w:p>
    <w:p w14:paraId="5D1EE40F" w14:textId="77777777" w:rsidR="009E240F" w:rsidRDefault="009E240F" w:rsidP="009E240F">
      <w:pPr>
        <w:numPr>
          <w:ilvl w:val="0"/>
          <w:numId w:val="55"/>
        </w:numPr>
        <w:spacing w:before="100" w:beforeAutospacing="1" w:after="100" w:afterAutospacing="1" w:line="240" w:lineRule="auto"/>
      </w:pPr>
      <w:r>
        <w:rPr>
          <w:rStyle w:val="Strong"/>
        </w:rPr>
        <w:t>Substitution</w:t>
      </w:r>
      <w:r>
        <w:t xml:space="preserve"> of an existing character.</w:t>
      </w:r>
    </w:p>
    <w:p w14:paraId="052009FD" w14:textId="77777777" w:rsidR="009E240F" w:rsidRDefault="009E240F" w:rsidP="009E240F">
      <w:pPr>
        <w:numPr>
          <w:ilvl w:val="0"/>
          <w:numId w:val="55"/>
        </w:numPr>
        <w:spacing w:before="100" w:beforeAutospacing="1" w:after="100" w:afterAutospacing="1" w:line="240" w:lineRule="auto"/>
      </w:pPr>
      <w:r>
        <w:rPr>
          <w:rStyle w:val="Strong"/>
        </w:rPr>
        <w:t>Transposition</w:t>
      </w:r>
      <w:r>
        <w:t xml:space="preserve"> of two existing consecutive characters.</w:t>
      </w:r>
    </w:p>
    <w:p w14:paraId="392BF006" w14:textId="77777777" w:rsidR="009E240F" w:rsidRDefault="009E240F" w:rsidP="009E240F">
      <w:pPr>
        <w:pStyle w:val="NormalWeb"/>
      </w:pPr>
      <w:r>
        <w:lastRenderedPageBreak/>
        <w:br/>
        <w:t xml:space="preserve">                    </w:t>
      </w:r>
      <w:r>
        <w:rPr>
          <w:rStyle w:val="Emphasis"/>
          <w:rFonts w:eastAsiaTheme="majorEastAsia"/>
        </w:rPr>
        <w:t xml:space="preserve">What </w:t>
      </w:r>
      <w:proofErr w:type="gramStart"/>
      <w:r>
        <w:rPr>
          <w:rStyle w:val="Emphasis"/>
          <w:rFonts w:eastAsiaTheme="majorEastAsia"/>
        </w:rPr>
        <w:t>is</w:t>
      </w:r>
      <w:proofErr w:type="gramEnd"/>
      <w:r>
        <w:rPr>
          <w:rStyle w:val="Emphasis"/>
          <w:rFonts w:eastAsiaTheme="majorEastAsia"/>
        </w:rPr>
        <w:t xml:space="preserve"> the minimum </w:t>
      </w:r>
      <w:proofErr w:type="gramStart"/>
      <w:r>
        <w:rPr>
          <w:rStyle w:val="Emphasis"/>
          <w:rFonts w:eastAsiaTheme="majorEastAsia"/>
        </w:rPr>
        <w:t>edit</w:t>
      </w:r>
      <w:proofErr w:type="gramEnd"/>
      <w:r>
        <w:rPr>
          <w:rStyle w:val="Emphasis"/>
          <w:rFonts w:eastAsiaTheme="majorEastAsia"/>
        </w:rPr>
        <w:t xml:space="preserve"> distance from</w:t>
      </w:r>
      <w:r>
        <w:t xml:space="preserve"> </w:t>
      </w:r>
      <w:r>
        <w:rPr>
          <w:rStyle w:val="HTMLCode"/>
          <w:rFonts w:eastAsiaTheme="majorEastAsia"/>
        </w:rPr>
        <w:t>'sign'</w:t>
      </w:r>
      <w:r>
        <w:t xml:space="preserve"> </w:t>
      </w:r>
      <w:r>
        <w:rPr>
          <w:rStyle w:val="Emphasis"/>
          <w:rFonts w:eastAsiaTheme="majorEastAsia"/>
        </w:rPr>
        <w:t>to</w:t>
      </w:r>
      <w:r>
        <w:t xml:space="preserve"> </w:t>
      </w:r>
      <w:r>
        <w:rPr>
          <w:rStyle w:val="HTMLCode"/>
          <w:rFonts w:eastAsiaTheme="majorEastAsia"/>
        </w:rPr>
        <w:t>'sing'</w:t>
      </w:r>
      <w:r>
        <w:t xml:space="preserve">, </w:t>
      </w:r>
      <w:r>
        <w:rPr>
          <w:rStyle w:val="Emphasis"/>
          <w:rFonts w:eastAsiaTheme="majorEastAsia"/>
        </w:rPr>
        <w:t>and which operation(s) gets you there?</w:t>
      </w:r>
    </w:p>
    <w:p w14:paraId="65A3EA19" w14:textId="77777777" w:rsidR="009E240F" w:rsidRDefault="009E240F" w:rsidP="009E240F">
      <w:pPr>
        <w:pStyle w:val="Heading5"/>
        <w:spacing w:line="240" w:lineRule="atLeast"/>
      </w:pPr>
      <w:r>
        <w:rPr>
          <w:rStyle w:val="dc-u-t-truncate"/>
        </w:rPr>
        <w:t xml:space="preserve">Answer the </w:t>
      </w:r>
      <w:proofErr w:type="gramStart"/>
      <w:r>
        <w:rPr>
          <w:rStyle w:val="dc-u-t-truncate"/>
        </w:rPr>
        <w:t>question</w:t>
      </w:r>
      <w:proofErr w:type="gramEnd"/>
    </w:p>
    <w:p w14:paraId="5C58ABB4" w14:textId="77777777" w:rsidR="009E240F" w:rsidRDefault="009E240F" w:rsidP="009E240F">
      <w:r>
        <w:rPr>
          <w:rStyle w:val="Strong"/>
        </w:rPr>
        <w:t>50XP</w:t>
      </w:r>
    </w:p>
    <w:p w14:paraId="50C00470" w14:textId="77777777" w:rsidR="009E240F" w:rsidRDefault="009E240F" w:rsidP="009E240F">
      <w:pPr>
        <w:pStyle w:val="Heading4"/>
      </w:pPr>
      <w:r>
        <w:t>Possible Answers</w:t>
      </w:r>
    </w:p>
    <w:p w14:paraId="717713AD" w14:textId="164EAA39" w:rsidR="009E240F" w:rsidRDefault="00000000" w:rsidP="009E240F">
      <w:pPr>
        <w:pStyle w:val="dc-u-mt-16"/>
        <w:numPr>
          <w:ilvl w:val="0"/>
          <w:numId w:val="56"/>
        </w:numPr>
        <w:rPr>
          <w:rStyle w:val="dc-input-radiotext"/>
        </w:rPr>
      </w:pPr>
      <w:r>
        <w:pict w14:anchorId="1706EA02">
          <v:shape id="_x0000_i1051" type="#_x0000_t75" style="width:16.25pt;height:13.75pt">
            <v:imagedata r:id="rId31" o:title=""/>
          </v:shape>
        </w:pict>
      </w:r>
    </w:p>
    <w:p w14:paraId="003ACFA2" w14:textId="77777777" w:rsidR="009E240F" w:rsidRDefault="009E240F" w:rsidP="009E240F">
      <w:pPr>
        <w:pStyle w:val="dc-u-mt-16"/>
        <w:ind w:left="720"/>
      </w:pPr>
      <w:proofErr w:type="gramStart"/>
      <w:r>
        <w:t>2</w:t>
      </w:r>
      <w:proofErr w:type="gramEnd"/>
      <w:r>
        <w:t xml:space="preserve"> by substituting </w:t>
      </w:r>
      <w:r>
        <w:rPr>
          <w:rStyle w:val="HTMLCode"/>
          <w:rFonts w:eastAsiaTheme="majorEastAsia"/>
        </w:rPr>
        <w:t>'g'</w:t>
      </w:r>
      <w:r>
        <w:t xml:space="preserve"> with </w:t>
      </w:r>
      <w:r>
        <w:rPr>
          <w:rStyle w:val="HTMLCode"/>
          <w:rFonts w:eastAsiaTheme="majorEastAsia"/>
        </w:rPr>
        <w:t>'n'</w:t>
      </w:r>
      <w:r>
        <w:t xml:space="preserve"> and </w:t>
      </w:r>
      <w:r>
        <w:rPr>
          <w:rStyle w:val="HTMLCode"/>
          <w:rFonts w:eastAsiaTheme="majorEastAsia"/>
        </w:rPr>
        <w:t>'n'</w:t>
      </w:r>
      <w:r>
        <w:t xml:space="preserve"> with </w:t>
      </w:r>
      <w:r>
        <w:rPr>
          <w:rStyle w:val="HTMLCode"/>
          <w:rFonts w:eastAsiaTheme="majorEastAsia"/>
        </w:rPr>
        <w:t>'g'</w:t>
      </w:r>
      <w:r>
        <w:t>.</w:t>
      </w:r>
    </w:p>
    <w:p w14:paraId="6B3C3006" w14:textId="77777777" w:rsidR="009E240F" w:rsidRDefault="009E240F" w:rsidP="009E240F">
      <w:pPr>
        <w:pStyle w:val="dc-u-mt-16"/>
        <w:ind w:left="720"/>
      </w:pPr>
      <w:r>
        <w:t>press1</w:t>
      </w:r>
    </w:p>
    <w:p w14:paraId="7F0B3C88" w14:textId="59AB5A78" w:rsidR="009E240F" w:rsidRDefault="00000000" w:rsidP="009E240F">
      <w:pPr>
        <w:pStyle w:val="dc-u-mt-16"/>
        <w:numPr>
          <w:ilvl w:val="0"/>
          <w:numId w:val="56"/>
        </w:numPr>
        <w:rPr>
          <w:rStyle w:val="dc-input-radiotext"/>
        </w:rPr>
      </w:pPr>
      <w:r>
        <w:pict w14:anchorId="7F4C1754">
          <v:shape id="_x0000_i1052" type="#_x0000_t75" style="width:16.25pt;height:13.75pt">
            <v:imagedata r:id="rId32" o:title=""/>
          </v:shape>
        </w:pict>
      </w:r>
    </w:p>
    <w:p w14:paraId="6D1E1A46" w14:textId="77777777" w:rsidR="009E240F" w:rsidRPr="009E2222" w:rsidRDefault="009E240F" w:rsidP="009E240F">
      <w:pPr>
        <w:pStyle w:val="dc-u-mt-16"/>
        <w:ind w:left="720"/>
        <w:rPr>
          <w:b/>
          <w:bCs/>
          <w:sz w:val="32"/>
          <w:szCs w:val="32"/>
        </w:rPr>
      </w:pPr>
      <w:proofErr w:type="gramStart"/>
      <w:r w:rsidRPr="009E2222">
        <w:rPr>
          <w:b/>
          <w:bCs/>
          <w:sz w:val="32"/>
          <w:szCs w:val="32"/>
        </w:rPr>
        <w:t>1</w:t>
      </w:r>
      <w:proofErr w:type="gramEnd"/>
      <w:r w:rsidRPr="009E2222">
        <w:rPr>
          <w:b/>
          <w:bCs/>
          <w:sz w:val="32"/>
          <w:szCs w:val="32"/>
        </w:rPr>
        <w:t xml:space="preserve"> by transposing </w:t>
      </w:r>
      <w:r w:rsidRPr="009E2222">
        <w:rPr>
          <w:rStyle w:val="HTMLCode"/>
          <w:rFonts w:eastAsiaTheme="majorEastAsia"/>
          <w:b/>
          <w:bCs/>
          <w:sz w:val="32"/>
          <w:szCs w:val="32"/>
        </w:rPr>
        <w:t>'g'</w:t>
      </w:r>
      <w:r w:rsidRPr="009E2222">
        <w:rPr>
          <w:b/>
          <w:bCs/>
          <w:sz w:val="32"/>
          <w:szCs w:val="32"/>
        </w:rPr>
        <w:t xml:space="preserve"> with </w:t>
      </w:r>
      <w:r w:rsidRPr="009E2222">
        <w:rPr>
          <w:rStyle w:val="HTMLCode"/>
          <w:rFonts w:eastAsiaTheme="majorEastAsia"/>
          <w:b/>
          <w:bCs/>
          <w:sz w:val="32"/>
          <w:szCs w:val="32"/>
        </w:rPr>
        <w:t>'n'</w:t>
      </w:r>
      <w:r w:rsidRPr="009E2222">
        <w:rPr>
          <w:b/>
          <w:bCs/>
          <w:sz w:val="32"/>
          <w:szCs w:val="32"/>
        </w:rPr>
        <w:t>.</w:t>
      </w:r>
    </w:p>
    <w:p w14:paraId="36E2ECC9" w14:textId="77777777" w:rsidR="009E240F" w:rsidRDefault="009E240F" w:rsidP="009E240F">
      <w:pPr>
        <w:pStyle w:val="dc-u-mt-16"/>
        <w:ind w:left="720"/>
      </w:pPr>
      <w:r>
        <w:t>press2</w:t>
      </w:r>
    </w:p>
    <w:p w14:paraId="3AA2B083" w14:textId="42C5C276" w:rsidR="009E240F" w:rsidRDefault="00000000" w:rsidP="009E240F">
      <w:pPr>
        <w:pStyle w:val="dc-u-mt-16"/>
        <w:numPr>
          <w:ilvl w:val="0"/>
          <w:numId w:val="56"/>
        </w:numPr>
        <w:rPr>
          <w:rStyle w:val="dc-input-radiotext"/>
        </w:rPr>
      </w:pPr>
      <w:r>
        <w:pict w14:anchorId="2527F218">
          <v:shape id="_x0000_i1053" type="#_x0000_t75" style="width:16.25pt;height:13.75pt">
            <v:imagedata r:id="rId32" o:title=""/>
          </v:shape>
        </w:pict>
      </w:r>
    </w:p>
    <w:p w14:paraId="0E5A7519" w14:textId="77777777" w:rsidR="009E240F" w:rsidRDefault="009E240F" w:rsidP="009E240F">
      <w:pPr>
        <w:pStyle w:val="dc-u-mt-16"/>
        <w:ind w:left="720"/>
      </w:pPr>
      <w:proofErr w:type="gramStart"/>
      <w:r>
        <w:t>1</w:t>
      </w:r>
      <w:proofErr w:type="gramEnd"/>
      <w:r>
        <w:t xml:space="preserve"> by substituting </w:t>
      </w:r>
      <w:r>
        <w:rPr>
          <w:rStyle w:val="HTMLCode"/>
          <w:rFonts w:eastAsiaTheme="majorEastAsia"/>
        </w:rPr>
        <w:t>'g'</w:t>
      </w:r>
      <w:r>
        <w:t xml:space="preserve"> with </w:t>
      </w:r>
      <w:r>
        <w:rPr>
          <w:rStyle w:val="HTMLCode"/>
          <w:rFonts w:eastAsiaTheme="majorEastAsia"/>
        </w:rPr>
        <w:t>'n'</w:t>
      </w:r>
      <w:r>
        <w:t>.</w:t>
      </w:r>
    </w:p>
    <w:p w14:paraId="3F4AFBF3" w14:textId="77777777" w:rsidR="009E240F" w:rsidRDefault="009E240F" w:rsidP="009E240F">
      <w:pPr>
        <w:pStyle w:val="dc-u-mt-16"/>
        <w:ind w:left="720"/>
      </w:pPr>
      <w:r>
        <w:t>press3</w:t>
      </w:r>
    </w:p>
    <w:p w14:paraId="3AB07823" w14:textId="167F3086" w:rsidR="009E240F" w:rsidRDefault="00000000" w:rsidP="009E240F">
      <w:pPr>
        <w:pStyle w:val="dc-u-mt-16"/>
        <w:numPr>
          <w:ilvl w:val="0"/>
          <w:numId w:val="56"/>
        </w:numPr>
        <w:rPr>
          <w:rStyle w:val="dc-input-radiotext"/>
        </w:rPr>
      </w:pPr>
      <w:r>
        <w:pict w14:anchorId="087F50DF">
          <v:shape id="_x0000_i1054" type="#_x0000_t75" style="width:16.25pt;height:13.75pt">
            <v:imagedata r:id="rId32" o:title=""/>
          </v:shape>
        </w:pict>
      </w:r>
    </w:p>
    <w:p w14:paraId="1EFDAEE8" w14:textId="77777777" w:rsidR="009E240F" w:rsidRDefault="009E240F" w:rsidP="009E240F">
      <w:pPr>
        <w:pStyle w:val="dc-u-mt-16"/>
        <w:ind w:left="720"/>
      </w:pPr>
      <w:proofErr w:type="gramStart"/>
      <w:r>
        <w:t>2</w:t>
      </w:r>
      <w:proofErr w:type="gramEnd"/>
      <w:r>
        <w:t xml:space="preserve"> by deleting </w:t>
      </w:r>
      <w:r>
        <w:rPr>
          <w:rStyle w:val="HTMLCode"/>
          <w:rFonts w:eastAsiaTheme="majorEastAsia"/>
        </w:rPr>
        <w:t>'g'</w:t>
      </w:r>
      <w:r>
        <w:t xml:space="preserve"> and inserting a new </w:t>
      </w:r>
      <w:r>
        <w:rPr>
          <w:rStyle w:val="HTMLCode"/>
          <w:rFonts w:eastAsiaTheme="majorEastAsia"/>
        </w:rPr>
        <w:t>'g'</w:t>
      </w:r>
      <w:r>
        <w:t xml:space="preserve"> at the end.</w:t>
      </w:r>
    </w:p>
    <w:p w14:paraId="052BCC1B" w14:textId="77777777" w:rsidR="009E240F" w:rsidRDefault="009E240F" w:rsidP="009E240F">
      <w:pPr>
        <w:pStyle w:val="dc-u-mt-16"/>
        <w:ind w:left="720"/>
      </w:pPr>
      <w:r>
        <w:t>press4</w:t>
      </w:r>
    </w:p>
    <w:p w14:paraId="2D120567" w14:textId="687740E7" w:rsidR="00B27FD3" w:rsidRDefault="009E2222" w:rsidP="008D7417">
      <w:pPr>
        <w:spacing w:before="100" w:beforeAutospacing="1" w:after="100" w:afterAutospacing="1" w:line="240" w:lineRule="auto"/>
      </w:pPr>
      <w:r>
        <w:t xml:space="preserve">Correct! Transposing the last two letters of </w:t>
      </w:r>
      <w:r>
        <w:rPr>
          <w:rStyle w:val="HTMLCode"/>
          <w:rFonts w:eastAsiaTheme="minorEastAsia"/>
        </w:rPr>
        <w:t>'sign'</w:t>
      </w:r>
      <w:r>
        <w:t xml:space="preserve"> is the easiest way to get to </w:t>
      </w:r>
      <w:r>
        <w:rPr>
          <w:rStyle w:val="HTMLCode"/>
          <w:rFonts w:eastAsiaTheme="minorEastAsia"/>
        </w:rPr>
        <w:t>'sing'</w:t>
      </w:r>
      <w:r>
        <w:t xml:space="preserve"> - in the next exercise, </w:t>
      </w:r>
      <w:proofErr w:type="gramStart"/>
      <w:r>
        <w:t>you'll</w:t>
      </w:r>
      <w:proofErr w:type="gramEnd"/>
      <w:r>
        <w:t xml:space="preserve"> use edit distance at scale to remap categories!</w:t>
      </w:r>
    </w:p>
    <w:p w14:paraId="33C60F34" w14:textId="094FA33E" w:rsidR="002048C1" w:rsidRDefault="002048C1" w:rsidP="00114666">
      <w:r>
        <w:rPr>
          <w:rStyle w:val="Strong"/>
        </w:rPr>
        <w:t>Daily XP</w:t>
      </w:r>
    </w:p>
    <w:p w14:paraId="50421016" w14:textId="77777777" w:rsidR="002048C1" w:rsidRDefault="002048C1" w:rsidP="002048C1">
      <w:pPr>
        <w:pStyle w:val="Heading1"/>
      </w:pPr>
      <w:r>
        <w:t>The cutoff point</w:t>
      </w:r>
    </w:p>
    <w:p w14:paraId="116FFFCD" w14:textId="77777777" w:rsidR="002048C1" w:rsidRDefault="002048C1" w:rsidP="002048C1">
      <w:pPr>
        <w:pStyle w:val="NormalWeb"/>
      </w:pPr>
      <w:r>
        <w:t xml:space="preserve">In this exercise, and throughout this chapter, </w:t>
      </w:r>
      <w:proofErr w:type="gramStart"/>
      <w:r>
        <w:t>you'll</w:t>
      </w:r>
      <w:proofErr w:type="gramEnd"/>
      <w:r>
        <w:t xml:space="preserve"> be working with the </w:t>
      </w:r>
      <w:r>
        <w:rPr>
          <w:rStyle w:val="HTMLCode"/>
        </w:rPr>
        <w:t>restaurants</w:t>
      </w:r>
      <w:r>
        <w:t xml:space="preserve"> </w:t>
      </w:r>
      <w:proofErr w:type="spellStart"/>
      <w:r>
        <w:t>DataFrame</w:t>
      </w:r>
      <w:proofErr w:type="spellEnd"/>
      <w:r>
        <w:t xml:space="preserve"> which has data on various restaurants. Your </w:t>
      </w:r>
      <w:proofErr w:type="gramStart"/>
      <w:r>
        <w:t>ultimate goal</w:t>
      </w:r>
      <w:proofErr w:type="gramEnd"/>
      <w:r>
        <w:t xml:space="preserve"> is to create a restaurant recommendation engine, but you need to first clean your data. </w:t>
      </w:r>
    </w:p>
    <w:p w14:paraId="10B50CDB" w14:textId="77777777" w:rsidR="002048C1" w:rsidRDefault="002048C1" w:rsidP="002048C1">
      <w:pPr>
        <w:pStyle w:val="NormalWeb"/>
      </w:pPr>
      <w:r>
        <w:lastRenderedPageBreak/>
        <w:t xml:space="preserve">This version of </w:t>
      </w:r>
      <w:r>
        <w:rPr>
          <w:rStyle w:val="HTMLCode"/>
        </w:rPr>
        <w:t>restaurants</w:t>
      </w:r>
      <w:r>
        <w:t xml:space="preserve"> has been collected from many sources, where the </w:t>
      </w:r>
      <w:proofErr w:type="spellStart"/>
      <w:r>
        <w:rPr>
          <w:rStyle w:val="HTMLCode"/>
        </w:rPr>
        <w:t>cuisine_type</w:t>
      </w:r>
      <w:proofErr w:type="spellEnd"/>
      <w:r>
        <w:t xml:space="preserve"> column is riddled with typos, and should </w:t>
      </w:r>
      <w:proofErr w:type="gramStart"/>
      <w:r>
        <w:t>contain</w:t>
      </w:r>
      <w:proofErr w:type="gramEnd"/>
      <w:r>
        <w:t xml:space="preserve"> only </w:t>
      </w:r>
      <w:proofErr w:type="spellStart"/>
      <w:r>
        <w:rPr>
          <w:rStyle w:val="HTMLCode"/>
        </w:rPr>
        <w:t>italian</w:t>
      </w:r>
      <w:proofErr w:type="spellEnd"/>
      <w:r>
        <w:t xml:space="preserve">, </w:t>
      </w:r>
      <w:proofErr w:type="spellStart"/>
      <w:r>
        <w:rPr>
          <w:rStyle w:val="HTMLCode"/>
        </w:rPr>
        <w:t>american</w:t>
      </w:r>
      <w:proofErr w:type="spellEnd"/>
      <w:r>
        <w:t xml:space="preserve"> and </w:t>
      </w:r>
      <w:proofErr w:type="spellStart"/>
      <w:r>
        <w:rPr>
          <w:rStyle w:val="HTMLCode"/>
        </w:rPr>
        <w:t>asian</w:t>
      </w:r>
      <w:proofErr w:type="spellEnd"/>
      <w:r>
        <w:t xml:space="preserve"> cuisine types. There are so many unique categories that remapping them manually </w:t>
      </w:r>
      <w:proofErr w:type="gramStart"/>
      <w:r>
        <w:t>isn't</w:t>
      </w:r>
      <w:proofErr w:type="gramEnd"/>
      <w:r>
        <w:t xml:space="preserve"> scalable, and it's best to use string similarity instead. </w:t>
      </w:r>
    </w:p>
    <w:p w14:paraId="0CBAD593" w14:textId="77777777" w:rsidR="002048C1" w:rsidRDefault="002048C1" w:rsidP="002048C1">
      <w:pPr>
        <w:pStyle w:val="NormalWeb"/>
      </w:pPr>
      <w:r>
        <w:t xml:space="preserve">Before doing so, you want to establish the cutoff point for the similarity score using </w:t>
      </w:r>
      <w:proofErr w:type="gramStart"/>
      <w:r>
        <w:t xml:space="preserve">the </w:t>
      </w:r>
      <w:proofErr w:type="spellStart"/>
      <w:r>
        <w:rPr>
          <w:rStyle w:val="HTMLCode"/>
        </w:rPr>
        <w:t>thefuzz</w:t>
      </w:r>
      <w:r>
        <w:t>'s</w:t>
      </w:r>
      <w:proofErr w:type="spellEnd"/>
      <w:proofErr w:type="gramEnd"/>
      <w:r>
        <w:t xml:space="preserve"> </w:t>
      </w:r>
      <w:proofErr w:type="spellStart"/>
      <w:proofErr w:type="gramStart"/>
      <w:r>
        <w:rPr>
          <w:rStyle w:val="HTMLCode"/>
        </w:rPr>
        <w:t>process.extract</w:t>
      </w:r>
      <w:proofErr w:type="spellEnd"/>
      <w:proofErr w:type="gramEnd"/>
      <w:r>
        <w:rPr>
          <w:rStyle w:val="HTMLCode"/>
        </w:rPr>
        <w:t>()</w:t>
      </w:r>
      <w:r>
        <w:t xml:space="preserve"> function by finding the similarity score of the most </w:t>
      </w:r>
      <w:r>
        <w:rPr>
          <w:rStyle w:val="Emphasis"/>
        </w:rPr>
        <w:t>distant</w:t>
      </w:r>
      <w:r>
        <w:t xml:space="preserve"> typo of each category.</w:t>
      </w:r>
    </w:p>
    <w:p w14:paraId="76A01BBA" w14:textId="77777777" w:rsidR="002048C1" w:rsidRDefault="002048C1" w:rsidP="002048C1">
      <w:pPr>
        <w:pStyle w:val="Heading5"/>
      </w:pPr>
      <w:r>
        <w:t xml:space="preserve">Instructions </w:t>
      </w:r>
      <w:proofErr w:type="gramStart"/>
      <w:r>
        <w:t>1/2</w:t>
      </w:r>
      <w:proofErr w:type="gramEnd"/>
    </w:p>
    <w:p w14:paraId="775498AA" w14:textId="77777777" w:rsidR="002048C1" w:rsidRDefault="002048C1" w:rsidP="002048C1">
      <w:r>
        <w:rPr>
          <w:rStyle w:val="Strong"/>
        </w:rPr>
        <w:t>50 XP</w:t>
      </w:r>
    </w:p>
    <w:p w14:paraId="0371B9C2" w14:textId="77777777" w:rsidR="002048C1" w:rsidRDefault="00000000" w:rsidP="002048C1">
      <w:pPr>
        <w:pStyle w:val="progress-bullet"/>
        <w:numPr>
          <w:ilvl w:val="0"/>
          <w:numId w:val="57"/>
        </w:numPr>
      </w:pPr>
      <w:hyperlink r:id="rId58" w:history="1">
        <w:r w:rsidR="002048C1">
          <w:rPr>
            <w:rStyle w:val="Hyperlink"/>
          </w:rPr>
          <w:t>1</w:t>
        </w:r>
      </w:hyperlink>
    </w:p>
    <w:p w14:paraId="3CEFEEAA" w14:textId="77777777" w:rsidR="002048C1" w:rsidRDefault="00000000" w:rsidP="002048C1">
      <w:pPr>
        <w:pStyle w:val="progress-bullet"/>
        <w:numPr>
          <w:ilvl w:val="0"/>
          <w:numId w:val="57"/>
        </w:numPr>
      </w:pPr>
      <w:hyperlink r:id="rId59" w:history="1">
        <w:r w:rsidR="002048C1">
          <w:rPr>
            <w:rStyle w:val="Hyperlink"/>
          </w:rPr>
          <w:t>2</w:t>
        </w:r>
      </w:hyperlink>
    </w:p>
    <w:p w14:paraId="5BA3C985" w14:textId="77777777" w:rsidR="002048C1" w:rsidRDefault="002048C1" w:rsidP="002048C1">
      <w:pPr>
        <w:numPr>
          <w:ilvl w:val="0"/>
          <w:numId w:val="58"/>
        </w:numPr>
        <w:spacing w:before="100" w:beforeAutospacing="1" w:after="100" w:afterAutospacing="1" w:line="240" w:lineRule="auto"/>
      </w:pPr>
      <w:r>
        <w:t xml:space="preserve">Import </w:t>
      </w:r>
      <w:r>
        <w:rPr>
          <w:rStyle w:val="HTMLCode"/>
          <w:rFonts w:eastAsiaTheme="minorEastAsia"/>
        </w:rPr>
        <w:t>process</w:t>
      </w:r>
      <w:r>
        <w:t xml:space="preserve"> from </w:t>
      </w:r>
      <w:proofErr w:type="spellStart"/>
      <w:r>
        <w:rPr>
          <w:rStyle w:val="HTMLCode"/>
          <w:rFonts w:eastAsiaTheme="minorEastAsia"/>
        </w:rPr>
        <w:t>thefuzz</w:t>
      </w:r>
      <w:proofErr w:type="spellEnd"/>
      <w:r>
        <w:t>.</w:t>
      </w:r>
    </w:p>
    <w:p w14:paraId="3576E462" w14:textId="77777777" w:rsidR="002048C1" w:rsidRDefault="002048C1" w:rsidP="002048C1">
      <w:pPr>
        <w:numPr>
          <w:ilvl w:val="0"/>
          <w:numId w:val="58"/>
        </w:numPr>
        <w:spacing w:before="100" w:beforeAutospacing="1" w:after="100" w:afterAutospacing="1" w:line="240" w:lineRule="auto"/>
      </w:pPr>
      <w:r>
        <w:t xml:space="preserve">Store the unique </w:t>
      </w:r>
      <w:proofErr w:type="spellStart"/>
      <w:r>
        <w:rPr>
          <w:rStyle w:val="HTMLCode"/>
          <w:rFonts w:eastAsiaTheme="minorEastAsia"/>
        </w:rPr>
        <w:t>cuisine_type</w:t>
      </w:r>
      <w:r>
        <w:t>s</w:t>
      </w:r>
      <w:proofErr w:type="spellEnd"/>
      <w:r>
        <w:t xml:space="preserve"> into </w:t>
      </w:r>
      <w:proofErr w:type="spellStart"/>
      <w:r>
        <w:rPr>
          <w:rStyle w:val="HTMLCode"/>
          <w:rFonts w:eastAsiaTheme="minorEastAsia"/>
        </w:rPr>
        <w:t>unique_types</w:t>
      </w:r>
      <w:proofErr w:type="spellEnd"/>
      <w:r>
        <w:t>.</w:t>
      </w:r>
    </w:p>
    <w:p w14:paraId="2D24611D" w14:textId="77777777" w:rsidR="002048C1" w:rsidRDefault="002048C1" w:rsidP="002048C1">
      <w:pPr>
        <w:numPr>
          <w:ilvl w:val="0"/>
          <w:numId w:val="58"/>
        </w:numPr>
        <w:spacing w:before="100" w:beforeAutospacing="1" w:after="100" w:afterAutospacing="1" w:line="240" w:lineRule="auto"/>
      </w:pPr>
      <w:r>
        <w:t xml:space="preserve">Calculate the similarity of </w:t>
      </w:r>
      <w:r>
        <w:rPr>
          <w:rStyle w:val="HTMLCode"/>
          <w:rFonts w:eastAsiaTheme="minorEastAsia"/>
        </w:rPr>
        <w:t>'</w:t>
      </w:r>
      <w:proofErr w:type="spellStart"/>
      <w:r>
        <w:rPr>
          <w:rStyle w:val="HTMLCode"/>
          <w:rFonts w:eastAsiaTheme="minorEastAsia"/>
        </w:rPr>
        <w:t>asian</w:t>
      </w:r>
      <w:proofErr w:type="spellEnd"/>
      <w:r>
        <w:rPr>
          <w:rStyle w:val="HTMLCode"/>
          <w:rFonts w:eastAsiaTheme="minorEastAsia"/>
        </w:rPr>
        <w:t>'</w:t>
      </w:r>
      <w:r>
        <w:t xml:space="preserve">, </w:t>
      </w:r>
      <w:r>
        <w:rPr>
          <w:rStyle w:val="HTMLCode"/>
          <w:rFonts w:eastAsiaTheme="minorEastAsia"/>
        </w:rPr>
        <w:t>'</w:t>
      </w:r>
      <w:proofErr w:type="spellStart"/>
      <w:r>
        <w:rPr>
          <w:rStyle w:val="HTMLCode"/>
          <w:rFonts w:eastAsiaTheme="minorEastAsia"/>
        </w:rPr>
        <w:t>american</w:t>
      </w:r>
      <w:proofErr w:type="spellEnd"/>
      <w:r>
        <w:rPr>
          <w:rStyle w:val="HTMLCode"/>
          <w:rFonts w:eastAsiaTheme="minorEastAsia"/>
        </w:rPr>
        <w:t>'</w:t>
      </w:r>
      <w:r>
        <w:t xml:space="preserve">, and </w:t>
      </w:r>
      <w:r>
        <w:rPr>
          <w:rStyle w:val="HTMLCode"/>
          <w:rFonts w:eastAsiaTheme="minorEastAsia"/>
        </w:rPr>
        <w:t>'</w:t>
      </w:r>
      <w:proofErr w:type="spellStart"/>
      <w:r>
        <w:rPr>
          <w:rStyle w:val="HTMLCode"/>
          <w:rFonts w:eastAsiaTheme="minorEastAsia"/>
        </w:rPr>
        <w:t>italian</w:t>
      </w:r>
      <w:proofErr w:type="spellEnd"/>
      <w:r>
        <w:rPr>
          <w:rStyle w:val="HTMLCode"/>
          <w:rFonts w:eastAsiaTheme="minorEastAsia"/>
        </w:rPr>
        <w:t>'</w:t>
      </w:r>
      <w:r>
        <w:t xml:space="preserve"> to all possible </w:t>
      </w:r>
      <w:proofErr w:type="spellStart"/>
      <w:r>
        <w:rPr>
          <w:rStyle w:val="HTMLCode"/>
          <w:rFonts w:eastAsiaTheme="minorEastAsia"/>
        </w:rPr>
        <w:t>cuisine_type</w:t>
      </w:r>
      <w:r>
        <w:t>s</w:t>
      </w:r>
      <w:proofErr w:type="spellEnd"/>
      <w:r>
        <w:t xml:space="preserve"> using </w:t>
      </w:r>
      <w:proofErr w:type="spellStart"/>
      <w:proofErr w:type="gramStart"/>
      <w:r>
        <w:rPr>
          <w:rStyle w:val="HTMLCode"/>
          <w:rFonts w:eastAsiaTheme="minorEastAsia"/>
        </w:rPr>
        <w:t>process.extract</w:t>
      </w:r>
      <w:proofErr w:type="spellEnd"/>
      <w:proofErr w:type="gramEnd"/>
      <w:r>
        <w:rPr>
          <w:rStyle w:val="HTMLCode"/>
          <w:rFonts w:eastAsiaTheme="minorEastAsia"/>
        </w:rPr>
        <w:t>()</w:t>
      </w:r>
      <w:r>
        <w:t>, while returning all possible matches.</w:t>
      </w:r>
    </w:p>
    <w:p w14:paraId="05270F8C"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Import process from </w:t>
      </w:r>
      <w:proofErr w:type="spellStart"/>
      <w:r w:rsidRPr="002048C1">
        <w:rPr>
          <w:rFonts w:ascii="Courier New" w:eastAsia="Times New Roman" w:hAnsi="Courier New" w:cs="Courier New"/>
          <w:color w:val="00C53B"/>
          <w:sz w:val="24"/>
          <w:szCs w:val="24"/>
        </w:rPr>
        <w:t>thefuzz</w:t>
      </w:r>
      <w:proofErr w:type="spellEnd"/>
    </w:p>
    <w:p w14:paraId="468C2322"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FFFFFF"/>
          <w:sz w:val="24"/>
          <w:szCs w:val="24"/>
        </w:rPr>
        <w:t>____</w:t>
      </w:r>
    </w:p>
    <w:p w14:paraId="092CAED0"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123B24C7"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Store the unique values of </w:t>
      </w:r>
      <w:proofErr w:type="spellStart"/>
      <w:r w:rsidRPr="002048C1">
        <w:rPr>
          <w:rFonts w:ascii="Courier New" w:eastAsia="Times New Roman" w:hAnsi="Courier New" w:cs="Courier New"/>
          <w:color w:val="00C53B"/>
          <w:sz w:val="24"/>
          <w:szCs w:val="24"/>
        </w:rPr>
        <w:t>cuisine_type</w:t>
      </w:r>
      <w:proofErr w:type="spellEnd"/>
      <w:r w:rsidRPr="002048C1">
        <w:rPr>
          <w:rFonts w:ascii="Courier New" w:eastAsia="Times New Roman" w:hAnsi="Courier New" w:cs="Courier New"/>
          <w:color w:val="00C53B"/>
          <w:sz w:val="24"/>
          <w:szCs w:val="24"/>
        </w:rPr>
        <w:t> in </w:t>
      </w:r>
      <w:proofErr w:type="spellStart"/>
      <w:r w:rsidRPr="002048C1">
        <w:rPr>
          <w:rFonts w:ascii="Courier New" w:eastAsia="Times New Roman" w:hAnsi="Courier New" w:cs="Courier New"/>
          <w:color w:val="00C53B"/>
          <w:sz w:val="24"/>
          <w:szCs w:val="24"/>
        </w:rPr>
        <w:t>unique_types</w:t>
      </w:r>
      <w:proofErr w:type="spellEnd"/>
    </w:p>
    <w:p w14:paraId="01FE9726"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spellStart"/>
      <w:r w:rsidRPr="002048C1">
        <w:rPr>
          <w:rFonts w:ascii="Courier New" w:eastAsia="Times New Roman" w:hAnsi="Courier New" w:cs="Courier New"/>
          <w:color w:val="FFFFFF"/>
          <w:sz w:val="24"/>
          <w:szCs w:val="24"/>
        </w:rPr>
        <w:t>unique_types</w:t>
      </w:r>
      <w:proofErr w:type="spellEnd"/>
      <w:r w:rsidRPr="002048C1">
        <w:rPr>
          <w:rFonts w:ascii="Courier New" w:eastAsia="Times New Roman" w:hAnsi="Courier New" w:cs="Courier New"/>
          <w:color w:val="D4D4D4"/>
          <w:sz w:val="24"/>
          <w:szCs w:val="24"/>
        </w:rPr>
        <w:t> = </w:t>
      </w:r>
      <w:r w:rsidRPr="002048C1">
        <w:rPr>
          <w:rFonts w:ascii="Courier New" w:eastAsia="Times New Roman" w:hAnsi="Courier New" w:cs="Courier New"/>
          <w:color w:val="FFFFFF"/>
          <w:sz w:val="24"/>
          <w:szCs w:val="24"/>
        </w:rPr>
        <w:t>____</w:t>
      </w:r>
    </w:p>
    <w:p w14:paraId="1EF950C4"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5D9C3F61"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Calculate similarity of '</w:t>
      </w:r>
      <w:proofErr w:type="spellStart"/>
      <w:r w:rsidRPr="002048C1">
        <w:rPr>
          <w:rFonts w:ascii="Courier New" w:eastAsia="Times New Roman" w:hAnsi="Courier New" w:cs="Courier New"/>
          <w:color w:val="00C53B"/>
          <w:sz w:val="24"/>
          <w:szCs w:val="24"/>
        </w:rPr>
        <w:t>asian</w:t>
      </w:r>
      <w:proofErr w:type="spellEnd"/>
      <w:r w:rsidRPr="002048C1">
        <w:rPr>
          <w:rFonts w:ascii="Courier New" w:eastAsia="Times New Roman" w:hAnsi="Courier New" w:cs="Courier New"/>
          <w:color w:val="00C53B"/>
          <w:sz w:val="24"/>
          <w:szCs w:val="24"/>
        </w:rPr>
        <w:t>' to all values of </w:t>
      </w:r>
      <w:proofErr w:type="spellStart"/>
      <w:r w:rsidRPr="002048C1">
        <w:rPr>
          <w:rFonts w:ascii="Courier New" w:eastAsia="Times New Roman" w:hAnsi="Courier New" w:cs="Courier New"/>
          <w:color w:val="00C53B"/>
          <w:sz w:val="24"/>
          <w:szCs w:val="24"/>
        </w:rPr>
        <w:t>unique_types</w:t>
      </w:r>
      <w:proofErr w:type="spellEnd"/>
    </w:p>
    <w:p w14:paraId="4E38445A"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gramStart"/>
      <w:r w:rsidRPr="002048C1">
        <w:rPr>
          <w:rFonts w:ascii="Courier New" w:eastAsia="Times New Roman" w:hAnsi="Courier New" w:cs="Courier New"/>
          <w:color w:val="009BD8"/>
          <w:sz w:val="24"/>
          <w:szCs w:val="24"/>
        </w:rPr>
        <w:t>print</w:t>
      </w:r>
      <w:r w:rsidRPr="002048C1">
        <w:rPr>
          <w:rFonts w:ascii="Courier New" w:eastAsia="Times New Roman" w:hAnsi="Courier New" w:cs="Courier New"/>
          <w:color w:val="DCDCDC"/>
          <w:sz w:val="24"/>
          <w:szCs w:val="24"/>
        </w:rPr>
        <w:t>(</w:t>
      </w:r>
      <w:proofErr w:type="gramEnd"/>
      <w:r w:rsidRPr="002048C1">
        <w:rPr>
          <w:rFonts w:ascii="Courier New" w:eastAsia="Times New Roman" w:hAnsi="Courier New" w:cs="Courier New"/>
          <w:color w:val="FFFFFF"/>
          <w:sz w:val="24"/>
          <w:szCs w:val="24"/>
        </w:rPr>
        <w:t>process</w:t>
      </w:r>
      <w:r w:rsidRPr="002048C1">
        <w:rPr>
          <w:rFonts w:ascii="Courier New" w:eastAsia="Times New Roman" w:hAnsi="Courier New" w:cs="Courier New"/>
          <w:color w:val="D4D4D4"/>
          <w:sz w:val="24"/>
          <w:szCs w:val="24"/>
        </w:rPr>
        <w:t>.</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C4D8B"/>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4D4D4"/>
          <w:sz w:val="24"/>
          <w:szCs w:val="24"/>
        </w:rPr>
        <w:t> </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4D4D4"/>
          <w:sz w:val="24"/>
          <w:szCs w:val="24"/>
        </w:rPr>
        <w:t> </w:t>
      </w:r>
      <w:r w:rsidRPr="002048C1">
        <w:rPr>
          <w:rFonts w:ascii="Courier New" w:eastAsia="Times New Roman" w:hAnsi="Courier New" w:cs="Courier New"/>
          <w:color w:val="FFFFFF"/>
          <w:sz w:val="24"/>
          <w:szCs w:val="24"/>
        </w:rPr>
        <w:t>limit</w:t>
      </w:r>
      <w:r w:rsidRPr="002048C1">
        <w:rPr>
          <w:rFonts w:ascii="Courier New" w:eastAsia="Times New Roman" w:hAnsi="Courier New" w:cs="Courier New"/>
          <w:color w:val="D4D4D4"/>
          <w:sz w:val="24"/>
          <w:szCs w:val="24"/>
        </w:rPr>
        <w:t> = </w:t>
      </w:r>
      <w:proofErr w:type="spellStart"/>
      <w:r w:rsidRPr="002048C1">
        <w:rPr>
          <w:rFonts w:ascii="Courier New" w:eastAsia="Times New Roman" w:hAnsi="Courier New" w:cs="Courier New"/>
          <w:color w:val="009BD8"/>
          <w:sz w:val="24"/>
          <w:szCs w:val="24"/>
        </w:rPr>
        <w:t>len</w:t>
      </w:r>
      <w:proofErr w:type="spellEnd"/>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p>
    <w:p w14:paraId="5FA321E9"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1058D318"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Calculate similarity of 'american' to all values of unique_types</w:t>
      </w:r>
    </w:p>
    <w:p w14:paraId="3AA70554"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gramStart"/>
      <w:r w:rsidRPr="002048C1">
        <w:rPr>
          <w:rFonts w:ascii="Courier New" w:eastAsia="Times New Roman" w:hAnsi="Courier New" w:cs="Courier New"/>
          <w:color w:val="009BD8"/>
          <w:sz w:val="24"/>
          <w:szCs w:val="24"/>
        </w:rPr>
        <w:t>print</w:t>
      </w:r>
      <w:r w:rsidRPr="002048C1">
        <w:rPr>
          <w:rFonts w:ascii="Courier New" w:eastAsia="Times New Roman" w:hAnsi="Courier New" w:cs="Courier New"/>
          <w:color w:val="DCDCDC"/>
          <w:sz w:val="24"/>
          <w:szCs w:val="24"/>
        </w:rPr>
        <w:t>(</w:t>
      </w:r>
      <w:proofErr w:type="gramEnd"/>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C4D8B"/>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4D4D4"/>
          <w:sz w:val="24"/>
          <w:szCs w:val="24"/>
        </w:rPr>
        <w:t> </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r w:rsidRPr="002048C1">
        <w:rPr>
          <w:rFonts w:ascii="Courier New" w:eastAsia="Times New Roman" w:hAnsi="Courier New" w:cs="Courier New"/>
          <w:color w:val="D4D4D4"/>
          <w:sz w:val="24"/>
          <w:szCs w:val="24"/>
        </w:rPr>
        <w:t> </w:t>
      </w:r>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p>
    <w:p w14:paraId="3484378A"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4F5382AC"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2048C1">
        <w:rPr>
          <w:rFonts w:ascii="Courier New" w:eastAsia="Times New Roman" w:hAnsi="Courier New" w:cs="Courier New"/>
          <w:color w:val="00C53B"/>
          <w:sz w:val="24"/>
          <w:szCs w:val="24"/>
        </w:rPr>
        <w:t># Calculate similarity of 'italian' to all values of unique_types</w:t>
      </w:r>
    </w:p>
    <w:p w14:paraId="51C8DCA5" w14:textId="77777777" w:rsidR="002048C1" w:rsidRPr="002048C1" w:rsidRDefault="002048C1" w:rsidP="002048C1">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gramStart"/>
      <w:r w:rsidRPr="002048C1">
        <w:rPr>
          <w:rFonts w:ascii="Courier New" w:eastAsia="Times New Roman" w:hAnsi="Courier New" w:cs="Courier New"/>
          <w:color w:val="009BD8"/>
          <w:sz w:val="24"/>
          <w:szCs w:val="24"/>
        </w:rPr>
        <w:t>print</w:t>
      </w:r>
      <w:r w:rsidRPr="002048C1">
        <w:rPr>
          <w:rFonts w:ascii="Courier New" w:eastAsia="Times New Roman" w:hAnsi="Courier New" w:cs="Courier New"/>
          <w:color w:val="DCDCDC"/>
          <w:sz w:val="24"/>
          <w:szCs w:val="24"/>
        </w:rPr>
        <w:t>(</w:t>
      </w:r>
      <w:proofErr w:type="gramEnd"/>
      <w:r w:rsidRPr="002048C1">
        <w:rPr>
          <w:rFonts w:ascii="Courier New" w:eastAsia="Times New Roman" w:hAnsi="Courier New" w:cs="Courier New"/>
          <w:color w:val="FFFFFF"/>
          <w:sz w:val="24"/>
          <w:szCs w:val="24"/>
        </w:rPr>
        <w:t>____</w:t>
      </w:r>
      <w:r w:rsidRPr="002048C1">
        <w:rPr>
          <w:rFonts w:ascii="Courier New" w:eastAsia="Times New Roman" w:hAnsi="Courier New" w:cs="Courier New"/>
          <w:color w:val="DCDCDC"/>
          <w:sz w:val="24"/>
          <w:szCs w:val="24"/>
        </w:rPr>
        <w:t>)</w:t>
      </w:r>
    </w:p>
    <w:p w14:paraId="576751DA"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C53B"/>
          <w:sz w:val="24"/>
          <w:szCs w:val="24"/>
        </w:rPr>
        <w:t># Drop missing values of </w:t>
      </w:r>
      <w:proofErr w:type="spellStart"/>
      <w:r w:rsidRPr="00DF1047">
        <w:rPr>
          <w:rFonts w:ascii="Courier New" w:eastAsia="Times New Roman" w:hAnsi="Courier New" w:cs="Courier New"/>
          <w:color w:val="00C53B"/>
          <w:sz w:val="24"/>
          <w:szCs w:val="24"/>
        </w:rPr>
        <w:t>cust_id</w:t>
      </w:r>
      <w:proofErr w:type="spellEnd"/>
    </w:p>
    <w:p w14:paraId="31BBFE53"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spellStart"/>
      <w:r w:rsidRPr="00DF1047">
        <w:rPr>
          <w:rFonts w:ascii="Courier New" w:eastAsia="Times New Roman" w:hAnsi="Courier New" w:cs="Courier New"/>
          <w:color w:val="FFFFFF"/>
          <w:sz w:val="24"/>
          <w:szCs w:val="24"/>
        </w:rPr>
        <w:t>banking_fullid</w:t>
      </w:r>
      <w:proofErr w:type="spellEnd"/>
      <w:r w:rsidRPr="00DF1047">
        <w:rPr>
          <w:rFonts w:ascii="Courier New" w:eastAsia="Times New Roman" w:hAnsi="Courier New" w:cs="Courier New"/>
          <w:color w:val="D4D4D4"/>
          <w:sz w:val="24"/>
          <w:szCs w:val="24"/>
        </w:rPr>
        <w:t> = </w:t>
      </w:r>
      <w:proofErr w:type="spellStart"/>
      <w:proofErr w:type="gramStart"/>
      <w:r w:rsidRPr="00DF1047">
        <w:rPr>
          <w:rFonts w:ascii="Courier New" w:eastAsia="Times New Roman" w:hAnsi="Courier New" w:cs="Courier New"/>
          <w:color w:val="FFFFFF"/>
          <w:sz w:val="24"/>
          <w:szCs w:val="24"/>
        </w:rPr>
        <w:t>banking</w:t>
      </w:r>
      <w:r w:rsidRPr="00DF1047">
        <w:rPr>
          <w:rFonts w:ascii="Courier New" w:eastAsia="Times New Roman" w:hAnsi="Courier New" w:cs="Courier New"/>
          <w:color w:val="D4D4D4"/>
          <w:sz w:val="24"/>
          <w:szCs w:val="24"/>
        </w:rPr>
        <w:t>.</w:t>
      </w:r>
      <w:r w:rsidRPr="00DF1047">
        <w:rPr>
          <w:rFonts w:ascii="Courier New" w:eastAsia="Times New Roman" w:hAnsi="Courier New" w:cs="Courier New"/>
          <w:color w:val="FFFFFF"/>
          <w:sz w:val="24"/>
          <w:szCs w:val="24"/>
        </w:rPr>
        <w:t>dropna</w:t>
      </w:r>
      <w:proofErr w:type="spellEnd"/>
      <w:proofErr w:type="gramEnd"/>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FFFFFF"/>
          <w:sz w:val="24"/>
          <w:szCs w:val="24"/>
        </w:rPr>
        <w:t>subset</w:t>
      </w:r>
      <w:r w:rsidRPr="00DF1047">
        <w:rPr>
          <w:rFonts w:ascii="Courier New" w:eastAsia="Times New Roman" w:hAnsi="Courier New" w:cs="Courier New"/>
          <w:color w:val="D4D4D4"/>
          <w:sz w:val="24"/>
          <w:szCs w:val="24"/>
        </w:rPr>
        <w:t>= </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C4D8B"/>
          <w:sz w:val="24"/>
          <w:szCs w:val="24"/>
        </w:rPr>
        <w:t>'</w:t>
      </w:r>
      <w:proofErr w:type="spellStart"/>
      <w:r w:rsidRPr="00DF1047">
        <w:rPr>
          <w:rFonts w:ascii="Courier New" w:eastAsia="Times New Roman" w:hAnsi="Courier New" w:cs="Courier New"/>
          <w:color w:val="DC4D8B"/>
          <w:sz w:val="24"/>
          <w:szCs w:val="24"/>
        </w:rPr>
        <w:t>cust_id</w:t>
      </w:r>
      <w:proofErr w:type="spellEnd"/>
      <w:r w:rsidRPr="00DF1047">
        <w:rPr>
          <w:rFonts w:ascii="Courier New" w:eastAsia="Times New Roman" w:hAnsi="Courier New" w:cs="Courier New"/>
          <w:color w:val="DC4D8B"/>
          <w:sz w:val="24"/>
          <w:szCs w:val="24"/>
        </w:rPr>
        <w:t>'</w:t>
      </w:r>
      <w:r w:rsidRPr="00DF1047">
        <w:rPr>
          <w:rFonts w:ascii="Courier New" w:eastAsia="Times New Roman" w:hAnsi="Courier New" w:cs="Courier New"/>
          <w:color w:val="DCDCDC"/>
          <w:sz w:val="24"/>
          <w:szCs w:val="24"/>
        </w:rPr>
        <w:t>])</w:t>
      </w:r>
    </w:p>
    <w:p w14:paraId="14187FBC"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0AE91103"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C53B"/>
          <w:sz w:val="24"/>
          <w:szCs w:val="24"/>
        </w:rPr>
        <w:t># Compute estimated </w:t>
      </w:r>
      <w:proofErr w:type="spellStart"/>
      <w:r w:rsidRPr="00DF1047">
        <w:rPr>
          <w:rFonts w:ascii="Courier New" w:eastAsia="Times New Roman" w:hAnsi="Courier New" w:cs="Courier New"/>
          <w:color w:val="00C53B"/>
          <w:sz w:val="24"/>
          <w:szCs w:val="24"/>
        </w:rPr>
        <w:t>acct_amount</w:t>
      </w:r>
      <w:proofErr w:type="spellEnd"/>
    </w:p>
    <w:p w14:paraId="2A3E5F08"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spellStart"/>
      <w:r w:rsidRPr="00DF1047">
        <w:rPr>
          <w:rFonts w:ascii="Courier New" w:eastAsia="Times New Roman" w:hAnsi="Courier New" w:cs="Courier New"/>
          <w:color w:val="FFFFFF"/>
          <w:sz w:val="24"/>
          <w:szCs w:val="24"/>
        </w:rPr>
        <w:t>acct_imp</w:t>
      </w:r>
      <w:proofErr w:type="spellEnd"/>
      <w:r w:rsidRPr="00DF1047">
        <w:rPr>
          <w:rFonts w:ascii="Courier New" w:eastAsia="Times New Roman" w:hAnsi="Courier New" w:cs="Courier New"/>
          <w:color w:val="D4D4D4"/>
          <w:sz w:val="24"/>
          <w:szCs w:val="24"/>
        </w:rPr>
        <w:t> = </w:t>
      </w:r>
      <w:proofErr w:type="spellStart"/>
      <w:r w:rsidRPr="00DF1047">
        <w:rPr>
          <w:rFonts w:ascii="Courier New" w:eastAsia="Times New Roman" w:hAnsi="Courier New" w:cs="Courier New"/>
          <w:color w:val="FFFFFF"/>
          <w:sz w:val="24"/>
          <w:szCs w:val="24"/>
        </w:rPr>
        <w:t>banking_fullid</w:t>
      </w:r>
      <w:proofErr w:type="spellEnd"/>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C4D8B"/>
          <w:sz w:val="24"/>
          <w:szCs w:val="24"/>
        </w:rPr>
        <w:t>'</w:t>
      </w:r>
      <w:proofErr w:type="spellStart"/>
      <w:r w:rsidRPr="00DF1047">
        <w:rPr>
          <w:rFonts w:ascii="Courier New" w:eastAsia="Times New Roman" w:hAnsi="Courier New" w:cs="Courier New"/>
          <w:color w:val="DC4D8B"/>
          <w:sz w:val="24"/>
          <w:szCs w:val="24"/>
        </w:rPr>
        <w:t>inv_amount</w:t>
      </w:r>
      <w:proofErr w:type="spellEnd"/>
      <w:r w:rsidRPr="00DF1047">
        <w:rPr>
          <w:rFonts w:ascii="Courier New" w:eastAsia="Times New Roman" w:hAnsi="Courier New" w:cs="Courier New"/>
          <w:color w:val="DC4D8B"/>
          <w:sz w:val="24"/>
          <w:szCs w:val="24"/>
        </w:rPr>
        <w:t>'</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4D4D4"/>
          <w:sz w:val="24"/>
          <w:szCs w:val="24"/>
        </w:rPr>
        <w:t> * </w:t>
      </w:r>
      <w:r w:rsidRPr="00DF1047">
        <w:rPr>
          <w:rFonts w:ascii="Courier New" w:eastAsia="Times New Roman" w:hAnsi="Courier New" w:cs="Courier New"/>
          <w:color w:val="DC4D8B"/>
          <w:sz w:val="24"/>
          <w:szCs w:val="24"/>
        </w:rPr>
        <w:t>5</w:t>
      </w:r>
    </w:p>
    <w:p w14:paraId="35D07F90"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1ABA7FFF"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C53B"/>
          <w:sz w:val="24"/>
          <w:szCs w:val="24"/>
        </w:rPr>
        <w:t># Impute missing </w:t>
      </w:r>
      <w:proofErr w:type="spellStart"/>
      <w:r w:rsidRPr="00DF1047">
        <w:rPr>
          <w:rFonts w:ascii="Courier New" w:eastAsia="Times New Roman" w:hAnsi="Courier New" w:cs="Courier New"/>
          <w:color w:val="00C53B"/>
          <w:sz w:val="24"/>
          <w:szCs w:val="24"/>
        </w:rPr>
        <w:t>acct_amount</w:t>
      </w:r>
      <w:proofErr w:type="spellEnd"/>
      <w:r w:rsidRPr="00DF1047">
        <w:rPr>
          <w:rFonts w:ascii="Courier New" w:eastAsia="Times New Roman" w:hAnsi="Courier New" w:cs="Courier New"/>
          <w:color w:val="00C53B"/>
          <w:sz w:val="24"/>
          <w:szCs w:val="24"/>
        </w:rPr>
        <w:t> with corresponding </w:t>
      </w:r>
      <w:proofErr w:type="spellStart"/>
      <w:r w:rsidRPr="00DF1047">
        <w:rPr>
          <w:rFonts w:ascii="Courier New" w:eastAsia="Times New Roman" w:hAnsi="Courier New" w:cs="Courier New"/>
          <w:color w:val="00C53B"/>
          <w:sz w:val="24"/>
          <w:szCs w:val="24"/>
        </w:rPr>
        <w:t>acct_imp</w:t>
      </w:r>
      <w:proofErr w:type="spellEnd"/>
    </w:p>
    <w:p w14:paraId="7FCD1474"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FFFFFF"/>
          <w:sz w:val="24"/>
          <w:szCs w:val="24"/>
        </w:rPr>
        <w:lastRenderedPageBreak/>
        <w:t>banking_imputed</w:t>
      </w:r>
      <w:r w:rsidRPr="00DF1047">
        <w:rPr>
          <w:rFonts w:ascii="Courier New" w:eastAsia="Times New Roman" w:hAnsi="Courier New" w:cs="Courier New"/>
          <w:color w:val="D4D4D4"/>
          <w:sz w:val="24"/>
          <w:szCs w:val="24"/>
        </w:rPr>
        <w:t> = </w:t>
      </w:r>
      <w:r w:rsidRPr="00DF1047">
        <w:rPr>
          <w:rFonts w:ascii="Courier New" w:eastAsia="Times New Roman" w:hAnsi="Courier New" w:cs="Courier New"/>
          <w:color w:val="FFFFFF"/>
          <w:sz w:val="24"/>
          <w:szCs w:val="24"/>
        </w:rPr>
        <w:t>banking_</w:t>
      </w:r>
      <w:proofErr w:type="gramStart"/>
      <w:r w:rsidRPr="00DF1047">
        <w:rPr>
          <w:rFonts w:ascii="Courier New" w:eastAsia="Times New Roman" w:hAnsi="Courier New" w:cs="Courier New"/>
          <w:color w:val="FFFFFF"/>
          <w:sz w:val="24"/>
          <w:szCs w:val="24"/>
        </w:rPr>
        <w:t>fullid</w:t>
      </w:r>
      <w:r w:rsidRPr="00DF1047">
        <w:rPr>
          <w:rFonts w:ascii="Courier New" w:eastAsia="Times New Roman" w:hAnsi="Courier New" w:cs="Courier New"/>
          <w:color w:val="D4D4D4"/>
          <w:sz w:val="24"/>
          <w:szCs w:val="24"/>
        </w:rPr>
        <w:t>.</w:t>
      </w:r>
      <w:r w:rsidRPr="00DF1047">
        <w:rPr>
          <w:rFonts w:ascii="Courier New" w:eastAsia="Times New Roman" w:hAnsi="Courier New" w:cs="Courier New"/>
          <w:color w:val="FFFFFF"/>
          <w:sz w:val="24"/>
          <w:szCs w:val="24"/>
        </w:rPr>
        <w:t>fillna</w:t>
      </w:r>
      <w:proofErr w:type="gramEnd"/>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C4D8B"/>
          <w:sz w:val="24"/>
          <w:szCs w:val="24"/>
        </w:rPr>
        <w:t>'acct_amount'</w:t>
      </w:r>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FFFFFF"/>
          <w:sz w:val="24"/>
          <w:szCs w:val="24"/>
        </w:rPr>
        <w:t>acct_imp</w:t>
      </w:r>
      <w:r w:rsidRPr="00DF1047">
        <w:rPr>
          <w:rFonts w:ascii="Courier New" w:eastAsia="Times New Roman" w:hAnsi="Courier New" w:cs="Courier New"/>
          <w:color w:val="DCDCDC"/>
          <w:sz w:val="24"/>
          <w:szCs w:val="24"/>
        </w:rPr>
        <w:t>})</w:t>
      </w:r>
    </w:p>
    <w:p w14:paraId="79969688"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2119CAEE"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C53B"/>
          <w:sz w:val="24"/>
          <w:szCs w:val="24"/>
        </w:rPr>
        <w:t># Print number of missing values</w:t>
      </w:r>
    </w:p>
    <w:p w14:paraId="758AD91C" w14:textId="77777777" w:rsidR="00DF1047" w:rsidRPr="00DF1047" w:rsidRDefault="00DF1047" w:rsidP="00DF1047">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DF1047">
        <w:rPr>
          <w:rFonts w:ascii="Courier New" w:eastAsia="Times New Roman" w:hAnsi="Courier New" w:cs="Courier New"/>
          <w:color w:val="009BD8"/>
          <w:sz w:val="24"/>
          <w:szCs w:val="24"/>
        </w:rPr>
        <w:t>print</w:t>
      </w:r>
      <w:r w:rsidRPr="00DF1047">
        <w:rPr>
          <w:rFonts w:ascii="Courier New" w:eastAsia="Times New Roman" w:hAnsi="Courier New" w:cs="Courier New"/>
          <w:color w:val="DCDCDC"/>
          <w:sz w:val="24"/>
          <w:szCs w:val="24"/>
        </w:rPr>
        <w:t>(</w:t>
      </w:r>
      <w:proofErr w:type="spellStart"/>
      <w:r w:rsidRPr="00DF1047">
        <w:rPr>
          <w:rFonts w:ascii="Courier New" w:eastAsia="Times New Roman" w:hAnsi="Courier New" w:cs="Courier New"/>
          <w:color w:val="FFFFFF"/>
          <w:sz w:val="24"/>
          <w:szCs w:val="24"/>
        </w:rPr>
        <w:t>banking_</w:t>
      </w:r>
      <w:proofErr w:type="gramStart"/>
      <w:r w:rsidRPr="00DF1047">
        <w:rPr>
          <w:rFonts w:ascii="Courier New" w:eastAsia="Times New Roman" w:hAnsi="Courier New" w:cs="Courier New"/>
          <w:color w:val="FFFFFF"/>
          <w:sz w:val="24"/>
          <w:szCs w:val="24"/>
        </w:rPr>
        <w:t>imputed</w:t>
      </w:r>
      <w:r w:rsidRPr="00DF1047">
        <w:rPr>
          <w:rFonts w:ascii="Courier New" w:eastAsia="Times New Roman" w:hAnsi="Courier New" w:cs="Courier New"/>
          <w:color w:val="D4D4D4"/>
          <w:sz w:val="24"/>
          <w:szCs w:val="24"/>
        </w:rPr>
        <w:t>.</w:t>
      </w:r>
      <w:r w:rsidRPr="00DF1047">
        <w:rPr>
          <w:rFonts w:ascii="Courier New" w:eastAsia="Times New Roman" w:hAnsi="Courier New" w:cs="Courier New"/>
          <w:color w:val="FFFFFF"/>
          <w:sz w:val="24"/>
          <w:szCs w:val="24"/>
        </w:rPr>
        <w:t>isna</w:t>
      </w:r>
      <w:proofErr w:type="spellEnd"/>
      <w:proofErr w:type="gramEnd"/>
      <w:r w:rsidRPr="00DF1047">
        <w:rPr>
          <w:rFonts w:ascii="Courier New" w:eastAsia="Times New Roman" w:hAnsi="Courier New" w:cs="Courier New"/>
          <w:color w:val="DCDCDC"/>
          <w:sz w:val="24"/>
          <w:szCs w:val="24"/>
        </w:rPr>
        <w:t>()</w:t>
      </w:r>
      <w:r w:rsidRPr="00DF1047">
        <w:rPr>
          <w:rFonts w:ascii="Courier New" w:eastAsia="Times New Roman" w:hAnsi="Courier New" w:cs="Courier New"/>
          <w:color w:val="D4D4D4"/>
          <w:sz w:val="24"/>
          <w:szCs w:val="24"/>
        </w:rPr>
        <w:t>.</w:t>
      </w:r>
      <w:r w:rsidRPr="00DF1047">
        <w:rPr>
          <w:rFonts w:ascii="Courier New" w:eastAsia="Times New Roman" w:hAnsi="Courier New" w:cs="Courier New"/>
          <w:color w:val="009BD8"/>
          <w:sz w:val="24"/>
          <w:szCs w:val="24"/>
        </w:rPr>
        <w:t>sum</w:t>
      </w:r>
      <w:r w:rsidRPr="00DF1047">
        <w:rPr>
          <w:rFonts w:ascii="Courier New" w:eastAsia="Times New Roman" w:hAnsi="Courier New" w:cs="Courier New"/>
          <w:color w:val="DCDCDC"/>
          <w:sz w:val="24"/>
          <w:szCs w:val="24"/>
        </w:rPr>
        <w:t>())</w:t>
      </w:r>
    </w:p>
    <w:p w14:paraId="4201CCD0" w14:textId="36866079" w:rsidR="002048C1" w:rsidRDefault="002048C1" w:rsidP="008D7417">
      <w:pPr>
        <w:spacing w:before="100" w:beforeAutospacing="1" w:after="100" w:afterAutospacing="1" w:line="240" w:lineRule="auto"/>
      </w:pPr>
    </w:p>
    <w:p w14:paraId="4C5F2FE3" w14:textId="77777777" w:rsidR="00DF1047" w:rsidRPr="00DF1047" w:rsidRDefault="00DF1047" w:rsidP="00DF1047">
      <w:pPr>
        <w:spacing w:after="0" w:line="240" w:lineRule="auto"/>
        <w:rPr>
          <w:rFonts w:ascii="Times New Roman" w:eastAsia="Times New Roman" w:hAnsi="Times New Roman" w:cs="Times New Roman"/>
          <w:sz w:val="24"/>
          <w:szCs w:val="24"/>
        </w:rPr>
      </w:pPr>
      <w:r w:rsidRPr="00DF1047">
        <w:rPr>
          <w:rFonts w:ascii="Times New Roman" w:eastAsia="Times New Roman" w:hAnsi="Times New Roman" w:cs="Times New Roman"/>
          <w:sz w:val="24"/>
          <w:szCs w:val="24"/>
        </w:rPr>
        <w:t>In [2]:</w:t>
      </w:r>
    </w:p>
    <w:p w14:paraId="7ABCED41" w14:textId="77777777" w:rsidR="00DF1047" w:rsidRPr="00DF1047" w:rsidRDefault="00DF1047" w:rsidP="00DF1047">
      <w:pPr>
        <w:spacing w:after="0" w:line="240" w:lineRule="auto"/>
        <w:rPr>
          <w:rFonts w:ascii="Times New Roman" w:eastAsia="Times New Roman" w:hAnsi="Times New Roman" w:cs="Times New Roman"/>
          <w:sz w:val="24"/>
          <w:szCs w:val="24"/>
        </w:rPr>
      </w:pPr>
      <w:r w:rsidRPr="00DF1047">
        <w:rPr>
          <w:rFonts w:ascii="Times New Roman" w:eastAsia="Times New Roman" w:hAnsi="Times New Roman" w:cs="Times New Roman"/>
          <w:sz w:val="24"/>
          <w:szCs w:val="24"/>
        </w:rPr>
        <w:t>print(</w:t>
      </w:r>
      <w:proofErr w:type="spellStart"/>
      <w:proofErr w:type="gramStart"/>
      <w:r w:rsidRPr="00DF1047">
        <w:rPr>
          <w:rFonts w:ascii="Times New Roman" w:eastAsia="Times New Roman" w:hAnsi="Times New Roman" w:cs="Times New Roman"/>
          <w:sz w:val="24"/>
          <w:szCs w:val="24"/>
        </w:rPr>
        <w:t>banking.shape</w:t>
      </w:r>
      <w:proofErr w:type="spellEnd"/>
      <w:proofErr w:type="gramEnd"/>
      <w:r w:rsidRPr="00DF1047">
        <w:rPr>
          <w:rFonts w:ascii="Times New Roman" w:eastAsia="Times New Roman" w:hAnsi="Times New Roman" w:cs="Times New Roman"/>
          <w:sz w:val="24"/>
          <w:szCs w:val="24"/>
        </w:rPr>
        <w:t>)</w:t>
      </w:r>
      <w:r w:rsidRPr="00DF1047">
        <w:rPr>
          <w:rFonts w:ascii="Times New Roman" w:eastAsia="Times New Roman" w:hAnsi="Times New Roman" w:cs="Times New Roman"/>
          <w:sz w:val="24"/>
          <w:szCs w:val="24"/>
        </w:rPr>
        <w:br/>
      </w:r>
    </w:p>
    <w:p w14:paraId="3CE6D5FE" w14:textId="77777777" w:rsidR="00DF1047" w:rsidRPr="00DF1047" w:rsidRDefault="00DF1047" w:rsidP="00DF1047">
      <w:pPr>
        <w:spacing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(97, 5)</w:t>
      </w:r>
    </w:p>
    <w:p w14:paraId="7EAC4304" w14:textId="77777777" w:rsidR="00DF1047" w:rsidRPr="00DF1047" w:rsidRDefault="00DF1047" w:rsidP="00DF1047">
      <w:pPr>
        <w:spacing w:after="0" w:line="240" w:lineRule="auto"/>
        <w:rPr>
          <w:rFonts w:ascii="Times New Roman" w:eastAsia="Times New Roman" w:hAnsi="Times New Roman" w:cs="Times New Roman"/>
          <w:sz w:val="24"/>
          <w:szCs w:val="24"/>
        </w:rPr>
      </w:pPr>
      <w:r w:rsidRPr="00DF1047">
        <w:rPr>
          <w:rFonts w:ascii="Times New Roman" w:eastAsia="Times New Roman" w:hAnsi="Times New Roman" w:cs="Times New Roman"/>
          <w:sz w:val="24"/>
          <w:szCs w:val="24"/>
        </w:rPr>
        <w:t>In [3]:</w:t>
      </w:r>
    </w:p>
    <w:p w14:paraId="3193F72D" w14:textId="77777777" w:rsidR="00DF1047" w:rsidRPr="00DF1047" w:rsidRDefault="00DF1047" w:rsidP="00DF1047">
      <w:pPr>
        <w:spacing w:after="0" w:line="240" w:lineRule="auto"/>
        <w:rPr>
          <w:rFonts w:ascii="Times New Roman" w:eastAsia="Times New Roman" w:hAnsi="Times New Roman" w:cs="Times New Roman"/>
          <w:sz w:val="24"/>
          <w:szCs w:val="24"/>
        </w:rPr>
      </w:pPr>
      <w:r w:rsidRPr="00DF1047">
        <w:rPr>
          <w:rFonts w:ascii="Times New Roman" w:eastAsia="Times New Roman" w:hAnsi="Times New Roman" w:cs="Times New Roman"/>
          <w:sz w:val="24"/>
          <w:szCs w:val="24"/>
        </w:rPr>
        <w:t>print(</w:t>
      </w:r>
      <w:proofErr w:type="spellStart"/>
      <w:r w:rsidRPr="00DF1047">
        <w:rPr>
          <w:rFonts w:ascii="Times New Roman" w:eastAsia="Times New Roman" w:hAnsi="Times New Roman" w:cs="Times New Roman"/>
          <w:sz w:val="24"/>
          <w:szCs w:val="24"/>
        </w:rPr>
        <w:t>banking_</w:t>
      </w:r>
      <w:proofErr w:type="gramStart"/>
      <w:r w:rsidRPr="00DF1047">
        <w:rPr>
          <w:rFonts w:ascii="Times New Roman" w:eastAsia="Times New Roman" w:hAnsi="Times New Roman" w:cs="Times New Roman"/>
          <w:sz w:val="24"/>
          <w:szCs w:val="24"/>
        </w:rPr>
        <w:t>fullid.shape</w:t>
      </w:r>
      <w:proofErr w:type="spellEnd"/>
      <w:proofErr w:type="gramEnd"/>
      <w:r w:rsidRPr="00DF1047">
        <w:rPr>
          <w:rFonts w:ascii="Times New Roman" w:eastAsia="Times New Roman" w:hAnsi="Times New Roman" w:cs="Times New Roman"/>
          <w:sz w:val="24"/>
          <w:szCs w:val="24"/>
        </w:rPr>
        <w:t>)</w:t>
      </w:r>
      <w:r w:rsidRPr="00DF1047">
        <w:rPr>
          <w:rFonts w:ascii="Times New Roman" w:eastAsia="Times New Roman" w:hAnsi="Times New Roman" w:cs="Times New Roman"/>
          <w:sz w:val="24"/>
          <w:szCs w:val="24"/>
        </w:rPr>
        <w:br/>
      </w:r>
    </w:p>
    <w:p w14:paraId="147E439B" w14:textId="77777777" w:rsidR="00DF1047" w:rsidRPr="00DF1047" w:rsidRDefault="00DF1047" w:rsidP="00DF1047">
      <w:pPr>
        <w:spacing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(88, 5)</w:t>
      </w:r>
    </w:p>
    <w:p w14:paraId="4AF44502"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Drop missing values of </w:t>
      </w:r>
      <w:proofErr w:type="spellStart"/>
      <w:r w:rsidRPr="00DF1047">
        <w:rPr>
          <w:rFonts w:ascii="Times New Roman" w:eastAsia="Times New Roman" w:hAnsi="Times New Roman" w:cs="Times New Roman"/>
          <w:color w:val="CFA600"/>
          <w:sz w:val="24"/>
          <w:szCs w:val="24"/>
        </w:rPr>
        <w:t>cust_id</w:t>
      </w:r>
      <w:proofErr w:type="spellEnd"/>
    </w:p>
    <w:p w14:paraId="1808444E"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roofErr w:type="spellStart"/>
      <w:r w:rsidRPr="00DF1047">
        <w:rPr>
          <w:rFonts w:ascii="Times New Roman" w:eastAsia="Times New Roman" w:hAnsi="Times New Roman" w:cs="Times New Roman"/>
          <w:color w:val="CFA600"/>
          <w:sz w:val="24"/>
          <w:szCs w:val="24"/>
        </w:rPr>
        <w:t>banking_fullid</w:t>
      </w:r>
      <w:proofErr w:type="spellEnd"/>
      <w:r w:rsidRPr="00DF1047">
        <w:rPr>
          <w:rFonts w:ascii="Times New Roman" w:eastAsia="Times New Roman" w:hAnsi="Times New Roman" w:cs="Times New Roman"/>
          <w:color w:val="CFA600"/>
          <w:sz w:val="24"/>
          <w:szCs w:val="24"/>
        </w:rPr>
        <w:t xml:space="preserve"> = </w:t>
      </w:r>
      <w:proofErr w:type="spellStart"/>
      <w:proofErr w:type="gramStart"/>
      <w:r w:rsidRPr="00DF1047">
        <w:rPr>
          <w:rFonts w:ascii="Times New Roman" w:eastAsia="Times New Roman" w:hAnsi="Times New Roman" w:cs="Times New Roman"/>
          <w:color w:val="CFA600"/>
          <w:sz w:val="24"/>
          <w:szCs w:val="24"/>
        </w:rPr>
        <w:t>banking.dropna</w:t>
      </w:r>
      <w:proofErr w:type="spellEnd"/>
      <w:proofErr w:type="gramEnd"/>
      <w:r w:rsidRPr="00DF1047">
        <w:rPr>
          <w:rFonts w:ascii="Times New Roman" w:eastAsia="Times New Roman" w:hAnsi="Times New Roman" w:cs="Times New Roman"/>
          <w:color w:val="CFA600"/>
          <w:sz w:val="24"/>
          <w:szCs w:val="24"/>
        </w:rPr>
        <w:t>(subset= ['</w:t>
      </w:r>
      <w:proofErr w:type="spellStart"/>
      <w:r w:rsidRPr="00DF1047">
        <w:rPr>
          <w:rFonts w:ascii="Times New Roman" w:eastAsia="Times New Roman" w:hAnsi="Times New Roman" w:cs="Times New Roman"/>
          <w:color w:val="CFA600"/>
          <w:sz w:val="24"/>
          <w:szCs w:val="24"/>
        </w:rPr>
        <w:t>cust_id</w:t>
      </w:r>
      <w:proofErr w:type="spellEnd"/>
      <w:r w:rsidRPr="00DF1047">
        <w:rPr>
          <w:rFonts w:ascii="Times New Roman" w:eastAsia="Times New Roman" w:hAnsi="Times New Roman" w:cs="Times New Roman"/>
          <w:color w:val="CFA600"/>
          <w:sz w:val="24"/>
          <w:szCs w:val="24"/>
        </w:rPr>
        <w:t>'])</w:t>
      </w:r>
    </w:p>
    <w:p w14:paraId="1031315E"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
    <w:p w14:paraId="4A3F8C22"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Compute estimated </w:t>
      </w:r>
      <w:proofErr w:type="spellStart"/>
      <w:r w:rsidRPr="00DF1047">
        <w:rPr>
          <w:rFonts w:ascii="Times New Roman" w:eastAsia="Times New Roman" w:hAnsi="Times New Roman" w:cs="Times New Roman"/>
          <w:color w:val="CFA600"/>
          <w:sz w:val="24"/>
          <w:szCs w:val="24"/>
        </w:rPr>
        <w:t>acct_amount</w:t>
      </w:r>
      <w:proofErr w:type="spellEnd"/>
    </w:p>
    <w:p w14:paraId="02EFDBE8"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roofErr w:type="spellStart"/>
      <w:r w:rsidRPr="00DF1047">
        <w:rPr>
          <w:rFonts w:ascii="Times New Roman" w:eastAsia="Times New Roman" w:hAnsi="Times New Roman" w:cs="Times New Roman"/>
          <w:color w:val="CFA600"/>
          <w:sz w:val="24"/>
          <w:szCs w:val="24"/>
        </w:rPr>
        <w:t>acct_imp</w:t>
      </w:r>
      <w:proofErr w:type="spellEnd"/>
      <w:r w:rsidRPr="00DF1047">
        <w:rPr>
          <w:rFonts w:ascii="Times New Roman" w:eastAsia="Times New Roman" w:hAnsi="Times New Roman" w:cs="Times New Roman"/>
          <w:color w:val="CFA600"/>
          <w:sz w:val="24"/>
          <w:szCs w:val="24"/>
        </w:rPr>
        <w:t xml:space="preserve"> = </w:t>
      </w:r>
      <w:proofErr w:type="spellStart"/>
      <w:r w:rsidRPr="00DF1047">
        <w:rPr>
          <w:rFonts w:ascii="Times New Roman" w:eastAsia="Times New Roman" w:hAnsi="Times New Roman" w:cs="Times New Roman"/>
          <w:color w:val="CFA600"/>
          <w:sz w:val="24"/>
          <w:szCs w:val="24"/>
        </w:rPr>
        <w:t>banking_fullid</w:t>
      </w:r>
      <w:proofErr w:type="spellEnd"/>
      <w:r w:rsidRPr="00DF1047">
        <w:rPr>
          <w:rFonts w:ascii="Times New Roman" w:eastAsia="Times New Roman" w:hAnsi="Times New Roman" w:cs="Times New Roman"/>
          <w:color w:val="CFA600"/>
          <w:sz w:val="24"/>
          <w:szCs w:val="24"/>
        </w:rPr>
        <w:t>['</w:t>
      </w:r>
      <w:proofErr w:type="spellStart"/>
      <w:r w:rsidRPr="00DF1047">
        <w:rPr>
          <w:rFonts w:ascii="Times New Roman" w:eastAsia="Times New Roman" w:hAnsi="Times New Roman" w:cs="Times New Roman"/>
          <w:color w:val="CFA600"/>
          <w:sz w:val="24"/>
          <w:szCs w:val="24"/>
        </w:rPr>
        <w:t>inv_amount</w:t>
      </w:r>
      <w:proofErr w:type="spellEnd"/>
      <w:r w:rsidRPr="00DF1047">
        <w:rPr>
          <w:rFonts w:ascii="Times New Roman" w:eastAsia="Times New Roman" w:hAnsi="Times New Roman" w:cs="Times New Roman"/>
          <w:color w:val="CFA600"/>
          <w:sz w:val="24"/>
          <w:szCs w:val="24"/>
        </w:rPr>
        <w:t>'] * 5</w:t>
      </w:r>
    </w:p>
    <w:p w14:paraId="46D407CE"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
    <w:p w14:paraId="4F3C5057"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Impute missing </w:t>
      </w:r>
      <w:proofErr w:type="spellStart"/>
      <w:r w:rsidRPr="00DF1047">
        <w:rPr>
          <w:rFonts w:ascii="Times New Roman" w:eastAsia="Times New Roman" w:hAnsi="Times New Roman" w:cs="Times New Roman"/>
          <w:color w:val="CFA600"/>
          <w:sz w:val="24"/>
          <w:szCs w:val="24"/>
        </w:rPr>
        <w:t>acct_amount</w:t>
      </w:r>
      <w:proofErr w:type="spellEnd"/>
      <w:r w:rsidRPr="00DF1047">
        <w:rPr>
          <w:rFonts w:ascii="Times New Roman" w:eastAsia="Times New Roman" w:hAnsi="Times New Roman" w:cs="Times New Roman"/>
          <w:color w:val="CFA600"/>
          <w:sz w:val="24"/>
          <w:szCs w:val="24"/>
        </w:rPr>
        <w:t xml:space="preserve"> with corresponding </w:t>
      </w:r>
      <w:proofErr w:type="spellStart"/>
      <w:r w:rsidRPr="00DF1047">
        <w:rPr>
          <w:rFonts w:ascii="Times New Roman" w:eastAsia="Times New Roman" w:hAnsi="Times New Roman" w:cs="Times New Roman"/>
          <w:color w:val="CFA600"/>
          <w:sz w:val="24"/>
          <w:szCs w:val="24"/>
        </w:rPr>
        <w:t>acct_imp</w:t>
      </w:r>
      <w:proofErr w:type="spellEnd"/>
    </w:p>
    <w:p w14:paraId="57E2F6AA"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roofErr w:type="spellStart"/>
      <w:r w:rsidRPr="00DF1047">
        <w:rPr>
          <w:rFonts w:ascii="Times New Roman" w:eastAsia="Times New Roman" w:hAnsi="Times New Roman" w:cs="Times New Roman"/>
          <w:color w:val="CFA600"/>
          <w:sz w:val="24"/>
          <w:szCs w:val="24"/>
        </w:rPr>
        <w:t>banking_imputed</w:t>
      </w:r>
      <w:proofErr w:type="spellEnd"/>
      <w:r w:rsidRPr="00DF1047">
        <w:rPr>
          <w:rFonts w:ascii="Times New Roman" w:eastAsia="Times New Roman" w:hAnsi="Times New Roman" w:cs="Times New Roman"/>
          <w:color w:val="CFA600"/>
          <w:sz w:val="24"/>
          <w:szCs w:val="24"/>
        </w:rPr>
        <w:t xml:space="preserve"> = </w:t>
      </w:r>
      <w:proofErr w:type="spellStart"/>
      <w:r w:rsidRPr="00DF1047">
        <w:rPr>
          <w:rFonts w:ascii="Times New Roman" w:eastAsia="Times New Roman" w:hAnsi="Times New Roman" w:cs="Times New Roman"/>
          <w:color w:val="CFA600"/>
          <w:sz w:val="24"/>
          <w:szCs w:val="24"/>
        </w:rPr>
        <w:t>banking_</w:t>
      </w:r>
      <w:proofErr w:type="gramStart"/>
      <w:r w:rsidRPr="00DF1047">
        <w:rPr>
          <w:rFonts w:ascii="Times New Roman" w:eastAsia="Times New Roman" w:hAnsi="Times New Roman" w:cs="Times New Roman"/>
          <w:color w:val="CFA600"/>
          <w:sz w:val="24"/>
          <w:szCs w:val="24"/>
        </w:rPr>
        <w:t>fullid.fillna</w:t>
      </w:r>
      <w:proofErr w:type="spellEnd"/>
      <w:proofErr w:type="gramEnd"/>
      <w:r w:rsidRPr="00DF1047">
        <w:rPr>
          <w:rFonts w:ascii="Times New Roman" w:eastAsia="Times New Roman" w:hAnsi="Times New Roman" w:cs="Times New Roman"/>
          <w:color w:val="CFA600"/>
          <w:sz w:val="24"/>
          <w:szCs w:val="24"/>
        </w:rPr>
        <w:t>({'acct_amount':</w:t>
      </w:r>
      <w:proofErr w:type="spellStart"/>
      <w:r w:rsidRPr="00DF1047">
        <w:rPr>
          <w:rFonts w:ascii="Times New Roman" w:eastAsia="Times New Roman" w:hAnsi="Times New Roman" w:cs="Times New Roman"/>
          <w:color w:val="CFA600"/>
          <w:sz w:val="24"/>
          <w:szCs w:val="24"/>
        </w:rPr>
        <w:t>acct_imp</w:t>
      </w:r>
      <w:proofErr w:type="spellEnd"/>
      <w:r w:rsidRPr="00DF1047">
        <w:rPr>
          <w:rFonts w:ascii="Times New Roman" w:eastAsia="Times New Roman" w:hAnsi="Times New Roman" w:cs="Times New Roman"/>
          <w:color w:val="CFA600"/>
          <w:sz w:val="24"/>
          <w:szCs w:val="24"/>
        </w:rPr>
        <w:t>})</w:t>
      </w:r>
    </w:p>
    <w:p w14:paraId="391DC887"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
    <w:p w14:paraId="46A2A4AE"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Print number of missing values</w:t>
      </w:r>
    </w:p>
    <w:p w14:paraId="6894858B" w14:textId="77777777" w:rsidR="00DF1047" w:rsidRPr="00DF1047" w:rsidRDefault="00DF1047" w:rsidP="00DF1047">
      <w:pPr>
        <w:spacing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print(</w:t>
      </w:r>
      <w:proofErr w:type="spellStart"/>
      <w:r w:rsidRPr="00DF1047">
        <w:rPr>
          <w:rFonts w:ascii="Times New Roman" w:eastAsia="Times New Roman" w:hAnsi="Times New Roman" w:cs="Times New Roman"/>
          <w:color w:val="CFA600"/>
          <w:sz w:val="24"/>
          <w:szCs w:val="24"/>
        </w:rPr>
        <w:t>banking_</w:t>
      </w:r>
      <w:proofErr w:type="gramStart"/>
      <w:r w:rsidRPr="00DF1047">
        <w:rPr>
          <w:rFonts w:ascii="Times New Roman" w:eastAsia="Times New Roman" w:hAnsi="Times New Roman" w:cs="Times New Roman"/>
          <w:color w:val="CFA600"/>
          <w:sz w:val="24"/>
          <w:szCs w:val="24"/>
        </w:rPr>
        <w:t>imputed.isna</w:t>
      </w:r>
      <w:proofErr w:type="spellEnd"/>
      <w:proofErr w:type="gramEnd"/>
      <w:r w:rsidRPr="00DF1047">
        <w:rPr>
          <w:rFonts w:ascii="Times New Roman" w:eastAsia="Times New Roman" w:hAnsi="Times New Roman" w:cs="Times New Roman"/>
          <w:color w:val="CFA600"/>
          <w:sz w:val="24"/>
          <w:szCs w:val="24"/>
        </w:rPr>
        <w:t>().sum())</w:t>
      </w:r>
    </w:p>
    <w:p w14:paraId="24D419A3"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roofErr w:type="spellStart"/>
      <w:r w:rsidRPr="00DF1047">
        <w:rPr>
          <w:rFonts w:ascii="Times New Roman" w:eastAsia="Times New Roman" w:hAnsi="Times New Roman" w:cs="Times New Roman"/>
          <w:color w:val="CFA600"/>
          <w:sz w:val="24"/>
          <w:szCs w:val="24"/>
        </w:rPr>
        <w:t>cust_id</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77E84A84"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roofErr w:type="spellStart"/>
      <w:r w:rsidRPr="00DF1047">
        <w:rPr>
          <w:rFonts w:ascii="Times New Roman" w:eastAsia="Times New Roman" w:hAnsi="Times New Roman" w:cs="Times New Roman"/>
          <w:color w:val="CFA600"/>
          <w:sz w:val="24"/>
          <w:szCs w:val="24"/>
        </w:rPr>
        <w:t>acct_amount</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257FB506"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roofErr w:type="spellStart"/>
      <w:r w:rsidRPr="00DF1047">
        <w:rPr>
          <w:rFonts w:ascii="Times New Roman" w:eastAsia="Times New Roman" w:hAnsi="Times New Roman" w:cs="Times New Roman"/>
          <w:color w:val="CFA600"/>
          <w:sz w:val="24"/>
          <w:szCs w:val="24"/>
        </w:rPr>
        <w:t>inv_amount</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2F505F74"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roofErr w:type="spellStart"/>
      <w:r w:rsidRPr="00DF1047">
        <w:rPr>
          <w:rFonts w:ascii="Times New Roman" w:eastAsia="Times New Roman" w:hAnsi="Times New Roman" w:cs="Times New Roman"/>
          <w:color w:val="CFA600"/>
          <w:sz w:val="24"/>
          <w:szCs w:val="24"/>
        </w:rPr>
        <w:t>account_opened</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396AA86D"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roofErr w:type="spellStart"/>
      <w:r w:rsidRPr="00DF1047">
        <w:rPr>
          <w:rFonts w:ascii="Times New Roman" w:eastAsia="Times New Roman" w:hAnsi="Times New Roman" w:cs="Times New Roman"/>
          <w:color w:val="CFA600"/>
          <w:sz w:val="24"/>
          <w:szCs w:val="24"/>
        </w:rPr>
        <w:t>last_transaction</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4BCC3BC8" w14:textId="77777777" w:rsidR="00DF1047" w:rsidRPr="00DF1047" w:rsidRDefault="00DF1047" w:rsidP="00DF1047">
      <w:pPr>
        <w:spacing w:line="240" w:lineRule="auto"/>
        <w:rPr>
          <w:rFonts w:ascii="Times New Roman" w:eastAsia="Times New Roman" w:hAnsi="Times New Roman" w:cs="Times New Roman"/>
          <w:color w:val="CFA600"/>
          <w:sz w:val="24"/>
          <w:szCs w:val="24"/>
        </w:rPr>
      </w:pPr>
      <w:proofErr w:type="spellStart"/>
      <w:r w:rsidRPr="00DF1047">
        <w:rPr>
          <w:rFonts w:ascii="Times New Roman" w:eastAsia="Times New Roman" w:hAnsi="Times New Roman" w:cs="Times New Roman"/>
          <w:color w:val="CFA600"/>
          <w:sz w:val="24"/>
          <w:szCs w:val="24"/>
        </w:rPr>
        <w:t>dtype</w:t>
      </w:r>
      <w:proofErr w:type="spellEnd"/>
      <w:r w:rsidRPr="00DF1047">
        <w:rPr>
          <w:rFonts w:ascii="Times New Roman" w:eastAsia="Times New Roman" w:hAnsi="Times New Roman" w:cs="Times New Roman"/>
          <w:color w:val="CFA600"/>
          <w:sz w:val="24"/>
          <w:szCs w:val="24"/>
        </w:rPr>
        <w:t>: int64</w:t>
      </w:r>
    </w:p>
    <w:p w14:paraId="751E4DDB"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p>
    <w:p w14:paraId="269DC179"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&lt;script.py&gt; output:</w:t>
      </w:r>
    </w:p>
    <w:p w14:paraId="0D13FCA0"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w:t>
      </w:r>
      <w:proofErr w:type="spellStart"/>
      <w:r w:rsidRPr="00DF1047">
        <w:rPr>
          <w:rFonts w:ascii="Times New Roman" w:eastAsia="Times New Roman" w:hAnsi="Times New Roman" w:cs="Times New Roman"/>
          <w:color w:val="CFA600"/>
          <w:sz w:val="24"/>
          <w:szCs w:val="24"/>
        </w:rPr>
        <w:t>cust_id</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52CF4C68"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w:t>
      </w:r>
      <w:proofErr w:type="spellStart"/>
      <w:r w:rsidRPr="00DF1047">
        <w:rPr>
          <w:rFonts w:ascii="Times New Roman" w:eastAsia="Times New Roman" w:hAnsi="Times New Roman" w:cs="Times New Roman"/>
          <w:color w:val="CFA600"/>
          <w:sz w:val="24"/>
          <w:szCs w:val="24"/>
        </w:rPr>
        <w:t>acct_amount</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75B31A27"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w:t>
      </w:r>
      <w:proofErr w:type="spellStart"/>
      <w:r w:rsidRPr="00DF1047">
        <w:rPr>
          <w:rFonts w:ascii="Times New Roman" w:eastAsia="Times New Roman" w:hAnsi="Times New Roman" w:cs="Times New Roman"/>
          <w:color w:val="CFA600"/>
          <w:sz w:val="24"/>
          <w:szCs w:val="24"/>
        </w:rPr>
        <w:t>inv_amount</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72FF4B57"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w:t>
      </w:r>
      <w:proofErr w:type="spellStart"/>
      <w:r w:rsidRPr="00DF1047">
        <w:rPr>
          <w:rFonts w:ascii="Times New Roman" w:eastAsia="Times New Roman" w:hAnsi="Times New Roman" w:cs="Times New Roman"/>
          <w:color w:val="CFA600"/>
          <w:sz w:val="24"/>
          <w:szCs w:val="24"/>
        </w:rPr>
        <w:t>account_opened</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46FA4E81" w14:textId="77777777" w:rsidR="00DF1047" w:rsidRPr="00DF1047" w:rsidRDefault="00DF1047" w:rsidP="00DF1047">
      <w:pPr>
        <w:spacing w:after="0"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w:t>
      </w:r>
      <w:proofErr w:type="spellStart"/>
      <w:r w:rsidRPr="00DF1047">
        <w:rPr>
          <w:rFonts w:ascii="Times New Roman" w:eastAsia="Times New Roman" w:hAnsi="Times New Roman" w:cs="Times New Roman"/>
          <w:color w:val="CFA600"/>
          <w:sz w:val="24"/>
          <w:szCs w:val="24"/>
        </w:rPr>
        <w:t>last_transaction</w:t>
      </w:r>
      <w:proofErr w:type="spellEnd"/>
      <w:r w:rsidRPr="00DF1047">
        <w:rPr>
          <w:rFonts w:ascii="Times New Roman" w:eastAsia="Times New Roman" w:hAnsi="Times New Roman" w:cs="Times New Roman"/>
          <w:color w:val="CFA600"/>
          <w:sz w:val="24"/>
          <w:szCs w:val="24"/>
        </w:rPr>
        <w:t xml:space="preserve">    </w:t>
      </w:r>
      <w:proofErr w:type="gramStart"/>
      <w:r w:rsidRPr="00DF1047">
        <w:rPr>
          <w:rFonts w:ascii="Times New Roman" w:eastAsia="Times New Roman" w:hAnsi="Times New Roman" w:cs="Times New Roman"/>
          <w:color w:val="CFA600"/>
          <w:sz w:val="24"/>
          <w:szCs w:val="24"/>
        </w:rPr>
        <w:t>0</w:t>
      </w:r>
      <w:proofErr w:type="gramEnd"/>
    </w:p>
    <w:p w14:paraId="6F0C021E" w14:textId="77777777" w:rsidR="00114666" w:rsidRDefault="00DF1047" w:rsidP="00114666">
      <w:pPr>
        <w:spacing w:line="240" w:lineRule="auto"/>
        <w:rPr>
          <w:rFonts w:ascii="Times New Roman" w:eastAsia="Times New Roman" w:hAnsi="Times New Roman" w:cs="Times New Roman"/>
          <w:color w:val="CFA600"/>
          <w:sz w:val="24"/>
          <w:szCs w:val="24"/>
        </w:rPr>
      </w:pPr>
      <w:r w:rsidRPr="00DF1047">
        <w:rPr>
          <w:rFonts w:ascii="Times New Roman" w:eastAsia="Times New Roman" w:hAnsi="Times New Roman" w:cs="Times New Roman"/>
          <w:color w:val="CFA600"/>
          <w:sz w:val="24"/>
          <w:szCs w:val="24"/>
        </w:rPr>
        <w:t xml:space="preserve">    </w:t>
      </w:r>
      <w:proofErr w:type="spellStart"/>
      <w:r w:rsidRPr="00DF1047">
        <w:rPr>
          <w:rFonts w:ascii="Times New Roman" w:eastAsia="Times New Roman" w:hAnsi="Times New Roman" w:cs="Times New Roman"/>
          <w:color w:val="CFA600"/>
          <w:sz w:val="24"/>
          <w:szCs w:val="24"/>
        </w:rPr>
        <w:t>dtype</w:t>
      </w:r>
      <w:proofErr w:type="spellEnd"/>
      <w:r w:rsidRPr="00DF1047">
        <w:rPr>
          <w:rFonts w:ascii="Times New Roman" w:eastAsia="Times New Roman" w:hAnsi="Times New Roman" w:cs="Times New Roman"/>
          <w:color w:val="CFA600"/>
          <w:sz w:val="24"/>
          <w:szCs w:val="24"/>
        </w:rPr>
        <w:t>: int6</w:t>
      </w:r>
    </w:p>
    <w:p w14:paraId="10CC5EA2" w14:textId="77777777" w:rsidR="00114666" w:rsidRDefault="00114666" w:rsidP="00114666">
      <w:pPr>
        <w:spacing w:line="240" w:lineRule="auto"/>
        <w:rPr>
          <w:rFonts w:ascii="Times New Roman" w:eastAsia="Times New Roman" w:hAnsi="Times New Roman" w:cs="Times New Roman"/>
          <w:color w:val="CFA600"/>
          <w:sz w:val="24"/>
          <w:szCs w:val="24"/>
        </w:rPr>
      </w:pPr>
    </w:p>
    <w:p w14:paraId="4E2C0C6C" w14:textId="6106EBD2" w:rsidR="00DF1047" w:rsidRPr="00213120" w:rsidRDefault="00DF1047" w:rsidP="00213120">
      <w:pPr>
        <w:spacing w:line="240" w:lineRule="auto"/>
        <w:rPr>
          <w:rFonts w:ascii="Times New Roman" w:eastAsia="Times New Roman" w:hAnsi="Times New Roman" w:cs="Times New Roman"/>
          <w:color w:val="CFA600"/>
          <w:sz w:val="24"/>
          <w:szCs w:val="24"/>
        </w:rPr>
      </w:pPr>
      <w:proofErr w:type="gramStart"/>
      <w:r>
        <w:lastRenderedPageBreak/>
        <w:t>Awesome</w:t>
      </w:r>
      <w:proofErr w:type="gramEnd"/>
      <w:r>
        <w:t xml:space="preserve"> work! As you can see </w:t>
      </w:r>
      <w:proofErr w:type="gramStart"/>
      <w:r>
        <w:t>no</w:t>
      </w:r>
      <w:proofErr w:type="gramEnd"/>
      <w:r>
        <w:t xml:space="preserve"> missing data left, you can definitely _bank_ on getting your analysis right!</w:t>
      </w:r>
    </w:p>
    <w:sectPr w:rsidR="00DF1047" w:rsidRPr="0021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E3"/>
    <w:multiLevelType w:val="multilevel"/>
    <w:tmpl w:val="9866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E1016"/>
    <w:multiLevelType w:val="multilevel"/>
    <w:tmpl w:val="986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70A08"/>
    <w:multiLevelType w:val="multilevel"/>
    <w:tmpl w:val="E920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87D6A"/>
    <w:multiLevelType w:val="multilevel"/>
    <w:tmpl w:val="449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53964"/>
    <w:multiLevelType w:val="multilevel"/>
    <w:tmpl w:val="013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D685F"/>
    <w:multiLevelType w:val="multilevel"/>
    <w:tmpl w:val="950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14997"/>
    <w:multiLevelType w:val="multilevel"/>
    <w:tmpl w:val="B28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C2334"/>
    <w:multiLevelType w:val="multilevel"/>
    <w:tmpl w:val="8516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615CA"/>
    <w:multiLevelType w:val="multilevel"/>
    <w:tmpl w:val="4C8A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54E29"/>
    <w:multiLevelType w:val="multilevel"/>
    <w:tmpl w:val="69A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27169"/>
    <w:multiLevelType w:val="multilevel"/>
    <w:tmpl w:val="3C70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12DC2"/>
    <w:multiLevelType w:val="multilevel"/>
    <w:tmpl w:val="6F8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839F9"/>
    <w:multiLevelType w:val="multilevel"/>
    <w:tmpl w:val="871E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50D1F"/>
    <w:multiLevelType w:val="multilevel"/>
    <w:tmpl w:val="3AA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7615F"/>
    <w:multiLevelType w:val="multilevel"/>
    <w:tmpl w:val="6B0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B6CE2"/>
    <w:multiLevelType w:val="multilevel"/>
    <w:tmpl w:val="E3862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079C6"/>
    <w:multiLevelType w:val="multilevel"/>
    <w:tmpl w:val="DD5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54CC0"/>
    <w:multiLevelType w:val="multilevel"/>
    <w:tmpl w:val="658E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A3733"/>
    <w:multiLevelType w:val="multilevel"/>
    <w:tmpl w:val="CB2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4032F"/>
    <w:multiLevelType w:val="multilevel"/>
    <w:tmpl w:val="B4E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0012C"/>
    <w:multiLevelType w:val="multilevel"/>
    <w:tmpl w:val="463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D626E"/>
    <w:multiLevelType w:val="multilevel"/>
    <w:tmpl w:val="AB5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76BE1"/>
    <w:multiLevelType w:val="multilevel"/>
    <w:tmpl w:val="EA78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597035"/>
    <w:multiLevelType w:val="multilevel"/>
    <w:tmpl w:val="C71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74B24"/>
    <w:multiLevelType w:val="multilevel"/>
    <w:tmpl w:val="EDE4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27324"/>
    <w:multiLevelType w:val="multilevel"/>
    <w:tmpl w:val="E718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5361A"/>
    <w:multiLevelType w:val="multilevel"/>
    <w:tmpl w:val="64E8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B2382"/>
    <w:multiLevelType w:val="multilevel"/>
    <w:tmpl w:val="D93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A4FB9"/>
    <w:multiLevelType w:val="multilevel"/>
    <w:tmpl w:val="7C3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73DCB"/>
    <w:multiLevelType w:val="multilevel"/>
    <w:tmpl w:val="A146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544C31"/>
    <w:multiLevelType w:val="multilevel"/>
    <w:tmpl w:val="4C6A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D410D"/>
    <w:multiLevelType w:val="multilevel"/>
    <w:tmpl w:val="9712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864B76"/>
    <w:multiLevelType w:val="multilevel"/>
    <w:tmpl w:val="7B7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81283"/>
    <w:multiLevelType w:val="multilevel"/>
    <w:tmpl w:val="B5E0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7A30B8"/>
    <w:multiLevelType w:val="multilevel"/>
    <w:tmpl w:val="764A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64B01"/>
    <w:multiLevelType w:val="multilevel"/>
    <w:tmpl w:val="601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B0589"/>
    <w:multiLevelType w:val="multilevel"/>
    <w:tmpl w:val="094E2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9520852"/>
    <w:multiLevelType w:val="multilevel"/>
    <w:tmpl w:val="BFF0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AF37BC"/>
    <w:multiLevelType w:val="multilevel"/>
    <w:tmpl w:val="C558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F22011"/>
    <w:multiLevelType w:val="multilevel"/>
    <w:tmpl w:val="CDAC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58442C"/>
    <w:multiLevelType w:val="multilevel"/>
    <w:tmpl w:val="313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016832"/>
    <w:multiLevelType w:val="multilevel"/>
    <w:tmpl w:val="0AD6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1D6A2F"/>
    <w:multiLevelType w:val="multilevel"/>
    <w:tmpl w:val="A99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4B1313"/>
    <w:multiLevelType w:val="multilevel"/>
    <w:tmpl w:val="FF5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5A38F7"/>
    <w:multiLevelType w:val="multilevel"/>
    <w:tmpl w:val="268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0C5783"/>
    <w:multiLevelType w:val="multilevel"/>
    <w:tmpl w:val="1B94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9F2AF1"/>
    <w:multiLevelType w:val="multilevel"/>
    <w:tmpl w:val="3840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B2A80"/>
    <w:multiLevelType w:val="multilevel"/>
    <w:tmpl w:val="34DC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A069F2"/>
    <w:multiLevelType w:val="multilevel"/>
    <w:tmpl w:val="920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C83A41"/>
    <w:multiLevelType w:val="multilevel"/>
    <w:tmpl w:val="FF4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D359BA"/>
    <w:multiLevelType w:val="multilevel"/>
    <w:tmpl w:val="E826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4A1D8E"/>
    <w:multiLevelType w:val="multilevel"/>
    <w:tmpl w:val="042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6E4856"/>
    <w:multiLevelType w:val="multilevel"/>
    <w:tmpl w:val="A19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9655D"/>
    <w:multiLevelType w:val="multilevel"/>
    <w:tmpl w:val="E480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2D5A04"/>
    <w:multiLevelType w:val="multilevel"/>
    <w:tmpl w:val="17AE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DF119B"/>
    <w:multiLevelType w:val="multilevel"/>
    <w:tmpl w:val="23D2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BF2680"/>
    <w:multiLevelType w:val="multilevel"/>
    <w:tmpl w:val="57FE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F768C1"/>
    <w:multiLevelType w:val="multilevel"/>
    <w:tmpl w:val="F19E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479202">
    <w:abstractNumId w:val="17"/>
  </w:num>
  <w:num w:numId="2" w16cid:durableId="1889805617">
    <w:abstractNumId w:val="36"/>
  </w:num>
  <w:num w:numId="3" w16cid:durableId="112480867">
    <w:abstractNumId w:val="6"/>
  </w:num>
  <w:num w:numId="4" w16cid:durableId="1514689372">
    <w:abstractNumId w:val="0"/>
  </w:num>
  <w:num w:numId="5" w16cid:durableId="861745690">
    <w:abstractNumId w:val="28"/>
  </w:num>
  <w:num w:numId="6" w16cid:durableId="587467702">
    <w:abstractNumId w:val="31"/>
  </w:num>
  <w:num w:numId="7" w16cid:durableId="1001160554">
    <w:abstractNumId w:val="50"/>
  </w:num>
  <w:num w:numId="8" w16cid:durableId="1404063185">
    <w:abstractNumId w:val="37"/>
  </w:num>
  <w:num w:numId="9" w16cid:durableId="344524659">
    <w:abstractNumId w:val="42"/>
  </w:num>
  <w:num w:numId="10" w16cid:durableId="564990749">
    <w:abstractNumId w:val="22"/>
  </w:num>
  <w:num w:numId="11" w16cid:durableId="1903251006">
    <w:abstractNumId w:val="51"/>
  </w:num>
  <w:num w:numId="12" w16cid:durableId="1455363290">
    <w:abstractNumId w:val="49"/>
  </w:num>
  <w:num w:numId="13" w16cid:durableId="125244720">
    <w:abstractNumId w:val="40"/>
  </w:num>
  <w:num w:numId="14" w16cid:durableId="547495065">
    <w:abstractNumId w:val="30"/>
  </w:num>
  <w:num w:numId="15" w16cid:durableId="608784511">
    <w:abstractNumId w:val="20"/>
  </w:num>
  <w:num w:numId="16" w16cid:durableId="1796753923">
    <w:abstractNumId w:val="18"/>
  </w:num>
  <w:num w:numId="17" w16cid:durableId="363672494">
    <w:abstractNumId w:val="56"/>
  </w:num>
  <w:num w:numId="18" w16cid:durableId="67044439">
    <w:abstractNumId w:val="47"/>
  </w:num>
  <w:num w:numId="19" w16cid:durableId="1289124977">
    <w:abstractNumId w:val="4"/>
  </w:num>
  <w:num w:numId="20" w16cid:durableId="201332390">
    <w:abstractNumId w:val="19"/>
  </w:num>
  <w:num w:numId="21" w16cid:durableId="437943940">
    <w:abstractNumId w:val="38"/>
  </w:num>
  <w:num w:numId="22" w16cid:durableId="2075548178">
    <w:abstractNumId w:val="1"/>
  </w:num>
  <w:num w:numId="23" w16cid:durableId="539707316">
    <w:abstractNumId w:val="21"/>
  </w:num>
  <w:num w:numId="24" w16cid:durableId="107088590">
    <w:abstractNumId w:val="44"/>
  </w:num>
  <w:num w:numId="25" w16cid:durableId="585499097">
    <w:abstractNumId w:val="39"/>
  </w:num>
  <w:num w:numId="26" w16cid:durableId="519319161">
    <w:abstractNumId w:val="43"/>
  </w:num>
  <w:num w:numId="27" w16cid:durableId="404299276">
    <w:abstractNumId w:val="8"/>
  </w:num>
  <w:num w:numId="28" w16cid:durableId="58136077">
    <w:abstractNumId w:val="9"/>
  </w:num>
  <w:num w:numId="29" w16cid:durableId="622612705">
    <w:abstractNumId w:val="2"/>
  </w:num>
  <w:num w:numId="30" w16cid:durableId="2024479876">
    <w:abstractNumId w:val="45"/>
  </w:num>
  <w:num w:numId="31" w16cid:durableId="1855412624">
    <w:abstractNumId w:val="32"/>
  </w:num>
  <w:num w:numId="32" w16cid:durableId="1007295871">
    <w:abstractNumId w:val="34"/>
  </w:num>
  <w:num w:numId="33" w16cid:durableId="1032262477">
    <w:abstractNumId w:val="53"/>
  </w:num>
  <w:num w:numId="34" w16cid:durableId="817113033">
    <w:abstractNumId w:val="35"/>
  </w:num>
  <w:num w:numId="35" w16cid:durableId="278538202">
    <w:abstractNumId w:val="10"/>
  </w:num>
  <w:num w:numId="36" w16cid:durableId="251550508">
    <w:abstractNumId w:val="33"/>
  </w:num>
  <w:num w:numId="37" w16cid:durableId="1478838473">
    <w:abstractNumId w:val="14"/>
  </w:num>
  <w:num w:numId="38" w16cid:durableId="2046320694">
    <w:abstractNumId w:val="24"/>
  </w:num>
  <w:num w:numId="39" w16cid:durableId="1014696028">
    <w:abstractNumId w:val="27"/>
  </w:num>
  <w:num w:numId="40" w16cid:durableId="1473407709">
    <w:abstractNumId w:val="48"/>
  </w:num>
  <w:num w:numId="41" w16cid:durableId="840782144">
    <w:abstractNumId w:val="23"/>
  </w:num>
  <w:num w:numId="42" w16cid:durableId="1260061374">
    <w:abstractNumId w:val="57"/>
  </w:num>
  <w:num w:numId="43" w16cid:durableId="2121874824">
    <w:abstractNumId w:val="7"/>
  </w:num>
  <w:num w:numId="44" w16cid:durableId="1647589964">
    <w:abstractNumId w:val="15"/>
  </w:num>
  <w:num w:numId="45" w16cid:durableId="829753413">
    <w:abstractNumId w:val="26"/>
  </w:num>
  <w:num w:numId="46" w16cid:durableId="891961225">
    <w:abstractNumId w:val="52"/>
  </w:num>
  <w:num w:numId="47" w16cid:durableId="323896524">
    <w:abstractNumId w:val="3"/>
  </w:num>
  <w:num w:numId="48" w16cid:durableId="57750153">
    <w:abstractNumId w:val="25"/>
  </w:num>
  <w:num w:numId="49" w16cid:durableId="1892837687">
    <w:abstractNumId w:val="5"/>
  </w:num>
  <w:num w:numId="50" w16cid:durableId="569120582">
    <w:abstractNumId w:val="16"/>
  </w:num>
  <w:num w:numId="51" w16cid:durableId="1264873299">
    <w:abstractNumId w:val="54"/>
  </w:num>
  <w:num w:numId="52" w16cid:durableId="318265268">
    <w:abstractNumId w:val="12"/>
  </w:num>
  <w:num w:numId="53" w16cid:durableId="1595703294">
    <w:abstractNumId w:val="55"/>
  </w:num>
  <w:num w:numId="54" w16cid:durableId="1115171994">
    <w:abstractNumId w:val="13"/>
  </w:num>
  <w:num w:numId="55" w16cid:durableId="358626948">
    <w:abstractNumId w:val="11"/>
  </w:num>
  <w:num w:numId="56" w16cid:durableId="771510686">
    <w:abstractNumId w:val="46"/>
  </w:num>
  <w:num w:numId="57" w16cid:durableId="762720558">
    <w:abstractNumId w:val="41"/>
  </w:num>
  <w:num w:numId="58" w16cid:durableId="1818765681">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4C"/>
    <w:rsid w:val="00004822"/>
    <w:rsid w:val="00025377"/>
    <w:rsid w:val="00065AE4"/>
    <w:rsid w:val="00095A57"/>
    <w:rsid w:val="00100D60"/>
    <w:rsid w:val="00107390"/>
    <w:rsid w:val="00107F1A"/>
    <w:rsid w:val="00114666"/>
    <w:rsid w:val="001428EF"/>
    <w:rsid w:val="00154ADF"/>
    <w:rsid w:val="00162B25"/>
    <w:rsid w:val="00177F06"/>
    <w:rsid w:val="00190131"/>
    <w:rsid w:val="001A1D4D"/>
    <w:rsid w:val="001B73BE"/>
    <w:rsid w:val="002048C1"/>
    <w:rsid w:val="0021196F"/>
    <w:rsid w:val="00213120"/>
    <w:rsid w:val="002139F0"/>
    <w:rsid w:val="002209AC"/>
    <w:rsid w:val="00222D0A"/>
    <w:rsid w:val="00267926"/>
    <w:rsid w:val="002F47D3"/>
    <w:rsid w:val="003442E8"/>
    <w:rsid w:val="00350861"/>
    <w:rsid w:val="003E2808"/>
    <w:rsid w:val="004420A2"/>
    <w:rsid w:val="00444903"/>
    <w:rsid w:val="004528A8"/>
    <w:rsid w:val="004600F9"/>
    <w:rsid w:val="00485EEA"/>
    <w:rsid w:val="00491C67"/>
    <w:rsid w:val="0049747C"/>
    <w:rsid w:val="004A75A4"/>
    <w:rsid w:val="004D26E7"/>
    <w:rsid w:val="004D7A2A"/>
    <w:rsid w:val="004E476C"/>
    <w:rsid w:val="004F4AB6"/>
    <w:rsid w:val="00506D78"/>
    <w:rsid w:val="00507DE2"/>
    <w:rsid w:val="0054289B"/>
    <w:rsid w:val="00571CA1"/>
    <w:rsid w:val="0058074A"/>
    <w:rsid w:val="0058676C"/>
    <w:rsid w:val="005B6D62"/>
    <w:rsid w:val="005D3012"/>
    <w:rsid w:val="005D3AC2"/>
    <w:rsid w:val="00636AF7"/>
    <w:rsid w:val="00677398"/>
    <w:rsid w:val="006938AD"/>
    <w:rsid w:val="00703210"/>
    <w:rsid w:val="00733D11"/>
    <w:rsid w:val="00741DA4"/>
    <w:rsid w:val="00743551"/>
    <w:rsid w:val="00756038"/>
    <w:rsid w:val="007B6734"/>
    <w:rsid w:val="007C4321"/>
    <w:rsid w:val="007D358B"/>
    <w:rsid w:val="007F314F"/>
    <w:rsid w:val="008B74E8"/>
    <w:rsid w:val="008D7417"/>
    <w:rsid w:val="008F0072"/>
    <w:rsid w:val="008F4F4C"/>
    <w:rsid w:val="00903F38"/>
    <w:rsid w:val="009846AD"/>
    <w:rsid w:val="009A298B"/>
    <w:rsid w:val="009D165B"/>
    <w:rsid w:val="009E2222"/>
    <w:rsid w:val="009E240F"/>
    <w:rsid w:val="00A27BE5"/>
    <w:rsid w:val="00A50BE3"/>
    <w:rsid w:val="00A51BEA"/>
    <w:rsid w:val="00A56A94"/>
    <w:rsid w:val="00AA092C"/>
    <w:rsid w:val="00B233C0"/>
    <w:rsid w:val="00B27FD3"/>
    <w:rsid w:val="00B327C9"/>
    <w:rsid w:val="00B4095F"/>
    <w:rsid w:val="00B876BD"/>
    <w:rsid w:val="00BA6AD9"/>
    <w:rsid w:val="00BE4C03"/>
    <w:rsid w:val="00C5253B"/>
    <w:rsid w:val="00C74CBF"/>
    <w:rsid w:val="00CC450E"/>
    <w:rsid w:val="00CE5EF1"/>
    <w:rsid w:val="00D5502D"/>
    <w:rsid w:val="00D71013"/>
    <w:rsid w:val="00DF1047"/>
    <w:rsid w:val="00DF3B1A"/>
    <w:rsid w:val="00E13BE2"/>
    <w:rsid w:val="00E27AB1"/>
    <w:rsid w:val="00E72C6F"/>
    <w:rsid w:val="00E73549"/>
    <w:rsid w:val="00EA0068"/>
    <w:rsid w:val="00F23236"/>
    <w:rsid w:val="00F23A76"/>
    <w:rsid w:val="00F33625"/>
    <w:rsid w:val="00F4022C"/>
    <w:rsid w:val="00F919B2"/>
    <w:rsid w:val="00F97FB7"/>
    <w:rsid w:val="00FA00D2"/>
    <w:rsid w:val="00FD5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8CF2"/>
  <w15:chartTrackingRefBased/>
  <w15:docId w15:val="{DD9DE668-549B-4E6F-B4B6-DAB7824D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29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A29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F31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9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2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mark-text">
    <w:name w:val="bookmark-text"/>
    <w:basedOn w:val="Normal"/>
    <w:rsid w:val="009A29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A29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98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9A298B"/>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9A29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98B"/>
    <w:rPr>
      <w:i/>
      <w:iCs/>
    </w:rPr>
  </w:style>
  <w:style w:type="character" w:styleId="Hyperlink">
    <w:name w:val="Hyperlink"/>
    <w:basedOn w:val="DefaultParagraphFont"/>
    <w:uiPriority w:val="99"/>
    <w:semiHidden/>
    <w:unhideWhenUsed/>
    <w:rsid w:val="009A298B"/>
    <w:rPr>
      <w:color w:val="0000FF"/>
      <w:u w:val="single"/>
    </w:rPr>
  </w:style>
  <w:style w:type="character" w:styleId="FollowedHyperlink">
    <w:name w:val="FollowedHyperlink"/>
    <w:basedOn w:val="DefaultParagraphFont"/>
    <w:uiPriority w:val="99"/>
    <w:semiHidden/>
    <w:unhideWhenUsed/>
    <w:rsid w:val="009A298B"/>
    <w:rPr>
      <w:color w:val="800080"/>
      <w:u w:val="single"/>
    </w:rPr>
  </w:style>
  <w:style w:type="paragraph" w:styleId="HTMLPreformatted">
    <w:name w:val="HTML Preformatted"/>
    <w:basedOn w:val="Normal"/>
    <w:link w:val="HTMLPreformattedChar"/>
    <w:uiPriority w:val="99"/>
    <w:semiHidden/>
    <w:unhideWhenUsed/>
    <w:rsid w:val="009A2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98B"/>
    <w:rPr>
      <w:rFonts w:ascii="Courier New" w:eastAsia="Times New Roman" w:hAnsi="Courier New" w:cs="Courier New"/>
      <w:sz w:val="20"/>
      <w:szCs w:val="20"/>
    </w:rPr>
  </w:style>
  <w:style w:type="character" w:customStyle="1" w:styleId="kn">
    <w:name w:val="kn"/>
    <w:basedOn w:val="DefaultParagraphFont"/>
    <w:rsid w:val="009A298B"/>
  </w:style>
  <w:style w:type="character" w:customStyle="1" w:styleId="nn">
    <w:name w:val="nn"/>
    <w:basedOn w:val="DefaultParagraphFont"/>
    <w:rsid w:val="009A298B"/>
  </w:style>
  <w:style w:type="character" w:customStyle="1" w:styleId="k">
    <w:name w:val="k"/>
    <w:basedOn w:val="DefaultParagraphFont"/>
    <w:rsid w:val="009A298B"/>
  </w:style>
  <w:style w:type="character" w:customStyle="1" w:styleId="n">
    <w:name w:val="n"/>
    <w:basedOn w:val="DefaultParagraphFont"/>
    <w:rsid w:val="009A298B"/>
  </w:style>
  <w:style w:type="character" w:customStyle="1" w:styleId="o">
    <w:name w:val="o"/>
    <w:basedOn w:val="DefaultParagraphFont"/>
    <w:rsid w:val="009A298B"/>
  </w:style>
  <w:style w:type="character" w:customStyle="1" w:styleId="p">
    <w:name w:val="p"/>
    <w:basedOn w:val="DefaultParagraphFont"/>
    <w:rsid w:val="009A298B"/>
  </w:style>
  <w:style w:type="character" w:customStyle="1" w:styleId="mi">
    <w:name w:val="mi"/>
    <w:basedOn w:val="DefaultParagraphFont"/>
    <w:rsid w:val="009A298B"/>
  </w:style>
  <w:style w:type="character" w:customStyle="1" w:styleId="s1">
    <w:name w:val="s1"/>
    <w:basedOn w:val="DefaultParagraphFont"/>
    <w:rsid w:val="009A298B"/>
  </w:style>
  <w:style w:type="character" w:customStyle="1" w:styleId="ow">
    <w:name w:val="ow"/>
    <w:basedOn w:val="DefaultParagraphFont"/>
    <w:rsid w:val="009A298B"/>
  </w:style>
  <w:style w:type="character" w:customStyle="1" w:styleId="kc">
    <w:name w:val="kc"/>
    <w:basedOn w:val="DefaultParagraphFont"/>
    <w:rsid w:val="009A298B"/>
  </w:style>
  <w:style w:type="character" w:customStyle="1" w:styleId="ansi-red-intense-fg">
    <w:name w:val="ansi-red-intense-fg"/>
    <w:basedOn w:val="DefaultParagraphFont"/>
    <w:rsid w:val="009A298B"/>
  </w:style>
  <w:style w:type="character" w:customStyle="1" w:styleId="ansi-green-intense-fg">
    <w:name w:val="ansi-green-intense-fg"/>
    <w:basedOn w:val="DefaultParagraphFont"/>
    <w:rsid w:val="009A298B"/>
  </w:style>
  <w:style w:type="character" w:customStyle="1" w:styleId="ansi-cyan-fg">
    <w:name w:val="ansi-cyan-fg"/>
    <w:basedOn w:val="DefaultParagraphFont"/>
    <w:rsid w:val="009A298B"/>
  </w:style>
  <w:style w:type="character" w:customStyle="1" w:styleId="ansi-green-fg">
    <w:name w:val="ansi-green-fg"/>
    <w:basedOn w:val="DefaultParagraphFont"/>
    <w:rsid w:val="009A298B"/>
  </w:style>
  <w:style w:type="character" w:customStyle="1" w:styleId="ansi-yellow-intense-fg">
    <w:name w:val="ansi-yellow-intense-fg"/>
    <w:basedOn w:val="DefaultParagraphFont"/>
    <w:rsid w:val="009A298B"/>
  </w:style>
  <w:style w:type="character" w:customStyle="1" w:styleId="ansi-blue-intense-fg">
    <w:name w:val="ansi-blue-intense-fg"/>
    <w:basedOn w:val="DefaultParagraphFont"/>
    <w:rsid w:val="009A298B"/>
  </w:style>
  <w:style w:type="character" w:styleId="HTMLCode">
    <w:name w:val="HTML Code"/>
    <w:basedOn w:val="DefaultParagraphFont"/>
    <w:uiPriority w:val="99"/>
    <w:semiHidden/>
    <w:unhideWhenUsed/>
    <w:rsid w:val="009A298B"/>
    <w:rPr>
      <w:rFonts w:ascii="Courier New" w:eastAsia="Times New Roman" w:hAnsi="Courier New" w:cs="Courier New"/>
      <w:sz w:val="20"/>
      <w:szCs w:val="20"/>
    </w:rPr>
  </w:style>
  <w:style w:type="character" w:customStyle="1" w:styleId="sa">
    <w:name w:val="sa"/>
    <w:basedOn w:val="DefaultParagraphFont"/>
    <w:rsid w:val="009A298B"/>
  </w:style>
  <w:style w:type="character" w:customStyle="1" w:styleId="ne">
    <w:name w:val="ne"/>
    <w:basedOn w:val="DefaultParagraphFont"/>
    <w:rsid w:val="009A298B"/>
  </w:style>
  <w:style w:type="character" w:customStyle="1" w:styleId="nb">
    <w:name w:val="nb"/>
    <w:basedOn w:val="DefaultParagraphFont"/>
    <w:rsid w:val="009A298B"/>
  </w:style>
  <w:style w:type="character" w:customStyle="1" w:styleId="s2">
    <w:name w:val="s2"/>
    <w:basedOn w:val="DefaultParagraphFont"/>
    <w:rsid w:val="009A298B"/>
  </w:style>
  <w:style w:type="character" w:customStyle="1" w:styleId="c1">
    <w:name w:val="c1"/>
    <w:basedOn w:val="DefaultParagraphFont"/>
    <w:rsid w:val="009A298B"/>
  </w:style>
  <w:style w:type="character" w:customStyle="1" w:styleId="si">
    <w:name w:val="si"/>
    <w:basedOn w:val="DefaultParagraphFont"/>
    <w:rsid w:val="009A298B"/>
  </w:style>
  <w:style w:type="character" w:customStyle="1" w:styleId="Heading5Char">
    <w:name w:val="Heading 5 Char"/>
    <w:basedOn w:val="DefaultParagraphFont"/>
    <w:link w:val="Heading5"/>
    <w:uiPriority w:val="9"/>
    <w:semiHidden/>
    <w:rsid w:val="007F314F"/>
    <w:rPr>
      <w:rFonts w:asciiTheme="majorHAnsi" w:eastAsiaTheme="majorEastAsia" w:hAnsiTheme="majorHAnsi" w:cstheme="majorBidi"/>
      <w:color w:val="2F5496" w:themeColor="accent1" w:themeShade="BF"/>
    </w:rPr>
  </w:style>
  <w:style w:type="character" w:customStyle="1" w:styleId="dc-u-mr-8">
    <w:name w:val="dc-u-mr-8"/>
    <w:basedOn w:val="DefaultParagraphFont"/>
    <w:rsid w:val="007F314F"/>
  </w:style>
  <w:style w:type="paragraph" w:customStyle="1" w:styleId="header-herostat">
    <w:name w:val="header-hero__stat"/>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lineexpandabletext">
    <w:name w:val="multiline__expandable__text"/>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
    <w:name w:val="chapter"/>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ber">
    <w:name w:val="chapter__number"/>
    <w:basedOn w:val="DefaultParagraphFont"/>
    <w:rsid w:val="007F314F"/>
  </w:style>
  <w:style w:type="character" w:customStyle="1" w:styleId="chapter-number">
    <w:name w:val="chapter-number"/>
    <w:basedOn w:val="DefaultParagraphFont"/>
    <w:rsid w:val="007F314F"/>
  </w:style>
  <w:style w:type="character" w:customStyle="1" w:styleId="dc-progress-bartext">
    <w:name w:val="dc-progress-bar__text"/>
    <w:basedOn w:val="DefaultParagraphFont"/>
    <w:rsid w:val="007F314F"/>
  </w:style>
  <w:style w:type="paragraph" w:customStyle="1" w:styleId="chapterdescription">
    <w:name w:val="chapter__description"/>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exercise">
    <w:name w:val="chapter__exercise"/>
    <w:basedOn w:val="Normal"/>
    <w:rsid w:val="007F3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exercise-xp">
    <w:name w:val="chapter__exercise-xp"/>
    <w:basedOn w:val="DefaultParagraphFont"/>
    <w:rsid w:val="007F314F"/>
  </w:style>
  <w:style w:type="character" w:styleId="Strong">
    <w:name w:val="Strong"/>
    <w:basedOn w:val="DefaultParagraphFont"/>
    <w:uiPriority w:val="22"/>
    <w:qFormat/>
    <w:rsid w:val="007F314F"/>
    <w:rPr>
      <w:b/>
      <w:bCs/>
    </w:rPr>
  </w:style>
  <w:style w:type="character" w:customStyle="1" w:styleId="css-rfy0dy">
    <w:name w:val="css-rfy0dy"/>
    <w:basedOn w:val="DefaultParagraphFont"/>
    <w:rsid w:val="007F314F"/>
  </w:style>
  <w:style w:type="character" w:customStyle="1" w:styleId="dc-u-t-truncate">
    <w:name w:val="dc-u-t-truncate"/>
    <w:basedOn w:val="DefaultParagraphFont"/>
    <w:rsid w:val="00095A57"/>
  </w:style>
  <w:style w:type="paragraph" w:customStyle="1" w:styleId="progress-bullet">
    <w:name w:val="progress-bullet"/>
    <w:basedOn w:val="Normal"/>
    <w:rsid w:val="001A1D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20A2"/>
    <w:pPr>
      <w:ind w:left="720"/>
      <w:contextualSpacing/>
    </w:pPr>
  </w:style>
  <w:style w:type="paragraph" w:customStyle="1" w:styleId="dc-u-mt-16">
    <w:name w:val="dc-u-mt-16"/>
    <w:basedOn w:val="Normal"/>
    <w:rsid w:val="00507D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input-radiotext">
    <w:name w:val="dc-input-radio__text"/>
    <w:basedOn w:val="DefaultParagraphFont"/>
    <w:rsid w:val="00507DE2"/>
  </w:style>
  <w:style w:type="paragraph" w:customStyle="1" w:styleId="dc-u-color-white">
    <w:name w:val="dc-u-color-white"/>
    <w:basedOn w:val="Normal"/>
    <w:rsid w:val="004E47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choiceitem">
    <w:name w:val="multiple-choice__item"/>
    <w:basedOn w:val="Normal"/>
    <w:rsid w:val="00EA00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c-completion-panemessage">
    <w:name w:val="dc-completion-pane__message"/>
    <w:basedOn w:val="Normal"/>
    <w:rsid w:val="001B73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instruction">
    <w:name w:val="bullet-instruction"/>
    <w:basedOn w:val="Normal"/>
    <w:rsid w:val="00107F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c6ih7c-label">
    <w:name w:val="css-1c6ih7c-label"/>
    <w:basedOn w:val="DefaultParagraphFont"/>
    <w:rsid w:val="001428EF"/>
  </w:style>
  <w:style w:type="character" w:customStyle="1" w:styleId="mtk14">
    <w:name w:val="mtk14"/>
    <w:basedOn w:val="DefaultParagraphFont"/>
    <w:rsid w:val="001428EF"/>
  </w:style>
  <w:style w:type="character" w:customStyle="1" w:styleId="mtk11">
    <w:name w:val="mtk11"/>
    <w:basedOn w:val="DefaultParagraphFont"/>
    <w:rsid w:val="001428EF"/>
  </w:style>
  <w:style w:type="character" w:customStyle="1" w:styleId="mtk5">
    <w:name w:val="mtk5"/>
    <w:basedOn w:val="DefaultParagraphFont"/>
    <w:rsid w:val="001428EF"/>
  </w:style>
  <w:style w:type="character" w:customStyle="1" w:styleId="mtk1">
    <w:name w:val="mtk1"/>
    <w:basedOn w:val="DefaultParagraphFont"/>
    <w:rsid w:val="0014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263">
      <w:bodyDiv w:val="1"/>
      <w:marLeft w:val="0"/>
      <w:marRight w:val="0"/>
      <w:marTop w:val="0"/>
      <w:marBottom w:val="0"/>
      <w:divBdr>
        <w:top w:val="none" w:sz="0" w:space="0" w:color="auto"/>
        <w:left w:val="none" w:sz="0" w:space="0" w:color="auto"/>
        <w:bottom w:val="none" w:sz="0" w:space="0" w:color="auto"/>
        <w:right w:val="none" w:sz="0" w:space="0" w:color="auto"/>
      </w:divBdr>
      <w:divsChild>
        <w:div w:id="1929346790">
          <w:marLeft w:val="0"/>
          <w:marRight w:val="0"/>
          <w:marTop w:val="0"/>
          <w:marBottom w:val="0"/>
          <w:divBdr>
            <w:top w:val="none" w:sz="0" w:space="0" w:color="auto"/>
            <w:left w:val="none" w:sz="0" w:space="0" w:color="auto"/>
            <w:bottom w:val="none" w:sz="0" w:space="0" w:color="auto"/>
            <w:right w:val="none" w:sz="0" w:space="0" w:color="auto"/>
          </w:divBdr>
        </w:div>
        <w:div w:id="1212494214">
          <w:marLeft w:val="0"/>
          <w:marRight w:val="0"/>
          <w:marTop w:val="0"/>
          <w:marBottom w:val="0"/>
          <w:divBdr>
            <w:top w:val="none" w:sz="0" w:space="0" w:color="auto"/>
            <w:left w:val="none" w:sz="0" w:space="0" w:color="auto"/>
            <w:bottom w:val="none" w:sz="0" w:space="0" w:color="auto"/>
            <w:right w:val="none" w:sz="0" w:space="0" w:color="auto"/>
          </w:divBdr>
          <w:divsChild>
            <w:div w:id="1584342254">
              <w:marLeft w:val="0"/>
              <w:marRight w:val="0"/>
              <w:marTop w:val="0"/>
              <w:marBottom w:val="0"/>
              <w:divBdr>
                <w:top w:val="none" w:sz="0" w:space="0" w:color="auto"/>
                <w:left w:val="none" w:sz="0" w:space="0" w:color="auto"/>
                <w:bottom w:val="none" w:sz="0" w:space="0" w:color="auto"/>
                <w:right w:val="none" w:sz="0" w:space="0" w:color="auto"/>
              </w:divBdr>
              <w:divsChild>
                <w:div w:id="153566738">
                  <w:marLeft w:val="0"/>
                  <w:marRight w:val="0"/>
                  <w:marTop w:val="0"/>
                  <w:marBottom w:val="0"/>
                  <w:divBdr>
                    <w:top w:val="none" w:sz="0" w:space="0" w:color="auto"/>
                    <w:left w:val="none" w:sz="0" w:space="0" w:color="auto"/>
                    <w:bottom w:val="none" w:sz="0" w:space="0" w:color="auto"/>
                    <w:right w:val="none" w:sz="0" w:space="0" w:color="auto"/>
                  </w:divBdr>
                  <w:divsChild>
                    <w:div w:id="778837932">
                      <w:marLeft w:val="0"/>
                      <w:marRight w:val="0"/>
                      <w:marTop w:val="0"/>
                      <w:marBottom w:val="0"/>
                      <w:divBdr>
                        <w:top w:val="none" w:sz="0" w:space="0" w:color="auto"/>
                        <w:left w:val="none" w:sz="0" w:space="0" w:color="auto"/>
                        <w:bottom w:val="none" w:sz="0" w:space="0" w:color="auto"/>
                        <w:right w:val="none" w:sz="0" w:space="0" w:color="auto"/>
                      </w:divBdr>
                      <w:divsChild>
                        <w:div w:id="40984160">
                          <w:marLeft w:val="0"/>
                          <w:marRight w:val="0"/>
                          <w:marTop w:val="0"/>
                          <w:marBottom w:val="0"/>
                          <w:divBdr>
                            <w:top w:val="none" w:sz="0" w:space="0" w:color="auto"/>
                            <w:left w:val="none" w:sz="0" w:space="0" w:color="auto"/>
                            <w:bottom w:val="none" w:sz="0" w:space="0" w:color="auto"/>
                            <w:right w:val="none" w:sz="0" w:space="0" w:color="auto"/>
                          </w:divBdr>
                          <w:divsChild>
                            <w:div w:id="1330866159">
                              <w:marLeft w:val="0"/>
                              <w:marRight w:val="0"/>
                              <w:marTop w:val="0"/>
                              <w:marBottom w:val="0"/>
                              <w:divBdr>
                                <w:top w:val="none" w:sz="0" w:space="0" w:color="auto"/>
                                <w:left w:val="none" w:sz="0" w:space="0" w:color="auto"/>
                                <w:bottom w:val="none" w:sz="0" w:space="0" w:color="auto"/>
                                <w:right w:val="none" w:sz="0" w:space="0" w:color="auto"/>
                              </w:divBdr>
                              <w:divsChild>
                                <w:div w:id="1687901048">
                                  <w:marLeft w:val="0"/>
                                  <w:marRight w:val="0"/>
                                  <w:marTop w:val="0"/>
                                  <w:marBottom w:val="0"/>
                                  <w:divBdr>
                                    <w:top w:val="none" w:sz="0" w:space="0" w:color="auto"/>
                                    <w:left w:val="none" w:sz="0" w:space="0" w:color="auto"/>
                                    <w:bottom w:val="none" w:sz="0" w:space="0" w:color="auto"/>
                                    <w:right w:val="none" w:sz="0" w:space="0" w:color="auto"/>
                                  </w:divBdr>
                                </w:div>
                              </w:divsChild>
                            </w:div>
                            <w:div w:id="1418331270">
                              <w:marLeft w:val="0"/>
                              <w:marRight w:val="0"/>
                              <w:marTop w:val="0"/>
                              <w:marBottom w:val="0"/>
                              <w:divBdr>
                                <w:top w:val="none" w:sz="0" w:space="0" w:color="auto"/>
                                <w:left w:val="none" w:sz="0" w:space="0" w:color="auto"/>
                                <w:bottom w:val="none" w:sz="0" w:space="0" w:color="auto"/>
                                <w:right w:val="none" w:sz="0" w:space="0" w:color="auto"/>
                              </w:divBdr>
                              <w:divsChild>
                                <w:div w:id="14610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237">
                          <w:marLeft w:val="0"/>
                          <w:marRight w:val="0"/>
                          <w:marTop w:val="0"/>
                          <w:marBottom w:val="0"/>
                          <w:divBdr>
                            <w:top w:val="none" w:sz="0" w:space="0" w:color="auto"/>
                            <w:left w:val="none" w:sz="0" w:space="0" w:color="auto"/>
                            <w:bottom w:val="none" w:sz="0" w:space="0" w:color="auto"/>
                            <w:right w:val="none" w:sz="0" w:space="0" w:color="auto"/>
                          </w:divBdr>
                          <w:divsChild>
                            <w:div w:id="535385803">
                              <w:marLeft w:val="0"/>
                              <w:marRight w:val="0"/>
                              <w:marTop w:val="0"/>
                              <w:marBottom w:val="0"/>
                              <w:divBdr>
                                <w:top w:val="none" w:sz="0" w:space="0" w:color="auto"/>
                                <w:left w:val="none" w:sz="0" w:space="0" w:color="auto"/>
                                <w:bottom w:val="none" w:sz="0" w:space="0" w:color="auto"/>
                                <w:right w:val="none" w:sz="0" w:space="0" w:color="auto"/>
                              </w:divBdr>
                              <w:divsChild>
                                <w:div w:id="434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10988">
                      <w:marLeft w:val="0"/>
                      <w:marRight w:val="0"/>
                      <w:marTop w:val="0"/>
                      <w:marBottom w:val="0"/>
                      <w:divBdr>
                        <w:top w:val="none" w:sz="0" w:space="0" w:color="auto"/>
                        <w:left w:val="none" w:sz="0" w:space="0" w:color="auto"/>
                        <w:bottom w:val="none" w:sz="0" w:space="0" w:color="auto"/>
                        <w:right w:val="none" w:sz="0" w:space="0" w:color="auto"/>
                      </w:divBdr>
                      <w:divsChild>
                        <w:div w:id="480121746">
                          <w:marLeft w:val="0"/>
                          <w:marRight w:val="0"/>
                          <w:marTop w:val="0"/>
                          <w:marBottom w:val="0"/>
                          <w:divBdr>
                            <w:top w:val="none" w:sz="0" w:space="0" w:color="auto"/>
                            <w:left w:val="none" w:sz="0" w:space="0" w:color="auto"/>
                            <w:bottom w:val="none" w:sz="0" w:space="0" w:color="auto"/>
                            <w:right w:val="none" w:sz="0" w:space="0" w:color="auto"/>
                          </w:divBdr>
                          <w:divsChild>
                            <w:div w:id="1571767301">
                              <w:marLeft w:val="0"/>
                              <w:marRight w:val="0"/>
                              <w:marTop w:val="0"/>
                              <w:marBottom w:val="0"/>
                              <w:divBdr>
                                <w:top w:val="none" w:sz="0" w:space="0" w:color="auto"/>
                                <w:left w:val="none" w:sz="0" w:space="0" w:color="auto"/>
                                <w:bottom w:val="none" w:sz="0" w:space="0" w:color="auto"/>
                                <w:right w:val="none" w:sz="0" w:space="0" w:color="auto"/>
                              </w:divBdr>
                              <w:divsChild>
                                <w:div w:id="1656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9137">
                          <w:marLeft w:val="0"/>
                          <w:marRight w:val="0"/>
                          <w:marTop w:val="0"/>
                          <w:marBottom w:val="0"/>
                          <w:divBdr>
                            <w:top w:val="none" w:sz="0" w:space="0" w:color="auto"/>
                            <w:left w:val="none" w:sz="0" w:space="0" w:color="auto"/>
                            <w:bottom w:val="none" w:sz="0" w:space="0" w:color="auto"/>
                            <w:right w:val="none" w:sz="0" w:space="0" w:color="auto"/>
                          </w:divBdr>
                          <w:divsChild>
                            <w:div w:id="1744910813">
                              <w:marLeft w:val="0"/>
                              <w:marRight w:val="0"/>
                              <w:marTop w:val="0"/>
                              <w:marBottom w:val="0"/>
                              <w:divBdr>
                                <w:top w:val="none" w:sz="0" w:space="0" w:color="auto"/>
                                <w:left w:val="none" w:sz="0" w:space="0" w:color="auto"/>
                                <w:bottom w:val="none" w:sz="0" w:space="0" w:color="auto"/>
                                <w:right w:val="none" w:sz="0" w:space="0" w:color="auto"/>
                              </w:divBdr>
                              <w:divsChild>
                                <w:div w:id="1229072006">
                                  <w:marLeft w:val="0"/>
                                  <w:marRight w:val="0"/>
                                  <w:marTop w:val="0"/>
                                  <w:marBottom w:val="0"/>
                                  <w:divBdr>
                                    <w:top w:val="none" w:sz="0" w:space="0" w:color="auto"/>
                                    <w:left w:val="none" w:sz="0" w:space="0" w:color="auto"/>
                                    <w:bottom w:val="none" w:sz="0" w:space="0" w:color="auto"/>
                                    <w:right w:val="none" w:sz="0" w:space="0" w:color="auto"/>
                                  </w:divBdr>
                                  <w:divsChild>
                                    <w:div w:id="17896448">
                                      <w:marLeft w:val="0"/>
                                      <w:marRight w:val="0"/>
                                      <w:marTop w:val="0"/>
                                      <w:marBottom w:val="0"/>
                                      <w:divBdr>
                                        <w:top w:val="none" w:sz="0" w:space="0" w:color="auto"/>
                                        <w:left w:val="none" w:sz="0" w:space="0" w:color="auto"/>
                                        <w:bottom w:val="none" w:sz="0" w:space="0" w:color="auto"/>
                                        <w:right w:val="none" w:sz="0" w:space="0" w:color="auto"/>
                                      </w:divBdr>
                                      <w:divsChild>
                                        <w:div w:id="4699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6459">
      <w:bodyDiv w:val="1"/>
      <w:marLeft w:val="0"/>
      <w:marRight w:val="0"/>
      <w:marTop w:val="0"/>
      <w:marBottom w:val="0"/>
      <w:divBdr>
        <w:top w:val="none" w:sz="0" w:space="0" w:color="auto"/>
        <w:left w:val="none" w:sz="0" w:space="0" w:color="auto"/>
        <w:bottom w:val="none" w:sz="0" w:space="0" w:color="auto"/>
        <w:right w:val="none" w:sz="0" w:space="0" w:color="auto"/>
      </w:divBdr>
      <w:divsChild>
        <w:div w:id="876090941">
          <w:marLeft w:val="0"/>
          <w:marRight w:val="0"/>
          <w:marTop w:val="0"/>
          <w:marBottom w:val="0"/>
          <w:divBdr>
            <w:top w:val="none" w:sz="0" w:space="0" w:color="auto"/>
            <w:left w:val="none" w:sz="0" w:space="0" w:color="auto"/>
            <w:bottom w:val="none" w:sz="0" w:space="0" w:color="auto"/>
            <w:right w:val="none" w:sz="0" w:space="0" w:color="auto"/>
          </w:divBdr>
          <w:divsChild>
            <w:div w:id="218901201">
              <w:marLeft w:val="0"/>
              <w:marRight w:val="0"/>
              <w:marTop w:val="0"/>
              <w:marBottom w:val="0"/>
              <w:divBdr>
                <w:top w:val="none" w:sz="0" w:space="0" w:color="auto"/>
                <w:left w:val="none" w:sz="0" w:space="0" w:color="auto"/>
                <w:bottom w:val="none" w:sz="0" w:space="0" w:color="auto"/>
                <w:right w:val="none" w:sz="0" w:space="0" w:color="auto"/>
              </w:divBdr>
              <w:divsChild>
                <w:div w:id="346324808">
                  <w:marLeft w:val="0"/>
                  <w:marRight w:val="0"/>
                  <w:marTop w:val="0"/>
                  <w:marBottom w:val="0"/>
                  <w:divBdr>
                    <w:top w:val="none" w:sz="0" w:space="0" w:color="auto"/>
                    <w:left w:val="none" w:sz="0" w:space="0" w:color="auto"/>
                    <w:bottom w:val="none" w:sz="0" w:space="0" w:color="auto"/>
                    <w:right w:val="none" w:sz="0" w:space="0" w:color="auto"/>
                  </w:divBdr>
                  <w:divsChild>
                    <w:div w:id="12885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030">
          <w:marLeft w:val="0"/>
          <w:marRight w:val="0"/>
          <w:marTop w:val="0"/>
          <w:marBottom w:val="0"/>
          <w:divBdr>
            <w:top w:val="none" w:sz="0" w:space="0" w:color="auto"/>
            <w:left w:val="none" w:sz="0" w:space="0" w:color="auto"/>
            <w:bottom w:val="none" w:sz="0" w:space="0" w:color="auto"/>
            <w:right w:val="none" w:sz="0" w:space="0" w:color="auto"/>
          </w:divBdr>
          <w:divsChild>
            <w:div w:id="1704675383">
              <w:marLeft w:val="0"/>
              <w:marRight w:val="0"/>
              <w:marTop w:val="0"/>
              <w:marBottom w:val="0"/>
              <w:divBdr>
                <w:top w:val="none" w:sz="0" w:space="0" w:color="auto"/>
                <w:left w:val="none" w:sz="0" w:space="0" w:color="auto"/>
                <w:bottom w:val="none" w:sz="0" w:space="0" w:color="auto"/>
                <w:right w:val="none" w:sz="0" w:space="0" w:color="auto"/>
              </w:divBdr>
              <w:divsChild>
                <w:div w:id="109865030">
                  <w:marLeft w:val="0"/>
                  <w:marRight w:val="0"/>
                  <w:marTop w:val="0"/>
                  <w:marBottom w:val="0"/>
                  <w:divBdr>
                    <w:top w:val="none" w:sz="0" w:space="0" w:color="auto"/>
                    <w:left w:val="none" w:sz="0" w:space="0" w:color="auto"/>
                    <w:bottom w:val="none" w:sz="0" w:space="0" w:color="auto"/>
                    <w:right w:val="none" w:sz="0" w:space="0" w:color="auto"/>
                  </w:divBdr>
                  <w:divsChild>
                    <w:div w:id="16079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4523">
              <w:marLeft w:val="0"/>
              <w:marRight w:val="0"/>
              <w:marTop w:val="0"/>
              <w:marBottom w:val="0"/>
              <w:divBdr>
                <w:top w:val="none" w:sz="0" w:space="0" w:color="auto"/>
                <w:left w:val="none" w:sz="0" w:space="0" w:color="auto"/>
                <w:bottom w:val="none" w:sz="0" w:space="0" w:color="auto"/>
                <w:right w:val="none" w:sz="0" w:space="0" w:color="auto"/>
              </w:divBdr>
              <w:divsChild>
                <w:div w:id="308094042">
                  <w:marLeft w:val="0"/>
                  <w:marRight w:val="0"/>
                  <w:marTop w:val="0"/>
                  <w:marBottom w:val="0"/>
                  <w:divBdr>
                    <w:top w:val="none" w:sz="0" w:space="0" w:color="auto"/>
                    <w:left w:val="none" w:sz="0" w:space="0" w:color="auto"/>
                    <w:bottom w:val="none" w:sz="0" w:space="0" w:color="auto"/>
                    <w:right w:val="none" w:sz="0" w:space="0" w:color="auto"/>
                  </w:divBdr>
                  <w:divsChild>
                    <w:div w:id="1356809445">
                      <w:marLeft w:val="0"/>
                      <w:marRight w:val="0"/>
                      <w:marTop w:val="0"/>
                      <w:marBottom w:val="0"/>
                      <w:divBdr>
                        <w:top w:val="none" w:sz="0" w:space="0" w:color="auto"/>
                        <w:left w:val="none" w:sz="0" w:space="0" w:color="auto"/>
                        <w:bottom w:val="none" w:sz="0" w:space="0" w:color="auto"/>
                        <w:right w:val="none" w:sz="0" w:space="0" w:color="auto"/>
                      </w:divBdr>
                      <w:divsChild>
                        <w:div w:id="2063098375">
                          <w:marLeft w:val="0"/>
                          <w:marRight w:val="0"/>
                          <w:marTop w:val="0"/>
                          <w:marBottom w:val="0"/>
                          <w:divBdr>
                            <w:top w:val="none" w:sz="0" w:space="0" w:color="auto"/>
                            <w:left w:val="none" w:sz="0" w:space="0" w:color="auto"/>
                            <w:bottom w:val="none" w:sz="0" w:space="0" w:color="auto"/>
                            <w:right w:val="none" w:sz="0" w:space="0" w:color="auto"/>
                          </w:divBdr>
                          <w:divsChild>
                            <w:div w:id="1550726905">
                              <w:marLeft w:val="0"/>
                              <w:marRight w:val="0"/>
                              <w:marTop w:val="0"/>
                              <w:marBottom w:val="0"/>
                              <w:divBdr>
                                <w:top w:val="none" w:sz="0" w:space="0" w:color="auto"/>
                                <w:left w:val="none" w:sz="0" w:space="0" w:color="auto"/>
                                <w:bottom w:val="none" w:sz="0" w:space="0" w:color="auto"/>
                                <w:right w:val="none" w:sz="0" w:space="0" w:color="auto"/>
                              </w:divBdr>
                              <w:divsChild>
                                <w:div w:id="2015304138">
                                  <w:marLeft w:val="0"/>
                                  <w:marRight w:val="0"/>
                                  <w:marTop w:val="0"/>
                                  <w:marBottom w:val="0"/>
                                  <w:divBdr>
                                    <w:top w:val="none" w:sz="0" w:space="0" w:color="auto"/>
                                    <w:left w:val="none" w:sz="0" w:space="0" w:color="auto"/>
                                    <w:bottom w:val="none" w:sz="0" w:space="0" w:color="auto"/>
                                    <w:right w:val="none" w:sz="0" w:space="0" w:color="auto"/>
                                  </w:divBdr>
                                  <w:divsChild>
                                    <w:div w:id="735861322">
                                      <w:marLeft w:val="0"/>
                                      <w:marRight w:val="0"/>
                                      <w:marTop w:val="0"/>
                                      <w:marBottom w:val="0"/>
                                      <w:divBdr>
                                        <w:top w:val="none" w:sz="0" w:space="0" w:color="auto"/>
                                        <w:left w:val="none" w:sz="0" w:space="0" w:color="auto"/>
                                        <w:bottom w:val="none" w:sz="0" w:space="0" w:color="auto"/>
                                        <w:right w:val="none" w:sz="0" w:space="0" w:color="auto"/>
                                      </w:divBdr>
                                      <w:divsChild>
                                        <w:div w:id="1245578088">
                                          <w:marLeft w:val="0"/>
                                          <w:marRight w:val="0"/>
                                          <w:marTop w:val="0"/>
                                          <w:marBottom w:val="0"/>
                                          <w:divBdr>
                                            <w:top w:val="none" w:sz="0" w:space="0" w:color="auto"/>
                                            <w:left w:val="none" w:sz="0" w:space="0" w:color="auto"/>
                                            <w:bottom w:val="none" w:sz="0" w:space="0" w:color="auto"/>
                                            <w:right w:val="none" w:sz="0" w:space="0" w:color="auto"/>
                                          </w:divBdr>
                                          <w:divsChild>
                                            <w:div w:id="21429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2645">
      <w:bodyDiv w:val="1"/>
      <w:marLeft w:val="0"/>
      <w:marRight w:val="0"/>
      <w:marTop w:val="0"/>
      <w:marBottom w:val="0"/>
      <w:divBdr>
        <w:top w:val="none" w:sz="0" w:space="0" w:color="auto"/>
        <w:left w:val="none" w:sz="0" w:space="0" w:color="auto"/>
        <w:bottom w:val="none" w:sz="0" w:space="0" w:color="auto"/>
        <w:right w:val="none" w:sz="0" w:space="0" w:color="auto"/>
      </w:divBdr>
      <w:divsChild>
        <w:div w:id="1707020823">
          <w:marLeft w:val="0"/>
          <w:marRight w:val="0"/>
          <w:marTop w:val="0"/>
          <w:marBottom w:val="0"/>
          <w:divBdr>
            <w:top w:val="none" w:sz="0" w:space="0" w:color="auto"/>
            <w:left w:val="none" w:sz="0" w:space="0" w:color="auto"/>
            <w:bottom w:val="none" w:sz="0" w:space="0" w:color="auto"/>
            <w:right w:val="none" w:sz="0" w:space="0" w:color="auto"/>
          </w:divBdr>
          <w:divsChild>
            <w:div w:id="1583099781">
              <w:marLeft w:val="0"/>
              <w:marRight w:val="0"/>
              <w:marTop w:val="0"/>
              <w:marBottom w:val="0"/>
              <w:divBdr>
                <w:top w:val="none" w:sz="0" w:space="0" w:color="auto"/>
                <w:left w:val="none" w:sz="0" w:space="0" w:color="auto"/>
                <w:bottom w:val="none" w:sz="0" w:space="0" w:color="auto"/>
                <w:right w:val="none" w:sz="0" w:space="0" w:color="auto"/>
              </w:divBdr>
            </w:div>
            <w:div w:id="80874116">
              <w:marLeft w:val="0"/>
              <w:marRight w:val="0"/>
              <w:marTop w:val="0"/>
              <w:marBottom w:val="0"/>
              <w:divBdr>
                <w:top w:val="none" w:sz="0" w:space="0" w:color="auto"/>
                <w:left w:val="none" w:sz="0" w:space="0" w:color="auto"/>
                <w:bottom w:val="none" w:sz="0" w:space="0" w:color="auto"/>
                <w:right w:val="none" w:sz="0" w:space="0" w:color="auto"/>
              </w:divBdr>
            </w:div>
            <w:div w:id="1681006894">
              <w:marLeft w:val="0"/>
              <w:marRight w:val="0"/>
              <w:marTop w:val="0"/>
              <w:marBottom w:val="0"/>
              <w:divBdr>
                <w:top w:val="none" w:sz="0" w:space="0" w:color="auto"/>
                <w:left w:val="none" w:sz="0" w:space="0" w:color="auto"/>
                <w:bottom w:val="none" w:sz="0" w:space="0" w:color="auto"/>
                <w:right w:val="none" w:sz="0" w:space="0" w:color="auto"/>
              </w:divBdr>
            </w:div>
            <w:div w:id="2115325719">
              <w:marLeft w:val="0"/>
              <w:marRight w:val="0"/>
              <w:marTop w:val="0"/>
              <w:marBottom w:val="0"/>
              <w:divBdr>
                <w:top w:val="none" w:sz="0" w:space="0" w:color="auto"/>
                <w:left w:val="none" w:sz="0" w:space="0" w:color="auto"/>
                <w:bottom w:val="none" w:sz="0" w:space="0" w:color="auto"/>
                <w:right w:val="none" w:sz="0" w:space="0" w:color="auto"/>
              </w:divBdr>
            </w:div>
            <w:div w:id="979922260">
              <w:marLeft w:val="0"/>
              <w:marRight w:val="0"/>
              <w:marTop w:val="0"/>
              <w:marBottom w:val="0"/>
              <w:divBdr>
                <w:top w:val="none" w:sz="0" w:space="0" w:color="auto"/>
                <w:left w:val="none" w:sz="0" w:space="0" w:color="auto"/>
                <w:bottom w:val="none" w:sz="0" w:space="0" w:color="auto"/>
                <w:right w:val="none" w:sz="0" w:space="0" w:color="auto"/>
              </w:divBdr>
            </w:div>
            <w:div w:id="1463187086">
              <w:marLeft w:val="0"/>
              <w:marRight w:val="0"/>
              <w:marTop w:val="0"/>
              <w:marBottom w:val="0"/>
              <w:divBdr>
                <w:top w:val="none" w:sz="0" w:space="0" w:color="auto"/>
                <w:left w:val="none" w:sz="0" w:space="0" w:color="auto"/>
                <w:bottom w:val="none" w:sz="0" w:space="0" w:color="auto"/>
                <w:right w:val="none" w:sz="0" w:space="0" w:color="auto"/>
              </w:divBdr>
            </w:div>
            <w:div w:id="1069428010">
              <w:marLeft w:val="0"/>
              <w:marRight w:val="0"/>
              <w:marTop w:val="0"/>
              <w:marBottom w:val="0"/>
              <w:divBdr>
                <w:top w:val="none" w:sz="0" w:space="0" w:color="auto"/>
                <w:left w:val="none" w:sz="0" w:space="0" w:color="auto"/>
                <w:bottom w:val="none" w:sz="0" w:space="0" w:color="auto"/>
                <w:right w:val="none" w:sz="0" w:space="0" w:color="auto"/>
              </w:divBdr>
            </w:div>
            <w:div w:id="9380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4521">
      <w:bodyDiv w:val="1"/>
      <w:marLeft w:val="0"/>
      <w:marRight w:val="0"/>
      <w:marTop w:val="0"/>
      <w:marBottom w:val="0"/>
      <w:divBdr>
        <w:top w:val="none" w:sz="0" w:space="0" w:color="auto"/>
        <w:left w:val="none" w:sz="0" w:space="0" w:color="auto"/>
        <w:bottom w:val="none" w:sz="0" w:space="0" w:color="auto"/>
        <w:right w:val="none" w:sz="0" w:space="0" w:color="auto"/>
      </w:divBdr>
      <w:divsChild>
        <w:div w:id="225801614">
          <w:marLeft w:val="0"/>
          <w:marRight w:val="0"/>
          <w:marTop w:val="0"/>
          <w:marBottom w:val="0"/>
          <w:divBdr>
            <w:top w:val="none" w:sz="0" w:space="0" w:color="auto"/>
            <w:left w:val="none" w:sz="0" w:space="0" w:color="auto"/>
            <w:bottom w:val="none" w:sz="0" w:space="0" w:color="auto"/>
            <w:right w:val="none" w:sz="0" w:space="0" w:color="auto"/>
          </w:divBdr>
          <w:divsChild>
            <w:div w:id="817499027">
              <w:marLeft w:val="0"/>
              <w:marRight w:val="0"/>
              <w:marTop w:val="0"/>
              <w:marBottom w:val="0"/>
              <w:divBdr>
                <w:top w:val="none" w:sz="0" w:space="0" w:color="auto"/>
                <w:left w:val="none" w:sz="0" w:space="0" w:color="auto"/>
                <w:bottom w:val="none" w:sz="0" w:space="0" w:color="auto"/>
                <w:right w:val="none" w:sz="0" w:space="0" w:color="auto"/>
              </w:divBdr>
            </w:div>
            <w:div w:id="216480998">
              <w:marLeft w:val="0"/>
              <w:marRight w:val="0"/>
              <w:marTop w:val="0"/>
              <w:marBottom w:val="0"/>
              <w:divBdr>
                <w:top w:val="none" w:sz="0" w:space="0" w:color="auto"/>
                <w:left w:val="none" w:sz="0" w:space="0" w:color="auto"/>
                <w:bottom w:val="none" w:sz="0" w:space="0" w:color="auto"/>
                <w:right w:val="none" w:sz="0" w:space="0" w:color="auto"/>
              </w:divBdr>
            </w:div>
            <w:div w:id="1524592133">
              <w:marLeft w:val="0"/>
              <w:marRight w:val="0"/>
              <w:marTop w:val="0"/>
              <w:marBottom w:val="0"/>
              <w:divBdr>
                <w:top w:val="none" w:sz="0" w:space="0" w:color="auto"/>
                <w:left w:val="none" w:sz="0" w:space="0" w:color="auto"/>
                <w:bottom w:val="none" w:sz="0" w:space="0" w:color="auto"/>
                <w:right w:val="none" w:sz="0" w:space="0" w:color="auto"/>
              </w:divBdr>
            </w:div>
            <w:div w:id="1750417877">
              <w:marLeft w:val="0"/>
              <w:marRight w:val="0"/>
              <w:marTop w:val="0"/>
              <w:marBottom w:val="0"/>
              <w:divBdr>
                <w:top w:val="none" w:sz="0" w:space="0" w:color="auto"/>
                <w:left w:val="none" w:sz="0" w:space="0" w:color="auto"/>
                <w:bottom w:val="none" w:sz="0" w:space="0" w:color="auto"/>
                <w:right w:val="none" w:sz="0" w:space="0" w:color="auto"/>
              </w:divBdr>
            </w:div>
            <w:div w:id="696925817">
              <w:marLeft w:val="0"/>
              <w:marRight w:val="0"/>
              <w:marTop w:val="0"/>
              <w:marBottom w:val="0"/>
              <w:divBdr>
                <w:top w:val="none" w:sz="0" w:space="0" w:color="auto"/>
                <w:left w:val="none" w:sz="0" w:space="0" w:color="auto"/>
                <w:bottom w:val="none" w:sz="0" w:space="0" w:color="auto"/>
                <w:right w:val="none" w:sz="0" w:space="0" w:color="auto"/>
              </w:divBdr>
            </w:div>
            <w:div w:id="1155295409">
              <w:marLeft w:val="0"/>
              <w:marRight w:val="0"/>
              <w:marTop w:val="0"/>
              <w:marBottom w:val="0"/>
              <w:divBdr>
                <w:top w:val="none" w:sz="0" w:space="0" w:color="auto"/>
                <w:left w:val="none" w:sz="0" w:space="0" w:color="auto"/>
                <w:bottom w:val="none" w:sz="0" w:space="0" w:color="auto"/>
                <w:right w:val="none" w:sz="0" w:space="0" w:color="auto"/>
              </w:divBdr>
            </w:div>
            <w:div w:id="1992058698">
              <w:marLeft w:val="0"/>
              <w:marRight w:val="0"/>
              <w:marTop w:val="0"/>
              <w:marBottom w:val="0"/>
              <w:divBdr>
                <w:top w:val="none" w:sz="0" w:space="0" w:color="auto"/>
                <w:left w:val="none" w:sz="0" w:space="0" w:color="auto"/>
                <w:bottom w:val="none" w:sz="0" w:space="0" w:color="auto"/>
                <w:right w:val="none" w:sz="0" w:space="0" w:color="auto"/>
              </w:divBdr>
            </w:div>
            <w:div w:id="814369435">
              <w:marLeft w:val="0"/>
              <w:marRight w:val="0"/>
              <w:marTop w:val="0"/>
              <w:marBottom w:val="0"/>
              <w:divBdr>
                <w:top w:val="none" w:sz="0" w:space="0" w:color="auto"/>
                <w:left w:val="none" w:sz="0" w:space="0" w:color="auto"/>
                <w:bottom w:val="none" w:sz="0" w:space="0" w:color="auto"/>
                <w:right w:val="none" w:sz="0" w:space="0" w:color="auto"/>
              </w:divBdr>
            </w:div>
            <w:div w:id="805581580">
              <w:marLeft w:val="0"/>
              <w:marRight w:val="0"/>
              <w:marTop w:val="0"/>
              <w:marBottom w:val="0"/>
              <w:divBdr>
                <w:top w:val="none" w:sz="0" w:space="0" w:color="auto"/>
                <w:left w:val="none" w:sz="0" w:space="0" w:color="auto"/>
                <w:bottom w:val="none" w:sz="0" w:space="0" w:color="auto"/>
                <w:right w:val="none" w:sz="0" w:space="0" w:color="auto"/>
              </w:divBdr>
            </w:div>
            <w:div w:id="2064520335">
              <w:marLeft w:val="0"/>
              <w:marRight w:val="0"/>
              <w:marTop w:val="0"/>
              <w:marBottom w:val="0"/>
              <w:divBdr>
                <w:top w:val="none" w:sz="0" w:space="0" w:color="auto"/>
                <w:left w:val="none" w:sz="0" w:space="0" w:color="auto"/>
                <w:bottom w:val="none" w:sz="0" w:space="0" w:color="auto"/>
                <w:right w:val="none" w:sz="0" w:space="0" w:color="auto"/>
              </w:divBdr>
            </w:div>
            <w:div w:id="10296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0361">
      <w:bodyDiv w:val="1"/>
      <w:marLeft w:val="0"/>
      <w:marRight w:val="0"/>
      <w:marTop w:val="0"/>
      <w:marBottom w:val="0"/>
      <w:divBdr>
        <w:top w:val="none" w:sz="0" w:space="0" w:color="auto"/>
        <w:left w:val="none" w:sz="0" w:space="0" w:color="auto"/>
        <w:bottom w:val="none" w:sz="0" w:space="0" w:color="auto"/>
        <w:right w:val="none" w:sz="0" w:space="0" w:color="auto"/>
      </w:divBdr>
      <w:divsChild>
        <w:div w:id="491340037">
          <w:marLeft w:val="0"/>
          <w:marRight w:val="0"/>
          <w:marTop w:val="0"/>
          <w:marBottom w:val="0"/>
          <w:divBdr>
            <w:top w:val="none" w:sz="0" w:space="0" w:color="auto"/>
            <w:left w:val="none" w:sz="0" w:space="0" w:color="auto"/>
            <w:bottom w:val="none" w:sz="0" w:space="0" w:color="auto"/>
            <w:right w:val="none" w:sz="0" w:space="0" w:color="auto"/>
          </w:divBdr>
          <w:divsChild>
            <w:div w:id="1853257717">
              <w:marLeft w:val="0"/>
              <w:marRight w:val="0"/>
              <w:marTop w:val="0"/>
              <w:marBottom w:val="0"/>
              <w:divBdr>
                <w:top w:val="none" w:sz="0" w:space="0" w:color="auto"/>
                <w:left w:val="none" w:sz="0" w:space="0" w:color="auto"/>
                <w:bottom w:val="none" w:sz="0" w:space="0" w:color="auto"/>
                <w:right w:val="none" w:sz="0" w:space="0" w:color="auto"/>
              </w:divBdr>
            </w:div>
            <w:div w:id="451703758">
              <w:marLeft w:val="0"/>
              <w:marRight w:val="0"/>
              <w:marTop w:val="0"/>
              <w:marBottom w:val="0"/>
              <w:divBdr>
                <w:top w:val="none" w:sz="0" w:space="0" w:color="auto"/>
                <w:left w:val="none" w:sz="0" w:space="0" w:color="auto"/>
                <w:bottom w:val="none" w:sz="0" w:space="0" w:color="auto"/>
                <w:right w:val="none" w:sz="0" w:space="0" w:color="auto"/>
              </w:divBdr>
            </w:div>
            <w:div w:id="1361399619">
              <w:marLeft w:val="0"/>
              <w:marRight w:val="0"/>
              <w:marTop w:val="0"/>
              <w:marBottom w:val="0"/>
              <w:divBdr>
                <w:top w:val="none" w:sz="0" w:space="0" w:color="auto"/>
                <w:left w:val="none" w:sz="0" w:space="0" w:color="auto"/>
                <w:bottom w:val="none" w:sz="0" w:space="0" w:color="auto"/>
                <w:right w:val="none" w:sz="0" w:space="0" w:color="auto"/>
              </w:divBdr>
            </w:div>
            <w:div w:id="1455169912">
              <w:marLeft w:val="0"/>
              <w:marRight w:val="0"/>
              <w:marTop w:val="0"/>
              <w:marBottom w:val="0"/>
              <w:divBdr>
                <w:top w:val="none" w:sz="0" w:space="0" w:color="auto"/>
                <w:left w:val="none" w:sz="0" w:space="0" w:color="auto"/>
                <w:bottom w:val="none" w:sz="0" w:space="0" w:color="auto"/>
                <w:right w:val="none" w:sz="0" w:space="0" w:color="auto"/>
              </w:divBdr>
            </w:div>
            <w:div w:id="2023124082">
              <w:marLeft w:val="0"/>
              <w:marRight w:val="0"/>
              <w:marTop w:val="0"/>
              <w:marBottom w:val="0"/>
              <w:divBdr>
                <w:top w:val="none" w:sz="0" w:space="0" w:color="auto"/>
                <w:left w:val="none" w:sz="0" w:space="0" w:color="auto"/>
                <w:bottom w:val="none" w:sz="0" w:space="0" w:color="auto"/>
                <w:right w:val="none" w:sz="0" w:space="0" w:color="auto"/>
              </w:divBdr>
            </w:div>
            <w:div w:id="75983322">
              <w:marLeft w:val="0"/>
              <w:marRight w:val="0"/>
              <w:marTop w:val="0"/>
              <w:marBottom w:val="0"/>
              <w:divBdr>
                <w:top w:val="none" w:sz="0" w:space="0" w:color="auto"/>
                <w:left w:val="none" w:sz="0" w:space="0" w:color="auto"/>
                <w:bottom w:val="none" w:sz="0" w:space="0" w:color="auto"/>
                <w:right w:val="none" w:sz="0" w:space="0" w:color="auto"/>
              </w:divBdr>
            </w:div>
            <w:div w:id="7830634">
              <w:marLeft w:val="0"/>
              <w:marRight w:val="0"/>
              <w:marTop w:val="0"/>
              <w:marBottom w:val="0"/>
              <w:divBdr>
                <w:top w:val="none" w:sz="0" w:space="0" w:color="auto"/>
                <w:left w:val="none" w:sz="0" w:space="0" w:color="auto"/>
                <w:bottom w:val="none" w:sz="0" w:space="0" w:color="auto"/>
                <w:right w:val="none" w:sz="0" w:space="0" w:color="auto"/>
              </w:divBdr>
            </w:div>
            <w:div w:id="2153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2953">
      <w:bodyDiv w:val="1"/>
      <w:marLeft w:val="0"/>
      <w:marRight w:val="0"/>
      <w:marTop w:val="0"/>
      <w:marBottom w:val="0"/>
      <w:divBdr>
        <w:top w:val="none" w:sz="0" w:space="0" w:color="auto"/>
        <w:left w:val="none" w:sz="0" w:space="0" w:color="auto"/>
        <w:bottom w:val="none" w:sz="0" w:space="0" w:color="auto"/>
        <w:right w:val="none" w:sz="0" w:space="0" w:color="auto"/>
      </w:divBdr>
      <w:divsChild>
        <w:div w:id="1056467992">
          <w:marLeft w:val="0"/>
          <w:marRight w:val="0"/>
          <w:marTop w:val="0"/>
          <w:marBottom w:val="0"/>
          <w:divBdr>
            <w:top w:val="none" w:sz="0" w:space="0" w:color="auto"/>
            <w:left w:val="none" w:sz="0" w:space="0" w:color="auto"/>
            <w:bottom w:val="none" w:sz="0" w:space="0" w:color="auto"/>
            <w:right w:val="none" w:sz="0" w:space="0" w:color="auto"/>
          </w:divBdr>
          <w:divsChild>
            <w:div w:id="100810196">
              <w:marLeft w:val="0"/>
              <w:marRight w:val="0"/>
              <w:marTop w:val="0"/>
              <w:marBottom w:val="0"/>
              <w:divBdr>
                <w:top w:val="none" w:sz="0" w:space="0" w:color="auto"/>
                <w:left w:val="none" w:sz="0" w:space="0" w:color="auto"/>
                <w:bottom w:val="none" w:sz="0" w:space="0" w:color="auto"/>
                <w:right w:val="none" w:sz="0" w:space="0" w:color="auto"/>
              </w:divBdr>
            </w:div>
            <w:div w:id="375006342">
              <w:marLeft w:val="0"/>
              <w:marRight w:val="0"/>
              <w:marTop w:val="0"/>
              <w:marBottom w:val="0"/>
              <w:divBdr>
                <w:top w:val="none" w:sz="0" w:space="0" w:color="auto"/>
                <w:left w:val="none" w:sz="0" w:space="0" w:color="auto"/>
                <w:bottom w:val="none" w:sz="0" w:space="0" w:color="auto"/>
                <w:right w:val="none" w:sz="0" w:space="0" w:color="auto"/>
              </w:divBdr>
            </w:div>
            <w:div w:id="7907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7985">
      <w:bodyDiv w:val="1"/>
      <w:marLeft w:val="0"/>
      <w:marRight w:val="0"/>
      <w:marTop w:val="0"/>
      <w:marBottom w:val="0"/>
      <w:divBdr>
        <w:top w:val="none" w:sz="0" w:space="0" w:color="auto"/>
        <w:left w:val="none" w:sz="0" w:space="0" w:color="auto"/>
        <w:bottom w:val="none" w:sz="0" w:space="0" w:color="auto"/>
        <w:right w:val="none" w:sz="0" w:space="0" w:color="auto"/>
      </w:divBdr>
      <w:divsChild>
        <w:div w:id="1847092841">
          <w:marLeft w:val="0"/>
          <w:marRight w:val="0"/>
          <w:marTop w:val="0"/>
          <w:marBottom w:val="0"/>
          <w:divBdr>
            <w:top w:val="none" w:sz="0" w:space="0" w:color="auto"/>
            <w:left w:val="none" w:sz="0" w:space="0" w:color="auto"/>
            <w:bottom w:val="none" w:sz="0" w:space="0" w:color="auto"/>
            <w:right w:val="none" w:sz="0" w:space="0" w:color="auto"/>
          </w:divBdr>
        </w:div>
        <w:div w:id="1824663164">
          <w:marLeft w:val="0"/>
          <w:marRight w:val="0"/>
          <w:marTop w:val="0"/>
          <w:marBottom w:val="0"/>
          <w:divBdr>
            <w:top w:val="none" w:sz="0" w:space="0" w:color="auto"/>
            <w:left w:val="none" w:sz="0" w:space="0" w:color="auto"/>
            <w:bottom w:val="none" w:sz="0" w:space="0" w:color="auto"/>
            <w:right w:val="none" w:sz="0" w:space="0" w:color="auto"/>
          </w:divBdr>
          <w:divsChild>
            <w:div w:id="901522784">
              <w:marLeft w:val="0"/>
              <w:marRight w:val="0"/>
              <w:marTop w:val="0"/>
              <w:marBottom w:val="0"/>
              <w:divBdr>
                <w:top w:val="none" w:sz="0" w:space="0" w:color="auto"/>
                <w:left w:val="none" w:sz="0" w:space="0" w:color="auto"/>
                <w:bottom w:val="none" w:sz="0" w:space="0" w:color="auto"/>
                <w:right w:val="none" w:sz="0" w:space="0" w:color="auto"/>
              </w:divBdr>
              <w:divsChild>
                <w:div w:id="172115854">
                  <w:marLeft w:val="0"/>
                  <w:marRight w:val="0"/>
                  <w:marTop w:val="0"/>
                  <w:marBottom w:val="0"/>
                  <w:divBdr>
                    <w:top w:val="none" w:sz="0" w:space="0" w:color="auto"/>
                    <w:left w:val="none" w:sz="0" w:space="0" w:color="auto"/>
                    <w:bottom w:val="none" w:sz="0" w:space="0" w:color="auto"/>
                    <w:right w:val="none" w:sz="0" w:space="0" w:color="auto"/>
                  </w:divBdr>
                  <w:divsChild>
                    <w:div w:id="1940796033">
                      <w:marLeft w:val="0"/>
                      <w:marRight w:val="0"/>
                      <w:marTop w:val="0"/>
                      <w:marBottom w:val="0"/>
                      <w:divBdr>
                        <w:top w:val="none" w:sz="0" w:space="0" w:color="auto"/>
                        <w:left w:val="none" w:sz="0" w:space="0" w:color="auto"/>
                        <w:bottom w:val="none" w:sz="0" w:space="0" w:color="auto"/>
                        <w:right w:val="none" w:sz="0" w:space="0" w:color="auto"/>
                      </w:divBdr>
                      <w:divsChild>
                        <w:div w:id="1818064214">
                          <w:marLeft w:val="0"/>
                          <w:marRight w:val="0"/>
                          <w:marTop w:val="0"/>
                          <w:marBottom w:val="0"/>
                          <w:divBdr>
                            <w:top w:val="none" w:sz="0" w:space="0" w:color="auto"/>
                            <w:left w:val="none" w:sz="0" w:space="0" w:color="auto"/>
                            <w:bottom w:val="none" w:sz="0" w:space="0" w:color="auto"/>
                            <w:right w:val="none" w:sz="0" w:space="0" w:color="auto"/>
                          </w:divBdr>
                          <w:divsChild>
                            <w:div w:id="613902588">
                              <w:marLeft w:val="0"/>
                              <w:marRight w:val="0"/>
                              <w:marTop w:val="0"/>
                              <w:marBottom w:val="0"/>
                              <w:divBdr>
                                <w:top w:val="none" w:sz="0" w:space="0" w:color="auto"/>
                                <w:left w:val="none" w:sz="0" w:space="0" w:color="auto"/>
                                <w:bottom w:val="none" w:sz="0" w:space="0" w:color="auto"/>
                                <w:right w:val="none" w:sz="0" w:space="0" w:color="auto"/>
                              </w:divBdr>
                              <w:divsChild>
                                <w:div w:id="1962950541">
                                  <w:marLeft w:val="0"/>
                                  <w:marRight w:val="0"/>
                                  <w:marTop w:val="0"/>
                                  <w:marBottom w:val="0"/>
                                  <w:divBdr>
                                    <w:top w:val="none" w:sz="0" w:space="0" w:color="auto"/>
                                    <w:left w:val="none" w:sz="0" w:space="0" w:color="auto"/>
                                    <w:bottom w:val="none" w:sz="0" w:space="0" w:color="auto"/>
                                    <w:right w:val="none" w:sz="0" w:space="0" w:color="auto"/>
                                  </w:divBdr>
                                </w:div>
                              </w:divsChild>
                            </w:div>
                            <w:div w:id="59134634">
                              <w:marLeft w:val="0"/>
                              <w:marRight w:val="0"/>
                              <w:marTop w:val="0"/>
                              <w:marBottom w:val="0"/>
                              <w:divBdr>
                                <w:top w:val="none" w:sz="0" w:space="0" w:color="auto"/>
                                <w:left w:val="none" w:sz="0" w:space="0" w:color="auto"/>
                                <w:bottom w:val="none" w:sz="0" w:space="0" w:color="auto"/>
                                <w:right w:val="none" w:sz="0" w:space="0" w:color="auto"/>
                              </w:divBdr>
                              <w:divsChild>
                                <w:div w:id="9081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8336">
                          <w:marLeft w:val="0"/>
                          <w:marRight w:val="0"/>
                          <w:marTop w:val="0"/>
                          <w:marBottom w:val="0"/>
                          <w:divBdr>
                            <w:top w:val="none" w:sz="0" w:space="0" w:color="auto"/>
                            <w:left w:val="none" w:sz="0" w:space="0" w:color="auto"/>
                            <w:bottom w:val="none" w:sz="0" w:space="0" w:color="auto"/>
                            <w:right w:val="none" w:sz="0" w:space="0" w:color="auto"/>
                          </w:divBdr>
                          <w:divsChild>
                            <w:div w:id="905649783">
                              <w:marLeft w:val="0"/>
                              <w:marRight w:val="0"/>
                              <w:marTop w:val="0"/>
                              <w:marBottom w:val="0"/>
                              <w:divBdr>
                                <w:top w:val="none" w:sz="0" w:space="0" w:color="auto"/>
                                <w:left w:val="none" w:sz="0" w:space="0" w:color="auto"/>
                                <w:bottom w:val="none" w:sz="0" w:space="0" w:color="auto"/>
                                <w:right w:val="none" w:sz="0" w:space="0" w:color="auto"/>
                              </w:divBdr>
                              <w:divsChild>
                                <w:div w:id="3530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54152">
                      <w:marLeft w:val="0"/>
                      <w:marRight w:val="0"/>
                      <w:marTop w:val="0"/>
                      <w:marBottom w:val="0"/>
                      <w:divBdr>
                        <w:top w:val="none" w:sz="0" w:space="0" w:color="auto"/>
                        <w:left w:val="none" w:sz="0" w:space="0" w:color="auto"/>
                        <w:bottom w:val="none" w:sz="0" w:space="0" w:color="auto"/>
                        <w:right w:val="none" w:sz="0" w:space="0" w:color="auto"/>
                      </w:divBdr>
                      <w:divsChild>
                        <w:div w:id="202987297">
                          <w:marLeft w:val="0"/>
                          <w:marRight w:val="0"/>
                          <w:marTop w:val="0"/>
                          <w:marBottom w:val="0"/>
                          <w:divBdr>
                            <w:top w:val="none" w:sz="0" w:space="0" w:color="auto"/>
                            <w:left w:val="none" w:sz="0" w:space="0" w:color="auto"/>
                            <w:bottom w:val="none" w:sz="0" w:space="0" w:color="auto"/>
                            <w:right w:val="none" w:sz="0" w:space="0" w:color="auto"/>
                          </w:divBdr>
                          <w:divsChild>
                            <w:div w:id="159128468">
                              <w:marLeft w:val="0"/>
                              <w:marRight w:val="0"/>
                              <w:marTop w:val="0"/>
                              <w:marBottom w:val="0"/>
                              <w:divBdr>
                                <w:top w:val="none" w:sz="0" w:space="0" w:color="auto"/>
                                <w:left w:val="none" w:sz="0" w:space="0" w:color="auto"/>
                                <w:bottom w:val="none" w:sz="0" w:space="0" w:color="auto"/>
                                <w:right w:val="none" w:sz="0" w:space="0" w:color="auto"/>
                              </w:divBdr>
                              <w:divsChild>
                                <w:div w:id="2308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547">
                          <w:marLeft w:val="0"/>
                          <w:marRight w:val="0"/>
                          <w:marTop w:val="0"/>
                          <w:marBottom w:val="0"/>
                          <w:divBdr>
                            <w:top w:val="none" w:sz="0" w:space="0" w:color="auto"/>
                            <w:left w:val="none" w:sz="0" w:space="0" w:color="auto"/>
                            <w:bottom w:val="none" w:sz="0" w:space="0" w:color="auto"/>
                            <w:right w:val="none" w:sz="0" w:space="0" w:color="auto"/>
                          </w:divBdr>
                          <w:divsChild>
                            <w:div w:id="1514563834">
                              <w:marLeft w:val="0"/>
                              <w:marRight w:val="0"/>
                              <w:marTop w:val="0"/>
                              <w:marBottom w:val="0"/>
                              <w:divBdr>
                                <w:top w:val="none" w:sz="0" w:space="0" w:color="auto"/>
                                <w:left w:val="none" w:sz="0" w:space="0" w:color="auto"/>
                                <w:bottom w:val="none" w:sz="0" w:space="0" w:color="auto"/>
                                <w:right w:val="none" w:sz="0" w:space="0" w:color="auto"/>
                              </w:divBdr>
                              <w:divsChild>
                                <w:div w:id="1783920581">
                                  <w:marLeft w:val="0"/>
                                  <w:marRight w:val="0"/>
                                  <w:marTop w:val="0"/>
                                  <w:marBottom w:val="0"/>
                                  <w:divBdr>
                                    <w:top w:val="none" w:sz="0" w:space="0" w:color="auto"/>
                                    <w:left w:val="none" w:sz="0" w:space="0" w:color="auto"/>
                                    <w:bottom w:val="none" w:sz="0" w:space="0" w:color="auto"/>
                                    <w:right w:val="none" w:sz="0" w:space="0" w:color="auto"/>
                                  </w:divBdr>
                                  <w:divsChild>
                                    <w:div w:id="600186131">
                                      <w:marLeft w:val="0"/>
                                      <w:marRight w:val="0"/>
                                      <w:marTop w:val="0"/>
                                      <w:marBottom w:val="0"/>
                                      <w:divBdr>
                                        <w:top w:val="none" w:sz="0" w:space="0" w:color="auto"/>
                                        <w:left w:val="none" w:sz="0" w:space="0" w:color="auto"/>
                                        <w:bottom w:val="none" w:sz="0" w:space="0" w:color="auto"/>
                                        <w:right w:val="none" w:sz="0" w:space="0" w:color="auto"/>
                                      </w:divBdr>
                                      <w:divsChild>
                                        <w:div w:id="749930764">
                                          <w:marLeft w:val="0"/>
                                          <w:marRight w:val="0"/>
                                          <w:marTop w:val="0"/>
                                          <w:marBottom w:val="0"/>
                                          <w:divBdr>
                                            <w:top w:val="none" w:sz="0" w:space="0" w:color="auto"/>
                                            <w:left w:val="none" w:sz="0" w:space="0" w:color="auto"/>
                                            <w:bottom w:val="none" w:sz="0" w:space="0" w:color="auto"/>
                                            <w:right w:val="none" w:sz="0" w:space="0" w:color="auto"/>
                                          </w:divBdr>
                                          <w:divsChild>
                                            <w:div w:id="89158195">
                                              <w:marLeft w:val="0"/>
                                              <w:marRight w:val="0"/>
                                              <w:marTop w:val="0"/>
                                              <w:marBottom w:val="0"/>
                                              <w:divBdr>
                                                <w:top w:val="none" w:sz="0" w:space="0" w:color="auto"/>
                                                <w:left w:val="none" w:sz="0" w:space="0" w:color="auto"/>
                                                <w:bottom w:val="none" w:sz="0" w:space="0" w:color="auto"/>
                                                <w:right w:val="none" w:sz="0" w:space="0" w:color="auto"/>
                                              </w:divBdr>
                                              <w:divsChild>
                                                <w:div w:id="1535343027">
                                                  <w:marLeft w:val="0"/>
                                                  <w:marRight w:val="0"/>
                                                  <w:marTop w:val="0"/>
                                                  <w:marBottom w:val="0"/>
                                                  <w:divBdr>
                                                    <w:top w:val="none" w:sz="0" w:space="0" w:color="auto"/>
                                                    <w:left w:val="none" w:sz="0" w:space="0" w:color="auto"/>
                                                    <w:bottom w:val="none" w:sz="0" w:space="0" w:color="auto"/>
                                                    <w:right w:val="none" w:sz="0" w:space="0" w:color="auto"/>
                                                  </w:divBdr>
                                                  <w:divsChild>
                                                    <w:div w:id="182666444">
                                                      <w:marLeft w:val="0"/>
                                                      <w:marRight w:val="0"/>
                                                      <w:marTop w:val="0"/>
                                                      <w:marBottom w:val="0"/>
                                                      <w:divBdr>
                                                        <w:top w:val="none" w:sz="0" w:space="0" w:color="auto"/>
                                                        <w:left w:val="none" w:sz="0" w:space="0" w:color="auto"/>
                                                        <w:bottom w:val="none" w:sz="0" w:space="0" w:color="auto"/>
                                                        <w:right w:val="none" w:sz="0" w:space="0" w:color="auto"/>
                                                      </w:divBdr>
                                                      <w:divsChild>
                                                        <w:div w:id="20117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776140">
      <w:bodyDiv w:val="1"/>
      <w:marLeft w:val="0"/>
      <w:marRight w:val="0"/>
      <w:marTop w:val="0"/>
      <w:marBottom w:val="0"/>
      <w:divBdr>
        <w:top w:val="none" w:sz="0" w:space="0" w:color="auto"/>
        <w:left w:val="none" w:sz="0" w:space="0" w:color="auto"/>
        <w:bottom w:val="none" w:sz="0" w:space="0" w:color="auto"/>
        <w:right w:val="none" w:sz="0" w:space="0" w:color="auto"/>
      </w:divBdr>
      <w:divsChild>
        <w:div w:id="159128842">
          <w:marLeft w:val="0"/>
          <w:marRight w:val="0"/>
          <w:marTop w:val="0"/>
          <w:marBottom w:val="0"/>
          <w:divBdr>
            <w:top w:val="none" w:sz="0" w:space="0" w:color="auto"/>
            <w:left w:val="none" w:sz="0" w:space="0" w:color="auto"/>
            <w:bottom w:val="none" w:sz="0" w:space="0" w:color="auto"/>
            <w:right w:val="none" w:sz="0" w:space="0" w:color="auto"/>
          </w:divBdr>
          <w:divsChild>
            <w:div w:id="1232228548">
              <w:marLeft w:val="0"/>
              <w:marRight w:val="0"/>
              <w:marTop w:val="0"/>
              <w:marBottom w:val="330"/>
              <w:divBdr>
                <w:top w:val="none" w:sz="0" w:space="0" w:color="auto"/>
                <w:left w:val="none" w:sz="0" w:space="0" w:color="auto"/>
                <w:bottom w:val="none" w:sz="0" w:space="0" w:color="auto"/>
                <w:right w:val="none" w:sz="0" w:space="0" w:color="auto"/>
              </w:divBdr>
            </w:div>
          </w:divsChild>
        </w:div>
        <w:div w:id="927226683">
          <w:marLeft w:val="0"/>
          <w:marRight w:val="0"/>
          <w:marTop w:val="0"/>
          <w:marBottom w:val="0"/>
          <w:divBdr>
            <w:top w:val="none" w:sz="0" w:space="0" w:color="auto"/>
            <w:left w:val="none" w:sz="0" w:space="0" w:color="auto"/>
            <w:bottom w:val="none" w:sz="0" w:space="0" w:color="auto"/>
            <w:right w:val="none" w:sz="0" w:space="0" w:color="auto"/>
          </w:divBdr>
          <w:divsChild>
            <w:div w:id="17199374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2483232">
      <w:bodyDiv w:val="1"/>
      <w:marLeft w:val="0"/>
      <w:marRight w:val="0"/>
      <w:marTop w:val="0"/>
      <w:marBottom w:val="0"/>
      <w:divBdr>
        <w:top w:val="none" w:sz="0" w:space="0" w:color="auto"/>
        <w:left w:val="none" w:sz="0" w:space="0" w:color="auto"/>
        <w:bottom w:val="none" w:sz="0" w:space="0" w:color="auto"/>
        <w:right w:val="none" w:sz="0" w:space="0" w:color="auto"/>
      </w:divBdr>
      <w:divsChild>
        <w:div w:id="1975871375">
          <w:marLeft w:val="0"/>
          <w:marRight w:val="0"/>
          <w:marTop w:val="0"/>
          <w:marBottom w:val="0"/>
          <w:divBdr>
            <w:top w:val="none" w:sz="0" w:space="0" w:color="auto"/>
            <w:left w:val="none" w:sz="0" w:space="0" w:color="auto"/>
            <w:bottom w:val="none" w:sz="0" w:space="0" w:color="auto"/>
            <w:right w:val="none" w:sz="0" w:space="0" w:color="auto"/>
          </w:divBdr>
        </w:div>
        <w:div w:id="1380204962">
          <w:marLeft w:val="0"/>
          <w:marRight w:val="0"/>
          <w:marTop w:val="0"/>
          <w:marBottom w:val="0"/>
          <w:divBdr>
            <w:top w:val="none" w:sz="0" w:space="0" w:color="auto"/>
            <w:left w:val="none" w:sz="0" w:space="0" w:color="auto"/>
            <w:bottom w:val="none" w:sz="0" w:space="0" w:color="auto"/>
            <w:right w:val="none" w:sz="0" w:space="0" w:color="auto"/>
          </w:divBdr>
          <w:divsChild>
            <w:div w:id="1247768736">
              <w:marLeft w:val="0"/>
              <w:marRight w:val="0"/>
              <w:marTop w:val="0"/>
              <w:marBottom w:val="0"/>
              <w:divBdr>
                <w:top w:val="none" w:sz="0" w:space="0" w:color="auto"/>
                <w:left w:val="none" w:sz="0" w:space="0" w:color="auto"/>
                <w:bottom w:val="none" w:sz="0" w:space="0" w:color="auto"/>
                <w:right w:val="none" w:sz="0" w:space="0" w:color="auto"/>
              </w:divBdr>
              <w:divsChild>
                <w:div w:id="767583855">
                  <w:marLeft w:val="0"/>
                  <w:marRight w:val="0"/>
                  <w:marTop w:val="0"/>
                  <w:marBottom w:val="0"/>
                  <w:divBdr>
                    <w:top w:val="none" w:sz="0" w:space="0" w:color="auto"/>
                    <w:left w:val="none" w:sz="0" w:space="0" w:color="auto"/>
                    <w:bottom w:val="none" w:sz="0" w:space="0" w:color="auto"/>
                    <w:right w:val="none" w:sz="0" w:space="0" w:color="auto"/>
                  </w:divBdr>
                  <w:divsChild>
                    <w:div w:id="1099986790">
                      <w:marLeft w:val="0"/>
                      <w:marRight w:val="0"/>
                      <w:marTop w:val="0"/>
                      <w:marBottom w:val="0"/>
                      <w:divBdr>
                        <w:top w:val="none" w:sz="0" w:space="0" w:color="auto"/>
                        <w:left w:val="none" w:sz="0" w:space="0" w:color="auto"/>
                        <w:bottom w:val="none" w:sz="0" w:space="0" w:color="auto"/>
                        <w:right w:val="none" w:sz="0" w:space="0" w:color="auto"/>
                      </w:divBdr>
                      <w:divsChild>
                        <w:div w:id="344136344">
                          <w:marLeft w:val="0"/>
                          <w:marRight w:val="0"/>
                          <w:marTop w:val="0"/>
                          <w:marBottom w:val="0"/>
                          <w:divBdr>
                            <w:top w:val="none" w:sz="0" w:space="0" w:color="auto"/>
                            <w:left w:val="none" w:sz="0" w:space="0" w:color="auto"/>
                            <w:bottom w:val="none" w:sz="0" w:space="0" w:color="auto"/>
                            <w:right w:val="none" w:sz="0" w:space="0" w:color="auto"/>
                          </w:divBdr>
                          <w:divsChild>
                            <w:div w:id="177550270">
                              <w:marLeft w:val="0"/>
                              <w:marRight w:val="0"/>
                              <w:marTop w:val="0"/>
                              <w:marBottom w:val="0"/>
                              <w:divBdr>
                                <w:top w:val="none" w:sz="0" w:space="0" w:color="auto"/>
                                <w:left w:val="none" w:sz="0" w:space="0" w:color="auto"/>
                                <w:bottom w:val="none" w:sz="0" w:space="0" w:color="auto"/>
                                <w:right w:val="none" w:sz="0" w:space="0" w:color="auto"/>
                              </w:divBdr>
                            </w:div>
                          </w:divsChild>
                        </w:div>
                        <w:div w:id="949439067">
                          <w:marLeft w:val="0"/>
                          <w:marRight w:val="0"/>
                          <w:marTop w:val="0"/>
                          <w:marBottom w:val="0"/>
                          <w:divBdr>
                            <w:top w:val="none" w:sz="0" w:space="0" w:color="auto"/>
                            <w:left w:val="none" w:sz="0" w:space="0" w:color="auto"/>
                            <w:bottom w:val="none" w:sz="0" w:space="0" w:color="auto"/>
                            <w:right w:val="none" w:sz="0" w:space="0" w:color="auto"/>
                          </w:divBdr>
                          <w:divsChild>
                            <w:div w:id="1840121050">
                              <w:marLeft w:val="0"/>
                              <w:marRight w:val="0"/>
                              <w:marTop w:val="0"/>
                              <w:marBottom w:val="0"/>
                              <w:divBdr>
                                <w:top w:val="none" w:sz="0" w:space="0" w:color="auto"/>
                                <w:left w:val="none" w:sz="0" w:space="0" w:color="auto"/>
                                <w:bottom w:val="none" w:sz="0" w:space="0" w:color="auto"/>
                                <w:right w:val="none" w:sz="0" w:space="0" w:color="auto"/>
                              </w:divBdr>
                              <w:divsChild>
                                <w:div w:id="11675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79090">
                          <w:marLeft w:val="0"/>
                          <w:marRight w:val="0"/>
                          <w:marTop w:val="0"/>
                          <w:marBottom w:val="0"/>
                          <w:divBdr>
                            <w:top w:val="none" w:sz="0" w:space="0" w:color="auto"/>
                            <w:left w:val="none" w:sz="0" w:space="0" w:color="auto"/>
                            <w:bottom w:val="none" w:sz="0" w:space="0" w:color="auto"/>
                            <w:right w:val="none" w:sz="0" w:space="0" w:color="auto"/>
                          </w:divBdr>
                          <w:divsChild>
                            <w:div w:id="529146821">
                              <w:marLeft w:val="0"/>
                              <w:marRight w:val="0"/>
                              <w:marTop w:val="0"/>
                              <w:marBottom w:val="0"/>
                              <w:divBdr>
                                <w:top w:val="none" w:sz="0" w:space="0" w:color="auto"/>
                                <w:left w:val="none" w:sz="0" w:space="0" w:color="auto"/>
                                <w:bottom w:val="none" w:sz="0" w:space="0" w:color="auto"/>
                                <w:right w:val="none" w:sz="0" w:space="0" w:color="auto"/>
                              </w:divBdr>
                            </w:div>
                          </w:divsChild>
                        </w:div>
                        <w:div w:id="1485048354">
                          <w:marLeft w:val="0"/>
                          <w:marRight w:val="0"/>
                          <w:marTop w:val="0"/>
                          <w:marBottom w:val="0"/>
                          <w:divBdr>
                            <w:top w:val="none" w:sz="0" w:space="0" w:color="auto"/>
                            <w:left w:val="none" w:sz="0" w:space="0" w:color="auto"/>
                            <w:bottom w:val="none" w:sz="0" w:space="0" w:color="auto"/>
                            <w:right w:val="none" w:sz="0" w:space="0" w:color="auto"/>
                          </w:divBdr>
                          <w:divsChild>
                            <w:div w:id="611519244">
                              <w:marLeft w:val="0"/>
                              <w:marRight w:val="0"/>
                              <w:marTop w:val="0"/>
                              <w:marBottom w:val="0"/>
                              <w:divBdr>
                                <w:top w:val="none" w:sz="0" w:space="0" w:color="auto"/>
                                <w:left w:val="none" w:sz="0" w:space="0" w:color="auto"/>
                                <w:bottom w:val="none" w:sz="0" w:space="0" w:color="auto"/>
                                <w:right w:val="none" w:sz="0" w:space="0" w:color="auto"/>
                              </w:divBdr>
                              <w:divsChild>
                                <w:div w:id="1430615149">
                                  <w:marLeft w:val="0"/>
                                  <w:marRight w:val="0"/>
                                  <w:marTop w:val="0"/>
                                  <w:marBottom w:val="0"/>
                                  <w:divBdr>
                                    <w:top w:val="none" w:sz="0" w:space="0" w:color="auto"/>
                                    <w:left w:val="none" w:sz="0" w:space="0" w:color="auto"/>
                                    <w:bottom w:val="none" w:sz="0" w:space="0" w:color="auto"/>
                                    <w:right w:val="none" w:sz="0" w:space="0" w:color="auto"/>
                                  </w:divBdr>
                                  <w:divsChild>
                                    <w:div w:id="3987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4112">
      <w:bodyDiv w:val="1"/>
      <w:marLeft w:val="0"/>
      <w:marRight w:val="0"/>
      <w:marTop w:val="0"/>
      <w:marBottom w:val="0"/>
      <w:divBdr>
        <w:top w:val="none" w:sz="0" w:space="0" w:color="auto"/>
        <w:left w:val="none" w:sz="0" w:space="0" w:color="auto"/>
        <w:bottom w:val="none" w:sz="0" w:space="0" w:color="auto"/>
        <w:right w:val="none" w:sz="0" w:space="0" w:color="auto"/>
      </w:divBdr>
      <w:divsChild>
        <w:div w:id="2118213821">
          <w:marLeft w:val="0"/>
          <w:marRight w:val="0"/>
          <w:marTop w:val="0"/>
          <w:marBottom w:val="0"/>
          <w:divBdr>
            <w:top w:val="none" w:sz="0" w:space="0" w:color="auto"/>
            <w:left w:val="none" w:sz="0" w:space="0" w:color="auto"/>
            <w:bottom w:val="none" w:sz="0" w:space="0" w:color="auto"/>
            <w:right w:val="none" w:sz="0" w:space="0" w:color="auto"/>
          </w:divBdr>
        </w:div>
        <w:div w:id="223219860">
          <w:marLeft w:val="0"/>
          <w:marRight w:val="0"/>
          <w:marTop w:val="0"/>
          <w:marBottom w:val="0"/>
          <w:divBdr>
            <w:top w:val="none" w:sz="0" w:space="0" w:color="auto"/>
            <w:left w:val="none" w:sz="0" w:space="0" w:color="auto"/>
            <w:bottom w:val="none" w:sz="0" w:space="0" w:color="auto"/>
            <w:right w:val="none" w:sz="0" w:space="0" w:color="auto"/>
          </w:divBdr>
          <w:divsChild>
            <w:div w:id="386151965">
              <w:marLeft w:val="0"/>
              <w:marRight w:val="0"/>
              <w:marTop w:val="0"/>
              <w:marBottom w:val="0"/>
              <w:divBdr>
                <w:top w:val="none" w:sz="0" w:space="0" w:color="auto"/>
                <w:left w:val="none" w:sz="0" w:space="0" w:color="auto"/>
                <w:bottom w:val="none" w:sz="0" w:space="0" w:color="auto"/>
                <w:right w:val="none" w:sz="0" w:space="0" w:color="auto"/>
              </w:divBdr>
              <w:divsChild>
                <w:div w:id="1234971291">
                  <w:marLeft w:val="0"/>
                  <w:marRight w:val="0"/>
                  <w:marTop w:val="0"/>
                  <w:marBottom w:val="0"/>
                  <w:divBdr>
                    <w:top w:val="none" w:sz="0" w:space="0" w:color="auto"/>
                    <w:left w:val="none" w:sz="0" w:space="0" w:color="auto"/>
                    <w:bottom w:val="none" w:sz="0" w:space="0" w:color="auto"/>
                    <w:right w:val="none" w:sz="0" w:space="0" w:color="auto"/>
                  </w:divBdr>
                  <w:divsChild>
                    <w:div w:id="1541821793">
                      <w:marLeft w:val="0"/>
                      <w:marRight w:val="0"/>
                      <w:marTop w:val="0"/>
                      <w:marBottom w:val="0"/>
                      <w:divBdr>
                        <w:top w:val="none" w:sz="0" w:space="0" w:color="auto"/>
                        <w:left w:val="none" w:sz="0" w:space="0" w:color="auto"/>
                        <w:bottom w:val="none" w:sz="0" w:space="0" w:color="auto"/>
                        <w:right w:val="none" w:sz="0" w:space="0" w:color="auto"/>
                      </w:divBdr>
                      <w:divsChild>
                        <w:div w:id="1892379810">
                          <w:marLeft w:val="0"/>
                          <w:marRight w:val="0"/>
                          <w:marTop w:val="0"/>
                          <w:marBottom w:val="0"/>
                          <w:divBdr>
                            <w:top w:val="none" w:sz="0" w:space="0" w:color="auto"/>
                            <w:left w:val="none" w:sz="0" w:space="0" w:color="auto"/>
                            <w:bottom w:val="none" w:sz="0" w:space="0" w:color="auto"/>
                            <w:right w:val="none" w:sz="0" w:space="0" w:color="auto"/>
                          </w:divBdr>
                          <w:divsChild>
                            <w:div w:id="898829496">
                              <w:marLeft w:val="0"/>
                              <w:marRight w:val="0"/>
                              <w:marTop w:val="0"/>
                              <w:marBottom w:val="0"/>
                              <w:divBdr>
                                <w:top w:val="none" w:sz="0" w:space="0" w:color="auto"/>
                                <w:left w:val="none" w:sz="0" w:space="0" w:color="auto"/>
                                <w:bottom w:val="none" w:sz="0" w:space="0" w:color="auto"/>
                                <w:right w:val="none" w:sz="0" w:space="0" w:color="auto"/>
                              </w:divBdr>
                              <w:divsChild>
                                <w:div w:id="1731078485">
                                  <w:marLeft w:val="0"/>
                                  <w:marRight w:val="0"/>
                                  <w:marTop w:val="0"/>
                                  <w:marBottom w:val="0"/>
                                  <w:divBdr>
                                    <w:top w:val="none" w:sz="0" w:space="0" w:color="auto"/>
                                    <w:left w:val="none" w:sz="0" w:space="0" w:color="auto"/>
                                    <w:bottom w:val="none" w:sz="0" w:space="0" w:color="auto"/>
                                    <w:right w:val="none" w:sz="0" w:space="0" w:color="auto"/>
                                  </w:divBdr>
                                </w:div>
                              </w:divsChild>
                            </w:div>
                            <w:div w:id="1123230999">
                              <w:marLeft w:val="0"/>
                              <w:marRight w:val="0"/>
                              <w:marTop w:val="0"/>
                              <w:marBottom w:val="0"/>
                              <w:divBdr>
                                <w:top w:val="none" w:sz="0" w:space="0" w:color="auto"/>
                                <w:left w:val="none" w:sz="0" w:space="0" w:color="auto"/>
                                <w:bottom w:val="none" w:sz="0" w:space="0" w:color="auto"/>
                                <w:right w:val="none" w:sz="0" w:space="0" w:color="auto"/>
                              </w:divBdr>
                              <w:divsChild>
                                <w:div w:id="2016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1206">
                          <w:marLeft w:val="0"/>
                          <w:marRight w:val="0"/>
                          <w:marTop w:val="0"/>
                          <w:marBottom w:val="0"/>
                          <w:divBdr>
                            <w:top w:val="none" w:sz="0" w:space="0" w:color="auto"/>
                            <w:left w:val="none" w:sz="0" w:space="0" w:color="auto"/>
                            <w:bottom w:val="none" w:sz="0" w:space="0" w:color="auto"/>
                            <w:right w:val="none" w:sz="0" w:space="0" w:color="auto"/>
                          </w:divBdr>
                          <w:divsChild>
                            <w:div w:id="1937597959">
                              <w:marLeft w:val="0"/>
                              <w:marRight w:val="0"/>
                              <w:marTop w:val="0"/>
                              <w:marBottom w:val="0"/>
                              <w:divBdr>
                                <w:top w:val="none" w:sz="0" w:space="0" w:color="auto"/>
                                <w:left w:val="none" w:sz="0" w:space="0" w:color="auto"/>
                                <w:bottom w:val="none" w:sz="0" w:space="0" w:color="auto"/>
                                <w:right w:val="none" w:sz="0" w:space="0" w:color="auto"/>
                              </w:divBdr>
                              <w:divsChild>
                                <w:div w:id="10064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2178">
                      <w:marLeft w:val="0"/>
                      <w:marRight w:val="0"/>
                      <w:marTop w:val="0"/>
                      <w:marBottom w:val="0"/>
                      <w:divBdr>
                        <w:top w:val="none" w:sz="0" w:space="0" w:color="auto"/>
                        <w:left w:val="none" w:sz="0" w:space="0" w:color="auto"/>
                        <w:bottom w:val="none" w:sz="0" w:space="0" w:color="auto"/>
                        <w:right w:val="none" w:sz="0" w:space="0" w:color="auto"/>
                      </w:divBdr>
                      <w:divsChild>
                        <w:div w:id="973950463">
                          <w:marLeft w:val="0"/>
                          <w:marRight w:val="0"/>
                          <w:marTop w:val="0"/>
                          <w:marBottom w:val="0"/>
                          <w:divBdr>
                            <w:top w:val="none" w:sz="0" w:space="0" w:color="auto"/>
                            <w:left w:val="none" w:sz="0" w:space="0" w:color="auto"/>
                            <w:bottom w:val="none" w:sz="0" w:space="0" w:color="auto"/>
                            <w:right w:val="none" w:sz="0" w:space="0" w:color="auto"/>
                          </w:divBdr>
                          <w:divsChild>
                            <w:div w:id="702897757">
                              <w:marLeft w:val="0"/>
                              <w:marRight w:val="0"/>
                              <w:marTop w:val="0"/>
                              <w:marBottom w:val="0"/>
                              <w:divBdr>
                                <w:top w:val="none" w:sz="0" w:space="0" w:color="auto"/>
                                <w:left w:val="none" w:sz="0" w:space="0" w:color="auto"/>
                                <w:bottom w:val="none" w:sz="0" w:space="0" w:color="auto"/>
                                <w:right w:val="none" w:sz="0" w:space="0" w:color="auto"/>
                              </w:divBdr>
                              <w:divsChild>
                                <w:div w:id="2026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2544">
                          <w:marLeft w:val="0"/>
                          <w:marRight w:val="0"/>
                          <w:marTop w:val="0"/>
                          <w:marBottom w:val="0"/>
                          <w:divBdr>
                            <w:top w:val="none" w:sz="0" w:space="0" w:color="auto"/>
                            <w:left w:val="none" w:sz="0" w:space="0" w:color="auto"/>
                            <w:bottom w:val="none" w:sz="0" w:space="0" w:color="auto"/>
                            <w:right w:val="none" w:sz="0" w:space="0" w:color="auto"/>
                          </w:divBdr>
                          <w:divsChild>
                            <w:div w:id="556167558">
                              <w:marLeft w:val="0"/>
                              <w:marRight w:val="0"/>
                              <w:marTop w:val="0"/>
                              <w:marBottom w:val="0"/>
                              <w:divBdr>
                                <w:top w:val="none" w:sz="0" w:space="0" w:color="auto"/>
                                <w:left w:val="none" w:sz="0" w:space="0" w:color="auto"/>
                                <w:bottom w:val="none" w:sz="0" w:space="0" w:color="auto"/>
                                <w:right w:val="none" w:sz="0" w:space="0" w:color="auto"/>
                              </w:divBdr>
                              <w:divsChild>
                                <w:div w:id="1337154557">
                                  <w:marLeft w:val="0"/>
                                  <w:marRight w:val="0"/>
                                  <w:marTop w:val="0"/>
                                  <w:marBottom w:val="0"/>
                                  <w:divBdr>
                                    <w:top w:val="none" w:sz="0" w:space="0" w:color="auto"/>
                                    <w:left w:val="none" w:sz="0" w:space="0" w:color="auto"/>
                                    <w:bottom w:val="none" w:sz="0" w:space="0" w:color="auto"/>
                                    <w:right w:val="none" w:sz="0" w:space="0" w:color="auto"/>
                                  </w:divBdr>
                                  <w:divsChild>
                                    <w:div w:id="841051226">
                                      <w:marLeft w:val="0"/>
                                      <w:marRight w:val="0"/>
                                      <w:marTop w:val="0"/>
                                      <w:marBottom w:val="0"/>
                                      <w:divBdr>
                                        <w:top w:val="none" w:sz="0" w:space="0" w:color="auto"/>
                                        <w:left w:val="none" w:sz="0" w:space="0" w:color="auto"/>
                                        <w:bottom w:val="none" w:sz="0" w:space="0" w:color="auto"/>
                                        <w:right w:val="none" w:sz="0" w:space="0" w:color="auto"/>
                                      </w:divBdr>
                                      <w:divsChild>
                                        <w:div w:id="14941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45560">
      <w:bodyDiv w:val="1"/>
      <w:marLeft w:val="0"/>
      <w:marRight w:val="0"/>
      <w:marTop w:val="0"/>
      <w:marBottom w:val="0"/>
      <w:divBdr>
        <w:top w:val="none" w:sz="0" w:space="0" w:color="auto"/>
        <w:left w:val="none" w:sz="0" w:space="0" w:color="auto"/>
        <w:bottom w:val="none" w:sz="0" w:space="0" w:color="auto"/>
        <w:right w:val="none" w:sz="0" w:space="0" w:color="auto"/>
      </w:divBdr>
      <w:divsChild>
        <w:div w:id="1361391646">
          <w:marLeft w:val="0"/>
          <w:marRight w:val="0"/>
          <w:marTop w:val="0"/>
          <w:marBottom w:val="0"/>
          <w:divBdr>
            <w:top w:val="none" w:sz="0" w:space="0" w:color="auto"/>
            <w:left w:val="none" w:sz="0" w:space="0" w:color="auto"/>
            <w:bottom w:val="none" w:sz="0" w:space="0" w:color="auto"/>
            <w:right w:val="none" w:sz="0" w:space="0" w:color="auto"/>
          </w:divBdr>
          <w:divsChild>
            <w:div w:id="418016372">
              <w:marLeft w:val="0"/>
              <w:marRight w:val="0"/>
              <w:marTop w:val="0"/>
              <w:marBottom w:val="330"/>
              <w:divBdr>
                <w:top w:val="none" w:sz="0" w:space="0" w:color="auto"/>
                <w:left w:val="none" w:sz="0" w:space="0" w:color="auto"/>
                <w:bottom w:val="none" w:sz="0" w:space="0" w:color="auto"/>
                <w:right w:val="none" w:sz="0" w:space="0" w:color="auto"/>
              </w:divBdr>
            </w:div>
          </w:divsChild>
        </w:div>
        <w:div w:id="1583562204">
          <w:marLeft w:val="0"/>
          <w:marRight w:val="0"/>
          <w:marTop w:val="0"/>
          <w:marBottom w:val="0"/>
          <w:divBdr>
            <w:top w:val="none" w:sz="0" w:space="0" w:color="auto"/>
            <w:left w:val="none" w:sz="0" w:space="0" w:color="auto"/>
            <w:bottom w:val="none" w:sz="0" w:space="0" w:color="auto"/>
            <w:right w:val="none" w:sz="0" w:space="0" w:color="auto"/>
          </w:divBdr>
          <w:divsChild>
            <w:div w:id="181091138">
              <w:marLeft w:val="0"/>
              <w:marRight w:val="0"/>
              <w:marTop w:val="0"/>
              <w:marBottom w:val="330"/>
              <w:divBdr>
                <w:top w:val="none" w:sz="0" w:space="0" w:color="auto"/>
                <w:left w:val="none" w:sz="0" w:space="0" w:color="auto"/>
                <w:bottom w:val="none" w:sz="0" w:space="0" w:color="auto"/>
                <w:right w:val="none" w:sz="0" w:space="0" w:color="auto"/>
              </w:divBdr>
            </w:div>
          </w:divsChild>
        </w:div>
        <w:div w:id="2025134088">
          <w:marLeft w:val="0"/>
          <w:marRight w:val="0"/>
          <w:marTop w:val="0"/>
          <w:marBottom w:val="0"/>
          <w:divBdr>
            <w:top w:val="none" w:sz="0" w:space="0" w:color="auto"/>
            <w:left w:val="none" w:sz="0" w:space="0" w:color="auto"/>
            <w:bottom w:val="none" w:sz="0" w:space="0" w:color="auto"/>
            <w:right w:val="none" w:sz="0" w:space="0" w:color="auto"/>
          </w:divBdr>
          <w:divsChild>
            <w:div w:id="10869189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4873797">
      <w:bodyDiv w:val="1"/>
      <w:marLeft w:val="0"/>
      <w:marRight w:val="0"/>
      <w:marTop w:val="0"/>
      <w:marBottom w:val="0"/>
      <w:divBdr>
        <w:top w:val="none" w:sz="0" w:space="0" w:color="auto"/>
        <w:left w:val="none" w:sz="0" w:space="0" w:color="auto"/>
        <w:bottom w:val="none" w:sz="0" w:space="0" w:color="auto"/>
        <w:right w:val="none" w:sz="0" w:space="0" w:color="auto"/>
      </w:divBdr>
      <w:divsChild>
        <w:div w:id="1641886153">
          <w:marLeft w:val="0"/>
          <w:marRight w:val="0"/>
          <w:marTop w:val="0"/>
          <w:marBottom w:val="0"/>
          <w:divBdr>
            <w:top w:val="none" w:sz="0" w:space="0" w:color="auto"/>
            <w:left w:val="none" w:sz="0" w:space="0" w:color="auto"/>
            <w:bottom w:val="none" w:sz="0" w:space="0" w:color="auto"/>
            <w:right w:val="none" w:sz="0" w:space="0" w:color="auto"/>
          </w:divBdr>
          <w:divsChild>
            <w:div w:id="1317220579">
              <w:marLeft w:val="0"/>
              <w:marRight w:val="0"/>
              <w:marTop w:val="0"/>
              <w:marBottom w:val="0"/>
              <w:divBdr>
                <w:top w:val="none" w:sz="0" w:space="0" w:color="auto"/>
                <w:left w:val="none" w:sz="0" w:space="0" w:color="auto"/>
                <w:bottom w:val="none" w:sz="0" w:space="0" w:color="auto"/>
                <w:right w:val="none" w:sz="0" w:space="0" w:color="auto"/>
              </w:divBdr>
            </w:div>
            <w:div w:id="214388057">
              <w:marLeft w:val="0"/>
              <w:marRight w:val="0"/>
              <w:marTop w:val="0"/>
              <w:marBottom w:val="0"/>
              <w:divBdr>
                <w:top w:val="none" w:sz="0" w:space="0" w:color="auto"/>
                <w:left w:val="none" w:sz="0" w:space="0" w:color="auto"/>
                <w:bottom w:val="none" w:sz="0" w:space="0" w:color="auto"/>
                <w:right w:val="none" w:sz="0" w:space="0" w:color="auto"/>
              </w:divBdr>
            </w:div>
            <w:div w:id="1611280807">
              <w:marLeft w:val="0"/>
              <w:marRight w:val="0"/>
              <w:marTop w:val="0"/>
              <w:marBottom w:val="0"/>
              <w:divBdr>
                <w:top w:val="none" w:sz="0" w:space="0" w:color="auto"/>
                <w:left w:val="none" w:sz="0" w:space="0" w:color="auto"/>
                <w:bottom w:val="none" w:sz="0" w:space="0" w:color="auto"/>
                <w:right w:val="none" w:sz="0" w:space="0" w:color="auto"/>
              </w:divBdr>
            </w:div>
            <w:div w:id="1664698826">
              <w:marLeft w:val="0"/>
              <w:marRight w:val="0"/>
              <w:marTop w:val="0"/>
              <w:marBottom w:val="0"/>
              <w:divBdr>
                <w:top w:val="none" w:sz="0" w:space="0" w:color="auto"/>
                <w:left w:val="none" w:sz="0" w:space="0" w:color="auto"/>
                <w:bottom w:val="none" w:sz="0" w:space="0" w:color="auto"/>
                <w:right w:val="none" w:sz="0" w:space="0" w:color="auto"/>
              </w:divBdr>
            </w:div>
            <w:div w:id="1744255173">
              <w:marLeft w:val="0"/>
              <w:marRight w:val="0"/>
              <w:marTop w:val="0"/>
              <w:marBottom w:val="0"/>
              <w:divBdr>
                <w:top w:val="none" w:sz="0" w:space="0" w:color="auto"/>
                <w:left w:val="none" w:sz="0" w:space="0" w:color="auto"/>
                <w:bottom w:val="none" w:sz="0" w:space="0" w:color="auto"/>
                <w:right w:val="none" w:sz="0" w:space="0" w:color="auto"/>
              </w:divBdr>
            </w:div>
            <w:div w:id="1816944110">
              <w:marLeft w:val="0"/>
              <w:marRight w:val="0"/>
              <w:marTop w:val="0"/>
              <w:marBottom w:val="0"/>
              <w:divBdr>
                <w:top w:val="none" w:sz="0" w:space="0" w:color="auto"/>
                <w:left w:val="none" w:sz="0" w:space="0" w:color="auto"/>
                <w:bottom w:val="none" w:sz="0" w:space="0" w:color="auto"/>
                <w:right w:val="none" w:sz="0" w:space="0" w:color="auto"/>
              </w:divBdr>
            </w:div>
            <w:div w:id="365911784">
              <w:marLeft w:val="0"/>
              <w:marRight w:val="0"/>
              <w:marTop w:val="0"/>
              <w:marBottom w:val="0"/>
              <w:divBdr>
                <w:top w:val="none" w:sz="0" w:space="0" w:color="auto"/>
                <w:left w:val="none" w:sz="0" w:space="0" w:color="auto"/>
                <w:bottom w:val="none" w:sz="0" w:space="0" w:color="auto"/>
                <w:right w:val="none" w:sz="0" w:space="0" w:color="auto"/>
              </w:divBdr>
            </w:div>
            <w:div w:id="166286659">
              <w:marLeft w:val="0"/>
              <w:marRight w:val="0"/>
              <w:marTop w:val="0"/>
              <w:marBottom w:val="0"/>
              <w:divBdr>
                <w:top w:val="none" w:sz="0" w:space="0" w:color="auto"/>
                <w:left w:val="none" w:sz="0" w:space="0" w:color="auto"/>
                <w:bottom w:val="none" w:sz="0" w:space="0" w:color="auto"/>
                <w:right w:val="none" w:sz="0" w:space="0" w:color="auto"/>
              </w:divBdr>
            </w:div>
            <w:div w:id="120727903">
              <w:marLeft w:val="0"/>
              <w:marRight w:val="0"/>
              <w:marTop w:val="0"/>
              <w:marBottom w:val="0"/>
              <w:divBdr>
                <w:top w:val="none" w:sz="0" w:space="0" w:color="auto"/>
                <w:left w:val="none" w:sz="0" w:space="0" w:color="auto"/>
                <w:bottom w:val="none" w:sz="0" w:space="0" w:color="auto"/>
                <w:right w:val="none" w:sz="0" w:space="0" w:color="auto"/>
              </w:divBdr>
            </w:div>
            <w:div w:id="582223098">
              <w:marLeft w:val="0"/>
              <w:marRight w:val="0"/>
              <w:marTop w:val="0"/>
              <w:marBottom w:val="0"/>
              <w:divBdr>
                <w:top w:val="none" w:sz="0" w:space="0" w:color="auto"/>
                <w:left w:val="none" w:sz="0" w:space="0" w:color="auto"/>
                <w:bottom w:val="none" w:sz="0" w:space="0" w:color="auto"/>
                <w:right w:val="none" w:sz="0" w:space="0" w:color="auto"/>
              </w:divBdr>
            </w:div>
            <w:div w:id="58597479">
              <w:marLeft w:val="0"/>
              <w:marRight w:val="0"/>
              <w:marTop w:val="0"/>
              <w:marBottom w:val="0"/>
              <w:divBdr>
                <w:top w:val="none" w:sz="0" w:space="0" w:color="auto"/>
                <w:left w:val="none" w:sz="0" w:space="0" w:color="auto"/>
                <w:bottom w:val="none" w:sz="0" w:space="0" w:color="auto"/>
                <w:right w:val="none" w:sz="0" w:space="0" w:color="auto"/>
              </w:divBdr>
            </w:div>
            <w:div w:id="827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1485">
      <w:bodyDiv w:val="1"/>
      <w:marLeft w:val="0"/>
      <w:marRight w:val="0"/>
      <w:marTop w:val="0"/>
      <w:marBottom w:val="0"/>
      <w:divBdr>
        <w:top w:val="none" w:sz="0" w:space="0" w:color="auto"/>
        <w:left w:val="none" w:sz="0" w:space="0" w:color="auto"/>
        <w:bottom w:val="none" w:sz="0" w:space="0" w:color="auto"/>
        <w:right w:val="none" w:sz="0" w:space="0" w:color="auto"/>
      </w:divBdr>
      <w:divsChild>
        <w:div w:id="862593562">
          <w:marLeft w:val="0"/>
          <w:marRight w:val="0"/>
          <w:marTop w:val="0"/>
          <w:marBottom w:val="0"/>
          <w:divBdr>
            <w:top w:val="none" w:sz="0" w:space="0" w:color="auto"/>
            <w:left w:val="none" w:sz="0" w:space="0" w:color="auto"/>
            <w:bottom w:val="none" w:sz="0" w:space="0" w:color="auto"/>
            <w:right w:val="none" w:sz="0" w:space="0" w:color="auto"/>
          </w:divBdr>
          <w:divsChild>
            <w:div w:id="109055939">
              <w:marLeft w:val="0"/>
              <w:marRight w:val="0"/>
              <w:marTop w:val="0"/>
              <w:marBottom w:val="0"/>
              <w:divBdr>
                <w:top w:val="none" w:sz="0" w:space="0" w:color="auto"/>
                <w:left w:val="none" w:sz="0" w:space="0" w:color="auto"/>
                <w:bottom w:val="none" w:sz="0" w:space="0" w:color="auto"/>
                <w:right w:val="none" w:sz="0" w:space="0" w:color="auto"/>
              </w:divBdr>
            </w:div>
          </w:divsChild>
        </w:div>
        <w:div w:id="1338923178">
          <w:marLeft w:val="0"/>
          <w:marRight w:val="0"/>
          <w:marTop w:val="0"/>
          <w:marBottom w:val="0"/>
          <w:divBdr>
            <w:top w:val="none" w:sz="0" w:space="0" w:color="auto"/>
            <w:left w:val="none" w:sz="0" w:space="0" w:color="auto"/>
            <w:bottom w:val="none" w:sz="0" w:space="0" w:color="auto"/>
            <w:right w:val="none" w:sz="0" w:space="0" w:color="auto"/>
          </w:divBdr>
        </w:div>
        <w:div w:id="1945459355">
          <w:marLeft w:val="0"/>
          <w:marRight w:val="0"/>
          <w:marTop w:val="0"/>
          <w:marBottom w:val="0"/>
          <w:divBdr>
            <w:top w:val="none" w:sz="0" w:space="0" w:color="auto"/>
            <w:left w:val="none" w:sz="0" w:space="0" w:color="auto"/>
            <w:bottom w:val="none" w:sz="0" w:space="0" w:color="auto"/>
            <w:right w:val="none" w:sz="0" w:space="0" w:color="auto"/>
          </w:divBdr>
          <w:divsChild>
            <w:div w:id="1083181825">
              <w:marLeft w:val="0"/>
              <w:marRight w:val="0"/>
              <w:marTop w:val="0"/>
              <w:marBottom w:val="0"/>
              <w:divBdr>
                <w:top w:val="none" w:sz="0" w:space="0" w:color="auto"/>
                <w:left w:val="none" w:sz="0" w:space="0" w:color="auto"/>
                <w:bottom w:val="none" w:sz="0" w:space="0" w:color="auto"/>
                <w:right w:val="none" w:sz="0" w:space="0" w:color="auto"/>
              </w:divBdr>
              <w:divsChild>
                <w:div w:id="2042395658">
                  <w:marLeft w:val="0"/>
                  <w:marRight w:val="0"/>
                  <w:marTop w:val="0"/>
                  <w:marBottom w:val="0"/>
                  <w:divBdr>
                    <w:top w:val="none" w:sz="0" w:space="0" w:color="auto"/>
                    <w:left w:val="none" w:sz="0" w:space="0" w:color="auto"/>
                    <w:bottom w:val="none" w:sz="0" w:space="0" w:color="auto"/>
                    <w:right w:val="none" w:sz="0" w:space="0" w:color="auto"/>
                  </w:divBdr>
                  <w:divsChild>
                    <w:div w:id="18514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0039">
              <w:marLeft w:val="0"/>
              <w:marRight w:val="0"/>
              <w:marTop w:val="0"/>
              <w:marBottom w:val="0"/>
              <w:divBdr>
                <w:top w:val="none" w:sz="0" w:space="0" w:color="auto"/>
                <w:left w:val="none" w:sz="0" w:space="0" w:color="auto"/>
                <w:bottom w:val="none" w:sz="0" w:space="0" w:color="auto"/>
                <w:right w:val="none" w:sz="0" w:space="0" w:color="auto"/>
              </w:divBdr>
              <w:divsChild>
                <w:div w:id="1347291575">
                  <w:marLeft w:val="0"/>
                  <w:marRight w:val="0"/>
                  <w:marTop w:val="0"/>
                  <w:marBottom w:val="0"/>
                  <w:divBdr>
                    <w:top w:val="none" w:sz="0" w:space="0" w:color="auto"/>
                    <w:left w:val="none" w:sz="0" w:space="0" w:color="auto"/>
                    <w:bottom w:val="none" w:sz="0" w:space="0" w:color="auto"/>
                    <w:right w:val="none" w:sz="0" w:space="0" w:color="auto"/>
                  </w:divBdr>
                  <w:divsChild>
                    <w:div w:id="5340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3731">
              <w:marLeft w:val="0"/>
              <w:marRight w:val="0"/>
              <w:marTop w:val="0"/>
              <w:marBottom w:val="0"/>
              <w:divBdr>
                <w:top w:val="none" w:sz="0" w:space="0" w:color="auto"/>
                <w:left w:val="none" w:sz="0" w:space="0" w:color="auto"/>
                <w:bottom w:val="none" w:sz="0" w:space="0" w:color="auto"/>
                <w:right w:val="none" w:sz="0" w:space="0" w:color="auto"/>
              </w:divBdr>
              <w:divsChild>
                <w:div w:id="747115687">
                  <w:marLeft w:val="0"/>
                  <w:marRight w:val="0"/>
                  <w:marTop w:val="0"/>
                  <w:marBottom w:val="0"/>
                  <w:divBdr>
                    <w:top w:val="none" w:sz="0" w:space="0" w:color="auto"/>
                    <w:left w:val="none" w:sz="0" w:space="0" w:color="auto"/>
                    <w:bottom w:val="none" w:sz="0" w:space="0" w:color="auto"/>
                    <w:right w:val="none" w:sz="0" w:space="0" w:color="auto"/>
                  </w:divBdr>
                  <w:divsChild>
                    <w:div w:id="16895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2549">
              <w:marLeft w:val="0"/>
              <w:marRight w:val="0"/>
              <w:marTop w:val="0"/>
              <w:marBottom w:val="0"/>
              <w:divBdr>
                <w:top w:val="none" w:sz="0" w:space="0" w:color="auto"/>
                <w:left w:val="none" w:sz="0" w:space="0" w:color="auto"/>
                <w:bottom w:val="none" w:sz="0" w:space="0" w:color="auto"/>
                <w:right w:val="none" w:sz="0" w:space="0" w:color="auto"/>
              </w:divBdr>
              <w:divsChild>
                <w:div w:id="402218426">
                  <w:marLeft w:val="0"/>
                  <w:marRight w:val="0"/>
                  <w:marTop w:val="0"/>
                  <w:marBottom w:val="0"/>
                  <w:divBdr>
                    <w:top w:val="none" w:sz="0" w:space="0" w:color="auto"/>
                    <w:left w:val="none" w:sz="0" w:space="0" w:color="auto"/>
                    <w:bottom w:val="none" w:sz="0" w:space="0" w:color="auto"/>
                    <w:right w:val="none" w:sz="0" w:space="0" w:color="auto"/>
                  </w:divBdr>
                  <w:divsChild>
                    <w:div w:id="11187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80162">
      <w:bodyDiv w:val="1"/>
      <w:marLeft w:val="0"/>
      <w:marRight w:val="0"/>
      <w:marTop w:val="0"/>
      <w:marBottom w:val="0"/>
      <w:divBdr>
        <w:top w:val="none" w:sz="0" w:space="0" w:color="auto"/>
        <w:left w:val="none" w:sz="0" w:space="0" w:color="auto"/>
        <w:bottom w:val="none" w:sz="0" w:space="0" w:color="auto"/>
        <w:right w:val="none" w:sz="0" w:space="0" w:color="auto"/>
      </w:divBdr>
      <w:divsChild>
        <w:div w:id="416749767">
          <w:marLeft w:val="0"/>
          <w:marRight w:val="0"/>
          <w:marTop w:val="0"/>
          <w:marBottom w:val="0"/>
          <w:divBdr>
            <w:top w:val="none" w:sz="0" w:space="0" w:color="auto"/>
            <w:left w:val="none" w:sz="0" w:space="0" w:color="auto"/>
            <w:bottom w:val="none" w:sz="0" w:space="0" w:color="auto"/>
            <w:right w:val="none" w:sz="0" w:space="0" w:color="auto"/>
          </w:divBdr>
          <w:divsChild>
            <w:div w:id="1211915673">
              <w:marLeft w:val="0"/>
              <w:marRight w:val="0"/>
              <w:marTop w:val="0"/>
              <w:marBottom w:val="0"/>
              <w:divBdr>
                <w:top w:val="none" w:sz="0" w:space="0" w:color="auto"/>
                <w:left w:val="none" w:sz="0" w:space="0" w:color="auto"/>
                <w:bottom w:val="none" w:sz="0" w:space="0" w:color="auto"/>
                <w:right w:val="none" w:sz="0" w:space="0" w:color="auto"/>
              </w:divBdr>
            </w:div>
            <w:div w:id="1201670875">
              <w:marLeft w:val="0"/>
              <w:marRight w:val="0"/>
              <w:marTop w:val="0"/>
              <w:marBottom w:val="0"/>
              <w:divBdr>
                <w:top w:val="none" w:sz="0" w:space="0" w:color="auto"/>
                <w:left w:val="none" w:sz="0" w:space="0" w:color="auto"/>
                <w:bottom w:val="none" w:sz="0" w:space="0" w:color="auto"/>
                <w:right w:val="none" w:sz="0" w:space="0" w:color="auto"/>
              </w:divBdr>
            </w:div>
            <w:div w:id="1873028197">
              <w:marLeft w:val="0"/>
              <w:marRight w:val="0"/>
              <w:marTop w:val="0"/>
              <w:marBottom w:val="0"/>
              <w:divBdr>
                <w:top w:val="none" w:sz="0" w:space="0" w:color="auto"/>
                <w:left w:val="none" w:sz="0" w:space="0" w:color="auto"/>
                <w:bottom w:val="none" w:sz="0" w:space="0" w:color="auto"/>
                <w:right w:val="none" w:sz="0" w:space="0" w:color="auto"/>
              </w:divBdr>
            </w:div>
            <w:div w:id="1364671917">
              <w:marLeft w:val="0"/>
              <w:marRight w:val="0"/>
              <w:marTop w:val="0"/>
              <w:marBottom w:val="0"/>
              <w:divBdr>
                <w:top w:val="none" w:sz="0" w:space="0" w:color="auto"/>
                <w:left w:val="none" w:sz="0" w:space="0" w:color="auto"/>
                <w:bottom w:val="none" w:sz="0" w:space="0" w:color="auto"/>
                <w:right w:val="none" w:sz="0" w:space="0" w:color="auto"/>
              </w:divBdr>
            </w:div>
            <w:div w:id="1084111337">
              <w:marLeft w:val="0"/>
              <w:marRight w:val="0"/>
              <w:marTop w:val="0"/>
              <w:marBottom w:val="0"/>
              <w:divBdr>
                <w:top w:val="none" w:sz="0" w:space="0" w:color="auto"/>
                <w:left w:val="none" w:sz="0" w:space="0" w:color="auto"/>
                <w:bottom w:val="none" w:sz="0" w:space="0" w:color="auto"/>
                <w:right w:val="none" w:sz="0" w:space="0" w:color="auto"/>
              </w:divBdr>
            </w:div>
            <w:div w:id="812525932">
              <w:marLeft w:val="0"/>
              <w:marRight w:val="0"/>
              <w:marTop w:val="0"/>
              <w:marBottom w:val="0"/>
              <w:divBdr>
                <w:top w:val="none" w:sz="0" w:space="0" w:color="auto"/>
                <w:left w:val="none" w:sz="0" w:space="0" w:color="auto"/>
                <w:bottom w:val="none" w:sz="0" w:space="0" w:color="auto"/>
                <w:right w:val="none" w:sz="0" w:space="0" w:color="auto"/>
              </w:divBdr>
            </w:div>
            <w:div w:id="458955321">
              <w:marLeft w:val="0"/>
              <w:marRight w:val="0"/>
              <w:marTop w:val="0"/>
              <w:marBottom w:val="0"/>
              <w:divBdr>
                <w:top w:val="none" w:sz="0" w:space="0" w:color="auto"/>
                <w:left w:val="none" w:sz="0" w:space="0" w:color="auto"/>
                <w:bottom w:val="none" w:sz="0" w:space="0" w:color="auto"/>
                <w:right w:val="none" w:sz="0" w:space="0" w:color="auto"/>
              </w:divBdr>
            </w:div>
            <w:div w:id="2096201526">
              <w:marLeft w:val="0"/>
              <w:marRight w:val="0"/>
              <w:marTop w:val="0"/>
              <w:marBottom w:val="0"/>
              <w:divBdr>
                <w:top w:val="none" w:sz="0" w:space="0" w:color="auto"/>
                <w:left w:val="none" w:sz="0" w:space="0" w:color="auto"/>
                <w:bottom w:val="none" w:sz="0" w:space="0" w:color="auto"/>
                <w:right w:val="none" w:sz="0" w:space="0" w:color="auto"/>
              </w:divBdr>
            </w:div>
            <w:div w:id="2038121351">
              <w:marLeft w:val="0"/>
              <w:marRight w:val="0"/>
              <w:marTop w:val="0"/>
              <w:marBottom w:val="0"/>
              <w:divBdr>
                <w:top w:val="none" w:sz="0" w:space="0" w:color="auto"/>
                <w:left w:val="none" w:sz="0" w:space="0" w:color="auto"/>
                <w:bottom w:val="none" w:sz="0" w:space="0" w:color="auto"/>
                <w:right w:val="none" w:sz="0" w:space="0" w:color="auto"/>
              </w:divBdr>
            </w:div>
            <w:div w:id="8163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673">
      <w:bodyDiv w:val="1"/>
      <w:marLeft w:val="0"/>
      <w:marRight w:val="0"/>
      <w:marTop w:val="0"/>
      <w:marBottom w:val="0"/>
      <w:divBdr>
        <w:top w:val="none" w:sz="0" w:space="0" w:color="auto"/>
        <w:left w:val="none" w:sz="0" w:space="0" w:color="auto"/>
        <w:bottom w:val="none" w:sz="0" w:space="0" w:color="auto"/>
        <w:right w:val="none" w:sz="0" w:space="0" w:color="auto"/>
      </w:divBdr>
      <w:divsChild>
        <w:div w:id="317614378">
          <w:marLeft w:val="0"/>
          <w:marRight w:val="0"/>
          <w:marTop w:val="0"/>
          <w:marBottom w:val="0"/>
          <w:divBdr>
            <w:top w:val="none" w:sz="0" w:space="0" w:color="auto"/>
            <w:left w:val="none" w:sz="0" w:space="0" w:color="auto"/>
            <w:bottom w:val="none" w:sz="0" w:space="0" w:color="auto"/>
            <w:right w:val="none" w:sz="0" w:space="0" w:color="auto"/>
          </w:divBdr>
        </w:div>
      </w:divsChild>
    </w:div>
    <w:div w:id="246816736">
      <w:bodyDiv w:val="1"/>
      <w:marLeft w:val="0"/>
      <w:marRight w:val="0"/>
      <w:marTop w:val="0"/>
      <w:marBottom w:val="0"/>
      <w:divBdr>
        <w:top w:val="none" w:sz="0" w:space="0" w:color="auto"/>
        <w:left w:val="none" w:sz="0" w:space="0" w:color="auto"/>
        <w:bottom w:val="none" w:sz="0" w:space="0" w:color="auto"/>
        <w:right w:val="none" w:sz="0" w:space="0" w:color="auto"/>
      </w:divBdr>
      <w:divsChild>
        <w:div w:id="1313754284">
          <w:marLeft w:val="0"/>
          <w:marRight w:val="0"/>
          <w:marTop w:val="0"/>
          <w:marBottom w:val="0"/>
          <w:divBdr>
            <w:top w:val="none" w:sz="0" w:space="0" w:color="auto"/>
            <w:left w:val="none" w:sz="0" w:space="0" w:color="auto"/>
            <w:bottom w:val="none" w:sz="0" w:space="0" w:color="auto"/>
            <w:right w:val="none" w:sz="0" w:space="0" w:color="auto"/>
          </w:divBdr>
          <w:divsChild>
            <w:div w:id="730424933">
              <w:marLeft w:val="0"/>
              <w:marRight w:val="0"/>
              <w:marTop w:val="0"/>
              <w:marBottom w:val="0"/>
              <w:divBdr>
                <w:top w:val="none" w:sz="0" w:space="0" w:color="auto"/>
                <w:left w:val="none" w:sz="0" w:space="0" w:color="auto"/>
                <w:bottom w:val="none" w:sz="0" w:space="0" w:color="auto"/>
                <w:right w:val="none" w:sz="0" w:space="0" w:color="auto"/>
              </w:divBdr>
            </w:div>
          </w:divsChild>
        </w:div>
        <w:div w:id="216749217">
          <w:marLeft w:val="0"/>
          <w:marRight w:val="0"/>
          <w:marTop w:val="0"/>
          <w:marBottom w:val="0"/>
          <w:divBdr>
            <w:top w:val="none" w:sz="0" w:space="0" w:color="auto"/>
            <w:left w:val="none" w:sz="0" w:space="0" w:color="auto"/>
            <w:bottom w:val="none" w:sz="0" w:space="0" w:color="auto"/>
            <w:right w:val="none" w:sz="0" w:space="0" w:color="auto"/>
          </w:divBdr>
          <w:divsChild>
            <w:div w:id="1888909321">
              <w:marLeft w:val="0"/>
              <w:marRight w:val="0"/>
              <w:marTop w:val="0"/>
              <w:marBottom w:val="330"/>
              <w:divBdr>
                <w:top w:val="none" w:sz="0" w:space="0" w:color="auto"/>
                <w:left w:val="none" w:sz="0" w:space="0" w:color="auto"/>
                <w:bottom w:val="none" w:sz="0" w:space="0" w:color="auto"/>
                <w:right w:val="none" w:sz="0" w:space="0" w:color="auto"/>
              </w:divBdr>
            </w:div>
          </w:divsChild>
        </w:div>
        <w:div w:id="1605383794">
          <w:marLeft w:val="0"/>
          <w:marRight w:val="0"/>
          <w:marTop w:val="0"/>
          <w:marBottom w:val="0"/>
          <w:divBdr>
            <w:top w:val="none" w:sz="0" w:space="0" w:color="auto"/>
            <w:left w:val="none" w:sz="0" w:space="0" w:color="auto"/>
            <w:bottom w:val="none" w:sz="0" w:space="0" w:color="auto"/>
            <w:right w:val="none" w:sz="0" w:space="0" w:color="auto"/>
          </w:divBdr>
          <w:divsChild>
            <w:div w:id="1269893830">
              <w:marLeft w:val="0"/>
              <w:marRight w:val="0"/>
              <w:marTop w:val="0"/>
              <w:marBottom w:val="0"/>
              <w:divBdr>
                <w:top w:val="none" w:sz="0" w:space="0" w:color="auto"/>
                <w:left w:val="none" w:sz="0" w:space="0" w:color="auto"/>
                <w:bottom w:val="none" w:sz="0" w:space="0" w:color="auto"/>
                <w:right w:val="none" w:sz="0" w:space="0" w:color="auto"/>
              </w:divBdr>
            </w:div>
          </w:divsChild>
        </w:div>
        <w:div w:id="1968899530">
          <w:marLeft w:val="0"/>
          <w:marRight w:val="0"/>
          <w:marTop w:val="0"/>
          <w:marBottom w:val="0"/>
          <w:divBdr>
            <w:top w:val="none" w:sz="0" w:space="0" w:color="auto"/>
            <w:left w:val="none" w:sz="0" w:space="0" w:color="auto"/>
            <w:bottom w:val="none" w:sz="0" w:space="0" w:color="auto"/>
            <w:right w:val="none" w:sz="0" w:space="0" w:color="auto"/>
          </w:divBdr>
          <w:divsChild>
            <w:div w:id="105296706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51163459">
      <w:bodyDiv w:val="1"/>
      <w:marLeft w:val="0"/>
      <w:marRight w:val="0"/>
      <w:marTop w:val="0"/>
      <w:marBottom w:val="0"/>
      <w:divBdr>
        <w:top w:val="none" w:sz="0" w:space="0" w:color="auto"/>
        <w:left w:val="none" w:sz="0" w:space="0" w:color="auto"/>
        <w:bottom w:val="none" w:sz="0" w:space="0" w:color="auto"/>
        <w:right w:val="none" w:sz="0" w:space="0" w:color="auto"/>
      </w:divBdr>
      <w:divsChild>
        <w:div w:id="797726019">
          <w:marLeft w:val="0"/>
          <w:marRight w:val="0"/>
          <w:marTop w:val="0"/>
          <w:marBottom w:val="0"/>
          <w:divBdr>
            <w:top w:val="none" w:sz="0" w:space="0" w:color="auto"/>
            <w:left w:val="none" w:sz="0" w:space="0" w:color="auto"/>
            <w:bottom w:val="none" w:sz="0" w:space="0" w:color="auto"/>
            <w:right w:val="none" w:sz="0" w:space="0" w:color="auto"/>
          </w:divBdr>
        </w:div>
        <w:div w:id="449325658">
          <w:marLeft w:val="0"/>
          <w:marRight w:val="0"/>
          <w:marTop w:val="0"/>
          <w:marBottom w:val="0"/>
          <w:divBdr>
            <w:top w:val="none" w:sz="0" w:space="0" w:color="auto"/>
            <w:left w:val="none" w:sz="0" w:space="0" w:color="auto"/>
            <w:bottom w:val="none" w:sz="0" w:space="0" w:color="auto"/>
            <w:right w:val="none" w:sz="0" w:space="0" w:color="auto"/>
          </w:divBdr>
          <w:divsChild>
            <w:div w:id="528296220">
              <w:marLeft w:val="0"/>
              <w:marRight w:val="0"/>
              <w:marTop w:val="0"/>
              <w:marBottom w:val="0"/>
              <w:divBdr>
                <w:top w:val="none" w:sz="0" w:space="0" w:color="auto"/>
                <w:left w:val="none" w:sz="0" w:space="0" w:color="auto"/>
                <w:bottom w:val="none" w:sz="0" w:space="0" w:color="auto"/>
                <w:right w:val="none" w:sz="0" w:space="0" w:color="auto"/>
              </w:divBdr>
            </w:div>
          </w:divsChild>
        </w:div>
        <w:div w:id="54620679">
          <w:marLeft w:val="0"/>
          <w:marRight w:val="0"/>
          <w:marTop w:val="0"/>
          <w:marBottom w:val="0"/>
          <w:divBdr>
            <w:top w:val="none" w:sz="0" w:space="0" w:color="auto"/>
            <w:left w:val="none" w:sz="0" w:space="0" w:color="auto"/>
            <w:bottom w:val="none" w:sz="0" w:space="0" w:color="auto"/>
            <w:right w:val="none" w:sz="0" w:space="0" w:color="auto"/>
          </w:divBdr>
          <w:divsChild>
            <w:div w:id="1297176575">
              <w:marLeft w:val="0"/>
              <w:marRight w:val="0"/>
              <w:marTop w:val="0"/>
              <w:marBottom w:val="0"/>
              <w:divBdr>
                <w:top w:val="none" w:sz="0" w:space="0" w:color="auto"/>
                <w:left w:val="none" w:sz="0" w:space="0" w:color="auto"/>
                <w:bottom w:val="none" w:sz="0" w:space="0" w:color="auto"/>
                <w:right w:val="none" w:sz="0" w:space="0" w:color="auto"/>
              </w:divBdr>
              <w:divsChild>
                <w:div w:id="112790768">
                  <w:marLeft w:val="0"/>
                  <w:marRight w:val="0"/>
                  <w:marTop w:val="0"/>
                  <w:marBottom w:val="0"/>
                  <w:divBdr>
                    <w:top w:val="none" w:sz="0" w:space="0" w:color="auto"/>
                    <w:left w:val="none" w:sz="0" w:space="0" w:color="auto"/>
                    <w:bottom w:val="none" w:sz="0" w:space="0" w:color="auto"/>
                    <w:right w:val="none" w:sz="0" w:space="0" w:color="auto"/>
                  </w:divBdr>
                  <w:divsChild>
                    <w:div w:id="1127285020">
                      <w:marLeft w:val="0"/>
                      <w:marRight w:val="0"/>
                      <w:marTop w:val="0"/>
                      <w:marBottom w:val="0"/>
                      <w:divBdr>
                        <w:top w:val="none" w:sz="0" w:space="0" w:color="auto"/>
                        <w:left w:val="none" w:sz="0" w:space="0" w:color="auto"/>
                        <w:bottom w:val="none" w:sz="0" w:space="0" w:color="auto"/>
                        <w:right w:val="none" w:sz="0" w:space="0" w:color="auto"/>
                      </w:divBdr>
                    </w:div>
                    <w:div w:id="401874653">
                      <w:marLeft w:val="0"/>
                      <w:marRight w:val="0"/>
                      <w:marTop w:val="0"/>
                      <w:marBottom w:val="0"/>
                      <w:divBdr>
                        <w:top w:val="none" w:sz="0" w:space="0" w:color="auto"/>
                        <w:left w:val="none" w:sz="0" w:space="0" w:color="auto"/>
                        <w:bottom w:val="none" w:sz="0" w:space="0" w:color="auto"/>
                        <w:right w:val="none" w:sz="0" w:space="0" w:color="auto"/>
                      </w:divBdr>
                    </w:div>
                    <w:div w:id="46609690">
                      <w:marLeft w:val="0"/>
                      <w:marRight w:val="0"/>
                      <w:marTop w:val="0"/>
                      <w:marBottom w:val="0"/>
                      <w:divBdr>
                        <w:top w:val="none" w:sz="0" w:space="0" w:color="auto"/>
                        <w:left w:val="none" w:sz="0" w:space="0" w:color="auto"/>
                        <w:bottom w:val="none" w:sz="0" w:space="0" w:color="auto"/>
                        <w:right w:val="none" w:sz="0" w:space="0" w:color="auto"/>
                      </w:divBdr>
                    </w:div>
                    <w:div w:id="1136220928">
                      <w:marLeft w:val="0"/>
                      <w:marRight w:val="0"/>
                      <w:marTop w:val="0"/>
                      <w:marBottom w:val="0"/>
                      <w:divBdr>
                        <w:top w:val="none" w:sz="0" w:space="0" w:color="auto"/>
                        <w:left w:val="none" w:sz="0" w:space="0" w:color="auto"/>
                        <w:bottom w:val="none" w:sz="0" w:space="0" w:color="auto"/>
                        <w:right w:val="none" w:sz="0" w:space="0" w:color="auto"/>
                      </w:divBdr>
                    </w:div>
                    <w:div w:id="898513017">
                      <w:marLeft w:val="0"/>
                      <w:marRight w:val="0"/>
                      <w:marTop w:val="0"/>
                      <w:marBottom w:val="0"/>
                      <w:divBdr>
                        <w:top w:val="none" w:sz="0" w:space="0" w:color="auto"/>
                        <w:left w:val="none" w:sz="0" w:space="0" w:color="auto"/>
                        <w:bottom w:val="none" w:sz="0" w:space="0" w:color="auto"/>
                        <w:right w:val="none" w:sz="0" w:space="0" w:color="auto"/>
                      </w:divBdr>
                    </w:div>
                    <w:div w:id="348723081">
                      <w:marLeft w:val="0"/>
                      <w:marRight w:val="0"/>
                      <w:marTop w:val="0"/>
                      <w:marBottom w:val="0"/>
                      <w:divBdr>
                        <w:top w:val="none" w:sz="0" w:space="0" w:color="auto"/>
                        <w:left w:val="none" w:sz="0" w:space="0" w:color="auto"/>
                        <w:bottom w:val="none" w:sz="0" w:space="0" w:color="auto"/>
                        <w:right w:val="none" w:sz="0" w:space="0" w:color="auto"/>
                      </w:divBdr>
                    </w:div>
                    <w:div w:id="2094081249">
                      <w:marLeft w:val="0"/>
                      <w:marRight w:val="0"/>
                      <w:marTop w:val="0"/>
                      <w:marBottom w:val="0"/>
                      <w:divBdr>
                        <w:top w:val="none" w:sz="0" w:space="0" w:color="auto"/>
                        <w:left w:val="none" w:sz="0" w:space="0" w:color="auto"/>
                        <w:bottom w:val="none" w:sz="0" w:space="0" w:color="auto"/>
                        <w:right w:val="none" w:sz="0" w:space="0" w:color="auto"/>
                      </w:divBdr>
                    </w:div>
                    <w:div w:id="1784643471">
                      <w:marLeft w:val="0"/>
                      <w:marRight w:val="0"/>
                      <w:marTop w:val="0"/>
                      <w:marBottom w:val="0"/>
                      <w:divBdr>
                        <w:top w:val="none" w:sz="0" w:space="0" w:color="auto"/>
                        <w:left w:val="none" w:sz="0" w:space="0" w:color="auto"/>
                        <w:bottom w:val="none" w:sz="0" w:space="0" w:color="auto"/>
                        <w:right w:val="none" w:sz="0" w:space="0" w:color="auto"/>
                      </w:divBdr>
                    </w:div>
                    <w:div w:id="1166552422">
                      <w:marLeft w:val="0"/>
                      <w:marRight w:val="0"/>
                      <w:marTop w:val="0"/>
                      <w:marBottom w:val="0"/>
                      <w:divBdr>
                        <w:top w:val="none" w:sz="0" w:space="0" w:color="auto"/>
                        <w:left w:val="none" w:sz="0" w:space="0" w:color="auto"/>
                        <w:bottom w:val="none" w:sz="0" w:space="0" w:color="auto"/>
                        <w:right w:val="none" w:sz="0" w:space="0" w:color="auto"/>
                      </w:divBdr>
                    </w:div>
                    <w:div w:id="1231504152">
                      <w:marLeft w:val="0"/>
                      <w:marRight w:val="0"/>
                      <w:marTop w:val="0"/>
                      <w:marBottom w:val="0"/>
                      <w:divBdr>
                        <w:top w:val="none" w:sz="0" w:space="0" w:color="auto"/>
                        <w:left w:val="none" w:sz="0" w:space="0" w:color="auto"/>
                        <w:bottom w:val="none" w:sz="0" w:space="0" w:color="auto"/>
                        <w:right w:val="none" w:sz="0" w:space="0" w:color="auto"/>
                      </w:divBdr>
                    </w:div>
                    <w:div w:id="329916564">
                      <w:marLeft w:val="0"/>
                      <w:marRight w:val="0"/>
                      <w:marTop w:val="0"/>
                      <w:marBottom w:val="0"/>
                      <w:divBdr>
                        <w:top w:val="none" w:sz="0" w:space="0" w:color="auto"/>
                        <w:left w:val="none" w:sz="0" w:space="0" w:color="auto"/>
                        <w:bottom w:val="none" w:sz="0" w:space="0" w:color="auto"/>
                        <w:right w:val="none" w:sz="0" w:space="0" w:color="auto"/>
                      </w:divBdr>
                    </w:div>
                    <w:div w:id="1753502854">
                      <w:marLeft w:val="0"/>
                      <w:marRight w:val="0"/>
                      <w:marTop w:val="0"/>
                      <w:marBottom w:val="0"/>
                      <w:divBdr>
                        <w:top w:val="none" w:sz="0" w:space="0" w:color="auto"/>
                        <w:left w:val="none" w:sz="0" w:space="0" w:color="auto"/>
                        <w:bottom w:val="none" w:sz="0" w:space="0" w:color="auto"/>
                        <w:right w:val="none" w:sz="0" w:space="0" w:color="auto"/>
                      </w:divBdr>
                    </w:div>
                    <w:div w:id="1203443333">
                      <w:marLeft w:val="0"/>
                      <w:marRight w:val="0"/>
                      <w:marTop w:val="0"/>
                      <w:marBottom w:val="0"/>
                      <w:divBdr>
                        <w:top w:val="none" w:sz="0" w:space="0" w:color="auto"/>
                        <w:left w:val="none" w:sz="0" w:space="0" w:color="auto"/>
                        <w:bottom w:val="none" w:sz="0" w:space="0" w:color="auto"/>
                        <w:right w:val="none" w:sz="0" w:space="0" w:color="auto"/>
                      </w:divBdr>
                    </w:div>
                    <w:div w:id="1774323103">
                      <w:marLeft w:val="0"/>
                      <w:marRight w:val="0"/>
                      <w:marTop w:val="0"/>
                      <w:marBottom w:val="0"/>
                      <w:divBdr>
                        <w:top w:val="none" w:sz="0" w:space="0" w:color="auto"/>
                        <w:left w:val="none" w:sz="0" w:space="0" w:color="auto"/>
                        <w:bottom w:val="none" w:sz="0" w:space="0" w:color="auto"/>
                        <w:right w:val="none" w:sz="0" w:space="0" w:color="auto"/>
                      </w:divBdr>
                    </w:div>
                    <w:div w:id="899168388">
                      <w:marLeft w:val="0"/>
                      <w:marRight w:val="0"/>
                      <w:marTop w:val="0"/>
                      <w:marBottom w:val="0"/>
                      <w:divBdr>
                        <w:top w:val="none" w:sz="0" w:space="0" w:color="auto"/>
                        <w:left w:val="none" w:sz="0" w:space="0" w:color="auto"/>
                        <w:bottom w:val="none" w:sz="0" w:space="0" w:color="auto"/>
                        <w:right w:val="none" w:sz="0" w:space="0" w:color="auto"/>
                      </w:divBdr>
                    </w:div>
                    <w:div w:id="980696368">
                      <w:marLeft w:val="0"/>
                      <w:marRight w:val="0"/>
                      <w:marTop w:val="0"/>
                      <w:marBottom w:val="0"/>
                      <w:divBdr>
                        <w:top w:val="none" w:sz="0" w:space="0" w:color="auto"/>
                        <w:left w:val="none" w:sz="0" w:space="0" w:color="auto"/>
                        <w:bottom w:val="none" w:sz="0" w:space="0" w:color="auto"/>
                        <w:right w:val="none" w:sz="0" w:space="0" w:color="auto"/>
                      </w:divBdr>
                    </w:div>
                    <w:div w:id="1831944504">
                      <w:marLeft w:val="0"/>
                      <w:marRight w:val="0"/>
                      <w:marTop w:val="0"/>
                      <w:marBottom w:val="0"/>
                      <w:divBdr>
                        <w:top w:val="none" w:sz="0" w:space="0" w:color="auto"/>
                        <w:left w:val="none" w:sz="0" w:space="0" w:color="auto"/>
                        <w:bottom w:val="none" w:sz="0" w:space="0" w:color="auto"/>
                        <w:right w:val="none" w:sz="0" w:space="0" w:color="auto"/>
                      </w:divBdr>
                    </w:div>
                    <w:div w:id="3803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8181">
      <w:bodyDiv w:val="1"/>
      <w:marLeft w:val="0"/>
      <w:marRight w:val="0"/>
      <w:marTop w:val="0"/>
      <w:marBottom w:val="0"/>
      <w:divBdr>
        <w:top w:val="none" w:sz="0" w:space="0" w:color="auto"/>
        <w:left w:val="none" w:sz="0" w:space="0" w:color="auto"/>
        <w:bottom w:val="none" w:sz="0" w:space="0" w:color="auto"/>
        <w:right w:val="none" w:sz="0" w:space="0" w:color="auto"/>
      </w:divBdr>
      <w:divsChild>
        <w:div w:id="1914927271">
          <w:marLeft w:val="0"/>
          <w:marRight w:val="0"/>
          <w:marTop w:val="0"/>
          <w:marBottom w:val="0"/>
          <w:divBdr>
            <w:top w:val="none" w:sz="0" w:space="0" w:color="auto"/>
            <w:left w:val="none" w:sz="0" w:space="0" w:color="auto"/>
            <w:bottom w:val="none" w:sz="0" w:space="0" w:color="auto"/>
            <w:right w:val="none" w:sz="0" w:space="0" w:color="auto"/>
          </w:divBdr>
          <w:divsChild>
            <w:div w:id="148864712">
              <w:marLeft w:val="0"/>
              <w:marRight w:val="0"/>
              <w:marTop w:val="0"/>
              <w:marBottom w:val="330"/>
              <w:divBdr>
                <w:top w:val="none" w:sz="0" w:space="0" w:color="auto"/>
                <w:left w:val="none" w:sz="0" w:space="0" w:color="auto"/>
                <w:bottom w:val="none" w:sz="0" w:space="0" w:color="auto"/>
                <w:right w:val="none" w:sz="0" w:space="0" w:color="auto"/>
              </w:divBdr>
            </w:div>
          </w:divsChild>
        </w:div>
        <w:div w:id="999772446">
          <w:marLeft w:val="0"/>
          <w:marRight w:val="0"/>
          <w:marTop w:val="0"/>
          <w:marBottom w:val="0"/>
          <w:divBdr>
            <w:top w:val="none" w:sz="0" w:space="0" w:color="auto"/>
            <w:left w:val="none" w:sz="0" w:space="0" w:color="auto"/>
            <w:bottom w:val="none" w:sz="0" w:space="0" w:color="auto"/>
            <w:right w:val="none" w:sz="0" w:space="0" w:color="auto"/>
          </w:divBdr>
          <w:divsChild>
            <w:div w:id="103850779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79267735">
      <w:bodyDiv w:val="1"/>
      <w:marLeft w:val="0"/>
      <w:marRight w:val="0"/>
      <w:marTop w:val="0"/>
      <w:marBottom w:val="0"/>
      <w:divBdr>
        <w:top w:val="none" w:sz="0" w:space="0" w:color="auto"/>
        <w:left w:val="none" w:sz="0" w:space="0" w:color="auto"/>
        <w:bottom w:val="none" w:sz="0" w:space="0" w:color="auto"/>
        <w:right w:val="none" w:sz="0" w:space="0" w:color="auto"/>
      </w:divBdr>
      <w:divsChild>
        <w:div w:id="108623643">
          <w:marLeft w:val="0"/>
          <w:marRight w:val="0"/>
          <w:marTop w:val="0"/>
          <w:marBottom w:val="0"/>
          <w:divBdr>
            <w:top w:val="none" w:sz="0" w:space="0" w:color="auto"/>
            <w:left w:val="none" w:sz="0" w:space="0" w:color="auto"/>
            <w:bottom w:val="none" w:sz="0" w:space="0" w:color="auto"/>
            <w:right w:val="none" w:sz="0" w:space="0" w:color="auto"/>
          </w:divBdr>
          <w:divsChild>
            <w:div w:id="936407865">
              <w:marLeft w:val="0"/>
              <w:marRight w:val="0"/>
              <w:marTop w:val="0"/>
              <w:marBottom w:val="330"/>
              <w:divBdr>
                <w:top w:val="none" w:sz="0" w:space="0" w:color="auto"/>
                <w:left w:val="none" w:sz="0" w:space="0" w:color="auto"/>
                <w:bottom w:val="none" w:sz="0" w:space="0" w:color="auto"/>
                <w:right w:val="none" w:sz="0" w:space="0" w:color="auto"/>
              </w:divBdr>
            </w:div>
          </w:divsChild>
        </w:div>
        <w:div w:id="1969579663">
          <w:marLeft w:val="0"/>
          <w:marRight w:val="0"/>
          <w:marTop w:val="0"/>
          <w:marBottom w:val="0"/>
          <w:divBdr>
            <w:top w:val="none" w:sz="0" w:space="0" w:color="auto"/>
            <w:left w:val="none" w:sz="0" w:space="0" w:color="auto"/>
            <w:bottom w:val="none" w:sz="0" w:space="0" w:color="auto"/>
            <w:right w:val="none" w:sz="0" w:space="0" w:color="auto"/>
          </w:divBdr>
          <w:divsChild>
            <w:div w:id="19422274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81501621">
      <w:bodyDiv w:val="1"/>
      <w:marLeft w:val="0"/>
      <w:marRight w:val="0"/>
      <w:marTop w:val="0"/>
      <w:marBottom w:val="0"/>
      <w:divBdr>
        <w:top w:val="none" w:sz="0" w:space="0" w:color="auto"/>
        <w:left w:val="none" w:sz="0" w:space="0" w:color="auto"/>
        <w:bottom w:val="none" w:sz="0" w:space="0" w:color="auto"/>
        <w:right w:val="none" w:sz="0" w:space="0" w:color="auto"/>
      </w:divBdr>
      <w:divsChild>
        <w:div w:id="1493640736">
          <w:marLeft w:val="0"/>
          <w:marRight w:val="0"/>
          <w:marTop w:val="0"/>
          <w:marBottom w:val="0"/>
          <w:divBdr>
            <w:top w:val="none" w:sz="0" w:space="0" w:color="auto"/>
            <w:left w:val="none" w:sz="0" w:space="0" w:color="auto"/>
            <w:bottom w:val="none" w:sz="0" w:space="0" w:color="auto"/>
            <w:right w:val="none" w:sz="0" w:space="0" w:color="auto"/>
          </w:divBdr>
          <w:divsChild>
            <w:div w:id="724842435">
              <w:marLeft w:val="0"/>
              <w:marRight w:val="0"/>
              <w:marTop w:val="0"/>
              <w:marBottom w:val="330"/>
              <w:divBdr>
                <w:top w:val="none" w:sz="0" w:space="0" w:color="auto"/>
                <w:left w:val="none" w:sz="0" w:space="0" w:color="auto"/>
                <w:bottom w:val="none" w:sz="0" w:space="0" w:color="auto"/>
                <w:right w:val="none" w:sz="0" w:space="0" w:color="auto"/>
              </w:divBdr>
            </w:div>
          </w:divsChild>
        </w:div>
        <w:div w:id="776363971">
          <w:marLeft w:val="0"/>
          <w:marRight w:val="0"/>
          <w:marTop w:val="0"/>
          <w:marBottom w:val="0"/>
          <w:divBdr>
            <w:top w:val="none" w:sz="0" w:space="0" w:color="auto"/>
            <w:left w:val="none" w:sz="0" w:space="0" w:color="auto"/>
            <w:bottom w:val="none" w:sz="0" w:space="0" w:color="auto"/>
            <w:right w:val="none" w:sz="0" w:space="0" w:color="auto"/>
          </w:divBdr>
          <w:divsChild>
            <w:div w:id="907225756">
              <w:marLeft w:val="0"/>
              <w:marRight w:val="0"/>
              <w:marTop w:val="0"/>
              <w:marBottom w:val="330"/>
              <w:divBdr>
                <w:top w:val="none" w:sz="0" w:space="0" w:color="auto"/>
                <w:left w:val="none" w:sz="0" w:space="0" w:color="auto"/>
                <w:bottom w:val="none" w:sz="0" w:space="0" w:color="auto"/>
                <w:right w:val="none" w:sz="0" w:space="0" w:color="auto"/>
              </w:divBdr>
            </w:div>
          </w:divsChild>
        </w:div>
        <w:div w:id="235092836">
          <w:marLeft w:val="0"/>
          <w:marRight w:val="0"/>
          <w:marTop w:val="0"/>
          <w:marBottom w:val="0"/>
          <w:divBdr>
            <w:top w:val="none" w:sz="0" w:space="0" w:color="auto"/>
            <w:left w:val="none" w:sz="0" w:space="0" w:color="auto"/>
            <w:bottom w:val="none" w:sz="0" w:space="0" w:color="auto"/>
            <w:right w:val="none" w:sz="0" w:space="0" w:color="auto"/>
          </w:divBdr>
          <w:divsChild>
            <w:div w:id="139134663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97151304">
      <w:bodyDiv w:val="1"/>
      <w:marLeft w:val="0"/>
      <w:marRight w:val="0"/>
      <w:marTop w:val="0"/>
      <w:marBottom w:val="0"/>
      <w:divBdr>
        <w:top w:val="none" w:sz="0" w:space="0" w:color="auto"/>
        <w:left w:val="none" w:sz="0" w:space="0" w:color="auto"/>
        <w:bottom w:val="none" w:sz="0" w:space="0" w:color="auto"/>
        <w:right w:val="none" w:sz="0" w:space="0" w:color="auto"/>
      </w:divBdr>
      <w:divsChild>
        <w:div w:id="285164140">
          <w:marLeft w:val="0"/>
          <w:marRight w:val="0"/>
          <w:marTop w:val="0"/>
          <w:marBottom w:val="0"/>
          <w:divBdr>
            <w:top w:val="none" w:sz="0" w:space="0" w:color="auto"/>
            <w:left w:val="none" w:sz="0" w:space="0" w:color="auto"/>
            <w:bottom w:val="none" w:sz="0" w:space="0" w:color="auto"/>
            <w:right w:val="none" w:sz="0" w:space="0" w:color="auto"/>
          </w:divBdr>
          <w:divsChild>
            <w:div w:id="683016719">
              <w:marLeft w:val="0"/>
              <w:marRight w:val="0"/>
              <w:marTop w:val="0"/>
              <w:marBottom w:val="330"/>
              <w:divBdr>
                <w:top w:val="none" w:sz="0" w:space="0" w:color="auto"/>
                <w:left w:val="none" w:sz="0" w:space="0" w:color="auto"/>
                <w:bottom w:val="none" w:sz="0" w:space="0" w:color="auto"/>
                <w:right w:val="none" w:sz="0" w:space="0" w:color="auto"/>
              </w:divBdr>
            </w:div>
          </w:divsChild>
        </w:div>
        <w:div w:id="1455752933">
          <w:marLeft w:val="0"/>
          <w:marRight w:val="0"/>
          <w:marTop w:val="0"/>
          <w:marBottom w:val="0"/>
          <w:divBdr>
            <w:top w:val="none" w:sz="0" w:space="0" w:color="auto"/>
            <w:left w:val="none" w:sz="0" w:space="0" w:color="auto"/>
            <w:bottom w:val="none" w:sz="0" w:space="0" w:color="auto"/>
            <w:right w:val="none" w:sz="0" w:space="0" w:color="auto"/>
          </w:divBdr>
          <w:divsChild>
            <w:div w:id="8932794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314145176">
      <w:bodyDiv w:val="1"/>
      <w:marLeft w:val="0"/>
      <w:marRight w:val="0"/>
      <w:marTop w:val="0"/>
      <w:marBottom w:val="0"/>
      <w:divBdr>
        <w:top w:val="none" w:sz="0" w:space="0" w:color="auto"/>
        <w:left w:val="none" w:sz="0" w:space="0" w:color="auto"/>
        <w:bottom w:val="none" w:sz="0" w:space="0" w:color="auto"/>
        <w:right w:val="none" w:sz="0" w:space="0" w:color="auto"/>
      </w:divBdr>
      <w:divsChild>
        <w:div w:id="1054739779">
          <w:marLeft w:val="0"/>
          <w:marRight w:val="0"/>
          <w:marTop w:val="0"/>
          <w:marBottom w:val="0"/>
          <w:divBdr>
            <w:top w:val="none" w:sz="0" w:space="0" w:color="auto"/>
            <w:left w:val="none" w:sz="0" w:space="0" w:color="auto"/>
            <w:bottom w:val="none" w:sz="0" w:space="0" w:color="auto"/>
            <w:right w:val="none" w:sz="0" w:space="0" w:color="auto"/>
          </w:divBdr>
        </w:div>
        <w:div w:id="1429035681">
          <w:marLeft w:val="0"/>
          <w:marRight w:val="0"/>
          <w:marTop w:val="0"/>
          <w:marBottom w:val="0"/>
          <w:divBdr>
            <w:top w:val="none" w:sz="0" w:space="0" w:color="auto"/>
            <w:left w:val="none" w:sz="0" w:space="0" w:color="auto"/>
            <w:bottom w:val="none" w:sz="0" w:space="0" w:color="auto"/>
            <w:right w:val="none" w:sz="0" w:space="0" w:color="auto"/>
          </w:divBdr>
          <w:divsChild>
            <w:div w:id="1065184796">
              <w:marLeft w:val="0"/>
              <w:marRight w:val="0"/>
              <w:marTop w:val="0"/>
              <w:marBottom w:val="0"/>
              <w:divBdr>
                <w:top w:val="none" w:sz="0" w:space="0" w:color="auto"/>
                <w:left w:val="none" w:sz="0" w:space="0" w:color="auto"/>
                <w:bottom w:val="none" w:sz="0" w:space="0" w:color="auto"/>
                <w:right w:val="none" w:sz="0" w:space="0" w:color="auto"/>
              </w:divBdr>
            </w:div>
          </w:divsChild>
        </w:div>
        <w:div w:id="546071846">
          <w:marLeft w:val="0"/>
          <w:marRight w:val="0"/>
          <w:marTop w:val="0"/>
          <w:marBottom w:val="0"/>
          <w:divBdr>
            <w:top w:val="none" w:sz="0" w:space="0" w:color="auto"/>
            <w:left w:val="none" w:sz="0" w:space="0" w:color="auto"/>
            <w:bottom w:val="none" w:sz="0" w:space="0" w:color="auto"/>
            <w:right w:val="none" w:sz="0" w:space="0" w:color="auto"/>
          </w:divBdr>
          <w:divsChild>
            <w:div w:id="680475556">
              <w:marLeft w:val="0"/>
              <w:marRight w:val="0"/>
              <w:marTop w:val="0"/>
              <w:marBottom w:val="0"/>
              <w:divBdr>
                <w:top w:val="none" w:sz="0" w:space="0" w:color="auto"/>
                <w:left w:val="none" w:sz="0" w:space="0" w:color="auto"/>
                <w:bottom w:val="none" w:sz="0" w:space="0" w:color="auto"/>
                <w:right w:val="none" w:sz="0" w:space="0" w:color="auto"/>
              </w:divBdr>
              <w:divsChild>
                <w:div w:id="2087846469">
                  <w:marLeft w:val="0"/>
                  <w:marRight w:val="0"/>
                  <w:marTop w:val="0"/>
                  <w:marBottom w:val="0"/>
                  <w:divBdr>
                    <w:top w:val="none" w:sz="0" w:space="0" w:color="auto"/>
                    <w:left w:val="none" w:sz="0" w:space="0" w:color="auto"/>
                    <w:bottom w:val="none" w:sz="0" w:space="0" w:color="auto"/>
                    <w:right w:val="none" w:sz="0" w:space="0" w:color="auto"/>
                  </w:divBdr>
                  <w:divsChild>
                    <w:div w:id="1910966348">
                      <w:marLeft w:val="0"/>
                      <w:marRight w:val="0"/>
                      <w:marTop w:val="0"/>
                      <w:marBottom w:val="0"/>
                      <w:divBdr>
                        <w:top w:val="none" w:sz="0" w:space="0" w:color="auto"/>
                        <w:left w:val="none" w:sz="0" w:space="0" w:color="auto"/>
                        <w:bottom w:val="none" w:sz="0" w:space="0" w:color="auto"/>
                        <w:right w:val="none" w:sz="0" w:space="0" w:color="auto"/>
                      </w:divBdr>
                    </w:div>
                    <w:div w:id="1604528419">
                      <w:marLeft w:val="0"/>
                      <w:marRight w:val="0"/>
                      <w:marTop w:val="0"/>
                      <w:marBottom w:val="0"/>
                      <w:divBdr>
                        <w:top w:val="none" w:sz="0" w:space="0" w:color="auto"/>
                        <w:left w:val="none" w:sz="0" w:space="0" w:color="auto"/>
                        <w:bottom w:val="none" w:sz="0" w:space="0" w:color="auto"/>
                        <w:right w:val="none" w:sz="0" w:space="0" w:color="auto"/>
                      </w:divBdr>
                    </w:div>
                    <w:div w:id="640228768">
                      <w:marLeft w:val="0"/>
                      <w:marRight w:val="0"/>
                      <w:marTop w:val="0"/>
                      <w:marBottom w:val="0"/>
                      <w:divBdr>
                        <w:top w:val="none" w:sz="0" w:space="0" w:color="auto"/>
                        <w:left w:val="none" w:sz="0" w:space="0" w:color="auto"/>
                        <w:bottom w:val="none" w:sz="0" w:space="0" w:color="auto"/>
                        <w:right w:val="none" w:sz="0" w:space="0" w:color="auto"/>
                      </w:divBdr>
                    </w:div>
                    <w:div w:id="153570528">
                      <w:marLeft w:val="0"/>
                      <w:marRight w:val="0"/>
                      <w:marTop w:val="0"/>
                      <w:marBottom w:val="0"/>
                      <w:divBdr>
                        <w:top w:val="none" w:sz="0" w:space="0" w:color="auto"/>
                        <w:left w:val="none" w:sz="0" w:space="0" w:color="auto"/>
                        <w:bottom w:val="none" w:sz="0" w:space="0" w:color="auto"/>
                        <w:right w:val="none" w:sz="0" w:space="0" w:color="auto"/>
                      </w:divBdr>
                    </w:div>
                    <w:div w:id="1369719391">
                      <w:marLeft w:val="0"/>
                      <w:marRight w:val="0"/>
                      <w:marTop w:val="0"/>
                      <w:marBottom w:val="0"/>
                      <w:divBdr>
                        <w:top w:val="none" w:sz="0" w:space="0" w:color="auto"/>
                        <w:left w:val="none" w:sz="0" w:space="0" w:color="auto"/>
                        <w:bottom w:val="none" w:sz="0" w:space="0" w:color="auto"/>
                        <w:right w:val="none" w:sz="0" w:space="0" w:color="auto"/>
                      </w:divBdr>
                    </w:div>
                    <w:div w:id="1527213038">
                      <w:marLeft w:val="0"/>
                      <w:marRight w:val="0"/>
                      <w:marTop w:val="0"/>
                      <w:marBottom w:val="0"/>
                      <w:divBdr>
                        <w:top w:val="none" w:sz="0" w:space="0" w:color="auto"/>
                        <w:left w:val="none" w:sz="0" w:space="0" w:color="auto"/>
                        <w:bottom w:val="none" w:sz="0" w:space="0" w:color="auto"/>
                        <w:right w:val="none" w:sz="0" w:space="0" w:color="auto"/>
                      </w:divBdr>
                    </w:div>
                    <w:div w:id="533152261">
                      <w:marLeft w:val="0"/>
                      <w:marRight w:val="0"/>
                      <w:marTop w:val="0"/>
                      <w:marBottom w:val="0"/>
                      <w:divBdr>
                        <w:top w:val="none" w:sz="0" w:space="0" w:color="auto"/>
                        <w:left w:val="none" w:sz="0" w:space="0" w:color="auto"/>
                        <w:bottom w:val="none" w:sz="0" w:space="0" w:color="auto"/>
                        <w:right w:val="none" w:sz="0" w:space="0" w:color="auto"/>
                      </w:divBdr>
                    </w:div>
                    <w:div w:id="1568105310">
                      <w:marLeft w:val="0"/>
                      <w:marRight w:val="0"/>
                      <w:marTop w:val="0"/>
                      <w:marBottom w:val="0"/>
                      <w:divBdr>
                        <w:top w:val="none" w:sz="0" w:space="0" w:color="auto"/>
                        <w:left w:val="none" w:sz="0" w:space="0" w:color="auto"/>
                        <w:bottom w:val="none" w:sz="0" w:space="0" w:color="auto"/>
                        <w:right w:val="none" w:sz="0" w:space="0" w:color="auto"/>
                      </w:divBdr>
                    </w:div>
                    <w:div w:id="950281058">
                      <w:marLeft w:val="0"/>
                      <w:marRight w:val="0"/>
                      <w:marTop w:val="0"/>
                      <w:marBottom w:val="0"/>
                      <w:divBdr>
                        <w:top w:val="none" w:sz="0" w:space="0" w:color="auto"/>
                        <w:left w:val="none" w:sz="0" w:space="0" w:color="auto"/>
                        <w:bottom w:val="none" w:sz="0" w:space="0" w:color="auto"/>
                        <w:right w:val="none" w:sz="0" w:space="0" w:color="auto"/>
                      </w:divBdr>
                    </w:div>
                    <w:div w:id="14843093">
                      <w:marLeft w:val="0"/>
                      <w:marRight w:val="0"/>
                      <w:marTop w:val="0"/>
                      <w:marBottom w:val="0"/>
                      <w:divBdr>
                        <w:top w:val="none" w:sz="0" w:space="0" w:color="auto"/>
                        <w:left w:val="none" w:sz="0" w:space="0" w:color="auto"/>
                        <w:bottom w:val="none" w:sz="0" w:space="0" w:color="auto"/>
                        <w:right w:val="none" w:sz="0" w:space="0" w:color="auto"/>
                      </w:divBdr>
                    </w:div>
                    <w:div w:id="691033595">
                      <w:marLeft w:val="0"/>
                      <w:marRight w:val="0"/>
                      <w:marTop w:val="0"/>
                      <w:marBottom w:val="0"/>
                      <w:divBdr>
                        <w:top w:val="none" w:sz="0" w:space="0" w:color="auto"/>
                        <w:left w:val="none" w:sz="0" w:space="0" w:color="auto"/>
                        <w:bottom w:val="none" w:sz="0" w:space="0" w:color="auto"/>
                        <w:right w:val="none" w:sz="0" w:space="0" w:color="auto"/>
                      </w:divBdr>
                    </w:div>
                    <w:div w:id="579367211">
                      <w:marLeft w:val="0"/>
                      <w:marRight w:val="0"/>
                      <w:marTop w:val="0"/>
                      <w:marBottom w:val="0"/>
                      <w:divBdr>
                        <w:top w:val="none" w:sz="0" w:space="0" w:color="auto"/>
                        <w:left w:val="none" w:sz="0" w:space="0" w:color="auto"/>
                        <w:bottom w:val="none" w:sz="0" w:space="0" w:color="auto"/>
                        <w:right w:val="none" w:sz="0" w:space="0" w:color="auto"/>
                      </w:divBdr>
                    </w:div>
                    <w:div w:id="377439155">
                      <w:marLeft w:val="0"/>
                      <w:marRight w:val="0"/>
                      <w:marTop w:val="0"/>
                      <w:marBottom w:val="0"/>
                      <w:divBdr>
                        <w:top w:val="none" w:sz="0" w:space="0" w:color="auto"/>
                        <w:left w:val="none" w:sz="0" w:space="0" w:color="auto"/>
                        <w:bottom w:val="none" w:sz="0" w:space="0" w:color="auto"/>
                        <w:right w:val="none" w:sz="0" w:space="0" w:color="auto"/>
                      </w:divBdr>
                    </w:div>
                    <w:div w:id="1429152443">
                      <w:marLeft w:val="0"/>
                      <w:marRight w:val="0"/>
                      <w:marTop w:val="0"/>
                      <w:marBottom w:val="0"/>
                      <w:divBdr>
                        <w:top w:val="none" w:sz="0" w:space="0" w:color="auto"/>
                        <w:left w:val="none" w:sz="0" w:space="0" w:color="auto"/>
                        <w:bottom w:val="none" w:sz="0" w:space="0" w:color="auto"/>
                        <w:right w:val="none" w:sz="0" w:space="0" w:color="auto"/>
                      </w:divBdr>
                    </w:div>
                    <w:div w:id="1881281293">
                      <w:marLeft w:val="0"/>
                      <w:marRight w:val="0"/>
                      <w:marTop w:val="0"/>
                      <w:marBottom w:val="0"/>
                      <w:divBdr>
                        <w:top w:val="none" w:sz="0" w:space="0" w:color="auto"/>
                        <w:left w:val="none" w:sz="0" w:space="0" w:color="auto"/>
                        <w:bottom w:val="none" w:sz="0" w:space="0" w:color="auto"/>
                        <w:right w:val="none" w:sz="0" w:space="0" w:color="auto"/>
                      </w:divBdr>
                    </w:div>
                    <w:div w:id="1739741563">
                      <w:marLeft w:val="0"/>
                      <w:marRight w:val="0"/>
                      <w:marTop w:val="0"/>
                      <w:marBottom w:val="0"/>
                      <w:divBdr>
                        <w:top w:val="none" w:sz="0" w:space="0" w:color="auto"/>
                        <w:left w:val="none" w:sz="0" w:space="0" w:color="auto"/>
                        <w:bottom w:val="none" w:sz="0" w:space="0" w:color="auto"/>
                        <w:right w:val="none" w:sz="0" w:space="0" w:color="auto"/>
                      </w:divBdr>
                    </w:div>
                    <w:div w:id="1911771018">
                      <w:marLeft w:val="0"/>
                      <w:marRight w:val="0"/>
                      <w:marTop w:val="0"/>
                      <w:marBottom w:val="0"/>
                      <w:divBdr>
                        <w:top w:val="none" w:sz="0" w:space="0" w:color="auto"/>
                        <w:left w:val="none" w:sz="0" w:space="0" w:color="auto"/>
                        <w:bottom w:val="none" w:sz="0" w:space="0" w:color="auto"/>
                        <w:right w:val="none" w:sz="0" w:space="0" w:color="auto"/>
                      </w:divBdr>
                    </w:div>
                    <w:div w:id="2177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47534">
      <w:bodyDiv w:val="1"/>
      <w:marLeft w:val="0"/>
      <w:marRight w:val="0"/>
      <w:marTop w:val="0"/>
      <w:marBottom w:val="0"/>
      <w:divBdr>
        <w:top w:val="none" w:sz="0" w:space="0" w:color="auto"/>
        <w:left w:val="none" w:sz="0" w:space="0" w:color="auto"/>
        <w:bottom w:val="none" w:sz="0" w:space="0" w:color="auto"/>
        <w:right w:val="none" w:sz="0" w:space="0" w:color="auto"/>
      </w:divBdr>
      <w:divsChild>
        <w:div w:id="484471324">
          <w:marLeft w:val="0"/>
          <w:marRight w:val="0"/>
          <w:marTop w:val="0"/>
          <w:marBottom w:val="0"/>
          <w:divBdr>
            <w:top w:val="none" w:sz="0" w:space="0" w:color="auto"/>
            <w:left w:val="none" w:sz="0" w:space="0" w:color="auto"/>
            <w:bottom w:val="none" w:sz="0" w:space="0" w:color="auto"/>
            <w:right w:val="none" w:sz="0" w:space="0" w:color="auto"/>
          </w:divBdr>
        </w:div>
        <w:div w:id="1296372187">
          <w:marLeft w:val="0"/>
          <w:marRight w:val="0"/>
          <w:marTop w:val="0"/>
          <w:marBottom w:val="0"/>
          <w:divBdr>
            <w:top w:val="none" w:sz="0" w:space="0" w:color="auto"/>
            <w:left w:val="none" w:sz="0" w:space="0" w:color="auto"/>
            <w:bottom w:val="none" w:sz="0" w:space="0" w:color="auto"/>
            <w:right w:val="none" w:sz="0" w:space="0" w:color="auto"/>
          </w:divBdr>
          <w:divsChild>
            <w:div w:id="26569287">
              <w:marLeft w:val="0"/>
              <w:marRight w:val="0"/>
              <w:marTop w:val="0"/>
              <w:marBottom w:val="0"/>
              <w:divBdr>
                <w:top w:val="none" w:sz="0" w:space="0" w:color="auto"/>
                <w:left w:val="none" w:sz="0" w:space="0" w:color="auto"/>
                <w:bottom w:val="none" w:sz="0" w:space="0" w:color="auto"/>
                <w:right w:val="none" w:sz="0" w:space="0" w:color="auto"/>
              </w:divBdr>
              <w:divsChild>
                <w:div w:id="940530631">
                  <w:marLeft w:val="0"/>
                  <w:marRight w:val="0"/>
                  <w:marTop w:val="0"/>
                  <w:marBottom w:val="0"/>
                  <w:divBdr>
                    <w:top w:val="none" w:sz="0" w:space="0" w:color="auto"/>
                    <w:left w:val="none" w:sz="0" w:space="0" w:color="auto"/>
                    <w:bottom w:val="none" w:sz="0" w:space="0" w:color="auto"/>
                    <w:right w:val="none" w:sz="0" w:space="0" w:color="auto"/>
                  </w:divBdr>
                  <w:divsChild>
                    <w:div w:id="1153058483">
                      <w:marLeft w:val="0"/>
                      <w:marRight w:val="0"/>
                      <w:marTop w:val="0"/>
                      <w:marBottom w:val="0"/>
                      <w:divBdr>
                        <w:top w:val="none" w:sz="0" w:space="0" w:color="auto"/>
                        <w:left w:val="none" w:sz="0" w:space="0" w:color="auto"/>
                        <w:bottom w:val="none" w:sz="0" w:space="0" w:color="auto"/>
                        <w:right w:val="none" w:sz="0" w:space="0" w:color="auto"/>
                      </w:divBdr>
                      <w:divsChild>
                        <w:div w:id="692272107">
                          <w:marLeft w:val="0"/>
                          <w:marRight w:val="0"/>
                          <w:marTop w:val="0"/>
                          <w:marBottom w:val="0"/>
                          <w:divBdr>
                            <w:top w:val="none" w:sz="0" w:space="0" w:color="auto"/>
                            <w:left w:val="none" w:sz="0" w:space="0" w:color="auto"/>
                            <w:bottom w:val="none" w:sz="0" w:space="0" w:color="auto"/>
                            <w:right w:val="none" w:sz="0" w:space="0" w:color="auto"/>
                          </w:divBdr>
                          <w:divsChild>
                            <w:div w:id="2070491985">
                              <w:marLeft w:val="0"/>
                              <w:marRight w:val="0"/>
                              <w:marTop w:val="0"/>
                              <w:marBottom w:val="0"/>
                              <w:divBdr>
                                <w:top w:val="none" w:sz="0" w:space="0" w:color="auto"/>
                                <w:left w:val="none" w:sz="0" w:space="0" w:color="auto"/>
                                <w:bottom w:val="none" w:sz="0" w:space="0" w:color="auto"/>
                                <w:right w:val="none" w:sz="0" w:space="0" w:color="auto"/>
                              </w:divBdr>
                              <w:divsChild>
                                <w:div w:id="898983319">
                                  <w:marLeft w:val="0"/>
                                  <w:marRight w:val="0"/>
                                  <w:marTop w:val="0"/>
                                  <w:marBottom w:val="0"/>
                                  <w:divBdr>
                                    <w:top w:val="none" w:sz="0" w:space="0" w:color="auto"/>
                                    <w:left w:val="none" w:sz="0" w:space="0" w:color="auto"/>
                                    <w:bottom w:val="none" w:sz="0" w:space="0" w:color="auto"/>
                                    <w:right w:val="none" w:sz="0" w:space="0" w:color="auto"/>
                                  </w:divBdr>
                                </w:div>
                              </w:divsChild>
                            </w:div>
                            <w:div w:id="989863796">
                              <w:marLeft w:val="0"/>
                              <w:marRight w:val="0"/>
                              <w:marTop w:val="0"/>
                              <w:marBottom w:val="0"/>
                              <w:divBdr>
                                <w:top w:val="none" w:sz="0" w:space="0" w:color="auto"/>
                                <w:left w:val="none" w:sz="0" w:space="0" w:color="auto"/>
                                <w:bottom w:val="none" w:sz="0" w:space="0" w:color="auto"/>
                                <w:right w:val="none" w:sz="0" w:space="0" w:color="auto"/>
                              </w:divBdr>
                              <w:divsChild>
                                <w:div w:id="13825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4641">
                          <w:marLeft w:val="0"/>
                          <w:marRight w:val="0"/>
                          <w:marTop w:val="0"/>
                          <w:marBottom w:val="0"/>
                          <w:divBdr>
                            <w:top w:val="none" w:sz="0" w:space="0" w:color="auto"/>
                            <w:left w:val="none" w:sz="0" w:space="0" w:color="auto"/>
                            <w:bottom w:val="none" w:sz="0" w:space="0" w:color="auto"/>
                            <w:right w:val="none" w:sz="0" w:space="0" w:color="auto"/>
                          </w:divBdr>
                          <w:divsChild>
                            <w:div w:id="2034920251">
                              <w:marLeft w:val="0"/>
                              <w:marRight w:val="0"/>
                              <w:marTop w:val="0"/>
                              <w:marBottom w:val="0"/>
                              <w:divBdr>
                                <w:top w:val="none" w:sz="0" w:space="0" w:color="auto"/>
                                <w:left w:val="none" w:sz="0" w:space="0" w:color="auto"/>
                                <w:bottom w:val="none" w:sz="0" w:space="0" w:color="auto"/>
                                <w:right w:val="none" w:sz="0" w:space="0" w:color="auto"/>
                              </w:divBdr>
                              <w:divsChild>
                                <w:div w:id="7610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4924">
                      <w:marLeft w:val="0"/>
                      <w:marRight w:val="0"/>
                      <w:marTop w:val="0"/>
                      <w:marBottom w:val="0"/>
                      <w:divBdr>
                        <w:top w:val="none" w:sz="0" w:space="0" w:color="auto"/>
                        <w:left w:val="none" w:sz="0" w:space="0" w:color="auto"/>
                        <w:bottom w:val="none" w:sz="0" w:space="0" w:color="auto"/>
                        <w:right w:val="none" w:sz="0" w:space="0" w:color="auto"/>
                      </w:divBdr>
                      <w:divsChild>
                        <w:div w:id="1115757780">
                          <w:marLeft w:val="0"/>
                          <w:marRight w:val="0"/>
                          <w:marTop w:val="0"/>
                          <w:marBottom w:val="0"/>
                          <w:divBdr>
                            <w:top w:val="none" w:sz="0" w:space="0" w:color="auto"/>
                            <w:left w:val="none" w:sz="0" w:space="0" w:color="auto"/>
                            <w:bottom w:val="none" w:sz="0" w:space="0" w:color="auto"/>
                            <w:right w:val="none" w:sz="0" w:space="0" w:color="auto"/>
                          </w:divBdr>
                          <w:divsChild>
                            <w:div w:id="1256592240">
                              <w:marLeft w:val="0"/>
                              <w:marRight w:val="0"/>
                              <w:marTop w:val="0"/>
                              <w:marBottom w:val="0"/>
                              <w:divBdr>
                                <w:top w:val="none" w:sz="0" w:space="0" w:color="auto"/>
                                <w:left w:val="none" w:sz="0" w:space="0" w:color="auto"/>
                                <w:bottom w:val="none" w:sz="0" w:space="0" w:color="auto"/>
                                <w:right w:val="none" w:sz="0" w:space="0" w:color="auto"/>
                              </w:divBdr>
                              <w:divsChild>
                                <w:div w:id="18235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2051">
                          <w:marLeft w:val="0"/>
                          <w:marRight w:val="0"/>
                          <w:marTop w:val="0"/>
                          <w:marBottom w:val="0"/>
                          <w:divBdr>
                            <w:top w:val="none" w:sz="0" w:space="0" w:color="auto"/>
                            <w:left w:val="none" w:sz="0" w:space="0" w:color="auto"/>
                            <w:bottom w:val="none" w:sz="0" w:space="0" w:color="auto"/>
                            <w:right w:val="none" w:sz="0" w:space="0" w:color="auto"/>
                          </w:divBdr>
                          <w:divsChild>
                            <w:div w:id="1659502639">
                              <w:marLeft w:val="0"/>
                              <w:marRight w:val="0"/>
                              <w:marTop w:val="0"/>
                              <w:marBottom w:val="0"/>
                              <w:divBdr>
                                <w:top w:val="none" w:sz="0" w:space="0" w:color="auto"/>
                                <w:left w:val="none" w:sz="0" w:space="0" w:color="auto"/>
                                <w:bottom w:val="none" w:sz="0" w:space="0" w:color="auto"/>
                                <w:right w:val="none" w:sz="0" w:space="0" w:color="auto"/>
                              </w:divBdr>
                              <w:divsChild>
                                <w:div w:id="980039526">
                                  <w:marLeft w:val="0"/>
                                  <w:marRight w:val="0"/>
                                  <w:marTop w:val="0"/>
                                  <w:marBottom w:val="0"/>
                                  <w:divBdr>
                                    <w:top w:val="none" w:sz="0" w:space="0" w:color="auto"/>
                                    <w:left w:val="none" w:sz="0" w:space="0" w:color="auto"/>
                                    <w:bottom w:val="none" w:sz="0" w:space="0" w:color="auto"/>
                                    <w:right w:val="none" w:sz="0" w:space="0" w:color="auto"/>
                                  </w:divBdr>
                                  <w:divsChild>
                                    <w:div w:id="1976790932">
                                      <w:marLeft w:val="0"/>
                                      <w:marRight w:val="0"/>
                                      <w:marTop w:val="0"/>
                                      <w:marBottom w:val="0"/>
                                      <w:divBdr>
                                        <w:top w:val="none" w:sz="0" w:space="0" w:color="auto"/>
                                        <w:left w:val="none" w:sz="0" w:space="0" w:color="auto"/>
                                        <w:bottom w:val="none" w:sz="0" w:space="0" w:color="auto"/>
                                        <w:right w:val="none" w:sz="0" w:space="0" w:color="auto"/>
                                      </w:divBdr>
                                      <w:divsChild>
                                        <w:div w:id="1216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0883">
      <w:bodyDiv w:val="1"/>
      <w:marLeft w:val="0"/>
      <w:marRight w:val="0"/>
      <w:marTop w:val="0"/>
      <w:marBottom w:val="0"/>
      <w:divBdr>
        <w:top w:val="none" w:sz="0" w:space="0" w:color="auto"/>
        <w:left w:val="none" w:sz="0" w:space="0" w:color="auto"/>
        <w:bottom w:val="none" w:sz="0" w:space="0" w:color="auto"/>
        <w:right w:val="none" w:sz="0" w:space="0" w:color="auto"/>
      </w:divBdr>
      <w:divsChild>
        <w:div w:id="1636595374">
          <w:marLeft w:val="0"/>
          <w:marRight w:val="0"/>
          <w:marTop w:val="0"/>
          <w:marBottom w:val="0"/>
          <w:divBdr>
            <w:top w:val="none" w:sz="0" w:space="0" w:color="auto"/>
            <w:left w:val="none" w:sz="0" w:space="0" w:color="auto"/>
            <w:bottom w:val="none" w:sz="0" w:space="0" w:color="auto"/>
            <w:right w:val="none" w:sz="0" w:space="0" w:color="auto"/>
          </w:divBdr>
          <w:divsChild>
            <w:div w:id="2102099081">
              <w:marLeft w:val="0"/>
              <w:marRight w:val="0"/>
              <w:marTop w:val="0"/>
              <w:marBottom w:val="0"/>
              <w:divBdr>
                <w:top w:val="none" w:sz="0" w:space="0" w:color="auto"/>
                <w:left w:val="none" w:sz="0" w:space="0" w:color="auto"/>
                <w:bottom w:val="none" w:sz="0" w:space="0" w:color="auto"/>
                <w:right w:val="none" w:sz="0" w:space="0" w:color="auto"/>
              </w:divBdr>
            </w:div>
            <w:div w:id="880705060">
              <w:marLeft w:val="0"/>
              <w:marRight w:val="0"/>
              <w:marTop w:val="0"/>
              <w:marBottom w:val="0"/>
              <w:divBdr>
                <w:top w:val="none" w:sz="0" w:space="0" w:color="auto"/>
                <w:left w:val="none" w:sz="0" w:space="0" w:color="auto"/>
                <w:bottom w:val="none" w:sz="0" w:space="0" w:color="auto"/>
                <w:right w:val="none" w:sz="0" w:space="0" w:color="auto"/>
              </w:divBdr>
            </w:div>
            <w:div w:id="1272398471">
              <w:marLeft w:val="0"/>
              <w:marRight w:val="0"/>
              <w:marTop w:val="0"/>
              <w:marBottom w:val="0"/>
              <w:divBdr>
                <w:top w:val="none" w:sz="0" w:space="0" w:color="auto"/>
                <w:left w:val="none" w:sz="0" w:space="0" w:color="auto"/>
                <w:bottom w:val="none" w:sz="0" w:space="0" w:color="auto"/>
                <w:right w:val="none" w:sz="0" w:space="0" w:color="auto"/>
              </w:divBdr>
            </w:div>
            <w:div w:id="1444766992">
              <w:marLeft w:val="0"/>
              <w:marRight w:val="0"/>
              <w:marTop w:val="0"/>
              <w:marBottom w:val="0"/>
              <w:divBdr>
                <w:top w:val="none" w:sz="0" w:space="0" w:color="auto"/>
                <w:left w:val="none" w:sz="0" w:space="0" w:color="auto"/>
                <w:bottom w:val="none" w:sz="0" w:space="0" w:color="auto"/>
                <w:right w:val="none" w:sz="0" w:space="0" w:color="auto"/>
              </w:divBdr>
            </w:div>
            <w:div w:id="941495566">
              <w:marLeft w:val="0"/>
              <w:marRight w:val="0"/>
              <w:marTop w:val="0"/>
              <w:marBottom w:val="0"/>
              <w:divBdr>
                <w:top w:val="none" w:sz="0" w:space="0" w:color="auto"/>
                <w:left w:val="none" w:sz="0" w:space="0" w:color="auto"/>
                <w:bottom w:val="none" w:sz="0" w:space="0" w:color="auto"/>
                <w:right w:val="none" w:sz="0" w:space="0" w:color="auto"/>
              </w:divBdr>
            </w:div>
            <w:div w:id="14861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7142">
      <w:bodyDiv w:val="1"/>
      <w:marLeft w:val="0"/>
      <w:marRight w:val="0"/>
      <w:marTop w:val="0"/>
      <w:marBottom w:val="0"/>
      <w:divBdr>
        <w:top w:val="none" w:sz="0" w:space="0" w:color="auto"/>
        <w:left w:val="none" w:sz="0" w:space="0" w:color="auto"/>
        <w:bottom w:val="none" w:sz="0" w:space="0" w:color="auto"/>
        <w:right w:val="none" w:sz="0" w:space="0" w:color="auto"/>
      </w:divBdr>
      <w:divsChild>
        <w:div w:id="741102411">
          <w:marLeft w:val="0"/>
          <w:marRight w:val="0"/>
          <w:marTop w:val="0"/>
          <w:marBottom w:val="0"/>
          <w:divBdr>
            <w:top w:val="none" w:sz="0" w:space="0" w:color="auto"/>
            <w:left w:val="none" w:sz="0" w:space="0" w:color="auto"/>
            <w:bottom w:val="none" w:sz="0" w:space="0" w:color="auto"/>
            <w:right w:val="none" w:sz="0" w:space="0" w:color="auto"/>
          </w:divBdr>
          <w:divsChild>
            <w:div w:id="1841967465">
              <w:marLeft w:val="0"/>
              <w:marRight w:val="0"/>
              <w:marTop w:val="0"/>
              <w:marBottom w:val="0"/>
              <w:divBdr>
                <w:top w:val="none" w:sz="0" w:space="0" w:color="auto"/>
                <w:left w:val="none" w:sz="0" w:space="0" w:color="auto"/>
                <w:bottom w:val="none" w:sz="0" w:space="0" w:color="auto"/>
                <w:right w:val="none" w:sz="0" w:space="0" w:color="auto"/>
              </w:divBdr>
            </w:div>
            <w:div w:id="620184492">
              <w:marLeft w:val="0"/>
              <w:marRight w:val="0"/>
              <w:marTop w:val="0"/>
              <w:marBottom w:val="0"/>
              <w:divBdr>
                <w:top w:val="none" w:sz="0" w:space="0" w:color="auto"/>
                <w:left w:val="none" w:sz="0" w:space="0" w:color="auto"/>
                <w:bottom w:val="none" w:sz="0" w:space="0" w:color="auto"/>
                <w:right w:val="none" w:sz="0" w:space="0" w:color="auto"/>
              </w:divBdr>
            </w:div>
            <w:div w:id="1162042182">
              <w:marLeft w:val="0"/>
              <w:marRight w:val="0"/>
              <w:marTop w:val="0"/>
              <w:marBottom w:val="0"/>
              <w:divBdr>
                <w:top w:val="none" w:sz="0" w:space="0" w:color="auto"/>
                <w:left w:val="none" w:sz="0" w:space="0" w:color="auto"/>
                <w:bottom w:val="none" w:sz="0" w:space="0" w:color="auto"/>
                <w:right w:val="none" w:sz="0" w:space="0" w:color="auto"/>
              </w:divBdr>
            </w:div>
            <w:div w:id="604923546">
              <w:marLeft w:val="0"/>
              <w:marRight w:val="0"/>
              <w:marTop w:val="0"/>
              <w:marBottom w:val="0"/>
              <w:divBdr>
                <w:top w:val="none" w:sz="0" w:space="0" w:color="auto"/>
                <w:left w:val="none" w:sz="0" w:space="0" w:color="auto"/>
                <w:bottom w:val="none" w:sz="0" w:space="0" w:color="auto"/>
                <w:right w:val="none" w:sz="0" w:space="0" w:color="auto"/>
              </w:divBdr>
            </w:div>
            <w:div w:id="984746939">
              <w:marLeft w:val="0"/>
              <w:marRight w:val="0"/>
              <w:marTop w:val="0"/>
              <w:marBottom w:val="0"/>
              <w:divBdr>
                <w:top w:val="none" w:sz="0" w:space="0" w:color="auto"/>
                <w:left w:val="none" w:sz="0" w:space="0" w:color="auto"/>
                <w:bottom w:val="none" w:sz="0" w:space="0" w:color="auto"/>
                <w:right w:val="none" w:sz="0" w:space="0" w:color="auto"/>
              </w:divBdr>
            </w:div>
            <w:div w:id="358897625">
              <w:marLeft w:val="0"/>
              <w:marRight w:val="0"/>
              <w:marTop w:val="0"/>
              <w:marBottom w:val="0"/>
              <w:divBdr>
                <w:top w:val="none" w:sz="0" w:space="0" w:color="auto"/>
                <w:left w:val="none" w:sz="0" w:space="0" w:color="auto"/>
                <w:bottom w:val="none" w:sz="0" w:space="0" w:color="auto"/>
                <w:right w:val="none" w:sz="0" w:space="0" w:color="auto"/>
              </w:divBdr>
            </w:div>
            <w:div w:id="1371610624">
              <w:marLeft w:val="0"/>
              <w:marRight w:val="0"/>
              <w:marTop w:val="0"/>
              <w:marBottom w:val="0"/>
              <w:divBdr>
                <w:top w:val="none" w:sz="0" w:space="0" w:color="auto"/>
                <w:left w:val="none" w:sz="0" w:space="0" w:color="auto"/>
                <w:bottom w:val="none" w:sz="0" w:space="0" w:color="auto"/>
                <w:right w:val="none" w:sz="0" w:space="0" w:color="auto"/>
              </w:divBdr>
            </w:div>
            <w:div w:id="1700471270">
              <w:marLeft w:val="0"/>
              <w:marRight w:val="0"/>
              <w:marTop w:val="0"/>
              <w:marBottom w:val="0"/>
              <w:divBdr>
                <w:top w:val="none" w:sz="0" w:space="0" w:color="auto"/>
                <w:left w:val="none" w:sz="0" w:space="0" w:color="auto"/>
                <w:bottom w:val="none" w:sz="0" w:space="0" w:color="auto"/>
                <w:right w:val="none" w:sz="0" w:space="0" w:color="auto"/>
              </w:divBdr>
            </w:div>
            <w:div w:id="26684216">
              <w:marLeft w:val="0"/>
              <w:marRight w:val="0"/>
              <w:marTop w:val="0"/>
              <w:marBottom w:val="0"/>
              <w:divBdr>
                <w:top w:val="none" w:sz="0" w:space="0" w:color="auto"/>
                <w:left w:val="none" w:sz="0" w:space="0" w:color="auto"/>
                <w:bottom w:val="none" w:sz="0" w:space="0" w:color="auto"/>
                <w:right w:val="none" w:sz="0" w:space="0" w:color="auto"/>
              </w:divBdr>
            </w:div>
            <w:div w:id="1303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5126">
      <w:bodyDiv w:val="1"/>
      <w:marLeft w:val="0"/>
      <w:marRight w:val="0"/>
      <w:marTop w:val="0"/>
      <w:marBottom w:val="0"/>
      <w:divBdr>
        <w:top w:val="none" w:sz="0" w:space="0" w:color="auto"/>
        <w:left w:val="none" w:sz="0" w:space="0" w:color="auto"/>
        <w:bottom w:val="none" w:sz="0" w:space="0" w:color="auto"/>
        <w:right w:val="none" w:sz="0" w:space="0" w:color="auto"/>
      </w:divBdr>
      <w:divsChild>
        <w:div w:id="1195533442">
          <w:marLeft w:val="0"/>
          <w:marRight w:val="0"/>
          <w:marTop w:val="0"/>
          <w:marBottom w:val="0"/>
          <w:divBdr>
            <w:top w:val="none" w:sz="0" w:space="0" w:color="auto"/>
            <w:left w:val="none" w:sz="0" w:space="0" w:color="auto"/>
            <w:bottom w:val="none" w:sz="0" w:space="0" w:color="auto"/>
            <w:right w:val="none" w:sz="0" w:space="0" w:color="auto"/>
          </w:divBdr>
          <w:divsChild>
            <w:div w:id="1987195466">
              <w:marLeft w:val="0"/>
              <w:marRight w:val="0"/>
              <w:marTop w:val="0"/>
              <w:marBottom w:val="330"/>
              <w:divBdr>
                <w:top w:val="none" w:sz="0" w:space="0" w:color="auto"/>
                <w:left w:val="none" w:sz="0" w:space="0" w:color="auto"/>
                <w:bottom w:val="none" w:sz="0" w:space="0" w:color="auto"/>
                <w:right w:val="none" w:sz="0" w:space="0" w:color="auto"/>
              </w:divBdr>
            </w:div>
          </w:divsChild>
        </w:div>
        <w:div w:id="1508211191">
          <w:marLeft w:val="0"/>
          <w:marRight w:val="0"/>
          <w:marTop w:val="0"/>
          <w:marBottom w:val="0"/>
          <w:divBdr>
            <w:top w:val="none" w:sz="0" w:space="0" w:color="auto"/>
            <w:left w:val="none" w:sz="0" w:space="0" w:color="auto"/>
            <w:bottom w:val="none" w:sz="0" w:space="0" w:color="auto"/>
            <w:right w:val="none" w:sz="0" w:space="0" w:color="auto"/>
          </w:divBdr>
          <w:divsChild>
            <w:div w:id="1695888093">
              <w:marLeft w:val="0"/>
              <w:marRight w:val="0"/>
              <w:marTop w:val="0"/>
              <w:marBottom w:val="330"/>
              <w:divBdr>
                <w:top w:val="none" w:sz="0" w:space="0" w:color="auto"/>
                <w:left w:val="none" w:sz="0" w:space="0" w:color="auto"/>
                <w:bottom w:val="none" w:sz="0" w:space="0" w:color="auto"/>
                <w:right w:val="none" w:sz="0" w:space="0" w:color="auto"/>
              </w:divBdr>
            </w:div>
          </w:divsChild>
        </w:div>
        <w:div w:id="146098639">
          <w:marLeft w:val="0"/>
          <w:marRight w:val="0"/>
          <w:marTop w:val="0"/>
          <w:marBottom w:val="0"/>
          <w:divBdr>
            <w:top w:val="none" w:sz="0" w:space="0" w:color="auto"/>
            <w:left w:val="none" w:sz="0" w:space="0" w:color="auto"/>
            <w:bottom w:val="none" w:sz="0" w:space="0" w:color="auto"/>
            <w:right w:val="none" w:sz="0" w:space="0" w:color="auto"/>
          </w:divBdr>
          <w:divsChild>
            <w:div w:id="358623248">
              <w:marLeft w:val="0"/>
              <w:marRight w:val="0"/>
              <w:marTop w:val="0"/>
              <w:marBottom w:val="330"/>
              <w:divBdr>
                <w:top w:val="none" w:sz="0" w:space="0" w:color="auto"/>
                <w:left w:val="none" w:sz="0" w:space="0" w:color="auto"/>
                <w:bottom w:val="none" w:sz="0" w:space="0" w:color="auto"/>
                <w:right w:val="none" w:sz="0" w:space="0" w:color="auto"/>
              </w:divBdr>
            </w:div>
          </w:divsChild>
        </w:div>
        <w:div w:id="788551779">
          <w:marLeft w:val="0"/>
          <w:marRight w:val="0"/>
          <w:marTop w:val="0"/>
          <w:marBottom w:val="0"/>
          <w:divBdr>
            <w:top w:val="none" w:sz="0" w:space="0" w:color="auto"/>
            <w:left w:val="none" w:sz="0" w:space="0" w:color="auto"/>
            <w:bottom w:val="none" w:sz="0" w:space="0" w:color="auto"/>
            <w:right w:val="none" w:sz="0" w:space="0" w:color="auto"/>
          </w:divBdr>
          <w:divsChild>
            <w:div w:id="639652310">
              <w:marLeft w:val="0"/>
              <w:marRight w:val="0"/>
              <w:marTop w:val="0"/>
              <w:marBottom w:val="330"/>
              <w:divBdr>
                <w:top w:val="none" w:sz="0" w:space="0" w:color="auto"/>
                <w:left w:val="none" w:sz="0" w:space="0" w:color="auto"/>
                <w:bottom w:val="none" w:sz="0" w:space="0" w:color="auto"/>
                <w:right w:val="none" w:sz="0" w:space="0" w:color="auto"/>
              </w:divBdr>
            </w:div>
          </w:divsChild>
        </w:div>
        <w:div w:id="839009886">
          <w:marLeft w:val="0"/>
          <w:marRight w:val="0"/>
          <w:marTop w:val="0"/>
          <w:marBottom w:val="0"/>
          <w:divBdr>
            <w:top w:val="none" w:sz="0" w:space="0" w:color="auto"/>
            <w:left w:val="none" w:sz="0" w:space="0" w:color="auto"/>
            <w:bottom w:val="none" w:sz="0" w:space="0" w:color="auto"/>
            <w:right w:val="none" w:sz="0" w:space="0" w:color="auto"/>
          </w:divBdr>
          <w:divsChild>
            <w:div w:id="17004273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05231276">
      <w:bodyDiv w:val="1"/>
      <w:marLeft w:val="0"/>
      <w:marRight w:val="0"/>
      <w:marTop w:val="0"/>
      <w:marBottom w:val="0"/>
      <w:divBdr>
        <w:top w:val="none" w:sz="0" w:space="0" w:color="auto"/>
        <w:left w:val="none" w:sz="0" w:space="0" w:color="auto"/>
        <w:bottom w:val="none" w:sz="0" w:space="0" w:color="auto"/>
        <w:right w:val="none" w:sz="0" w:space="0" w:color="auto"/>
      </w:divBdr>
      <w:divsChild>
        <w:div w:id="219677253">
          <w:marLeft w:val="0"/>
          <w:marRight w:val="0"/>
          <w:marTop w:val="0"/>
          <w:marBottom w:val="0"/>
          <w:divBdr>
            <w:top w:val="none" w:sz="0" w:space="0" w:color="auto"/>
            <w:left w:val="none" w:sz="0" w:space="0" w:color="auto"/>
            <w:bottom w:val="none" w:sz="0" w:space="0" w:color="auto"/>
            <w:right w:val="none" w:sz="0" w:space="0" w:color="auto"/>
          </w:divBdr>
        </w:div>
      </w:divsChild>
    </w:div>
    <w:div w:id="405302954">
      <w:bodyDiv w:val="1"/>
      <w:marLeft w:val="0"/>
      <w:marRight w:val="0"/>
      <w:marTop w:val="0"/>
      <w:marBottom w:val="0"/>
      <w:divBdr>
        <w:top w:val="none" w:sz="0" w:space="0" w:color="auto"/>
        <w:left w:val="none" w:sz="0" w:space="0" w:color="auto"/>
        <w:bottom w:val="none" w:sz="0" w:space="0" w:color="auto"/>
        <w:right w:val="none" w:sz="0" w:space="0" w:color="auto"/>
      </w:divBdr>
      <w:divsChild>
        <w:div w:id="26301350">
          <w:marLeft w:val="0"/>
          <w:marRight w:val="0"/>
          <w:marTop w:val="0"/>
          <w:marBottom w:val="0"/>
          <w:divBdr>
            <w:top w:val="none" w:sz="0" w:space="0" w:color="auto"/>
            <w:left w:val="none" w:sz="0" w:space="0" w:color="auto"/>
            <w:bottom w:val="none" w:sz="0" w:space="0" w:color="auto"/>
            <w:right w:val="none" w:sz="0" w:space="0" w:color="auto"/>
          </w:divBdr>
          <w:divsChild>
            <w:div w:id="1153059889">
              <w:marLeft w:val="0"/>
              <w:marRight w:val="0"/>
              <w:marTop w:val="0"/>
              <w:marBottom w:val="0"/>
              <w:divBdr>
                <w:top w:val="none" w:sz="0" w:space="0" w:color="auto"/>
                <w:left w:val="none" w:sz="0" w:space="0" w:color="auto"/>
                <w:bottom w:val="none" w:sz="0" w:space="0" w:color="auto"/>
                <w:right w:val="none" w:sz="0" w:space="0" w:color="auto"/>
              </w:divBdr>
            </w:div>
            <w:div w:id="135536485">
              <w:marLeft w:val="0"/>
              <w:marRight w:val="0"/>
              <w:marTop w:val="0"/>
              <w:marBottom w:val="0"/>
              <w:divBdr>
                <w:top w:val="none" w:sz="0" w:space="0" w:color="auto"/>
                <w:left w:val="none" w:sz="0" w:space="0" w:color="auto"/>
                <w:bottom w:val="none" w:sz="0" w:space="0" w:color="auto"/>
                <w:right w:val="none" w:sz="0" w:space="0" w:color="auto"/>
              </w:divBdr>
            </w:div>
            <w:div w:id="2115131543">
              <w:marLeft w:val="0"/>
              <w:marRight w:val="0"/>
              <w:marTop w:val="0"/>
              <w:marBottom w:val="0"/>
              <w:divBdr>
                <w:top w:val="none" w:sz="0" w:space="0" w:color="auto"/>
                <w:left w:val="none" w:sz="0" w:space="0" w:color="auto"/>
                <w:bottom w:val="none" w:sz="0" w:space="0" w:color="auto"/>
                <w:right w:val="none" w:sz="0" w:space="0" w:color="auto"/>
              </w:divBdr>
            </w:div>
            <w:div w:id="1250038957">
              <w:marLeft w:val="0"/>
              <w:marRight w:val="0"/>
              <w:marTop w:val="0"/>
              <w:marBottom w:val="0"/>
              <w:divBdr>
                <w:top w:val="none" w:sz="0" w:space="0" w:color="auto"/>
                <w:left w:val="none" w:sz="0" w:space="0" w:color="auto"/>
                <w:bottom w:val="none" w:sz="0" w:space="0" w:color="auto"/>
                <w:right w:val="none" w:sz="0" w:space="0" w:color="auto"/>
              </w:divBdr>
            </w:div>
            <w:div w:id="1097211108">
              <w:marLeft w:val="0"/>
              <w:marRight w:val="0"/>
              <w:marTop w:val="0"/>
              <w:marBottom w:val="0"/>
              <w:divBdr>
                <w:top w:val="none" w:sz="0" w:space="0" w:color="auto"/>
                <w:left w:val="none" w:sz="0" w:space="0" w:color="auto"/>
                <w:bottom w:val="none" w:sz="0" w:space="0" w:color="auto"/>
                <w:right w:val="none" w:sz="0" w:space="0" w:color="auto"/>
              </w:divBdr>
            </w:div>
            <w:div w:id="1645507915">
              <w:marLeft w:val="0"/>
              <w:marRight w:val="0"/>
              <w:marTop w:val="0"/>
              <w:marBottom w:val="0"/>
              <w:divBdr>
                <w:top w:val="none" w:sz="0" w:space="0" w:color="auto"/>
                <w:left w:val="none" w:sz="0" w:space="0" w:color="auto"/>
                <w:bottom w:val="none" w:sz="0" w:space="0" w:color="auto"/>
                <w:right w:val="none" w:sz="0" w:space="0" w:color="auto"/>
              </w:divBdr>
            </w:div>
            <w:div w:id="2039038284">
              <w:marLeft w:val="0"/>
              <w:marRight w:val="0"/>
              <w:marTop w:val="0"/>
              <w:marBottom w:val="0"/>
              <w:divBdr>
                <w:top w:val="none" w:sz="0" w:space="0" w:color="auto"/>
                <w:left w:val="none" w:sz="0" w:space="0" w:color="auto"/>
                <w:bottom w:val="none" w:sz="0" w:space="0" w:color="auto"/>
                <w:right w:val="none" w:sz="0" w:space="0" w:color="auto"/>
              </w:divBdr>
            </w:div>
            <w:div w:id="694236299">
              <w:marLeft w:val="0"/>
              <w:marRight w:val="0"/>
              <w:marTop w:val="0"/>
              <w:marBottom w:val="0"/>
              <w:divBdr>
                <w:top w:val="none" w:sz="0" w:space="0" w:color="auto"/>
                <w:left w:val="none" w:sz="0" w:space="0" w:color="auto"/>
                <w:bottom w:val="none" w:sz="0" w:space="0" w:color="auto"/>
                <w:right w:val="none" w:sz="0" w:space="0" w:color="auto"/>
              </w:divBdr>
            </w:div>
            <w:div w:id="15440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7533">
      <w:bodyDiv w:val="1"/>
      <w:marLeft w:val="0"/>
      <w:marRight w:val="0"/>
      <w:marTop w:val="0"/>
      <w:marBottom w:val="0"/>
      <w:divBdr>
        <w:top w:val="none" w:sz="0" w:space="0" w:color="auto"/>
        <w:left w:val="none" w:sz="0" w:space="0" w:color="auto"/>
        <w:bottom w:val="none" w:sz="0" w:space="0" w:color="auto"/>
        <w:right w:val="none" w:sz="0" w:space="0" w:color="auto"/>
      </w:divBdr>
      <w:divsChild>
        <w:div w:id="650719636">
          <w:marLeft w:val="0"/>
          <w:marRight w:val="0"/>
          <w:marTop w:val="0"/>
          <w:marBottom w:val="0"/>
          <w:divBdr>
            <w:top w:val="none" w:sz="0" w:space="0" w:color="auto"/>
            <w:left w:val="none" w:sz="0" w:space="0" w:color="auto"/>
            <w:bottom w:val="none" w:sz="0" w:space="0" w:color="auto"/>
            <w:right w:val="none" w:sz="0" w:space="0" w:color="auto"/>
          </w:divBdr>
          <w:divsChild>
            <w:div w:id="378365380">
              <w:marLeft w:val="0"/>
              <w:marRight w:val="0"/>
              <w:marTop w:val="0"/>
              <w:marBottom w:val="0"/>
              <w:divBdr>
                <w:top w:val="none" w:sz="0" w:space="0" w:color="auto"/>
                <w:left w:val="none" w:sz="0" w:space="0" w:color="auto"/>
                <w:bottom w:val="none" w:sz="0" w:space="0" w:color="auto"/>
                <w:right w:val="none" w:sz="0" w:space="0" w:color="auto"/>
              </w:divBdr>
            </w:div>
          </w:divsChild>
        </w:div>
        <w:div w:id="2133131614">
          <w:marLeft w:val="0"/>
          <w:marRight w:val="0"/>
          <w:marTop w:val="0"/>
          <w:marBottom w:val="0"/>
          <w:divBdr>
            <w:top w:val="none" w:sz="0" w:space="0" w:color="auto"/>
            <w:left w:val="none" w:sz="0" w:space="0" w:color="auto"/>
            <w:bottom w:val="none" w:sz="0" w:space="0" w:color="auto"/>
            <w:right w:val="none" w:sz="0" w:space="0" w:color="auto"/>
          </w:divBdr>
        </w:div>
        <w:div w:id="1458837723">
          <w:marLeft w:val="0"/>
          <w:marRight w:val="0"/>
          <w:marTop w:val="0"/>
          <w:marBottom w:val="0"/>
          <w:divBdr>
            <w:top w:val="none" w:sz="0" w:space="0" w:color="auto"/>
            <w:left w:val="none" w:sz="0" w:space="0" w:color="auto"/>
            <w:bottom w:val="none" w:sz="0" w:space="0" w:color="auto"/>
            <w:right w:val="none" w:sz="0" w:space="0" w:color="auto"/>
          </w:divBdr>
          <w:divsChild>
            <w:div w:id="1244878042">
              <w:marLeft w:val="0"/>
              <w:marRight w:val="0"/>
              <w:marTop w:val="0"/>
              <w:marBottom w:val="0"/>
              <w:divBdr>
                <w:top w:val="none" w:sz="0" w:space="0" w:color="auto"/>
                <w:left w:val="none" w:sz="0" w:space="0" w:color="auto"/>
                <w:bottom w:val="none" w:sz="0" w:space="0" w:color="auto"/>
                <w:right w:val="none" w:sz="0" w:space="0" w:color="auto"/>
              </w:divBdr>
              <w:divsChild>
                <w:div w:id="450636161">
                  <w:marLeft w:val="0"/>
                  <w:marRight w:val="0"/>
                  <w:marTop w:val="0"/>
                  <w:marBottom w:val="0"/>
                  <w:divBdr>
                    <w:top w:val="none" w:sz="0" w:space="0" w:color="auto"/>
                    <w:left w:val="none" w:sz="0" w:space="0" w:color="auto"/>
                    <w:bottom w:val="none" w:sz="0" w:space="0" w:color="auto"/>
                    <w:right w:val="none" w:sz="0" w:space="0" w:color="auto"/>
                  </w:divBdr>
                  <w:divsChild>
                    <w:div w:id="6788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621">
              <w:marLeft w:val="0"/>
              <w:marRight w:val="0"/>
              <w:marTop w:val="0"/>
              <w:marBottom w:val="0"/>
              <w:divBdr>
                <w:top w:val="none" w:sz="0" w:space="0" w:color="auto"/>
                <w:left w:val="none" w:sz="0" w:space="0" w:color="auto"/>
                <w:bottom w:val="none" w:sz="0" w:space="0" w:color="auto"/>
                <w:right w:val="none" w:sz="0" w:space="0" w:color="auto"/>
              </w:divBdr>
              <w:divsChild>
                <w:div w:id="923102781">
                  <w:marLeft w:val="0"/>
                  <w:marRight w:val="0"/>
                  <w:marTop w:val="0"/>
                  <w:marBottom w:val="0"/>
                  <w:divBdr>
                    <w:top w:val="none" w:sz="0" w:space="0" w:color="auto"/>
                    <w:left w:val="none" w:sz="0" w:space="0" w:color="auto"/>
                    <w:bottom w:val="none" w:sz="0" w:space="0" w:color="auto"/>
                    <w:right w:val="none" w:sz="0" w:space="0" w:color="auto"/>
                  </w:divBdr>
                  <w:divsChild>
                    <w:div w:id="13010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8226">
              <w:marLeft w:val="0"/>
              <w:marRight w:val="0"/>
              <w:marTop w:val="0"/>
              <w:marBottom w:val="0"/>
              <w:divBdr>
                <w:top w:val="none" w:sz="0" w:space="0" w:color="auto"/>
                <w:left w:val="none" w:sz="0" w:space="0" w:color="auto"/>
                <w:bottom w:val="none" w:sz="0" w:space="0" w:color="auto"/>
                <w:right w:val="none" w:sz="0" w:space="0" w:color="auto"/>
              </w:divBdr>
              <w:divsChild>
                <w:div w:id="1969311535">
                  <w:marLeft w:val="0"/>
                  <w:marRight w:val="0"/>
                  <w:marTop w:val="0"/>
                  <w:marBottom w:val="0"/>
                  <w:divBdr>
                    <w:top w:val="none" w:sz="0" w:space="0" w:color="auto"/>
                    <w:left w:val="none" w:sz="0" w:space="0" w:color="auto"/>
                    <w:bottom w:val="none" w:sz="0" w:space="0" w:color="auto"/>
                    <w:right w:val="none" w:sz="0" w:space="0" w:color="auto"/>
                  </w:divBdr>
                  <w:divsChild>
                    <w:div w:id="14596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38462">
              <w:marLeft w:val="0"/>
              <w:marRight w:val="0"/>
              <w:marTop w:val="0"/>
              <w:marBottom w:val="0"/>
              <w:divBdr>
                <w:top w:val="none" w:sz="0" w:space="0" w:color="auto"/>
                <w:left w:val="none" w:sz="0" w:space="0" w:color="auto"/>
                <w:bottom w:val="none" w:sz="0" w:space="0" w:color="auto"/>
                <w:right w:val="none" w:sz="0" w:space="0" w:color="auto"/>
              </w:divBdr>
              <w:divsChild>
                <w:div w:id="2047828036">
                  <w:marLeft w:val="0"/>
                  <w:marRight w:val="0"/>
                  <w:marTop w:val="0"/>
                  <w:marBottom w:val="0"/>
                  <w:divBdr>
                    <w:top w:val="none" w:sz="0" w:space="0" w:color="auto"/>
                    <w:left w:val="none" w:sz="0" w:space="0" w:color="auto"/>
                    <w:bottom w:val="none" w:sz="0" w:space="0" w:color="auto"/>
                    <w:right w:val="none" w:sz="0" w:space="0" w:color="auto"/>
                  </w:divBdr>
                  <w:divsChild>
                    <w:div w:id="3571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06555">
      <w:bodyDiv w:val="1"/>
      <w:marLeft w:val="0"/>
      <w:marRight w:val="0"/>
      <w:marTop w:val="0"/>
      <w:marBottom w:val="0"/>
      <w:divBdr>
        <w:top w:val="none" w:sz="0" w:space="0" w:color="auto"/>
        <w:left w:val="none" w:sz="0" w:space="0" w:color="auto"/>
        <w:bottom w:val="none" w:sz="0" w:space="0" w:color="auto"/>
        <w:right w:val="none" w:sz="0" w:space="0" w:color="auto"/>
      </w:divBdr>
      <w:divsChild>
        <w:div w:id="1319069217">
          <w:marLeft w:val="0"/>
          <w:marRight w:val="0"/>
          <w:marTop w:val="0"/>
          <w:marBottom w:val="0"/>
          <w:divBdr>
            <w:top w:val="none" w:sz="0" w:space="0" w:color="auto"/>
            <w:left w:val="none" w:sz="0" w:space="0" w:color="auto"/>
            <w:bottom w:val="none" w:sz="0" w:space="0" w:color="auto"/>
            <w:right w:val="none" w:sz="0" w:space="0" w:color="auto"/>
          </w:divBdr>
          <w:divsChild>
            <w:div w:id="1301694056">
              <w:marLeft w:val="0"/>
              <w:marRight w:val="0"/>
              <w:marTop w:val="0"/>
              <w:marBottom w:val="0"/>
              <w:divBdr>
                <w:top w:val="none" w:sz="0" w:space="0" w:color="auto"/>
                <w:left w:val="none" w:sz="0" w:space="0" w:color="auto"/>
                <w:bottom w:val="none" w:sz="0" w:space="0" w:color="auto"/>
                <w:right w:val="none" w:sz="0" w:space="0" w:color="auto"/>
              </w:divBdr>
            </w:div>
            <w:div w:id="489947455">
              <w:marLeft w:val="0"/>
              <w:marRight w:val="0"/>
              <w:marTop w:val="0"/>
              <w:marBottom w:val="0"/>
              <w:divBdr>
                <w:top w:val="none" w:sz="0" w:space="0" w:color="auto"/>
                <w:left w:val="none" w:sz="0" w:space="0" w:color="auto"/>
                <w:bottom w:val="none" w:sz="0" w:space="0" w:color="auto"/>
                <w:right w:val="none" w:sz="0" w:space="0" w:color="auto"/>
              </w:divBdr>
            </w:div>
            <w:div w:id="1377202034">
              <w:marLeft w:val="0"/>
              <w:marRight w:val="0"/>
              <w:marTop w:val="0"/>
              <w:marBottom w:val="0"/>
              <w:divBdr>
                <w:top w:val="none" w:sz="0" w:space="0" w:color="auto"/>
                <w:left w:val="none" w:sz="0" w:space="0" w:color="auto"/>
                <w:bottom w:val="none" w:sz="0" w:space="0" w:color="auto"/>
                <w:right w:val="none" w:sz="0" w:space="0" w:color="auto"/>
              </w:divBdr>
            </w:div>
            <w:div w:id="381756031">
              <w:marLeft w:val="0"/>
              <w:marRight w:val="0"/>
              <w:marTop w:val="0"/>
              <w:marBottom w:val="0"/>
              <w:divBdr>
                <w:top w:val="none" w:sz="0" w:space="0" w:color="auto"/>
                <w:left w:val="none" w:sz="0" w:space="0" w:color="auto"/>
                <w:bottom w:val="none" w:sz="0" w:space="0" w:color="auto"/>
                <w:right w:val="none" w:sz="0" w:space="0" w:color="auto"/>
              </w:divBdr>
            </w:div>
            <w:div w:id="1829056745">
              <w:marLeft w:val="0"/>
              <w:marRight w:val="0"/>
              <w:marTop w:val="0"/>
              <w:marBottom w:val="0"/>
              <w:divBdr>
                <w:top w:val="none" w:sz="0" w:space="0" w:color="auto"/>
                <w:left w:val="none" w:sz="0" w:space="0" w:color="auto"/>
                <w:bottom w:val="none" w:sz="0" w:space="0" w:color="auto"/>
                <w:right w:val="none" w:sz="0" w:space="0" w:color="auto"/>
              </w:divBdr>
            </w:div>
            <w:div w:id="2062097104">
              <w:marLeft w:val="0"/>
              <w:marRight w:val="0"/>
              <w:marTop w:val="0"/>
              <w:marBottom w:val="0"/>
              <w:divBdr>
                <w:top w:val="none" w:sz="0" w:space="0" w:color="auto"/>
                <w:left w:val="none" w:sz="0" w:space="0" w:color="auto"/>
                <w:bottom w:val="none" w:sz="0" w:space="0" w:color="auto"/>
                <w:right w:val="none" w:sz="0" w:space="0" w:color="auto"/>
              </w:divBdr>
            </w:div>
            <w:div w:id="5568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183">
      <w:bodyDiv w:val="1"/>
      <w:marLeft w:val="0"/>
      <w:marRight w:val="0"/>
      <w:marTop w:val="0"/>
      <w:marBottom w:val="0"/>
      <w:divBdr>
        <w:top w:val="none" w:sz="0" w:space="0" w:color="auto"/>
        <w:left w:val="none" w:sz="0" w:space="0" w:color="auto"/>
        <w:bottom w:val="none" w:sz="0" w:space="0" w:color="auto"/>
        <w:right w:val="none" w:sz="0" w:space="0" w:color="auto"/>
      </w:divBdr>
      <w:divsChild>
        <w:div w:id="728967137">
          <w:marLeft w:val="0"/>
          <w:marRight w:val="0"/>
          <w:marTop w:val="0"/>
          <w:marBottom w:val="0"/>
          <w:divBdr>
            <w:top w:val="none" w:sz="0" w:space="0" w:color="auto"/>
            <w:left w:val="none" w:sz="0" w:space="0" w:color="auto"/>
            <w:bottom w:val="none" w:sz="0" w:space="0" w:color="auto"/>
            <w:right w:val="none" w:sz="0" w:space="0" w:color="auto"/>
          </w:divBdr>
          <w:divsChild>
            <w:div w:id="81531689">
              <w:marLeft w:val="0"/>
              <w:marRight w:val="0"/>
              <w:marTop w:val="0"/>
              <w:marBottom w:val="330"/>
              <w:divBdr>
                <w:top w:val="none" w:sz="0" w:space="0" w:color="auto"/>
                <w:left w:val="none" w:sz="0" w:space="0" w:color="auto"/>
                <w:bottom w:val="none" w:sz="0" w:space="0" w:color="auto"/>
                <w:right w:val="none" w:sz="0" w:space="0" w:color="auto"/>
              </w:divBdr>
            </w:div>
          </w:divsChild>
        </w:div>
        <w:div w:id="79374589">
          <w:marLeft w:val="0"/>
          <w:marRight w:val="0"/>
          <w:marTop w:val="0"/>
          <w:marBottom w:val="0"/>
          <w:divBdr>
            <w:top w:val="none" w:sz="0" w:space="0" w:color="auto"/>
            <w:left w:val="none" w:sz="0" w:space="0" w:color="auto"/>
            <w:bottom w:val="none" w:sz="0" w:space="0" w:color="auto"/>
            <w:right w:val="none" w:sz="0" w:space="0" w:color="auto"/>
          </w:divBdr>
          <w:divsChild>
            <w:div w:id="2054649207">
              <w:marLeft w:val="0"/>
              <w:marRight w:val="0"/>
              <w:marTop w:val="0"/>
              <w:marBottom w:val="330"/>
              <w:divBdr>
                <w:top w:val="none" w:sz="0" w:space="0" w:color="auto"/>
                <w:left w:val="none" w:sz="0" w:space="0" w:color="auto"/>
                <w:bottom w:val="none" w:sz="0" w:space="0" w:color="auto"/>
                <w:right w:val="none" w:sz="0" w:space="0" w:color="auto"/>
              </w:divBdr>
            </w:div>
          </w:divsChild>
        </w:div>
        <w:div w:id="644356575">
          <w:marLeft w:val="0"/>
          <w:marRight w:val="0"/>
          <w:marTop w:val="0"/>
          <w:marBottom w:val="0"/>
          <w:divBdr>
            <w:top w:val="none" w:sz="0" w:space="0" w:color="auto"/>
            <w:left w:val="none" w:sz="0" w:space="0" w:color="auto"/>
            <w:bottom w:val="none" w:sz="0" w:space="0" w:color="auto"/>
            <w:right w:val="none" w:sz="0" w:space="0" w:color="auto"/>
          </w:divBdr>
          <w:divsChild>
            <w:div w:id="2061829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34640362">
      <w:bodyDiv w:val="1"/>
      <w:marLeft w:val="0"/>
      <w:marRight w:val="0"/>
      <w:marTop w:val="0"/>
      <w:marBottom w:val="0"/>
      <w:divBdr>
        <w:top w:val="none" w:sz="0" w:space="0" w:color="auto"/>
        <w:left w:val="none" w:sz="0" w:space="0" w:color="auto"/>
        <w:bottom w:val="none" w:sz="0" w:space="0" w:color="auto"/>
        <w:right w:val="none" w:sz="0" w:space="0" w:color="auto"/>
      </w:divBdr>
      <w:divsChild>
        <w:div w:id="2110587132">
          <w:marLeft w:val="0"/>
          <w:marRight w:val="0"/>
          <w:marTop w:val="0"/>
          <w:marBottom w:val="0"/>
          <w:divBdr>
            <w:top w:val="none" w:sz="0" w:space="0" w:color="auto"/>
            <w:left w:val="none" w:sz="0" w:space="0" w:color="auto"/>
            <w:bottom w:val="none" w:sz="0" w:space="0" w:color="auto"/>
            <w:right w:val="none" w:sz="0" w:space="0" w:color="auto"/>
          </w:divBdr>
        </w:div>
        <w:div w:id="332100854">
          <w:marLeft w:val="0"/>
          <w:marRight w:val="0"/>
          <w:marTop w:val="0"/>
          <w:marBottom w:val="0"/>
          <w:divBdr>
            <w:top w:val="none" w:sz="0" w:space="0" w:color="auto"/>
            <w:left w:val="none" w:sz="0" w:space="0" w:color="auto"/>
            <w:bottom w:val="none" w:sz="0" w:space="0" w:color="auto"/>
            <w:right w:val="none" w:sz="0" w:space="0" w:color="auto"/>
          </w:divBdr>
          <w:divsChild>
            <w:div w:id="988821795">
              <w:marLeft w:val="0"/>
              <w:marRight w:val="0"/>
              <w:marTop w:val="0"/>
              <w:marBottom w:val="0"/>
              <w:divBdr>
                <w:top w:val="none" w:sz="0" w:space="0" w:color="auto"/>
                <w:left w:val="none" w:sz="0" w:space="0" w:color="auto"/>
                <w:bottom w:val="none" w:sz="0" w:space="0" w:color="auto"/>
                <w:right w:val="none" w:sz="0" w:space="0" w:color="auto"/>
              </w:divBdr>
              <w:divsChild>
                <w:div w:id="815340384">
                  <w:marLeft w:val="0"/>
                  <w:marRight w:val="0"/>
                  <w:marTop w:val="0"/>
                  <w:marBottom w:val="0"/>
                  <w:divBdr>
                    <w:top w:val="none" w:sz="0" w:space="0" w:color="auto"/>
                    <w:left w:val="none" w:sz="0" w:space="0" w:color="auto"/>
                    <w:bottom w:val="none" w:sz="0" w:space="0" w:color="auto"/>
                    <w:right w:val="none" w:sz="0" w:space="0" w:color="auto"/>
                  </w:divBdr>
                  <w:divsChild>
                    <w:div w:id="1944410968">
                      <w:marLeft w:val="0"/>
                      <w:marRight w:val="0"/>
                      <w:marTop w:val="0"/>
                      <w:marBottom w:val="0"/>
                      <w:divBdr>
                        <w:top w:val="none" w:sz="0" w:space="0" w:color="auto"/>
                        <w:left w:val="none" w:sz="0" w:space="0" w:color="auto"/>
                        <w:bottom w:val="none" w:sz="0" w:space="0" w:color="auto"/>
                        <w:right w:val="none" w:sz="0" w:space="0" w:color="auto"/>
                      </w:divBdr>
                      <w:divsChild>
                        <w:div w:id="1709453268">
                          <w:marLeft w:val="0"/>
                          <w:marRight w:val="0"/>
                          <w:marTop w:val="0"/>
                          <w:marBottom w:val="0"/>
                          <w:divBdr>
                            <w:top w:val="none" w:sz="0" w:space="0" w:color="auto"/>
                            <w:left w:val="none" w:sz="0" w:space="0" w:color="auto"/>
                            <w:bottom w:val="none" w:sz="0" w:space="0" w:color="auto"/>
                            <w:right w:val="none" w:sz="0" w:space="0" w:color="auto"/>
                          </w:divBdr>
                          <w:divsChild>
                            <w:div w:id="1899238941">
                              <w:marLeft w:val="0"/>
                              <w:marRight w:val="0"/>
                              <w:marTop w:val="0"/>
                              <w:marBottom w:val="0"/>
                              <w:divBdr>
                                <w:top w:val="none" w:sz="0" w:space="0" w:color="auto"/>
                                <w:left w:val="none" w:sz="0" w:space="0" w:color="auto"/>
                                <w:bottom w:val="none" w:sz="0" w:space="0" w:color="auto"/>
                                <w:right w:val="none" w:sz="0" w:space="0" w:color="auto"/>
                              </w:divBdr>
                              <w:divsChild>
                                <w:div w:id="1145051958">
                                  <w:marLeft w:val="0"/>
                                  <w:marRight w:val="0"/>
                                  <w:marTop w:val="0"/>
                                  <w:marBottom w:val="0"/>
                                  <w:divBdr>
                                    <w:top w:val="none" w:sz="0" w:space="0" w:color="auto"/>
                                    <w:left w:val="none" w:sz="0" w:space="0" w:color="auto"/>
                                    <w:bottom w:val="none" w:sz="0" w:space="0" w:color="auto"/>
                                    <w:right w:val="none" w:sz="0" w:space="0" w:color="auto"/>
                                  </w:divBdr>
                                </w:div>
                              </w:divsChild>
                            </w:div>
                            <w:div w:id="83453124">
                              <w:marLeft w:val="0"/>
                              <w:marRight w:val="0"/>
                              <w:marTop w:val="0"/>
                              <w:marBottom w:val="0"/>
                              <w:divBdr>
                                <w:top w:val="none" w:sz="0" w:space="0" w:color="auto"/>
                                <w:left w:val="none" w:sz="0" w:space="0" w:color="auto"/>
                                <w:bottom w:val="none" w:sz="0" w:space="0" w:color="auto"/>
                                <w:right w:val="none" w:sz="0" w:space="0" w:color="auto"/>
                              </w:divBdr>
                              <w:divsChild>
                                <w:div w:id="14073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2526">
                          <w:marLeft w:val="0"/>
                          <w:marRight w:val="0"/>
                          <w:marTop w:val="0"/>
                          <w:marBottom w:val="0"/>
                          <w:divBdr>
                            <w:top w:val="none" w:sz="0" w:space="0" w:color="auto"/>
                            <w:left w:val="none" w:sz="0" w:space="0" w:color="auto"/>
                            <w:bottom w:val="none" w:sz="0" w:space="0" w:color="auto"/>
                            <w:right w:val="none" w:sz="0" w:space="0" w:color="auto"/>
                          </w:divBdr>
                          <w:divsChild>
                            <w:div w:id="1731928776">
                              <w:marLeft w:val="0"/>
                              <w:marRight w:val="0"/>
                              <w:marTop w:val="0"/>
                              <w:marBottom w:val="0"/>
                              <w:divBdr>
                                <w:top w:val="none" w:sz="0" w:space="0" w:color="auto"/>
                                <w:left w:val="none" w:sz="0" w:space="0" w:color="auto"/>
                                <w:bottom w:val="none" w:sz="0" w:space="0" w:color="auto"/>
                                <w:right w:val="none" w:sz="0" w:space="0" w:color="auto"/>
                              </w:divBdr>
                              <w:divsChild>
                                <w:div w:id="2125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8322">
                      <w:marLeft w:val="0"/>
                      <w:marRight w:val="0"/>
                      <w:marTop w:val="0"/>
                      <w:marBottom w:val="0"/>
                      <w:divBdr>
                        <w:top w:val="none" w:sz="0" w:space="0" w:color="auto"/>
                        <w:left w:val="none" w:sz="0" w:space="0" w:color="auto"/>
                        <w:bottom w:val="none" w:sz="0" w:space="0" w:color="auto"/>
                        <w:right w:val="none" w:sz="0" w:space="0" w:color="auto"/>
                      </w:divBdr>
                      <w:divsChild>
                        <w:div w:id="157842498">
                          <w:marLeft w:val="0"/>
                          <w:marRight w:val="0"/>
                          <w:marTop w:val="0"/>
                          <w:marBottom w:val="0"/>
                          <w:divBdr>
                            <w:top w:val="none" w:sz="0" w:space="0" w:color="auto"/>
                            <w:left w:val="none" w:sz="0" w:space="0" w:color="auto"/>
                            <w:bottom w:val="none" w:sz="0" w:space="0" w:color="auto"/>
                            <w:right w:val="none" w:sz="0" w:space="0" w:color="auto"/>
                          </w:divBdr>
                          <w:divsChild>
                            <w:div w:id="504635488">
                              <w:marLeft w:val="0"/>
                              <w:marRight w:val="0"/>
                              <w:marTop w:val="0"/>
                              <w:marBottom w:val="0"/>
                              <w:divBdr>
                                <w:top w:val="none" w:sz="0" w:space="0" w:color="auto"/>
                                <w:left w:val="none" w:sz="0" w:space="0" w:color="auto"/>
                                <w:bottom w:val="none" w:sz="0" w:space="0" w:color="auto"/>
                                <w:right w:val="none" w:sz="0" w:space="0" w:color="auto"/>
                              </w:divBdr>
                              <w:divsChild>
                                <w:div w:id="14661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1800">
                          <w:marLeft w:val="0"/>
                          <w:marRight w:val="0"/>
                          <w:marTop w:val="0"/>
                          <w:marBottom w:val="0"/>
                          <w:divBdr>
                            <w:top w:val="none" w:sz="0" w:space="0" w:color="auto"/>
                            <w:left w:val="none" w:sz="0" w:space="0" w:color="auto"/>
                            <w:bottom w:val="none" w:sz="0" w:space="0" w:color="auto"/>
                            <w:right w:val="none" w:sz="0" w:space="0" w:color="auto"/>
                          </w:divBdr>
                          <w:divsChild>
                            <w:div w:id="1205484991">
                              <w:marLeft w:val="0"/>
                              <w:marRight w:val="0"/>
                              <w:marTop w:val="0"/>
                              <w:marBottom w:val="0"/>
                              <w:divBdr>
                                <w:top w:val="none" w:sz="0" w:space="0" w:color="auto"/>
                                <w:left w:val="none" w:sz="0" w:space="0" w:color="auto"/>
                                <w:bottom w:val="none" w:sz="0" w:space="0" w:color="auto"/>
                                <w:right w:val="none" w:sz="0" w:space="0" w:color="auto"/>
                              </w:divBdr>
                              <w:divsChild>
                                <w:div w:id="1274677774">
                                  <w:marLeft w:val="0"/>
                                  <w:marRight w:val="0"/>
                                  <w:marTop w:val="0"/>
                                  <w:marBottom w:val="0"/>
                                  <w:divBdr>
                                    <w:top w:val="none" w:sz="0" w:space="0" w:color="auto"/>
                                    <w:left w:val="none" w:sz="0" w:space="0" w:color="auto"/>
                                    <w:bottom w:val="none" w:sz="0" w:space="0" w:color="auto"/>
                                    <w:right w:val="none" w:sz="0" w:space="0" w:color="auto"/>
                                  </w:divBdr>
                                  <w:divsChild>
                                    <w:div w:id="176500708">
                                      <w:marLeft w:val="0"/>
                                      <w:marRight w:val="0"/>
                                      <w:marTop w:val="0"/>
                                      <w:marBottom w:val="0"/>
                                      <w:divBdr>
                                        <w:top w:val="none" w:sz="0" w:space="0" w:color="auto"/>
                                        <w:left w:val="none" w:sz="0" w:space="0" w:color="auto"/>
                                        <w:bottom w:val="none" w:sz="0" w:space="0" w:color="auto"/>
                                        <w:right w:val="none" w:sz="0" w:space="0" w:color="auto"/>
                                      </w:divBdr>
                                      <w:divsChild>
                                        <w:div w:id="832185143">
                                          <w:marLeft w:val="0"/>
                                          <w:marRight w:val="0"/>
                                          <w:marTop w:val="0"/>
                                          <w:marBottom w:val="0"/>
                                          <w:divBdr>
                                            <w:top w:val="none" w:sz="0" w:space="0" w:color="auto"/>
                                            <w:left w:val="none" w:sz="0" w:space="0" w:color="auto"/>
                                            <w:bottom w:val="none" w:sz="0" w:space="0" w:color="auto"/>
                                            <w:right w:val="none" w:sz="0" w:space="0" w:color="auto"/>
                                          </w:divBdr>
                                          <w:divsChild>
                                            <w:div w:id="460345671">
                                              <w:marLeft w:val="0"/>
                                              <w:marRight w:val="0"/>
                                              <w:marTop w:val="0"/>
                                              <w:marBottom w:val="0"/>
                                              <w:divBdr>
                                                <w:top w:val="none" w:sz="0" w:space="0" w:color="auto"/>
                                                <w:left w:val="none" w:sz="0" w:space="0" w:color="auto"/>
                                                <w:bottom w:val="none" w:sz="0" w:space="0" w:color="auto"/>
                                                <w:right w:val="none" w:sz="0" w:space="0" w:color="auto"/>
                                              </w:divBdr>
                                              <w:divsChild>
                                                <w:div w:id="1438939619">
                                                  <w:marLeft w:val="0"/>
                                                  <w:marRight w:val="0"/>
                                                  <w:marTop w:val="0"/>
                                                  <w:marBottom w:val="0"/>
                                                  <w:divBdr>
                                                    <w:top w:val="none" w:sz="0" w:space="0" w:color="auto"/>
                                                    <w:left w:val="none" w:sz="0" w:space="0" w:color="auto"/>
                                                    <w:bottom w:val="none" w:sz="0" w:space="0" w:color="auto"/>
                                                    <w:right w:val="none" w:sz="0" w:space="0" w:color="auto"/>
                                                  </w:divBdr>
                                                  <w:divsChild>
                                                    <w:div w:id="521289027">
                                                      <w:marLeft w:val="0"/>
                                                      <w:marRight w:val="0"/>
                                                      <w:marTop w:val="0"/>
                                                      <w:marBottom w:val="0"/>
                                                      <w:divBdr>
                                                        <w:top w:val="none" w:sz="0" w:space="0" w:color="auto"/>
                                                        <w:left w:val="none" w:sz="0" w:space="0" w:color="auto"/>
                                                        <w:bottom w:val="none" w:sz="0" w:space="0" w:color="auto"/>
                                                        <w:right w:val="none" w:sz="0" w:space="0" w:color="auto"/>
                                                      </w:divBdr>
                                                      <w:divsChild>
                                                        <w:div w:id="5802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1868323">
      <w:bodyDiv w:val="1"/>
      <w:marLeft w:val="0"/>
      <w:marRight w:val="0"/>
      <w:marTop w:val="0"/>
      <w:marBottom w:val="0"/>
      <w:divBdr>
        <w:top w:val="none" w:sz="0" w:space="0" w:color="auto"/>
        <w:left w:val="none" w:sz="0" w:space="0" w:color="auto"/>
        <w:bottom w:val="none" w:sz="0" w:space="0" w:color="auto"/>
        <w:right w:val="none" w:sz="0" w:space="0" w:color="auto"/>
      </w:divBdr>
      <w:divsChild>
        <w:div w:id="440152187">
          <w:marLeft w:val="0"/>
          <w:marRight w:val="0"/>
          <w:marTop w:val="0"/>
          <w:marBottom w:val="0"/>
          <w:divBdr>
            <w:top w:val="none" w:sz="0" w:space="0" w:color="auto"/>
            <w:left w:val="none" w:sz="0" w:space="0" w:color="auto"/>
            <w:bottom w:val="none" w:sz="0" w:space="0" w:color="auto"/>
            <w:right w:val="none" w:sz="0" w:space="0" w:color="auto"/>
          </w:divBdr>
          <w:divsChild>
            <w:div w:id="2058508265">
              <w:marLeft w:val="0"/>
              <w:marRight w:val="0"/>
              <w:marTop w:val="0"/>
              <w:marBottom w:val="330"/>
              <w:divBdr>
                <w:top w:val="none" w:sz="0" w:space="0" w:color="auto"/>
                <w:left w:val="none" w:sz="0" w:space="0" w:color="auto"/>
                <w:bottom w:val="none" w:sz="0" w:space="0" w:color="auto"/>
                <w:right w:val="none" w:sz="0" w:space="0" w:color="auto"/>
              </w:divBdr>
            </w:div>
          </w:divsChild>
        </w:div>
        <w:div w:id="1859467565">
          <w:marLeft w:val="0"/>
          <w:marRight w:val="0"/>
          <w:marTop w:val="0"/>
          <w:marBottom w:val="0"/>
          <w:divBdr>
            <w:top w:val="none" w:sz="0" w:space="0" w:color="auto"/>
            <w:left w:val="none" w:sz="0" w:space="0" w:color="auto"/>
            <w:bottom w:val="none" w:sz="0" w:space="0" w:color="auto"/>
            <w:right w:val="none" w:sz="0" w:space="0" w:color="auto"/>
          </w:divBdr>
          <w:divsChild>
            <w:div w:id="3388869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43905746">
      <w:bodyDiv w:val="1"/>
      <w:marLeft w:val="0"/>
      <w:marRight w:val="0"/>
      <w:marTop w:val="0"/>
      <w:marBottom w:val="0"/>
      <w:divBdr>
        <w:top w:val="none" w:sz="0" w:space="0" w:color="auto"/>
        <w:left w:val="none" w:sz="0" w:space="0" w:color="auto"/>
        <w:bottom w:val="none" w:sz="0" w:space="0" w:color="auto"/>
        <w:right w:val="none" w:sz="0" w:space="0" w:color="auto"/>
      </w:divBdr>
      <w:divsChild>
        <w:div w:id="61485440">
          <w:marLeft w:val="0"/>
          <w:marRight w:val="0"/>
          <w:marTop w:val="0"/>
          <w:marBottom w:val="0"/>
          <w:divBdr>
            <w:top w:val="none" w:sz="0" w:space="0" w:color="auto"/>
            <w:left w:val="none" w:sz="0" w:space="0" w:color="auto"/>
            <w:bottom w:val="none" w:sz="0" w:space="0" w:color="auto"/>
            <w:right w:val="none" w:sz="0" w:space="0" w:color="auto"/>
          </w:divBdr>
          <w:divsChild>
            <w:div w:id="1260523311">
              <w:marLeft w:val="0"/>
              <w:marRight w:val="0"/>
              <w:marTop w:val="0"/>
              <w:marBottom w:val="0"/>
              <w:divBdr>
                <w:top w:val="none" w:sz="0" w:space="0" w:color="auto"/>
                <w:left w:val="none" w:sz="0" w:space="0" w:color="auto"/>
                <w:bottom w:val="none" w:sz="0" w:space="0" w:color="auto"/>
                <w:right w:val="none" w:sz="0" w:space="0" w:color="auto"/>
              </w:divBdr>
            </w:div>
            <w:div w:id="269581434">
              <w:marLeft w:val="0"/>
              <w:marRight w:val="0"/>
              <w:marTop w:val="0"/>
              <w:marBottom w:val="0"/>
              <w:divBdr>
                <w:top w:val="none" w:sz="0" w:space="0" w:color="auto"/>
                <w:left w:val="none" w:sz="0" w:space="0" w:color="auto"/>
                <w:bottom w:val="none" w:sz="0" w:space="0" w:color="auto"/>
                <w:right w:val="none" w:sz="0" w:space="0" w:color="auto"/>
              </w:divBdr>
            </w:div>
            <w:div w:id="258218765">
              <w:marLeft w:val="0"/>
              <w:marRight w:val="0"/>
              <w:marTop w:val="0"/>
              <w:marBottom w:val="0"/>
              <w:divBdr>
                <w:top w:val="none" w:sz="0" w:space="0" w:color="auto"/>
                <w:left w:val="none" w:sz="0" w:space="0" w:color="auto"/>
                <w:bottom w:val="none" w:sz="0" w:space="0" w:color="auto"/>
                <w:right w:val="none" w:sz="0" w:space="0" w:color="auto"/>
              </w:divBdr>
            </w:div>
            <w:div w:id="1237713520">
              <w:marLeft w:val="0"/>
              <w:marRight w:val="0"/>
              <w:marTop w:val="0"/>
              <w:marBottom w:val="0"/>
              <w:divBdr>
                <w:top w:val="none" w:sz="0" w:space="0" w:color="auto"/>
                <w:left w:val="none" w:sz="0" w:space="0" w:color="auto"/>
                <w:bottom w:val="none" w:sz="0" w:space="0" w:color="auto"/>
                <w:right w:val="none" w:sz="0" w:space="0" w:color="auto"/>
              </w:divBdr>
            </w:div>
            <w:div w:id="195851927">
              <w:marLeft w:val="0"/>
              <w:marRight w:val="0"/>
              <w:marTop w:val="0"/>
              <w:marBottom w:val="0"/>
              <w:divBdr>
                <w:top w:val="none" w:sz="0" w:space="0" w:color="auto"/>
                <w:left w:val="none" w:sz="0" w:space="0" w:color="auto"/>
                <w:bottom w:val="none" w:sz="0" w:space="0" w:color="auto"/>
                <w:right w:val="none" w:sz="0" w:space="0" w:color="auto"/>
              </w:divBdr>
            </w:div>
            <w:div w:id="578751101">
              <w:marLeft w:val="0"/>
              <w:marRight w:val="0"/>
              <w:marTop w:val="0"/>
              <w:marBottom w:val="0"/>
              <w:divBdr>
                <w:top w:val="none" w:sz="0" w:space="0" w:color="auto"/>
                <w:left w:val="none" w:sz="0" w:space="0" w:color="auto"/>
                <w:bottom w:val="none" w:sz="0" w:space="0" w:color="auto"/>
                <w:right w:val="none" w:sz="0" w:space="0" w:color="auto"/>
              </w:divBdr>
            </w:div>
            <w:div w:id="1661612251">
              <w:marLeft w:val="0"/>
              <w:marRight w:val="0"/>
              <w:marTop w:val="0"/>
              <w:marBottom w:val="0"/>
              <w:divBdr>
                <w:top w:val="none" w:sz="0" w:space="0" w:color="auto"/>
                <w:left w:val="none" w:sz="0" w:space="0" w:color="auto"/>
                <w:bottom w:val="none" w:sz="0" w:space="0" w:color="auto"/>
                <w:right w:val="none" w:sz="0" w:space="0" w:color="auto"/>
              </w:divBdr>
            </w:div>
            <w:div w:id="1195731065">
              <w:marLeft w:val="0"/>
              <w:marRight w:val="0"/>
              <w:marTop w:val="0"/>
              <w:marBottom w:val="0"/>
              <w:divBdr>
                <w:top w:val="none" w:sz="0" w:space="0" w:color="auto"/>
                <w:left w:val="none" w:sz="0" w:space="0" w:color="auto"/>
                <w:bottom w:val="none" w:sz="0" w:space="0" w:color="auto"/>
                <w:right w:val="none" w:sz="0" w:space="0" w:color="auto"/>
              </w:divBdr>
            </w:div>
            <w:div w:id="341205745">
              <w:marLeft w:val="0"/>
              <w:marRight w:val="0"/>
              <w:marTop w:val="0"/>
              <w:marBottom w:val="0"/>
              <w:divBdr>
                <w:top w:val="none" w:sz="0" w:space="0" w:color="auto"/>
                <w:left w:val="none" w:sz="0" w:space="0" w:color="auto"/>
                <w:bottom w:val="none" w:sz="0" w:space="0" w:color="auto"/>
                <w:right w:val="none" w:sz="0" w:space="0" w:color="auto"/>
              </w:divBdr>
            </w:div>
            <w:div w:id="1844852807">
              <w:marLeft w:val="0"/>
              <w:marRight w:val="0"/>
              <w:marTop w:val="0"/>
              <w:marBottom w:val="0"/>
              <w:divBdr>
                <w:top w:val="none" w:sz="0" w:space="0" w:color="auto"/>
                <w:left w:val="none" w:sz="0" w:space="0" w:color="auto"/>
                <w:bottom w:val="none" w:sz="0" w:space="0" w:color="auto"/>
                <w:right w:val="none" w:sz="0" w:space="0" w:color="auto"/>
              </w:divBdr>
            </w:div>
            <w:div w:id="4594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2536">
      <w:bodyDiv w:val="1"/>
      <w:marLeft w:val="0"/>
      <w:marRight w:val="0"/>
      <w:marTop w:val="0"/>
      <w:marBottom w:val="0"/>
      <w:divBdr>
        <w:top w:val="none" w:sz="0" w:space="0" w:color="auto"/>
        <w:left w:val="none" w:sz="0" w:space="0" w:color="auto"/>
        <w:bottom w:val="none" w:sz="0" w:space="0" w:color="auto"/>
        <w:right w:val="none" w:sz="0" w:space="0" w:color="auto"/>
      </w:divBdr>
      <w:divsChild>
        <w:div w:id="307907131">
          <w:marLeft w:val="0"/>
          <w:marRight w:val="0"/>
          <w:marTop w:val="0"/>
          <w:marBottom w:val="0"/>
          <w:divBdr>
            <w:top w:val="none" w:sz="0" w:space="0" w:color="auto"/>
            <w:left w:val="none" w:sz="0" w:space="0" w:color="auto"/>
            <w:bottom w:val="none" w:sz="0" w:space="0" w:color="auto"/>
            <w:right w:val="none" w:sz="0" w:space="0" w:color="auto"/>
          </w:divBdr>
        </w:div>
        <w:div w:id="1306276640">
          <w:marLeft w:val="0"/>
          <w:marRight w:val="0"/>
          <w:marTop w:val="0"/>
          <w:marBottom w:val="0"/>
          <w:divBdr>
            <w:top w:val="none" w:sz="0" w:space="0" w:color="auto"/>
            <w:left w:val="none" w:sz="0" w:space="0" w:color="auto"/>
            <w:bottom w:val="none" w:sz="0" w:space="0" w:color="auto"/>
            <w:right w:val="none" w:sz="0" w:space="0" w:color="auto"/>
          </w:divBdr>
          <w:divsChild>
            <w:div w:id="1768648083">
              <w:marLeft w:val="0"/>
              <w:marRight w:val="0"/>
              <w:marTop w:val="0"/>
              <w:marBottom w:val="0"/>
              <w:divBdr>
                <w:top w:val="none" w:sz="0" w:space="0" w:color="auto"/>
                <w:left w:val="none" w:sz="0" w:space="0" w:color="auto"/>
                <w:bottom w:val="none" w:sz="0" w:space="0" w:color="auto"/>
                <w:right w:val="none" w:sz="0" w:space="0" w:color="auto"/>
              </w:divBdr>
            </w:div>
          </w:divsChild>
        </w:div>
        <w:div w:id="268703012">
          <w:marLeft w:val="0"/>
          <w:marRight w:val="0"/>
          <w:marTop w:val="0"/>
          <w:marBottom w:val="0"/>
          <w:divBdr>
            <w:top w:val="none" w:sz="0" w:space="0" w:color="auto"/>
            <w:left w:val="none" w:sz="0" w:space="0" w:color="auto"/>
            <w:bottom w:val="none" w:sz="0" w:space="0" w:color="auto"/>
            <w:right w:val="none" w:sz="0" w:space="0" w:color="auto"/>
          </w:divBdr>
          <w:divsChild>
            <w:div w:id="1573735683">
              <w:marLeft w:val="0"/>
              <w:marRight w:val="0"/>
              <w:marTop w:val="0"/>
              <w:marBottom w:val="0"/>
              <w:divBdr>
                <w:top w:val="none" w:sz="0" w:space="0" w:color="auto"/>
                <w:left w:val="none" w:sz="0" w:space="0" w:color="auto"/>
                <w:bottom w:val="none" w:sz="0" w:space="0" w:color="auto"/>
                <w:right w:val="none" w:sz="0" w:space="0" w:color="auto"/>
              </w:divBdr>
              <w:divsChild>
                <w:div w:id="263155378">
                  <w:marLeft w:val="0"/>
                  <w:marRight w:val="0"/>
                  <w:marTop w:val="0"/>
                  <w:marBottom w:val="0"/>
                  <w:divBdr>
                    <w:top w:val="none" w:sz="0" w:space="0" w:color="auto"/>
                    <w:left w:val="none" w:sz="0" w:space="0" w:color="auto"/>
                    <w:bottom w:val="none" w:sz="0" w:space="0" w:color="auto"/>
                    <w:right w:val="none" w:sz="0" w:space="0" w:color="auto"/>
                  </w:divBdr>
                  <w:divsChild>
                    <w:div w:id="1734770388">
                      <w:marLeft w:val="0"/>
                      <w:marRight w:val="0"/>
                      <w:marTop w:val="0"/>
                      <w:marBottom w:val="0"/>
                      <w:divBdr>
                        <w:top w:val="none" w:sz="0" w:space="0" w:color="auto"/>
                        <w:left w:val="none" w:sz="0" w:space="0" w:color="auto"/>
                        <w:bottom w:val="none" w:sz="0" w:space="0" w:color="auto"/>
                        <w:right w:val="none" w:sz="0" w:space="0" w:color="auto"/>
                      </w:divBdr>
                    </w:div>
                    <w:div w:id="1131089999">
                      <w:marLeft w:val="0"/>
                      <w:marRight w:val="0"/>
                      <w:marTop w:val="0"/>
                      <w:marBottom w:val="0"/>
                      <w:divBdr>
                        <w:top w:val="none" w:sz="0" w:space="0" w:color="auto"/>
                        <w:left w:val="none" w:sz="0" w:space="0" w:color="auto"/>
                        <w:bottom w:val="none" w:sz="0" w:space="0" w:color="auto"/>
                        <w:right w:val="none" w:sz="0" w:space="0" w:color="auto"/>
                      </w:divBdr>
                    </w:div>
                    <w:div w:id="1036665265">
                      <w:marLeft w:val="0"/>
                      <w:marRight w:val="0"/>
                      <w:marTop w:val="0"/>
                      <w:marBottom w:val="0"/>
                      <w:divBdr>
                        <w:top w:val="none" w:sz="0" w:space="0" w:color="auto"/>
                        <w:left w:val="none" w:sz="0" w:space="0" w:color="auto"/>
                        <w:bottom w:val="none" w:sz="0" w:space="0" w:color="auto"/>
                        <w:right w:val="none" w:sz="0" w:space="0" w:color="auto"/>
                      </w:divBdr>
                    </w:div>
                    <w:div w:id="1281574019">
                      <w:marLeft w:val="0"/>
                      <w:marRight w:val="0"/>
                      <w:marTop w:val="0"/>
                      <w:marBottom w:val="0"/>
                      <w:divBdr>
                        <w:top w:val="none" w:sz="0" w:space="0" w:color="auto"/>
                        <w:left w:val="none" w:sz="0" w:space="0" w:color="auto"/>
                        <w:bottom w:val="none" w:sz="0" w:space="0" w:color="auto"/>
                        <w:right w:val="none" w:sz="0" w:space="0" w:color="auto"/>
                      </w:divBdr>
                    </w:div>
                    <w:div w:id="57557808">
                      <w:marLeft w:val="0"/>
                      <w:marRight w:val="0"/>
                      <w:marTop w:val="0"/>
                      <w:marBottom w:val="0"/>
                      <w:divBdr>
                        <w:top w:val="none" w:sz="0" w:space="0" w:color="auto"/>
                        <w:left w:val="none" w:sz="0" w:space="0" w:color="auto"/>
                        <w:bottom w:val="none" w:sz="0" w:space="0" w:color="auto"/>
                        <w:right w:val="none" w:sz="0" w:space="0" w:color="auto"/>
                      </w:divBdr>
                    </w:div>
                    <w:div w:id="754715914">
                      <w:marLeft w:val="0"/>
                      <w:marRight w:val="0"/>
                      <w:marTop w:val="0"/>
                      <w:marBottom w:val="0"/>
                      <w:divBdr>
                        <w:top w:val="none" w:sz="0" w:space="0" w:color="auto"/>
                        <w:left w:val="none" w:sz="0" w:space="0" w:color="auto"/>
                        <w:bottom w:val="none" w:sz="0" w:space="0" w:color="auto"/>
                        <w:right w:val="none" w:sz="0" w:space="0" w:color="auto"/>
                      </w:divBdr>
                    </w:div>
                    <w:div w:id="1290621868">
                      <w:marLeft w:val="0"/>
                      <w:marRight w:val="0"/>
                      <w:marTop w:val="0"/>
                      <w:marBottom w:val="0"/>
                      <w:divBdr>
                        <w:top w:val="none" w:sz="0" w:space="0" w:color="auto"/>
                        <w:left w:val="none" w:sz="0" w:space="0" w:color="auto"/>
                        <w:bottom w:val="none" w:sz="0" w:space="0" w:color="auto"/>
                        <w:right w:val="none" w:sz="0" w:space="0" w:color="auto"/>
                      </w:divBdr>
                    </w:div>
                    <w:div w:id="533426391">
                      <w:marLeft w:val="0"/>
                      <w:marRight w:val="0"/>
                      <w:marTop w:val="0"/>
                      <w:marBottom w:val="0"/>
                      <w:divBdr>
                        <w:top w:val="none" w:sz="0" w:space="0" w:color="auto"/>
                        <w:left w:val="none" w:sz="0" w:space="0" w:color="auto"/>
                        <w:bottom w:val="none" w:sz="0" w:space="0" w:color="auto"/>
                        <w:right w:val="none" w:sz="0" w:space="0" w:color="auto"/>
                      </w:divBdr>
                    </w:div>
                    <w:div w:id="152769296">
                      <w:marLeft w:val="0"/>
                      <w:marRight w:val="0"/>
                      <w:marTop w:val="0"/>
                      <w:marBottom w:val="0"/>
                      <w:divBdr>
                        <w:top w:val="none" w:sz="0" w:space="0" w:color="auto"/>
                        <w:left w:val="none" w:sz="0" w:space="0" w:color="auto"/>
                        <w:bottom w:val="none" w:sz="0" w:space="0" w:color="auto"/>
                        <w:right w:val="none" w:sz="0" w:space="0" w:color="auto"/>
                      </w:divBdr>
                    </w:div>
                    <w:div w:id="1603341906">
                      <w:marLeft w:val="0"/>
                      <w:marRight w:val="0"/>
                      <w:marTop w:val="0"/>
                      <w:marBottom w:val="0"/>
                      <w:divBdr>
                        <w:top w:val="none" w:sz="0" w:space="0" w:color="auto"/>
                        <w:left w:val="none" w:sz="0" w:space="0" w:color="auto"/>
                        <w:bottom w:val="none" w:sz="0" w:space="0" w:color="auto"/>
                        <w:right w:val="none" w:sz="0" w:space="0" w:color="auto"/>
                      </w:divBdr>
                    </w:div>
                    <w:div w:id="1636566657">
                      <w:marLeft w:val="0"/>
                      <w:marRight w:val="0"/>
                      <w:marTop w:val="0"/>
                      <w:marBottom w:val="0"/>
                      <w:divBdr>
                        <w:top w:val="none" w:sz="0" w:space="0" w:color="auto"/>
                        <w:left w:val="none" w:sz="0" w:space="0" w:color="auto"/>
                        <w:bottom w:val="none" w:sz="0" w:space="0" w:color="auto"/>
                        <w:right w:val="none" w:sz="0" w:space="0" w:color="auto"/>
                      </w:divBdr>
                    </w:div>
                    <w:div w:id="4930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412099">
      <w:bodyDiv w:val="1"/>
      <w:marLeft w:val="0"/>
      <w:marRight w:val="0"/>
      <w:marTop w:val="0"/>
      <w:marBottom w:val="0"/>
      <w:divBdr>
        <w:top w:val="none" w:sz="0" w:space="0" w:color="auto"/>
        <w:left w:val="none" w:sz="0" w:space="0" w:color="auto"/>
        <w:bottom w:val="none" w:sz="0" w:space="0" w:color="auto"/>
        <w:right w:val="none" w:sz="0" w:space="0" w:color="auto"/>
      </w:divBdr>
      <w:divsChild>
        <w:div w:id="1155099953">
          <w:marLeft w:val="0"/>
          <w:marRight w:val="0"/>
          <w:marTop w:val="0"/>
          <w:marBottom w:val="0"/>
          <w:divBdr>
            <w:top w:val="none" w:sz="0" w:space="0" w:color="auto"/>
            <w:left w:val="none" w:sz="0" w:space="0" w:color="auto"/>
            <w:bottom w:val="none" w:sz="0" w:space="0" w:color="auto"/>
            <w:right w:val="none" w:sz="0" w:space="0" w:color="auto"/>
          </w:divBdr>
        </w:div>
        <w:div w:id="2091151228">
          <w:marLeft w:val="0"/>
          <w:marRight w:val="0"/>
          <w:marTop w:val="0"/>
          <w:marBottom w:val="0"/>
          <w:divBdr>
            <w:top w:val="none" w:sz="0" w:space="0" w:color="auto"/>
            <w:left w:val="none" w:sz="0" w:space="0" w:color="auto"/>
            <w:bottom w:val="none" w:sz="0" w:space="0" w:color="auto"/>
            <w:right w:val="none" w:sz="0" w:space="0" w:color="auto"/>
          </w:divBdr>
          <w:divsChild>
            <w:div w:id="1362055417">
              <w:marLeft w:val="0"/>
              <w:marRight w:val="0"/>
              <w:marTop w:val="0"/>
              <w:marBottom w:val="0"/>
              <w:divBdr>
                <w:top w:val="none" w:sz="0" w:space="0" w:color="auto"/>
                <w:left w:val="none" w:sz="0" w:space="0" w:color="auto"/>
                <w:bottom w:val="none" w:sz="0" w:space="0" w:color="auto"/>
                <w:right w:val="none" w:sz="0" w:space="0" w:color="auto"/>
              </w:divBdr>
              <w:divsChild>
                <w:div w:id="1017778616">
                  <w:marLeft w:val="0"/>
                  <w:marRight w:val="0"/>
                  <w:marTop w:val="0"/>
                  <w:marBottom w:val="0"/>
                  <w:divBdr>
                    <w:top w:val="none" w:sz="0" w:space="0" w:color="auto"/>
                    <w:left w:val="none" w:sz="0" w:space="0" w:color="auto"/>
                    <w:bottom w:val="none" w:sz="0" w:space="0" w:color="auto"/>
                    <w:right w:val="none" w:sz="0" w:space="0" w:color="auto"/>
                  </w:divBdr>
                  <w:divsChild>
                    <w:div w:id="918641038">
                      <w:marLeft w:val="0"/>
                      <w:marRight w:val="0"/>
                      <w:marTop w:val="0"/>
                      <w:marBottom w:val="0"/>
                      <w:divBdr>
                        <w:top w:val="none" w:sz="0" w:space="0" w:color="auto"/>
                        <w:left w:val="none" w:sz="0" w:space="0" w:color="auto"/>
                        <w:bottom w:val="none" w:sz="0" w:space="0" w:color="auto"/>
                        <w:right w:val="none" w:sz="0" w:space="0" w:color="auto"/>
                      </w:divBdr>
                      <w:divsChild>
                        <w:div w:id="863442180">
                          <w:marLeft w:val="0"/>
                          <w:marRight w:val="0"/>
                          <w:marTop w:val="0"/>
                          <w:marBottom w:val="0"/>
                          <w:divBdr>
                            <w:top w:val="none" w:sz="0" w:space="0" w:color="auto"/>
                            <w:left w:val="none" w:sz="0" w:space="0" w:color="auto"/>
                            <w:bottom w:val="none" w:sz="0" w:space="0" w:color="auto"/>
                            <w:right w:val="none" w:sz="0" w:space="0" w:color="auto"/>
                          </w:divBdr>
                          <w:divsChild>
                            <w:div w:id="856626531">
                              <w:marLeft w:val="0"/>
                              <w:marRight w:val="0"/>
                              <w:marTop w:val="0"/>
                              <w:marBottom w:val="0"/>
                              <w:divBdr>
                                <w:top w:val="none" w:sz="0" w:space="0" w:color="auto"/>
                                <w:left w:val="none" w:sz="0" w:space="0" w:color="auto"/>
                                <w:bottom w:val="none" w:sz="0" w:space="0" w:color="auto"/>
                                <w:right w:val="none" w:sz="0" w:space="0" w:color="auto"/>
                              </w:divBdr>
                              <w:divsChild>
                                <w:div w:id="668604359">
                                  <w:marLeft w:val="0"/>
                                  <w:marRight w:val="0"/>
                                  <w:marTop w:val="0"/>
                                  <w:marBottom w:val="0"/>
                                  <w:divBdr>
                                    <w:top w:val="none" w:sz="0" w:space="0" w:color="auto"/>
                                    <w:left w:val="none" w:sz="0" w:space="0" w:color="auto"/>
                                    <w:bottom w:val="none" w:sz="0" w:space="0" w:color="auto"/>
                                    <w:right w:val="none" w:sz="0" w:space="0" w:color="auto"/>
                                  </w:divBdr>
                                </w:div>
                              </w:divsChild>
                            </w:div>
                            <w:div w:id="673339343">
                              <w:marLeft w:val="0"/>
                              <w:marRight w:val="0"/>
                              <w:marTop w:val="0"/>
                              <w:marBottom w:val="0"/>
                              <w:divBdr>
                                <w:top w:val="none" w:sz="0" w:space="0" w:color="auto"/>
                                <w:left w:val="none" w:sz="0" w:space="0" w:color="auto"/>
                                <w:bottom w:val="none" w:sz="0" w:space="0" w:color="auto"/>
                                <w:right w:val="none" w:sz="0" w:space="0" w:color="auto"/>
                              </w:divBdr>
                              <w:divsChild>
                                <w:div w:id="2069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0597">
                          <w:marLeft w:val="0"/>
                          <w:marRight w:val="0"/>
                          <w:marTop w:val="0"/>
                          <w:marBottom w:val="0"/>
                          <w:divBdr>
                            <w:top w:val="none" w:sz="0" w:space="0" w:color="auto"/>
                            <w:left w:val="none" w:sz="0" w:space="0" w:color="auto"/>
                            <w:bottom w:val="none" w:sz="0" w:space="0" w:color="auto"/>
                            <w:right w:val="none" w:sz="0" w:space="0" w:color="auto"/>
                          </w:divBdr>
                          <w:divsChild>
                            <w:div w:id="5594599">
                              <w:marLeft w:val="0"/>
                              <w:marRight w:val="0"/>
                              <w:marTop w:val="0"/>
                              <w:marBottom w:val="0"/>
                              <w:divBdr>
                                <w:top w:val="none" w:sz="0" w:space="0" w:color="auto"/>
                                <w:left w:val="none" w:sz="0" w:space="0" w:color="auto"/>
                                <w:bottom w:val="none" w:sz="0" w:space="0" w:color="auto"/>
                                <w:right w:val="none" w:sz="0" w:space="0" w:color="auto"/>
                              </w:divBdr>
                              <w:divsChild>
                                <w:div w:id="14722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3592">
                      <w:marLeft w:val="0"/>
                      <w:marRight w:val="0"/>
                      <w:marTop w:val="0"/>
                      <w:marBottom w:val="0"/>
                      <w:divBdr>
                        <w:top w:val="none" w:sz="0" w:space="0" w:color="auto"/>
                        <w:left w:val="none" w:sz="0" w:space="0" w:color="auto"/>
                        <w:bottom w:val="none" w:sz="0" w:space="0" w:color="auto"/>
                        <w:right w:val="none" w:sz="0" w:space="0" w:color="auto"/>
                      </w:divBdr>
                      <w:divsChild>
                        <w:div w:id="1304697613">
                          <w:marLeft w:val="0"/>
                          <w:marRight w:val="0"/>
                          <w:marTop w:val="0"/>
                          <w:marBottom w:val="0"/>
                          <w:divBdr>
                            <w:top w:val="none" w:sz="0" w:space="0" w:color="auto"/>
                            <w:left w:val="none" w:sz="0" w:space="0" w:color="auto"/>
                            <w:bottom w:val="none" w:sz="0" w:space="0" w:color="auto"/>
                            <w:right w:val="none" w:sz="0" w:space="0" w:color="auto"/>
                          </w:divBdr>
                          <w:divsChild>
                            <w:div w:id="1625313194">
                              <w:marLeft w:val="0"/>
                              <w:marRight w:val="0"/>
                              <w:marTop w:val="0"/>
                              <w:marBottom w:val="0"/>
                              <w:divBdr>
                                <w:top w:val="none" w:sz="0" w:space="0" w:color="auto"/>
                                <w:left w:val="none" w:sz="0" w:space="0" w:color="auto"/>
                                <w:bottom w:val="none" w:sz="0" w:space="0" w:color="auto"/>
                                <w:right w:val="none" w:sz="0" w:space="0" w:color="auto"/>
                              </w:divBdr>
                              <w:divsChild>
                                <w:div w:id="4558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9343">
                          <w:marLeft w:val="0"/>
                          <w:marRight w:val="0"/>
                          <w:marTop w:val="0"/>
                          <w:marBottom w:val="0"/>
                          <w:divBdr>
                            <w:top w:val="none" w:sz="0" w:space="0" w:color="auto"/>
                            <w:left w:val="none" w:sz="0" w:space="0" w:color="auto"/>
                            <w:bottom w:val="none" w:sz="0" w:space="0" w:color="auto"/>
                            <w:right w:val="none" w:sz="0" w:space="0" w:color="auto"/>
                          </w:divBdr>
                          <w:divsChild>
                            <w:div w:id="1267038152">
                              <w:marLeft w:val="0"/>
                              <w:marRight w:val="0"/>
                              <w:marTop w:val="0"/>
                              <w:marBottom w:val="0"/>
                              <w:divBdr>
                                <w:top w:val="none" w:sz="0" w:space="0" w:color="auto"/>
                                <w:left w:val="none" w:sz="0" w:space="0" w:color="auto"/>
                                <w:bottom w:val="none" w:sz="0" w:space="0" w:color="auto"/>
                                <w:right w:val="none" w:sz="0" w:space="0" w:color="auto"/>
                              </w:divBdr>
                              <w:divsChild>
                                <w:div w:id="1649625118">
                                  <w:marLeft w:val="0"/>
                                  <w:marRight w:val="0"/>
                                  <w:marTop w:val="0"/>
                                  <w:marBottom w:val="0"/>
                                  <w:divBdr>
                                    <w:top w:val="none" w:sz="0" w:space="0" w:color="auto"/>
                                    <w:left w:val="none" w:sz="0" w:space="0" w:color="auto"/>
                                    <w:bottom w:val="none" w:sz="0" w:space="0" w:color="auto"/>
                                    <w:right w:val="none" w:sz="0" w:space="0" w:color="auto"/>
                                  </w:divBdr>
                                  <w:divsChild>
                                    <w:div w:id="423067146">
                                      <w:marLeft w:val="0"/>
                                      <w:marRight w:val="0"/>
                                      <w:marTop w:val="0"/>
                                      <w:marBottom w:val="0"/>
                                      <w:divBdr>
                                        <w:top w:val="none" w:sz="0" w:space="0" w:color="auto"/>
                                        <w:left w:val="none" w:sz="0" w:space="0" w:color="auto"/>
                                        <w:bottom w:val="none" w:sz="0" w:space="0" w:color="auto"/>
                                        <w:right w:val="none" w:sz="0" w:space="0" w:color="auto"/>
                                      </w:divBdr>
                                      <w:divsChild>
                                        <w:div w:id="668487753">
                                          <w:marLeft w:val="0"/>
                                          <w:marRight w:val="0"/>
                                          <w:marTop w:val="0"/>
                                          <w:marBottom w:val="0"/>
                                          <w:divBdr>
                                            <w:top w:val="none" w:sz="0" w:space="0" w:color="auto"/>
                                            <w:left w:val="none" w:sz="0" w:space="0" w:color="auto"/>
                                            <w:bottom w:val="none" w:sz="0" w:space="0" w:color="auto"/>
                                            <w:right w:val="none" w:sz="0" w:space="0" w:color="auto"/>
                                          </w:divBdr>
                                          <w:divsChild>
                                            <w:div w:id="453716045">
                                              <w:marLeft w:val="0"/>
                                              <w:marRight w:val="0"/>
                                              <w:marTop w:val="0"/>
                                              <w:marBottom w:val="0"/>
                                              <w:divBdr>
                                                <w:top w:val="none" w:sz="0" w:space="0" w:color="auto"/>
                                                <w:left w:val="none" w:sz="0" w:space="0" w:color="auto"/>
                                                <w:bottom w:val="none" w:sz="0" w:space="0" w:color="auto"/>
                                                <w:right w:val="none" w:sz="0" w:space="0" w:color="auto"/>
                                              </w:divBdr>
                                              <w:divsChild>
                                                <w:div w:id="1011033612">
                                                  <w:marLeft w:val="0"/>
                                                  <w:marRight w:val="0"/>
                                                  <w:marTop w:val="0"/>
                                                  <w:marBottom w:val="0"/>
                                                  <w:divBdr>
                                                    <w:top w:val="none" w:sz="0" w:space="0" w:color="auto"/>
                                                    <w:left w:val="none" w:sz="0" w:space="0" w:color="auto"/>
                                                    <w:bottom w:val="none" w:sz="0" w:space="0" w:color="auto"/>
                                                    <w:right w:val="none" w:sz="0" w:space="0" w:color="auto"/>
                                                  </w:divBdr>
                                                  <w:divsChild>
                                                    <w:div w:id="851529618">
                                                      <w:marLeft w:val="0"/>
                                                      <w:marRight w:val="0"/>
                                                      <w:marTop w:val="0"/>
                                                      <w:marBottom w:val="0"/>
                                                      <w:divBdr>
                                                        <w:top w:val="none" w:sz="0" w:space="0" w:color="auto"/>
                                                        <w:left w:val="none" w:sz="0" w:space="0" w:color="auto"/>
                                                        <w:bottom w:val="none" w:sz="0" w:space="0" w:color="auto"/>
                                                        <w:right w:val="none" w:sz="0" w:space="0" w:color="auto"/>
                                                      </w:divBdr>
                                                      <w:divsChild>
                                                        <w:div w:id="16339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8973869">
      <w:bodyDiv w:val="1"/>
      <w:marLeft w:val="0"/>
      <w:marRight w:val="0"/>
      <w:marTop w:val="0"/>
      <w:marBottom w:val="0"/>
      <w:divBdr>
        <w:top w:val="none" w:sz="0" w:space="0" w:color="auto"/>
        <w:left w:val="none" w:sz="0" w:space="0" w:color="auto"/>
        <w:bottom w:val="none" w:sz="0" w:space="0" w:color="auto"/>
        <w:right w:val="none" w:sz="0" w:space="0" w:color="auto"/>
      </w:divBdr>
      <w:divsChild>
        <w:div w:id="1110782412">
          <w:marLeft w:val="0"/>
          <w:marRight w:val="0"/>
          <w:marTop w:val="0"/>
          <w:marBottom w:val="0"/>
          <w:divBdr>
            <w:top w:val="none" w:sz="0" w:space="0" w:color="auto"/>
            <w:left w:val="none" w:sz="0" w:space="0" w:color="auto"/>
            <w:bottom w:val="none" w:sz="0" w:space="0" w:color="auto"/>
            <w:right w:val="none" w:sz="0" w:space="0" w:color="auto"/>
          </w:divBdr>
          <w:divsChild>
            <w:div w:id="1751075530">
              <w:marLeft w:val="0"/>
              <w:marRight w:val="0"/>
              <w:marTop w:val="0"/>
              <w:marBottom w:val="330"/>
              <w:divBdr>
                <w:top w:val="none" w:sz="0" w:space="0" w:color="auto"/>
                <w:left w:val="none" w:sz="0" w:space="0" w:color="auto"/>
                <w:bottom w:val="none" w:sz="0" w:space="0" w:color="auto"/>
                <w:right w:val="none" w:sz="0" w:space="0" w:color="auto"/>
              </w:divBdr>
            </w:div>
          </w:divsChild>
        </w:div>
        <w:div w:id="2005429770">
          <w:marLeft w:val="0"/>
          <w:marRight w:val="0"/>
          <w:marTop w:val="0"/>
          <w:marBottom w:val="0"/>
          <w:divBdr>
            <w:top w:val="none" w:sz="0" w:space="0" w:color="auto"/>
            <w:left w:val="none" w:sz="0" w:space="0" w:color="auto"/>
            <w:bottom w:val="none" w:sz="0" w:space="0" w:color="auto"/>
            <w:right w:val="none" w:sz="0" w:space="0" w:color="auto"/>
          </w:divBdr>
          <w:divsChild>
            <w:div w:id="718507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595409262">
      <w:bodyDiv w:val="1"/>
      <w:marLeft w:val="0"/>
      <w:marRight w:val="0"/>
      <w:marTop w:val="0"/>
      <w:marBottom w:val="0"/>
      <w:divBdr>
        <w:top w:val="none" w:sz="0" w:space="0" w:color="auto"/>
        <w:left w:val="none" w:sz="0" w:space="0" w:color="auto"/>
        <w:bottom w:val="none" w:sz="0" w:space="0" w:color="auto"/>
        <w:right w:val="none" w:sz="0" w:space="0" w:color="auto"/>
      </w:divBdr>
      <w:divsChild>
        <w:div w:id="824130288">
          <w:marLeft w:val="0"/>
          <w:marRight w:val="0"/>
          <w:marTop w:val="0"/>
          <w:marBottom w:val="0"/>
          <w:divBdr>
            <w:top w:val="none" w:sz="0" w:space="0" w:color="auto"/>
            <w:left w:val="none" w:sz="0" w:space="0" w:color="auto"/>
            <w:bottom w:val="none" w:sz="0" w:space="0" w:color="auto"/>
            <w:right w:val="none" w:sz="0" w:space="0" w:color="auto"/>
          </w:divBdr>
          <w:divsChild>
            <w:div w:id="126552706">
              <w:marLeft w:val="0"/>
              <w:marRight w:val="0"/>
              <w:marTop w:val="0"/>
              <w:marBottom w:val="0"/>
              <w:divBdr>
                <w:top w:val="none" w:sz="0" w:space="0" w:color="auto"/>
                <w:left w:val="none" w:sz="0" w:space="0" w:color="auto"/>
                <w:bottom w:val="none" w:sz="0" w:space="0" w:color="auto"/>
                <w:right w:val="none" w:sz="0" w:space="0" w:color="auto"/>
              </w:divBdr>
            </w:div>
            <w:div w:id="767193636">
              <w:marLeft w:val="0"/>
              <w:marRight w:val="0"/>
              <w:marTop w:val="0"/>
              <w:marBottom w:val="0"/>
              <w:divBdr>
                <w:top w:val="none" w:sz="0" w:space="0" w:color="auto"/>
                <w:left w:val="none" w:sz="0" w:space="0" w:color="auto"/>
                <w:bottom w:val="none" w:sz="0" w:space="0" w:color="auto"/>
                <w:right w:val="none" w:sz="0" w:space="0" w:color="auto"/>
              </w:divBdr>
            </w:div>
            <w:div w:id="2039891858">
              <w:marLeft w:val="0"/>
              <w:marRight w:val="0"/>
              <w:marTop w:val="0"/>
              <w:marBottom w:val="0"/>
              <w:divBdr>
                <w:top w:val="none" w:sz="0" w:space="0" w:color="auto"/>
                <w:left w:val="none" w:sz="0" w:space="0" w:color="auto"/>
                <w:bottom w:val="none" w:sz="0" w:space="0" w:color="auto"/>
                <w:right w:val="none" w:sz="0" w:space="0" w:color="auto"/>
              </w:divBdr>
            </w:div>
            <w:div w:id="1259631746">
              <w:marLeft w:val="0"/>
              <w:marRight w:val="0"/>
              <w:marTop w:val="0"/>
              <w:marBottom w:val="0"/>
              <w:divBdr>
                <w:top w:val="none" w:sz="0" w:space="0" w:color="auto"/>
                <w:left w:val="none" w:sz="0" w:space="0" w:color="auto"/>
                <w:bottom w:val="none" w:sz="0" w:space="0" w:color="auto"/>
                <w:right w:val="none" w:sz="0" w:space="0" w:color="auto"/>
              </w:divBdr>
            </w:div>
            <w:div w:id="1073090147">
              <w:marLeft w:val="0"/>
              <w:marRight w:val="0"/>
              <w:marTop w:val="0"/>
              <w:marBottom w:val="0"/>
              <w:divBdr>
                <w:top w:val="none" w:sz="0" w:space="0" w:color="auto"/>
                <w:left w:val="none" w:sz="0" w:space="0" w:color="auto"/>
                <w:bottom w:val="none" w:sz="0" w:space="0" w:color="auto"/>
                <w:right w:val="none" w:sz="0" w:space="0" w:color="auto"/>
              </w:divBdr>
            </w:div>
            <w:div w:id="2102216719">
              <w:marLeft w:val="0"/>
              <w:marRight w:val="0"/>
              <w:marTop w:val="0"/>
              <w:marBottom w:val="0"/>
              <w:divBdr>
                <w:top w:val="none" w:sz="0" w:space="0" w:color="auto"/>
                <w:left w:val="none" w:sz="0" w:space="0" w:color="auto"/>
                <w:bottom w:val="none" w:sz="0" w:space="0" w:color="auto"/>
                <w:right w:val="none" w:sz="0" w:space="0" w:color="auto"/>
              </w:divBdr>
            </w:div>
            <w:div w:id="316809330">
              <w:marLeft w:val="0"/>
              <w:marRight w:val="0"/>
              <w:marTop w:val="0"/>
              <w:marBottom w:val="0"/>
              <w:divBdr>
                <w:top w:val="none" w:sz="0" w:space="0" w:color="auto"/>
                <w:left w:val="none" w:sz="0" w:space="0" w:color="auto"/>
                <w:bottom w:val="none" w:sz="0" w:space="0" w:color="auto"/>
                <w:right w:val="none" w:sz="0" w:space="0" w:color="auto"/>
              </w:divBdr>
            </w:div>
            <w:div w:id="1330988642">
              <w:marLeft w:val="0"/>
              <w:marRight w:val="0"/>
              <w:marTop w:val="0"/>
              <w:marBottom w:val="0"/>
              <w:divBdr>
                <w:top w:val="none" w:sz="0" w:space="0" w:color="auto"/>
                <w:left w:val="none" w:sz="0" w:space="0" w:color="auto"/>
                <w:bottom w:val="none" w:sz="0" w:space="0" w:color="auto"/>
                <w:right w:val="none" w:sz="0" w:space="0" w:color="auto"/>
              </w:divBdr>
            </w:div>
            <w:div w:id="774524569">
              <w:marLeft w:val="0"/>
              <w:marRight w:val="0"/>
              <w:marTop w:val="0"/>
              <w:marBottom w:val="0"/>
              <w:divBdr>
                <w:top w:val="none" w:sz="0" w:space="0" w:color="auto"/>
                <w:left w:val="none" w:sz="0" w:space="0" w:color="auto"/>
                <w:bottom w:val="none" w:sz="0" w:space="0" w:color="auto"/>
                <w:right w:val="none" w:sz="0" w:space="0" w:color="auto"/>
              </w:divBdr>
            </w:div>
            <w:div w:id="1360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3341">
      <w:bodyDiv w:val="1"/>
      <w:marLeft w:val="0"/>
      <w:marRight w:val="0"/>
      <w:marTop w:val="0"/>
      <w:marBottom w:val="0"/>
      <w:divBdr>
        <w:top w:val="none" w:sz="0" w:space="0" w:color="auto"/>
        <w:left w:val="none" w:sz="0" w:space="0" w:color="auto"/>
        <w:bottom w:val="none" w:sz="0" w:space="0" w:color="auto"/>
        <w:right w:val="none" w:sz="0" w:space="0" w:color="auto"/>
      </w:divBdr>
      <w:divsChild>
        <w:div w:id="1453599655">
          <w:marLeft w:val="0"/>
          <w:marRight w:val="0"/>
          <w:marTop w:val="0"/>
          <w:marBottom w:val="0"/>
          <w:divBdr>
            <w:top w:val="none" w:sz="0" w:space="0" w:color="auto"/>
            <w:left w:val="none" w:sz="0" w:space="0" w:color="auto"/>
            <w:bottom w:val="none" w:sz="0" w:space="0" w:color="auto"/>
            <w:right w:val="none" w:sz="0" w:space="0" w:color="auto"/>
          </w:divBdr>
          <w:divsChild>
            <w:div w:id="2029943899">
              <w:marLeft w:val="0"/>
              <w:marRight w:val="0"/>
              <w:marTop w:val="0"/>
              <w:marBottom w:val="0"/>
              <w:divBdr>
                <w:top w:val="none" w:sz="0" w:space="0" w:color="auto"/>
                <w:left w:val="none" w:sz="0" w:space="0" w:color="auto"/>
                <w:bottom w:val="none" w:sz="0" w:space="0" w:color="auto"/>
                <w:right w:val="none" w:sz="0" w:space="0" w:color="auto"/>
              </w:divBdr>
            </w:div>
          </w:divsChild>
        </w:div>
        <w:div w:id="1820536296">
          <w:marLeft w:val="0"/>
          <w:marRight w:val="0"/>
          <w:marTop w:val="0"/>
          <w:marBottom w:val="0"/>
          <w:divBdr>
            <w:top w:val="none" w:sz="0" w:space="0" w:color="auto"/>
            <w:left w:val="none" w:sz="0" w:space="0" w:color="auto"/>
            <w:bottom w:val="none" w:sz="0" w:space="0" w:color="auto"/>
            <w:right w:val="none" w:sz="0" w:space="0" w:color="auto"/>
          </w:divBdr>
          <w:divsChild>
            <w:div w:id="947203201">
              <w:marLeft w:val="0"/>
              <w:marRight w:val="0"/>
              <w:marTop w:val="0"/>
              <w:marBottom w:val="330"/>
              <w:divBdr>
                <w:top w:val="none" w:sz="0" w:space="0" w:color="auto"/>
                <w:left w:val="none" w:sz="0" w:space="0" w:color="auto"/>
                <w:bottom w:val="none" w:sz="0" w:space="0" w:color="auto"/>
                <w:right w:val="none" w:sz="0" w:space="0" w:color="auto"/>
              </w:divBdr>
            </w:div>
          </w:divsChild>
        </w:div>
        <w:div w:id="910889602">
          <w:marLeft w:val="0"/>
          <w:marRight w:val="0"/>
          <w:marTop w:val="0"/>
          <w:marBottom w:val="0"/>
          <w:divBdr>
            <w:top w:val="none" w:sz="0" w:space="0" w:color="auto"/>
            <w:left w:val="none" w:sz="0" w:space="0" w:color="auto"/>
            <w:bottom w:val="none" w:sz="0" w:space="0" w:color="auto"/>
            <w:right w:val="none" w:sz="0" w:space="0" w:color="auto"/>
          </w:divBdr>
          <w:divsChild>
            <w:div w:id="954138939">
              <w:marLeft w:val="0"/>
              <w:marRight w:val="0"/>
              <w:marTop w:val="0"/>
              <w:marBottom w:val="0"/>
              <w:divBdr>
                <w:top w:val="none" w:sz="0" w:space="0" w:color="auto"/>
                <w:left w:val="none" w:sz="0" w:space="0" w:color="auto"/>
                <w:bottom w:val="none" w:sz="0" w:space="0" w:color="auto"/>
                <w:right w:val="none" w:sz="0" w:space="0" w:color="auto"/>
              </w:divBdr>
            </w:div>
          </w:divsChild>
        </w:div>
        <w:div w:id="179205293">
          <w:marLeft w:val="0"/>
          <w:marRight w:val="0"/>
          <w:marTop w:val="0"/>
          <w:marBottom w:val="0"/>
          <w:divBdr>
            <w:top w:val="none" w:sz="0" w:space="0" w:color="auto"/>
            <w:left w:val="none" w:sz="0" w:space="0" w:color="auto"/>
            <w:bottom w:val="none" w:sz="0" w:space="0" w:color="auto"/>
            <w:right w:val="none" w:sz="0" w:space="0" w:color="auto"/>
          </w:divBdr>
          <w:divsChild>
            <w:div w:id="243875895">
              <w:marLeft w:val="0"/>
              <w:marRight w:val="0"/>
              <w:marTop w:val="0"/>
              <w:marBottom w:val="330"/>
              <w:divBdr>
                <w:top w:val="none" w:sz="0" w:space="0" w:color="auto"/>
                <w:left w:val="none" w:sz="0" w:space="0" w:color="auto"/>
                <w:bottom w:val="none" w:sz="0" w:space="0" w:color="auto"/>
                <w:right w:val="none" w:sz="0" w:space="0" w:color="auto"/>
              </w:divBdr>
            </w:div>
          </w:divsChild>
        </w:div>
        <w:div w:id="1120143935">
          <w:marLeft w:val="0"/>
          <w:marRight w:val="0"/>
          <w:marTop w:val="0"/>
          <w:marBottom w:val="0"/>
          <w:divBdr>
            <w:top w:val="none" w:sz="0" w:space="0" w:color="auto"/>
            <w:left w:val="none" w:sz="0" w:space="0" w:color="auto"/>
            <w:bottom w:val="none" w:sz="0" w:space="0" w:color="auto"/>
            <w:right w:val="none" w:sz="0" w:space="0" w:color="auto"/>
          </w:divBdr>
          <w:divsChild>
            <w:div w:id="13197264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42582879">
      <w:bodyDiv w:val="1"/>
      <w:marLeft w:val="0"/>
      <w:marRight w:val="0"/>
      <w:marTop w:val="0"/>
      <w:marBottom w:val="0"/>
      <w:divBdr>
        <w:top w:val="none" w:sz="0" w:space="0" w:color="auto"/>
        <w:left w:val="none" w:sz="0" w:space="0" w:color="auto"/>
        <w:bottom w:val="none" w:sz="0" w:space="0" w:color="auto"/>
        <w:right w:val="none" w:sz="0" w:space="0" w:color="auto"/>
      </w:divBdr>
      <w:divsChild>
        <w:div w:id="719089813">
          <w:marLeft w:val="0"/>
          <w:marRight w:val="0"/>
          <w:marTop w:val="0"/>
          <w:marBottom w:val="0"/>
          <w:divBdr>
            <w:top w:val="none" w:sz="0" w:space="0" w:color="auto"/>
            <w:left w:val="none" w:sz="0" w:space="0" w:color="auto"/>
            <w:bottom w:val="none" w:sz="0" w:space="0" w:color="auto"/>
            <w:right w:val="none" w:sz="0" w:space="0" w:color="auto"/>
          </w:divBdr>
          <w:divsChild>
            <w:div w:id="1758094773">
              <w:marLeft w:val="0"/>
              <w:marRight w:val="0"/>
              <w:marTop w:val="0"/>
              <w:marBottom w:val="0"/>
              <w:divBdr>
                <w:top w:val="none" w:sz="0" w:space="0" w:color="auto"/>
                <w:left w:val="none" w:sz="0" w:space="0" w:color="auto"/>
                <w:bottom w:val="none" w:sz="0" w:space="0" w:color="auto"/>
                <w:right w:val="none" w:sz="0" w:space="0" w:color="auto"/>
              </w:divBdr>
            </w:div>
            <w:div w:id="1984655842">
              <w:marLeft w:val="0"/>
              <w:marRight w:val="0"/>
              <w:marTop w:val="0"/>
              <w:marBottom w:val="0"/>
              <w:divBdr>
                <w:top w:val="none" w:sz="0" w:space="0" w:color="auto"/>
                <w:left w:val="none" w:sz="0" w:space="0" w:color="auto"/>
                <w:bottom w:val="none" w:sz="0" w:space="0" w:color="auto"/>
                <w:right w:val="none" w:sz="0" w:space="0" w:color="auto"/>
              </w:divBdr>
            </w:div>
            <w:div w:id="189875235">
              <w:marLeft w:val="0"/>
              <w:marRight w:val="0"/>
              <w:marTop w:val="0"/>
              <w:marBottom w:val="0"/>
              <w:divBdr>
                <w:top w:val="none" w:sz="0" w:space="0" w:color="auto"/>
                <w:left w:val="none" w:sz="0" w:space="0" w:color="auto"/>
                <w:bottom w:val="none" w:sz="0" w:space="0" w:color="auto"/>
                <w:right w:val="none" w:sz="0" w:space="0" w:color="auto"/>
              </w:divBdr>
            </w:div>
            <w:div w:id="2087334569">
              <w:marLeft w:val="0"/>
              <w:marRight w:val="0"/>
              <w:marTop w:val="0"/>
              <w:marBottom w:val="0"/>
              <w:divBdr>
                <w:top w:val="none" w:sz="0" w:space="0" w:color="auto"/>
                <w:left w:val="none" w:sz="0" w:space="0" w:color="auto"/>
                <w:bottom w:val="none" w:sz="0" w:space="0" w:color="auto"/>
                <w:right w:val="none" w:sz="0" w:space="0" w:color="auto"/>
              </w:divBdr>
            </w:div>
            <w:div w:id="255596918">
              <w:marLeft w:val="0"/>
              <w:marRight w:val="0"/>
              <w:marTop w:val="0"/>
              <w:marBottom w:val="0"/>
              <w:divBdr>
                <w:top w:val="none" w:sz="0" w:space="0" w:color="auto"/>
                <w:left w:val="none" w:sz="0" w:space="0" w:color="auto"/>
                <w:bottom w:val="none" w:sz="0" w:space="0" w:color="auto"/>
                <w:right w:val="none" w:sz="0" w:space="0" w:color="auto"/>
              </w:divBdr>
            </w:div>
            <w:div w:id="1365448619">
              <w:marLeft w:val="0"/>
              <w:marRight w:val="0"/>
              <w:marTop w:val="0"/>
              <w:marBottom w:val="0"/>
              <w:divBdr>
                <w:top w:val="none" w:sz="0" w:space="0" w:color="auto"/>
                <w:left w:val="none" w:sz="0" w:space="0" w:color="auto"/>
                <w:bottom w:val="none" w:sz="0" w:space="0" w:color="auto"/>
                <w:right w:val="none" w:sz="0" w:space="0" w:color="auto"/>
              </w:divBdr>
            </w:div>
            <w:div w:id="2111898461">
              <w:marLeft w:val="0"/>
              <w:marRight w:val="0"/>
              <w:marTop w:val="0"/>
              <w:marBottom w:val="0"/>
              <w:divBdr>
                <w:top w:val="none" w:sz="0" w:space="0" w:color="auto"/>
                <w:left w:val="none" w:sz="0" w:space="0" w:color="auto"/>
                <w:bottom w:val="none" w:sz="0" w:space="0" w:color="auto"/>
                <w:right w:val="none" w:sz="0" w:space="0" w:color="auto"/>
              </w:divBdr>
            </w:div>
            <w:div w:id="315112087">
              <w:marLeft w:val="0"/>
              <w:marRight w:val="0"/>
              <w:marTop w:val="0"/>
              <w:marBottom w:val="0"/>
              <w:divBdr>
                <w:top w:val="none" w:sz="0" w:space="0" w:color="auto"/>
                <w:left w:val="none" w:sz="0" w:space="0" w:color="auto"/>
                <w:bottom w:val="none" w:sz="0" w:space="0" w:color="auto"/>
                <w:right w:val="none" w:sz="0" w:space="0" w:color="auto"/>
              </w:divBdr>
            </w:div>
            <w:div w:id="1499685203">
              <w:marLeft w:val="0"/>
              <w:marRight w:val="0"/>
              <w:marTop w:val="0"/>
              <w:marBottom w:val="0"/>
              <w:divBdr>
                <w:top w:val="none" w:sz="0" w:space="0" w:color="auto"/>
                <w:left w:val="none" w:sz="0" w:space="0" w:color="auto"/>
                <w:bottom w:val="none" w:sz="0" w:space="0" w:color="auto"/>
                <w:right w:val="none" w:sz="0" w:space="0" w:color="auto"/>
              </w:divBdr>
            </w:div>
            <w:div w:id="1490630346">
              <w:marLeft w:val="0"/>
              <w:marRight w:val="0"/>
              <w:marTop w:val="0"/>
              <w:marBottom w:val="0"/>
              <w:divBdr>
                <w:top w:val="none" w:sz="0" w:space="0" w:color="auto"/>
                <w:left w:val="none" w:sz="0" w:space="0" w:color="auto"/>
                <w:bottom w:val="none" w:sz="0" w:space="0" w:color="auto"/>
                <w:right w:val="none" w:sz="0" w:space="0" w:color="auto"/>
              </w:divBdr>
            </w:div>
            <w:div w:id="1386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131">
      <w:bodyDiv w:val="1"/>
      <w:marLeft w:val="0"/>
      <w:marRight w:val="0"/>
      <w:marTop w:val="0"/>
      <w:marBottom w:val="0"/>
      <w:divBdr>
        <w:top w:val="none" w:sz="0" w:space="0" w:color="auto"/>
        <w:left w:val="none" w:sz="0" w:space="0" w:color="auto"/>
        <w:bottom w:val="none" w:sz="0" w:space="0" w:color="auto"/>
        <w:right w:val="none" w:sz="0" w:space="0" w:color="auto"/>
      </w:divBdr>
      <w:divsChild>
        <w:div w:id="151912555">
          <w:marLeft w:val="0"/>
          <w:marRight w:val="0"/>
          <w:marTop w:val="0"/>
          <w:marBottom w:val="0"/>
          <w:divBdr>
            <w:top w:val="none" w:sz="0" w:space="0" w:color="auto"/>
            <w:left w:val="none" w:sz="0" w:space="0" w:color="auto"/>
            <w:bottom w:val="none" w:sz="0" w:space="0" w:color="auto"/>
            <w:right w:val="none" w:sz="0" w:space="0" w:color="auto"/>
          </w:divBdr>
          <w:divsChild>
            <w:div w:id="738938188">
              <w:marLeft w:val="0"/>
              <w:marRight w:val="0"/>
              <w:marTop w:val="0"/>
              <w:marBottom w:val="330"/>
              <w:divBdr>
                <w:top w:val="none" w:sz="0" w:space="0" w:color="auto"/>
                <w:left w:val="none" w:sz="0" w:space="0" w:color="auto"/>
                <w:bottom w:val="none" w:sz="0" w:space="0" w:color="auto"/>
                <w:right w:val="none" w:sz="0" w:space="0" w:color="auto"/>
              </w:divBdr>
            </w:div>
          </w:divsChild>
        </w:div>
        <w:div w:id="672609456">
          <w:marLeft w:val="0"/>
          <w:marRight w:val="0"/>
          <w:marTop w:val="0"/>
          <w:marBottom w:val="0"/>
          <w:divBdr>
            <w:top w:val="none" w:sz="0" w:space="0" w:color="auto"/>
            <w:left w:val="none" w:sz="0" w:space="0" w:color="auto"/>
            <w:bottom w:val="none" w:sz="0" w:space="0" w:color="auto"/>
            <w:right w:val="none" w:sz="0" w:space="0" w:color="auto"/>
          </w:divBdr>
          <w:divsChild>
            <w:div w:id="315108413">
              <w:marLeft w:val="0"/>
              <w:marRight w:val="0"/>
              <w:marTop w:val="0"/>
              <w:marBottom w:val="330"/>
              <w:divBdr>
                <w:top w:val="none" w:sz="0" w:space="0" w:color="auto"/>
                <w:left w:val="none" w:sz="0" w:space="0" w:color="auto"/>
                <w:bottom w:val="none" w:sz="0" w:space="0" w:color="auto"/>
                <w:right w:val="none" w:sz="0" w:space="0" w:color="auto"/>
              </w:divBdr>
            </w:div>
          </w:divsChild>
        </w:div>
        <w:div w:id="193348560">
          <w:marLeft w:val="0"/>
          <w:marRight w:val="0"/>
          <w:marTop w:val="0"/>
          <w:marBottom w:val="0"/>
          <w:divBdr>
            <w:top w:val="none" w:sz="0" w:space="0" w:color="auto"/>
            <w:left w:val="none" w:sz="0" w:space="0" w:color="auto"/>
            <w:bottom w:val="none" w:sz="0" w:space="0" w:color="auto"/>
            <w:right w:val="none" w:sz="0" w:space="0" w:color="auto"/>
          </w:divBdr>
          <w:divsChild>
            <w:div w:id="15228894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48435746">
      <w:bodyDiv w:val="1"/>
      <w:marLeft w:val="0"/>
      <w:marRight w:val="0"/>
      <w:marTop w:val="0"/>
      <w:marBottom w:val="0"/>
      <w:divBdr>
        <w:top w:val="none" w:sz="0" w:space="0" w:color="auto"/>
        <w:left w:val="none" w:sz="0" w:space="0" w:color="auto"/>
        <w:bottom w:val="none" w:sz="0" w:space="0" w:color="auto"/>
        <w:right w:val="none" w:sz="0" w:space="0" w:color="auto"/>
      </w:divBdr>
      <w:divsChild>
        <w:div w:id="510069043">
          <w:marLeft w:val="0"/>
          <w:marRight w:val="0"/>
          <w:marTop w:val="0"/>
          <w:marBottom w:val="0"/>
          <w:divBdr>
            <w:top w:val="none" w:sz="0" w:space="0" w:color="auto"/>
            <w:left w:val="none" w:sz="0" w:space="0" w:color="auto"/>
            <w:bottom w:val="none" w:sz="0" w:space="0" w:color="auto"/>
            <w:right w:val="none" w:sz="0" w:space="0" w:color="auto"/>
          </w:divBdr>
        </w:div>
        <w:div w:id="1259412766">
          <w:marLeft w:val="0"/>
          <w:marRight w:val="0"/>
          <w:marTop w:val="0"/>
          <w:marBottom w:val="0"/>
          <w:divBdr>
            <w:top w:val="none" w:sz="0" w:space="0" w:color="auto"/>
            <w:left w:val="none" w:sz="0" w:space="0" w:color="auto"/>
            <w:bottom w:val="none" w:sz="0" w:space="0" w:color="auto"/>
            <w:right w:val="none" w:sz="0" w:space="0" w:color="auto"/>
          </w:divBdr>
          <w:divsChild>
            <w:div w:id="1833836468">
              <w:marLeft w:val="0"/>
              <w:marRight w:val="0"/>
              <w:marTop w:val="0"/>
              <w:marBottom w:val="0"/>
              <w:divBdr>
                <w:top w:val="none" w:sz="0" w:space="0" w:color="auto"/>
                <w:left w:val="none" w:sz="0" w:space="0" w:color="auto"/>
                <w:bottom w:val="none" w:sz="0" w:space="0" w:color="auto"/>
                <w:right w:val="none" w:sz="0" w:space="0" w:color="auto"/>
              </w:divBdr>
              <w:divsChild>
                <w:div w:id="958491808">
                  <w:marLeft w:val="0"/>
                  <w:marRight w:val="0"/>
                  <w:marTop w:val="0"/>
                  <w:marBottom w:val="0"/>
                  <w:divBdr>
                    <w:top w:val="none" w:sz="0" w:space="0" w:color="auto"/>
                    <w:left w:val="none" w:sz="0" w:space="0" w:color="auto"/>
                    <w:bottom w:val="none" w:sz="0" w:space="0" w:color="auto"/>
                    <w:right w:val="none" w:sz="0" w:space="0" w:color="auto"/>
                  </w:divBdr>
                  <w:divsChild>
                    <w:div w:id="1962031135">
                      <w:marLeft w:val="0"/>
                      <w:marRight w:val="0"/>
                      <w:marTop w:val="0"/>
                      <w:marBottom w:val="0"/>
                      <w:divBdr>
                        <w:top w:val="none" w:sz="0" w:space="0" w:color="auto"/>
                        <w:left w:val="none" w:sz="0" w:space="0" w:color="auto"/>
                        <w:bottom w:val="none" w:sz="0" w:space="0" w:color="auto"/>
                        <w:right w:val="none" w:sz="0" w:space="0" w:color="auto"/>
                      </w:divBdr>
                      <w:divsChild>
                        <w:div w:id="1002858387">
                          <w:marLeft w:val="0"/>
                          <w:marRight w:val="0"/>
                          <w:marTop w:val="0"/>
                          <w:marBottom w:val="0"/>
                          <w:divBdr>
                            <w:top w:val="none" w:sz="0" w:space="0" w:color="auto"/>
                            <w:left w:val="none" w:sz="0" w:space="0" w:color="auto"/>
                            <w:bottom w:val="none" w:sz="0" w:space="0" w:color="auto"/>
                            <w:right w:val="none" w:sz="0" w:space="0" w:color="auto"/>
                          </w:divBdr>
                          <w:divsChild>
                            <w:div w:id="1671374840">
                              <w:marLeft w:val="0"/>
                              <w:marRight w:val="0"/>
                              <w:marTop w:val="0"/>
                              <w:marBottom w:val="0"/>
                              <w:divBdr>
                                <w:top w:val="none" w:sz="0" w:space="0" w:color="auto"/>
                                <w:left w:val="none" w:sz="0" w:space="0" w:color="auto"/>
                                <w:bottom w:val="none" w:sz="0" w:space="0" w:color="auto"/>
                                <w:right w:val="none" w:sz="0" w:space="0" w:color="auto"/>
                              </w:divBdr>
                              <w:divsChild>
                                <w:div w:id="1654750072">
                                  <w:marLeft w:val="0"/>
                                  <w:marRight w:val="0"/>
                                  <w:marTop w:val="0"/>
                                  <w:marBottom w:val="0"/>
                                  <w:divBdr>
                                    <w:top w:val="none" w:sz="0" w:space="0" w:color="auto"/>
                                    <w:left w:val="none" w:sz="0" w:space="0" w:color="auto"/>
                                    <w:bottom w:val="none" w:sz="0" w:space="0" w:color="auto"/>
                                    <w:right w:val="none" w:sz="0" w:space="0" w:color="auto"/>
                                  </w:divBdr>
                                </w:div>
                              </w:divsChild>
                            </w:div>
                            <w:div w:id="1056196131">
                              <w:marLeft w:val="0"/>
                              <w:marRight w:val="0"/>
                              <w:marTop w:val="0"/>
                              <w:marBottom w:val="0"/>
                              <w:divBdr>
                                <w:top w:val="none" w:sz="0" w:space="0" w:color="auto"/>
                                <w:left w:val="none" w:sz="0" w:space="0" w:color="auto"/>
                                <w:bottom w:val="none" w:sz="0" w:space="0" w:color="auto"/>
                                <w:right w:val="none" w:sz="0" w:space="0" w:color="auto"/>
                              </w:divBdr>
                              <w:divsChild>
                                <w:div w:id="14623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774">
                          <w:marLeft w:val="0"/>
                          <w:marRight w:val="0"/>
                          <w:marTop w:val="0"/>
                          <w:marBottom w:val="0"/>
                          <w:divBdr>
                            <w:top w:val="none" w:sz="0" w:space="0" w:color="auto"/>
                            <w:left w:val="none" w:sz="0" w:space="0" w:color="auto"/>
                            <w:bottom w:val="none" w:sz="0" w:space="0" w:color="auto"/>
                            <w:right w:val="none" w:sz="0" w:space="0" w:color="auto"/>
                          </w:divBdr>
                          <w:divsChild>
                            <w:div w:id="1404911621">
                              <w:marLeft w:val="0"/>
                              <w:marRight w:val="0"/>
                              <w:marTop w:val="0"/>
                              <w:marBottom w:val="0"/>
                              <w:divBdr>
                                <w:top w:val="none" w:sz="0" w:space="0" w:color="auto"/>
                                <w:left w:val="none" w:sz="0" w:space="0" w:color="auto"/>
                                <w:bottom w:val="none" w:sz="0" w:space="0" w:color="auto"/>
                                <w:right w:val="none" w:sz="0" w:space="0" w:color="auto"/>
                              </w:divBdr>
                              <w:divsChild>
                                <w:div w:id="104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7745">
                      <w:marLeft w:val="0"/>
                      <w:marRight w:val="0"/>
                      <w:marTop w:val="0"/>
                      <w:marBottom w:val="0"/>
                      <w:divBdr>
                        <w:top w:val="none" w:sz="0" w:space="0" w:color="auto"/>
                        <w:left w:val="none" w:sz="0" w:space="0" w:color="auto"/>
                        <w:bottom w:val="none" w:sz="0" w:space="0" w:color="auto"/>
                        <w:right w:val="none" w:sz="0" w:space="0" w:color="auto"/>
                      </w:divBdr>
                      <w:divsChild>
                        <w:div w:id="1254120407">
                          <w:marLeft w:val="0"/>
                          <w:marRight w:val="0"/>
                          <w:marTop w:val="0"/>
                          <w:marBottom w:val="0"/>
                          <w:divBdr>
                            <w:top w:val="none" w:sz="0" w:space="0" w:color="auto"/>
                            <w:left w:val="none" w:sz="0" w:space="0" w:color="auto"/>
                            <w:bottom w:val="none" w:sz="0" w:space="0" w:color="auto"/>
                            <w:right w:val="none" w:sz="0" w:space="0" w:color="auto"/>
                          </w:divBdr>
                          <w:divsChild>
                            <w:div w:id="1330254888">
                              <w:marLeft w:val="0"/>
                              <w:marRight w:val="0"/>
                              <w:marTop w:val="0"/>
                              <w:marBottom w:val="0"/>
                              <w:divBdr>
                                <w:top w:val="none" w:sz="0" w:space="0" w:color="auto"/>
                                <w:left w:val="none" w:sz="0" w:space="0" w:color="auto"/>
                                <w:bottom w:val="none" w:sz="0" w:space="0" w:color="auto"/>
                                <w:right w:val="none" w:sz="0" w:space="0" w:color="auto"/>
                              </w:divBdr>
                              <w:divsChild>
                                <w:div w:id="471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5510">
                          <w:marLeft w:val="0"/>
                          <w:marRight w:val="0"/>
                          <w:marTop w:val="0"/>
                          <w:marBottom w:val="0"/>
                          <w:divBdr>
                            <w:top w:val="none" w:sz="0" w:space="0" w:color="auto"/>
                            <w:left w:val="none" w:sz="0" w:space="0" w:color="auto"/>
                            <w:bottom w:val="none" w:sz="0" w:space="0" w:color="auto"/>
                            <w:right w:val="none" w:sz="0" w:space="0" w:color="auto"/>
                          </w:divBdr>
                          <w:divsChild>
                            <w:div w:id="70349892">
                              <w:marLeft w:val="0"/>
                              <w:marRight w:val="0"/>
                              <w:marTop w:val="0"/>
                              <w:marBottom w:val="0"/>
                              <w:divBdr>
                                <w:top w:val="none" w:sz="0" w:space="0" w:color="auto"/>
                                <w:left w:val="none" w:sz="0" w:space="0" w:color="auto"/>
                                <w:bottom w:val="none" w:sz="0" w:space="0" w:color="auto"/>
                                <w:right w:val="none" w:sz="0" w:space="0" w:color="auto"/>
                              </w:divBdr>
                              <w:divsChild>
                                <w:div w:id="2018771434">
                                  <w:marLeft w:val="0"/>
                                  <w:marRight w:val="0"/>
                                  <w:marTop w:val="0"/>
                                  <w:marBottom w:val="0"/>
                                  <w:divBdr>
                                    <w:top w:val="none" w:sz="0" w:space="0" w:color="auto"/>
                                    <w:left w:val="none" w:sz="0" w:space="0" w:color="auto"/>
                                    <w:bottom w:val="none" w:sz="0" w:space="0" w:color="auto"/>
                                    <w:right w:val="none" w:sz="0" w:space="0" w:color="auto"/>
                                  </w:divBdr>
                                  <w:divsChild>
                                    <w:div w:id="646403271">
                                      <w:marLeft w:val="0"/>
                                      <w:marRight w:val="0"/>
                                      <w:marTop w:val="0"/>
                                      <w:marBottom w:val="0"/>
                                      <w:divBdr>
                                        <w:top w:val="none" w:sz="0" w:space="0" w:color="auto"/>
                                        <w:left w:val="none" w:sz="0" w:space="0" w:color="auto"/>
                                        <w:bottom w:val="none" w:sz="0" w:space="0" w:color="auto"/>
                                        <w:right w:val="none" w:sz="0" w:space="0" w:color="auto"/>
                                      </w:divBdr>
                                      <w:divsChild>
                                        <w:div w:id="17272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766399">
      <w:bodyDiv w:val="1"/>
      <w:marLeft w:val="0"/>
      <w:marRight w:val="0"/>
      <w:marTop w:val="0"/>
      <w:marBottom w:val="0"/>
      <w:divBdr>
        <w:top w:val="none" w:sz="0" w:space="0" w:color="auto"/>
        <w:left w:val="none" w:sz="0" w:space="0" w:color="auto"/>
        <w:bottom w:val="none" w:sz="0" w:space="0" w:color="auto"/>
        <w:right w:val="none" w:sz="0" w:space="0" w:color="auto"/>
      </w:divBdr>
      <w:divsChild>
        <w:div w:id="144320863">
          <w:marLeft w:val="0"/>
          <w:marRight w:val="0"/>
          <w:marTop w:val="0"/>
          <w:marBottom w:val="0"/>
          <w:divBdr>
            <w:top w:val="none" w:sz="0" w:space="0" w:color="auto"/>
            <w:left w:val="none" w:sz="0" w:space="0" w:color="auto"/>
            <w:bottom w:val="none" w:sz="0" w:space="0" w:color="auto"/>
            <w:right w:val="none" w:sz="0" w:space="0" w:color="auto"/>
          </w:divBdr>
          <w:divsChild>
            <w:div w:id="559099758">
              <w:marLeft w:val="0"/>
              <w:marRight w:val="0"/>
              <w:marTop w:val="0"/>
              <w:marBottom w:val="0"/>
              <w:divBdr>
                <w:top w:val="none" w:sz="0" w:space="0" w:color="auto"/>
                <w:left w:val="none" w:sz="0" w:space="0" w:color="auto"/>
                <w:bottom w:val="none" w:sz="0" w:space="0" w:color="auto"/>
                <w:right w:val="none" w:sz="0" w:space="0" w:color="auto"/>
              </w:divBdr>
            </w:div>
            <w:div w:id="919559821">
              <w:marLeft w:val="0"/>
              <w:marRight w:val="0"/>
              <w:marTop w:val="0"/>
              <w:marBottom w:val="0"/>
              <w:divBdr>
                <w:top w:val="none" w:sz="0" w:space="0" w:color="auto"/>
                <w:left w:val="none" w:sz="0" w:space="0" w:color="auto"/>
                <w:bottom w:val="none" w:sz="0" w:space="0" w:color="auto"/>
                <w:right w:val="none" w:sz="0" w:space="0" w:color="auto"/>
              </w:divBdr>
            </w:div>
            <w:div w:id="2082437667">
              <w:marLeft w:val="0"/>
              <w:marRight w:val="0"/>
              <w:marTop w:val="0"/>
              <w:marBottom w:val="0"/>
              <w:divBdr>
                <w:top w:val="none" w:sz="0" w:space="0" w:color="auto"/>
                <w:left w:val="none" w:sz="0" w:space="0" w:color="auto"/>
                <w:bottom w:val="none" w:sz="0" w:space="0" w:color="auto"/>
                <w:right w:val="none" w:sz="0" w:space="0" w:color="auto"/>
              </w:divBdr>
            </w:div>
            <w:div w:id="904879360">
              <w:marLeft w:val="0"/>
              <w:marRight w:val="0"/>
              <w:marTop w:val="0"/>
              <w:marBottom w:val="0"/>
              <w:divBdr>
                <w:top w:val="none" w:sz="0" w:space="0" w:color="auto"/>
                <w:left w:val="none" w:sz="0" w:space="0" w:color="auto"/>
                <w:bottom w:val="none" w:sz="0" w:space="0" w:color="auto"/>
                <w:right w:val="none" w:sz="0" w:space="0" w:color="auto"/>
              </w:divBdr>
            </w:div>
            <w:div w:id="1634868269">
              <w:marLeft w:val="0"/>
              <w:marRight w:val="0"/>
              <w:marTop w:val="0"/>
              <w:marBottom w:val="0"/>
              <w:divBdr>
                <w:top w:val="none" w:sz="0" w:space="0" w:color="auto"/>
                <w:left w:val="none" w:sz="0" w:space="0" w:color="auto"/>
                <w:bottom w:val="none" w:sz="0" w:space="0" w:color="auto"/>
                <w:right w:val="none" w:sz="0" w:space="0" w:color="auto"/>
              </w:divBdr>
            </w:div>
            <w:div w:id="171143844">
              <w:marLeft w:val="0"/>
              <w:marRight w:val="0"/>
              <w:marTop w:val="0"/>
              <w:marBottom w:val="0"/>
              <w:divBdr>
                <w:top w:val="none" w:sz="0" w:space="0" w:color="auto"/>
                <w:left w:val="none" w:sz="0" w:space="0" w:color="auto"/>
                <w:bottom w:val="none" w:sz="0" w:space="0" w:color="auto"/>
                <w:right w:val="none" w:sz="0" w:space="0" w:color="auto"/>
              </w:divBdr>
            </w:div>
            <w:div w:id="877812441">
              <w:marLeft w:val="0"/>
              <w:marRight w:val="0"/>
              <w:marTop w:val="0"/>
              <w:marBottom w:val="0"/>
              <w:divBdr>
                <w:top w:val="none" w:sz="0" w:space="0" w:color="auto"/>
                <w:left w:val="none" w:sz="0" w:space="0" w:color="auto"/>
                <w:bottom w:val="none" w:sz="0" w:space="0" w:color="auto"/>
                <w:right w:val="none" w:sz="0" w:space="0" w:color="auto"/>
              </w:divBdr>
            </w:div>
            <w:div w:id="1436025070">
              <w:marLeft w:val="0"/>
              <w:marRight w:val="0"/>
              <w:marTop w:val="0"/>
              <w:marBottom w:val="0"/>
              <w:divBdr>
                <w:top w:val="none" w:sz="0" w:space="0" w:color="auto"/>
                <w:left w:val="none" w:sz="0" w:space="0" w:color="auto"/>
                <w:bottom w:val="none" w:sz="0" w:space="0" w:color="auto"/>
                <w:right w:val="none" w:sz="0" w:space="0" w:color="auto"/>
              </w:divBdr>
            </w:div>
            <w:div w:id="1017001986">
              <w:marLeft w:val="0"/>
              <w:marRight w:val="0"/>
              <w:marTop w:val="0"/>
              <w:marBottom w:val="0"/>
              <w:divBdr>
                <w:top w:val="none" w:sz="0" w:space="0" w:color="auto"/>
                <w:left w:val="none" w:sz="0" w:space="0" w:color="auto"/>
                <w:bottom w:val="none" w:sz="0" w:space="0" w:color="auto"/>
                <w:right w:val="none" w:sz="0" w:space="0" w:color="auto"/>
              </w:divBdr>
            </w:div>
            <w:div w:id="734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sChild>
        <w:div w:id="539712483">
          <w:marLeft w:val="0"/>
          <w:marRight w:val="0"/>
          <w:marTop w:val="0"/>
          <w:marBottom w:val="0"/>
          <w:divBdr>
            <w:top w:val="none" w:sz="0" w:space="0" w:color="auto"/>
            <w:left w:val="none" w:sz="0" w:space="0" w:color="auto"/>
            <w:bottom w:val="none" w:sz="0" w:space="0" w:color="auto"/>
            <w:right w:val="none" w:sz="0" w:space="0" w:color="auto"/>
          </w:divBdr>
        </w:div>
        <w:div w:id="1159230719">
          <w:marLeft w:val="0"/>
          <w:marRight w:val="0"/>
          <w:marTop w:val="0"/>
          <w:marBottom w:val="0"/>
          <w:divBdr>
            <w:top w:val="none" w:sz="0" w:space="0" w:color="auto"/>
            <w:left w:val="none" w:sz="0" w:space="0" w:color="auto"/>
            <w:bottom w:val="none" w:sz="0" w:space="0" w:color="auto"/>
            <w:right w:val="none" w:sz="0" w:space="0" w:color="auto"/>
          </w:divBdr>
          <w:divsChild>
            <w:div w:id="981807639">
              <w:marLeft w:val="0"/>
              <w:marRight w:val="0"/>
              <w:marTop w:val="0"/>
              <w:marBottom w:val="0"/>
              <w:divBdr>
                <w:top w:val="none" w:sz="0" w:space="0" w:color="auto"/>
                <w:left w:val="none" w:sz="0" w:space="0" w:color="auto"/>
                <w:bottom w:val="none" w:sz="0" w:space="0" w:color="auto"/>
                <w:right w:val="none" w:sz="0" w:space="0" w:color="auto"/>
              </w:divBdr>
            </w:div>
          </w:divsChild>
        </w:div>
        <w:div w:id="2101833250">
          <w:marLeft w:val="0"/>
          <w:marRight w:val="0"/>
          <w:marTop w:val="0"/>
          <w:marBottom w:val="0"/>
          <w:divBdr>
            <w:top w:val="none" w:sz="0" w:space="0" w:color="auto"/>
            <w:left w:val="none" w:sz="0" w:space="0" w:color="auto"/>
            <w:bottom w:val="none" w:sz="0" w:space="0" w:color="auto"/>
            <w:right w:val="none" w:sz="0" w:space="0" w:color="auto"/>
          </w:divBdr>
          <w:divsChild>
            <w:div w:id="1316371683">
              <w:marLeft w:val="0"/>
              <w:marRight w:val="0"/>
              <w:marTop w:val="0"/>
              <w:marBottom w:val="0"/>
              <w:divBdr>
                <w:top w:val="none" w:sz="0" w:space="0" w:color="auto"/>
                <w:left w:val="none" w:sz="0" w:space="0" w:color="auto"/>
                <w:bottom w:val="none" w:sz="0" w:space="0" w:color="auto"/>
                <w:right w:val="none" w:sz="0" w:space="0" w:color="auto"/>
              </w:divBdr>
              <w:divsChild>
                <w:div w:id="1524323356">
                  <w:marLeft w:val="0"/>
                  <w:marRight w:val="0"/>
                  <w:marTop w:val="0"/>
                  <w:marBottom w:val="0"/>
                  <w:divBdr>
                    <w:top w:val="none" w:sz="0" w:space="0" w:color="auto"/>
                    <w:left w:val="none" w:sz="0" w:space="0" w:color="auto"/>
                    <w:bottom w:val="none" w:sz="0" w:space="0" w:color="auto"/>
                    <w:right w:val="none" w:sz="0" w:space="0" w:color="auto"/>
                  </w:divBdr>
                  <w:divsChild>
                    <w:div w:id="2010135374">
                      <w:marLeft w:val="0"/>
                      <w:marRight w:val="0"/>
                      <w:marTop w:val="0"/>
                      <w:marBottom w:val="0"/>
                      <w:divBdr>
                        <w:top w:val="none" w:sz="0" w:space="0" w:color="auto"/>
                        <w:left w:val="none" w:sz="0" w:space="0" w:color="auto"/>
                        <w:bottom w:val="none" w:sz="0" w:space="0" w:color="auto"/>
                        <w:right w:val="none" w:sz="0" w:space="0" w:color="auto"/>
                      </w:divBdr>
                    </w:div>
                    <w:div w:id="1189441618">
                      <w:marLeft w:val="0"/>
                      <w:marRight w:val="0"/>
                      <w:marTop w:val="0"/>
                      <w:marBottom w:val="0"/>
                      <w:divBdr>
                        <w:top w:val="none" w:sz="0" w:space="0" w:color="auto"/>
                        <w:left w:val="none" w:sz="0" w:space="0" w:color="auto"/>
                        <w:bottom w:val="none" w:sz="0" w:space="0" w:color="auto"/>
                        <w:right w:val="none" w:sz="0" w:space="0" w:color="auto"/>
                      </w:divBdr>
                    </w:div>
                    <w:div w:id="499274681">
                      <w:marLeft w:val="0"/>
                      <w:marRight w:val="0"/>
                      <w:marTop w:val="0"/>
                      <w:marBottom w:val="0"/>
                      <w:divBdr>
                        <w:top w:val="none" w:sz="0" w:space="0" w:color="auto"/>
                        <w:left w:val="none" w:sz="0" w:space="0" w:color="auto"/>
                        <w:bottom w:val="none" w:sz="0" w:space="0" w:color="auto"/>
                        <w:right w:val="none" w:sz="0" w:space="0" w:color="auto"/>
                      </w:divBdr>
                    </w:div>
                    <w:div w:id="1972858358">
                      <w:marLeft w:val="0"/>
                      <w:marRight w:val="0"/>
                      <w:marTop w:val="0"/>
                      <w:marBottom w:val="0"/>
                      <w:divBdr>
                        <w:top w:val="none" w:sz="0" w:space="0" w:color="auto"/>
                        <w:left w:val="none" w:sz="0" w:space="0" w:color="auto"/>
                        <w:bottom w:val="none" w:sz="0" w:space="0" w:color="auto"/>
                        <w:right w:val="none" w:sz="0" w:space="0" w:color="auto"/>
                      </w:divBdr>
                    </w:div>
                    <w:div w:id="260071189">
                      <w:marLeft w:val="0"/>
                      <w:marRight w:val="0"/>
                      <w:marTop w:val="0"/>
                      <w:marBottom w:val="0"/>
                      <w:divBdr>
                        <w:top w:val="none" w:sz="0" w:space="0" w:color="auto"/>
                        <w:left w:val="none" w:sz="0" w:space="0" w:color="auto"/>
                        <w:bottom w:val="none" w:sz="0" w:space="0" w:color="auto"/>
                        <w:right w:val="none" w:sz="0" w:space="0" w:color="auto"/>
                      </w:divBdr>
                    </w:div>
                    <w:div w:id="1311255727">
                      <w:marLeft w:val="0"/>
                      <w:marRight w:val="0"/>
                      <w:marTop w:val="0"/>
                      <w:marBottom w:val="0"/>
                      <w:divBdr>
                        <w:top w:val="none" w:sz="0" w:space="0" w:color="auto"/>
                        <w:left w:val="none" w:sz="0" w:space="0" w:color="auto"/>
                        <w:bottom w:val="none" w:sz="0" w:space="0" w:color="auto"/>
                        <w:right w:val="none" w:sz="0" w:space="0" w:color="auto"/>
                      </w:divBdr>
                    </w:div>
                    <w:div w:id="1107700536">
                      <w:marLeft w:val="0"/>
                      <w:marRight w:val="0"/>
                      <w:marTop w:val="0"/>
                      <w:marBottom w:val="0"/>
                      <w:divBdr>
                        <w:top w:val="none" w:sz="0" w:space="0" w:color="auto"/>
                        <w:left w:val="none" w:sz="0" w:space="0" w:color="auto"/>
                        <w:bottom w:val="none" w:sz="0" w:space="0" w:color="auto"/>
                        <w:right w:val="none" w:sz="0" w:space="0" w:color="auto"/>
                      </w:divBdr>
                    </w:div>
                    <w:div w:id="412972964">
                      <w:marLeft w:val="0"/>
                      <w:marRight w:val="0"/>
                      <w:marTop w:val="0"/>
                      <w:marBottom w:val="0"/>
                      <w:divBdr>
                        <w:top w:val="none" w:sz="0" w:space="0" w:color="auto"/>
                        <w:left w:val="none" w:sz="0" w:space="0" w:color="auto"/>
                        <w:bottom w:val="none" w:sz="0" w:space="0" w:color="auto"/>
                        <w:right w:val="none" w:sz="0" w:space="0" w:color="auto"/>
                      </w:divBdr>
                    </w:div>
                    <w:div w:id="1856572168">
                      <w:marLeft w:val="0"/>
                      <w:marRight w:val="0"/>
                      <w:marTop w:val="0"/>
                      <w:marBottom w:val="0"/>
                      <w:divBdr>
                        <w:top w:val="none" w:sz="0" w:space="0" w:color="auto"/>
                        <w:left w:val="none" w:sz="0" w:space="0" w:color="auto"/>
                        <w:bottom w:val="none" w:sz="0" w:space="0" w:color="auto"/>
                        <w:right w:val="none" w:sz="0" w:space="0" w:color="auto"/>
                      </w:divBdr>
                    </w:div>
                    <w:div w:id="1239904889">
                      <w:marLeft w:val="0"/>
                      <w:marRight w:val="0"/>
                      <w:marTop w:val="0"/>
                      <w:marBottom w:val="0"/>
                      <w:divBdr>
                        <w:top w:val="none" w:sz="0" w:space="0" w:color="auto"/>
                        <w:left w:val="none" w:sz="0" w:space="0" w:color="auto"/>
                        <w:bottom w:val="none" w:sz="0" w:space="0" w:color="auto"/>
                        <w:right w:val="none" w:sz="0" w:space="0" w:color="auto"/>
                      </w:divBdr>
                    </w:div>
                    <w:div w:id="962689099">
                      <w:marLeft w:val="0"/>
                      <w:marRight w:val="0"/>
                      <w:marTop w:val="0"/>
                      <w:marBottom w:val="0"/>
                      <w:divBdr>
                        <w:top w:val="none" w:sz="0" w:space="0" w:color="auto"/>
                        <w:left w:val="none" w:sz="0" w:space="0" w:color="auto"/>
                        <w:bottom w:val="none" w:sz="0" w:space="0" w:color="auto"/>
                        <w:right w:val="none" w:sz="0" w:space="0" w:color="auto"/>
                      </w:divBdr>
                    </w:div>
                    <w:div w:id="1956280120">
                      <w:marLeft w:val="0"/>
                      <w:marRight w:val="0"/>
                      <w:marTop w:val="0"/>
                      <w:marBottom w:val="0"/>
                      <w:divBdr>
                        <w:top w:val="none" w:sz="0" w:space="0" w:color="auto"/>
                        <w:left w:val="none" w:sz="0" w:space="0" w:color="auto"/>
                        <w:bottom w:val="none" w:sz="0" w:space="0" w:color="auto"/>
                        <w:right w:val="none" w:sz="0" w:space="0" w:color="auto"/>
                      </w:divBdr>
                    </w:div>
                    <w:div w:id="1180007540">
                      <w:marLeft w:val="0"/>
                      <w:marRight w:val="0"/>
                      <w:marTop w:val="0"/>
                      <w:marBottom w:val="0"/>
                      <w:divBdr>
                        <w:top w:val="none" w:sz="0" w:space="0" w:color="auto"/>
                        <w:left w:val="none" w:sz="0" w:space="0" w:color="auto"/>
                        <w:bottom w:val="none" w:sz="0" w:space="0" w:color="auto"/>
                        <w:right w:val="none" w:sz="0" w:space="0" w:color="auto"/>
                      </w:divBdr>
                    </w:div>
                    <w:div w:id="487791285">
                      <w:marLeft w:val="0"/>
                      <w:marRight w:val="0"/>
                      <w:marTop w:val="0"/>
                      <w:marBottom w:val="0"/>
                      <w:divBdr>
                        <w:top w:val="none" w:sz="0" w:space="0" w:color="auto"/>
                        <w:left w:val="none" w:sz="0" w:space="0" w:color="auto"/>
                        <w:bottom w:val="none" w:sz="0" w:space="0" w:color="auto"/>
                        <w:right w:val="none" w:sz="0" w:space="0" w:color="auto"/>
                      </w:divBdr>
                    </w:div>
                    <w:div w:id="805508022">
                      <w:marLeft w:val="0"/>
                      <w:marRight w:val="0"/>
                      <w:marTop w:val="0"/>
                      <w:marBottom w:val="0"/>
                      <w:divBdr>
                        <w:top w:val="none" w:sz="0" w:space="0" w:color="auto"/>
                        <w:left w:val="none" w:sz="0" w:space="0" w:color="auto"/>
                        <w:bottom w:val="none" w:sz="0" w:space="0" w:color="auto"/>
                        <w:right w:val="none" w:sz="0" w:space="0" w:color="auto"/>
                      </w:divBdr>
                    </w:div>
                    <w:div w:id="712193470">
                      <w:marLeft w:val="0"/>
                      <w:marRight w:val="0"/>
                      <w:marTop w:val="0"/>
                      <w:marBottom w:val="0"/>
                      <w:divBdr>
                        <w:top w:val="none" w:sz="0" w:space="0" w:color="auto"/>
                        <w:left w:val="none" w:sz="0" w:space="0" w:color="auto"/>
                        <w:bottom w:val="none" w:sz="0" w:space="0" w:color="auto"/>
                        <w:right w:val="none" w:sz="0" w:space="0" w:color="auto"/>
                      </w:divBdr>
                    </w:div>
                    <w:div w:id="1465465383">
                      <w:marLeft w:val="0"/>
                      <w:marRight w:val="0"/>
                      <w:marTop w:val="0"/>
                      <w:marBottom w:val="0"/>
                      <w:divBdr>
                        <w:top w:val="none" w:sz="0" w:space="0" w:color="auto"/>
                        <w:left w:val="none" w:sz="0" w:space="0" w:color="auto"/>
                        <w:bottom w:val="none" w:sz="0" w:space="0" w:color="auto"/>
                        <w:right w:val="none" w:sz="0" w:space="0" w:color="auto"/>
                      </w:divBdr>
                    </w:div>
                    <w:div w:id="183708634">
                      <w:marLeft w:val="0"/>
                      <w:marRight w:val="0"/>
                      <w:marTop w:val="0"/>
                      <w:marBottom w:val="0"/>
                      <w:divBdr>
                        <w:top w:val="none" w:sz="0" w:space="0" w:color="auto"/>
                        <w:left w:val="none" w:sz="0" w:space="0" w:color="auto"/>
                        <w:bottom w:val="none" w:sz="0" w:space="0" w:color="auto"/>
                        <w:right w:val="none" w:sz="0" w:space="0" w:color="auto"/>
                      </w:divBdr>
                    </w:div>
                    <w:div w:id="1858929231">
                      <w:marLeft w:val="0"/>
                      <w:marRight w:val="0"/>
                      <w:marTop w:val="0"/>
                      <w:marBottom w:val="0"/>
                      <w:divBdr>
                        <w:top w:val="none" w:sz="0" w:space="0" w:color="auto"/>
                        <w:left w:val="none" w:sz="0" w:space="0" w:color="auto"/>
                        <w:bottom w:val="none" w:sz="0" w:space="0" w:color="auto"/>
                        <w:right w:val="none" w:sz="0" w:space="0" w:color="auto"/>
                      </w:divBdr>
                    </w:div>
                    <w:div w:id="668677162">
                      <w:marLeft w:val="0"/>
                      <w:marRight w:val="0"/>
                      <w:marTop w:val="0"/>
                      <w:marBottom w:val="0"/>
                      <w:divBdr>
                        <w:top w:val="none" w:sz="0" w:space="0" w:color="auto"/>
                        <w:left w:val="none" w:sz="0" w:space="0" w:color="auto"/>
                        <w:bottom w:val="none" w:sz="0" w:space="0" w:color="auto"/>
                        <w:right w:val="none" w:sz="0" w:space="0" w:color="auto"/>
                      </w:divBdr>
                    </w:div>
                    <w:div w:id="1501190585">
                      <w:marLeft w:val="0"/>
                      <w:marRight w:val="0"/>
                      <w:marTop w:val="0"/>
                      <w:marBottom w:val="0"/>
                      <w:divBdr>
                        <w:top w:val="none" w:sz="0" w:space="0" w:color="auto"/>
                        <w:left w:val="none" w:sz="0" w:space="0" w:color="auto"/>
                        <w:bottom w:val="none" w:sz="0" w:space="0" w:color="auto"/>
                        <w:right w:val="none" w:sz="0" w:space="0" w:color="auto"/>
                      </w:divBdr>
                    </w:div>
                    <w:div w:id="11410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24449">
      <w:bodyDiv w:val="1"/>
      <w:marLeft w:val="0"/>
      <w:marRight w:val="0"/>
      <w:marTop w:val="0"/>
      <w:marBottom w:val="0"/>
      <w:divBdr>
        <w:top w:val="none" w:sz="0" w:space="0" w:color="auto"/>
        <w:left w:val="none" w:sz="0" w:space="0" w:color="auto"/>
        <w:bottom w:val="none" w:sz="0" w:space="0" w:color="auto"/>
        <w:right w:val="none" w:sz="0" w:space="0" w:color="auto"/>
      </w:divBdr>
      <w:divsChild>
        <w:div w:id="1847818025">
          <w:marLeft w:val="0"/>
          <w:marRight w:val="0"/>
          <w:marTop w:val="0"/>
          <w:marBottom w:val="0"/>
          <w:divBdr>
            <w:top w:val="none" w:sz="0" w:space="0" w:color="auto"/>
            <w:left w:val="none" w:sz="0" w:space="0" w:color="auto"/>
            <w:bottom w:val="none" w:sz="0" w:space="0" w:color="auto"/>
            <w:right w:val="none" w:sz="0" w:space="0" w:color="auto"/>
          </w:divBdr>
        </w:div>
        <w:div w:id="1514028447">
          <w:marLeft w:val="0"/>
          <w:marRight w:val="0"/>
          <w:marTop w:val="0"/>
          <w:marBottom w:val="0"/>
          <w:divBdr>
            <w:top w:val="none" w:sz="0" w:space="0" w:color="auto"/>
            <w:left w:val="none" w:sz="0" w:space="0" w:color="auto"/>
            <w:bottom w:val="none" w:sz="0" w:space="0" w:color="auto"/>
            <w:right w:val="none" w:sz="0" w:space="0" w:color="auto"/>
          </w:divBdr>
          <w:divsChild>
            <w:div w:id="1338266695">
              <w:marLeft w:val="0"/>
              <w:marRight w:val="0"/>
              <w:marTop w:val="0"/>
              <w:marBottom w:val="0"/>
              <w:divBdr>
                <w:top w:val="none" w:sz="0" w:space="0" w:color="auto"/>
                <w:left w:val="none" w:sz="0" w:space="0" w:color="auto"/>
                <w:bottom w:val="none" w:sz="0" w:space="0" w:color="auto"/>
                <w:right w:val="none" w:sz="0" w:space="0" w:color="auto"/>
              </w:divBdr>
              <w:divsChild>
                <w:div w:id="1939023570">
                  <w:marLeft w:val="0"/>
                  <w:marRight w:val="0"/>
                  <w:marTop w:val="0"/>
                  <w:marBottom w:val="0"/>
                  <w:divBdr>
                    <w:top w:val="none" w:sz="0" w:space="0" w:color="auto"/>
                    <w:left w:val="none" w:sz="0" w:space="0" w:color="auto"/>
                    <w:bottom w:val="none" w:sz="0" w:space="0" w:color="auto"/>
                    <w:right w:val="none" w:sz="0" w:space="0" w:color="auto"/>
                  </w:divBdr>
                  <w:divsChild>
                    <w:div w:id="1895652932">
                      <w:marLeft w:val="0"/>
                      <w:marRight w:val="0"/>
                      <w:marTop w:val="0"/>
                      <w:marBottom w:val="0"/>
                      <w:divBdr>
                        <w:top w:val="none" w:sz="0" w:space="0" w:color="auto"/>
                        <w:left w:val="none" w:sz="0" w:space="0" w:color="auto"/>
                        <w:bottom w:val="none" w:sz="0" w:space="0" w:color="auto"/>
                        <w:right w:val="none" w:sz="0" w:space="0" w:color="auto"/>
                      </w:divBdr>
                      <w:divsChild>
                        <w:div w:id="809591955">
                          <w:marLeft w:val="0"/>
                          <w:marRight w:val="0"/>
                          <w:marTop w:val="0"/>
                          <w:marBottom w:val="0"/>
                          <w:divBdr>
                            <w:top w:val="none" w:sz="0" w:space="0" w:color="auto"/>
                            <w:left w:val="none" w:sz="0" w:space="0" w:color="auto"/>
                            <w:bottom w:val="none" w:sz="0" w:space="0" w:color="auto"/>
                            <w:right w:val="none" w:sz="0" w:space="0" w:color="auto"/>
                          </w:divBdr>
                          <w:divsChild>
                            <w:div w:id="303580737">
                              <w:marLeft w:val="0"/>
                              <w:marRight w:val="0"/>
                              <w:marTop w:val="0"/>
                              <w:marBottom w:val="0"/>
                              <w:divBdr>
                                <w:top w:val="none" w:sz="0" w:space="0" w:color="auto"/>
                                <w:left w:val="none" w:sz="0" w:space="0" w:color="auto"/>
                                <w:bottom w:val="none" w:sz="0" w:space="0" w:color="auto"/>
                                <w:right w:val="none" w:sz="0" w:space="0" w:color="auto"/>
                              </w:divBdr>
                              <w:divsChild>
                                <w:div w:id="451167938">
                                  <w:marLeft w:val="0"/>
                                  <w:marRight w:val="0"/>
                                  <w:marTop w:val="0"/>
                                  <w:marBottom w:val="0"/>
                                  <w:divBdr>
                                    <w:top w:val="none" w:sz="0" w:space="0" w:color="auto"/>
                                    <w:left w:val="none" w:sz="0" w:space="0" w:color="auto"/>
                                    <w:bottom w:val="none" w:sz="0" w:space="0" w:color="auto"/>
                                    <w:right w:val="none" w:sz="0" w:space="0" w:color="auto"/>
                                  </w:divBdr>
                                </w:div>
                              </w:divsChild>
                            </w:div>
                            <w:div w:id="1336498770">
                              <w:marLeft w:val="0"/>
                              <w:marRight w:val="0"/>
                              <w:marTop w:val="0"/>
                              <w:marBottom w:val="0"/>
                              <w:divBdr>
                                <w:top w:val="none" w:sz="0" w:space="0" w:color="auto"/>
                                <w:left w:val="none" w:sz="0" w:space="0" w:color="auto"/>
                                <w:bottom w:val="none" w:sz="0" w:space="0" w:color="auto"/>
                                <w:right w:val="none" w:sz="0" w:space="0" w:color="auto"/>
                              </w:divBdr>
                              <w:divsChild>
                                <w:div w:id="9505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2199">
                          <w:marLeft w:val="0"/>
                          <w:marRight w:val="0"/>
                          <w:marTop w:val="0"/>
                          <w:marBottom w:val="0"/>
                          <w:divBdr>
                            <w:top w:val="none" w:sz="0" w:space="0" w:color="auto"/>
                            <w:left w:val="none" w:sz="0" w:space="0" w:color="auto"/>
                            <w:bottom w:val="none" w:sz="0" w:space="0" w:color="auto"/>
                            <w:right w:val="none" w:sz="0" w:space="0" w:color="auto"/>
                          </w:divBdr>
                          <w:divsChild>
                            <w:div w:id="625041382">
                              <w:marLeft w:val="0"/>
                              <w:marRight w:val="0"/>
                              <w:marTop w:val="0"/>
                              <w:marBottom w:val="0"/>
                              <w:divBdr>
                                <w:top w:val="none" w:sz="0" w:space="0" w:color="auto"/>
                                <w:left w:val="none" w:sz="0" w:space="0" w:color="auto"/>
                                <w:bottom w:val="none" w:sz="0" w:space="0" w:color="auto"/>
                                <w:right w:val="none" w:sz="0" w:space="0" w:color="auto"/>
                              </w:divBdr>
                              <w:divsChild>
                                <w:div w:id="1015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2152">
                      <w:marLeft w:val="0"/>
                      <w:marRight w:val="0"/>
                      <w:marTop w:val="0"/>
                      <w:marBottom w:val="0"/>
                      <w:divBdr>
                        <w:top w:val="none" w:sz="0" w:space="0" w:color="auto"/>
                        <w:left w:val="none" w:sz="0" w:space="0" w:color="auto"/>
                        <w:bottom w:val="none" w:sz="0" w:space="0" w:color="auto"/>
                        <w:right w:val="none" w:sz="0" w:space="0" w:color="auto"/>
                      </w:divBdr>
                      <w:divsChild>
                        <w:div w:id="614950090">
                          <w:marLeft w:val="0"/>
                          <w:marRight w:val="0"/>
                          <w:marTop w:val="0"/>
                          <w:marBottom w:val="0"/>
                          <w:divBdr>
                            <w:top w:val="none" w:sz="0" w:space="0" w:color="auto"/>
                            <w:left w:val="none" w:sz="0" w:space="0" w:color="auto"/>
                            <w:bottom w:val="none" w:sz="0" w:space="0" w:color="auto"/>
                            <w:right w:val="none" w:sz="0" w:space="0" w:color="auto"/>
                          </w:divBdr>
                          <w:divsChild>
                            <w:div w:id="2125995958">
                              <w:marLeft w:val="0"/>
                              <w:marRight w:val="0"/>
                              <w:marTop w:val="0"/>
                              <w:marBottom w:val="0"/>
                              <w:divBdr>
                                <w:top w:val="none" w:sz="0" w:space="0" w:color="auto"/>
                                <w:left w:val="none" w:sz="0" w:space="0" w:color="auto"/>
                                <w:bottom w:val="none" w:sz="0" w:space="0" w:color="auto"/>
                                <w:right w:val="none" w:sz="0" w:space="0" w:color="auto"/>
                              </w:divBdr>
                              <w:divsChild>
                                <w:div w:id="20023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515">
                          <w:marLeft w:val="0"/>
                          <w:marRight w:val="0"/>
                          <w:marTop w:val="0"/>
                          <w:marBottom w:val="0"/>
                          <w:divBdr>
                            <w:top w:val="none" w:sz="0" w:space="0" w:color="auto"/>
                            <w:left w:val="none" w:sz="0" w:space="0" w:color="auto"/>
                            <w:bottom w:val="none" w:sz="0" w:space="0" w:color="auto"/>
                            <w:right w:val="none" w:sz="0" w:space="0" w:color="auto"/>
                          </w:divBdr>
                          <w:divsChild>
                            <w:div w:id="1993673144">
                              <w:marLeft w:val="0"/>
                              <w:marRight w:val="0"/>
                              <w:marTop w:val="0"/>
                              <w:marBottom w:val="0"/>
                              <w:divBdr>
                                <w:top w:val="none" w:sz="0" w:space="0" w:color="auto"/>
                                <w:left w:val="none" w:sz="0" w:space="0" w:color="auto"/>
                                <w:bottom w:val="none" w:sz="0" w:space="0" w:color="auto"/>
                                <w:right w:val="none" w:sz="0" w:space="0" w:color="auto"/>
                              </w:divBdr>
                              <w:divsChild>
                                <w:div w:id="1317759296">
                                  <w:marLeft w:val="0"/>
                                  <w:marRight w:val="0"/>
                                  <w:marTop w:val="0"/>
                                  <w:marBottom w:val="0"/>
                                  <w:divBdr>
                                    <w:top w:val="none" w:sz="0" w:space="0" w:color="auto"/>
                                    <w:left w:val="none" w:sz="0" w:space="0" w:color="auto"/>
                                    <w:bottom w:val="none" w:sz="0" w:space="0" w:color="auto"/>
                                    <w:right w:val="none" w:sz="0" w:space="0" w:color="auto"/>
                                  </w:divBdr>
                                  <w:divsChild>
                                    <w:div w:id="2126734075">
                                      <w:marLeft w:val="0"/>
                                      <w:marRight w:val="0"/>
                                      <w:marTop w:val="0"/>
                                      <w:marBottom w:val="0"/>
                                      <w:divBdr>
                                        <w:top w:val="none" w:sz="0" w:space="0" w:color="auto"/>
                                        <w:left w:val="none" w:sz="0" w:space="0" w:color="auto"/>
                                        <w:bottom w:val="none" w:sz="0" w:space="0" w:color="auto"/>
                                        <w:right w:val="none" w:sz="0" w:space="0" w:color="auto"/>
                                      </w:divBdr>
                                      <w:divsChild>
                                        <w:div w:id="2253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9551">
      <w:bodyDiv w:val="1"/>
      <w:marLeft w:val="0"/>
      <w:marRight w:val="0"/>
      <w:marTop w:val="0"/>
      <w:marBottom w:val="0"/>
      <w:divBdr>
        <w:top w:val="none" w:sz="0" w:space="0" w:color="auto"/>
        <w:left w:val="none" w:sz="0" w:space="0" w:color="auto"/>
        <w:bottom w:val="none" w:sz="0" w:space="0" w:color="auto"/>
        <w:right w:val="none" w:sz="0" w:space="0" w:color="auto"/>
      </w:divBdr>
      <w:divsChild>
        <w:div w:id="538131943">
          <w:marLeft w:val="0"/>
          <w:marRight w:val="0"/>
          <w:marTop w:val="0"/>
          <w:marBottom w:val="0"/>
          <w:divBdr>
            <w:top w:val="none" w:sz="0" w:space="0" w:color="auto"/>
            <w:left w:val="none" w:sz="0" w:space="0" w:color="auto"/>
            <w:bottom w:val="none" w:sz="0" w:space="0" w:color="auto"/>
            <w:right w:val="none" w:sz="0" w:space="0" w:color="auto"/>
          </w:divBdr>
          <w:divsChild>
            <w:div w:id="69695864">
              <w:marLeft w:val="0"/>
              <w:marRight w:val="0"/>
              <w:marTop w:val="0"/>
              <w:marBottom w:val="0"/>
              <w:divBdr>
                <w:top w:val="none" w:sz="0" w:space="0" w:color="auto"/>
                <w:left w:val="none" w:sz="0" w:space="0" w:color="auto"/>
                <w:bottom w:val="none" w:sz="0" w:space="0" w:color="auto"/>
                <w:right w:val="none" w:sz="0" w:space="0" w:color="auto"/>
              </w:divBdr>
              <w:divsChild>
                <w:div w:id="10133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6050">
          <w:marLeft w:val="0"/>
          <w:marRight w:val="0"/>
          <w:marTop w:val="0"/>
          <w:marBottom w:val="0"/>
          <w:divBdr>
            <w:top w:val="none" w:sz="0" w:space="0" w:color="auto"/>
            <w:left w:val="none" w:sz="0" w:space="0" w:color="auto"/>
            <w:bottom w:val="none" w:sz="0" w:space="0" w:color="auto"/>
            <w:right w:val="none" w:sz="0" w:space="0" w:color="auto"/>
          </w:divBdr>
          <w:divsChild>
            <w:div w:id="1822769132">
              <w:marLeft w:val="0"/>
              <w:marRight w:val="0"/>
              <w:marTop w:val="0"/>
              <w:marBottom w:val="0"/>
              <w:divBdr>
                <w:top w:val="none" w:sz="0" w:space="0" w:color="auto"/>
                <w:left w:val="none" w:sz="0" w:space="0" w:color="auto"/>
                <w:bottom w:val="none" w:sz="0" w:space="0" w:color="auto"/>
                <w:right w:val="none" w:sz="0" w:space="0" w:color="auto"/>
              </w:divBdr>
              <w:divsChild>
                <w:div w:id="1429472739">
                  <w:marLeft w:val="0"/>
                  <w:marRight w:val="0"/>
                  <w:marTop w:val="0"/>
                  <w:marBottom w:val="0"/>
                  <w:divBdr>
                    <w:top w:val="none" w:sz="0" w:space="0" w:color="auto"/>
                    <w:left w:val="none" w:sz="0" w:space="0" w:color="auto"/>
                    <w:bottom w:val="none" w:sz="0" w:space="0" w:color="auto"/>
                    <w:right w:val="none" w:sz="0" w:space="0" w:color="auto"/>
                  </w:divBdr>
                  <w:divsChild>
                    <w:div w:id="1024476514">
                      <w:marLeft w:val="0"/>
                      <w:marRight w:val="0"/>
                      <w:marTop w:val="0"/>
                      <w:marBottom w:val="0"/>
                      <w:divBdr>
                        <w:top w:val="none" w:sz="0" w:space="0" w:color="auto"/>
                        <w:left w:val="none" w:sz="0" w:space="0" w:color="auto"/>
                        <w:bottom w:val="none" w:sz="0" w:space="0" w:color="auto"/>
                        <w:right w:val="none" w:sz="0" w:space="0" w:color="auto"/>
                      </w:divBdr>
                      <w:divsChild>
                        <w:div w:id="1797796295">
                          <w:marLeft w:val="0"/>
                          <w:marRight w:val="0"/>
                          <w:marTop w:val="0"/>
                          <w:marBottom w:val="0"/>
                          <w:divBdr>
                            <w:top w:val="none" w:sz="0" w:space="0" w:color="auto"/>
                            <w:left w:val="none" w:sz="0" w:space="0" w:color="auto"/>
                            <w:bottom w:val="none" w:sz="0" w:space="0" w:color="auto"/>
                            <w:right w:val="none" w:sz="0" w:space="0" w:color="auto"/>
                          </w:divBdr>
                          <w:divsChild>
                            <w:div w:id="1436515603">
                              <w:marLeft w:val="0"/>
                              <w:marRight w:val="0"/>
                              <w:marTop w:val="0"/>
                              <w:marBottom w:val="0"/>
                              <w:divBdr>
                                <w:top w:val="none" w:sz="0" w:space="0" w:color="auto"/>
                                <w:left w:val="none" w:sz="0" w:space="0" w:color="auto"/>
                                <w:bottom w:val="none" w:sz="0" w:space="0" w:color="auto"/>
                                <w:right w:val="none" w:sz="0" w:space="0" w:color="auto"/>
                              </w:divBdr>
                              <w:divsChild>
                                <w:div w:id="408963443">
                                  <w:marLeft w:val="0"/>
                                  <w:marRight w:val="0"/>
                                  <w:marTop w:val="0"/>
                                  <w:marBottom w:val="0"/>
                                  <w:divBdr>
                                    <w:top w:val="none" w:sz="0" w:space="0" w:color="auto"/>
                                    <w:left w:val="none" w:sz="0" w:space="0" w:color="auto"/>
                                    <w:bottom w:val="none" w:sz="0" w:space="0" w:color="auto"/>
                                    <w:right w:val="none" w:sz="0" w:space="0" w:color="auto"/>
                                  </w:divBdr>
                                  <w:divsChild>
                                    <w:div w:id="20591453">
                                      <w:marLeft w:val="0"/>
                                      <w:marRight w:val="0"/>
                                      <w:marTop w:val="0"/>
                                      <w:marBottom w:val="0"/>
                                      <w:divBdr>
                                        <w:top w:val="none" w:sz="0" w:space="0" w:color="auto"/>
                                        <w:left w:val="none" w:sz="0" w:space="0" w:color="auto"/>
                                        <w:bottom w:val="none" w:sz="0" w:space="0" w:color="auto"/>
                                        <w:right w:val="none" w:sz="0" w:space="0" w:color="auto"/>
                                      </w:divBdr>
                                      <w:divsChild>
                                        <w:div w:id="5497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149730">
      <w:bodyDiv w:val="1"/>
      <w:marLeft w:val="0"/>
      <w:marRight w:val="0"/>
      <w:marTop w:val="0"/>
      <w:marBottom w:val="0"/>
      <w:divBdr>
        <w:top w:val="none" w:sz="0" w:space="0" w:color="auto"/>
        <w:left w:val="none" w:sz="0" w:space="0" w:color="auto"/>
        <w:bottom w:val="none" w:sz="0" w:space="0" w:color="auto"/>
        <w:right w:val="none" w:sz="0" w:space="0" w:color="auto"/>
      </w:divBdr>
      <w:divsChild>
        <w:div w:id="1185438363">
          <w:marLeft w:val="0"/>
          <w:marRight w:val="0"/>
          <w:marTop w:val="0"/>
          <w:marBottom w:val="0"/>
          <w:divBdr>
            <w:top w:val="none" w:sz="0" w:space="0" w:color="auto"/>
            <w:left w:val="none" w:sz="0" w:space="0" w:color="auto"/>
            <w:bottom w:val="none" w:sz="0" w:space="0" w:color="auto"/>
            <w:right w:val="none" w:sz="0" w:space="0" w:color="auto"/>
          </w:divBdr>
        </w:div>
        <w:div w:id="1019157190">
          <w:marLeft w:val="0"/>
          <w:marRight w:val="0"/>
          <w:marTop w:val="0"/>
          <w:marBottom w:val="0"/>
          <w:divBdr>
            <w:top w:val="none" w:sz="0" w:space="0" w:color="auto"/>
            <w:left w:val="none" w:sz="0" w:space="0" w:color="auto"/>
            <w:bottom w:val="none" w:sz="0" w:space="0" w:color="auto"/>
            <w:right w:val="none" w:sz="0" w:space="0" w:color="auto"/>
          </w:divBdr>
          <w:divsChild>
            <w:div w:id="1503428125">
              <w:marLeft w:val="0"/>
              <w:marRight w:val="0"/>
              <w:marTop w:val="0"/>
              <w:marBottom w:val="0"/>
              <w:divBdr>
                <w:top w:val="none" w:sz="0" w:space="0" w:color="auto"/>
                <w:left w:val="none" w:sz="0" w:space="0" w:color="auto"/>
                <w:bottom w:val="none" w:sz="0" w:space="0" w:color="auto"/>
                <w:right w:val="none" w:sz="0" w:space="0" w:color="auto"/>
              </w:divBdr>
              <w:divsChild>
                <w:div w:id="1528833207">
                  <w:marLeft w:val="0"/>
                  <w:marRight w:val="0"/>
                  <w:marTop w:val="0"/>
                  <w:marBottom w:val="0"/>
                  <w:divBdr>
                    <w:top w:val="none" w:sz="0" w:space="0" w:color="auto"/>
                    <w:left w:val="none" w:sz="0" w:space="0" w:color="auto"/>
                    <w:bottom w:val="none" w:sz="0" w:space="0" w:color="auto"/>
                    <w:right w:val="none" w:sz="0" w:space="0" w:color="auto"/>
                  </w:divBdr>
                  <w:divsChild>
                    <w:div w:id="1149054541">
                      <w:marLeft w:val="0"/>
                      <w:marRight w:val="0"/>
                      <w:marTop w:val="0"/>
                      <w:marBottom w:val="0"/>
                      <w:divBdr>
                        <w:top w:val="none" w:sz="0" w:space="0" w:color="auto"/>
                        <w:left w:val="none" w:sz="0" w:space="0" w:color="auto"/>
                        <w:bottom w:val="none" w:sz="0" w:space="0" w:color="auto"/>
                        <w:right w:val="none" w:sz="0" w:space="0" w:color="auto"/>
                      </w:divBdr>
                      <w:divsChild>
                        <w:div w:id="7915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0203">
                  <w:marLeft w:val="0"/>
                  <w:marRight w:val="0"/>
                  <w:marTop w:val="0"/>
                  <w:marBottom w:val="0"/>
                  <w:divBdr>
                    <w:top w:val="none" w:sz="0" w:space="0" w:color="auto"/>
                    <w:left w:val="none" w:sz="0" w:space="0" w:color="auto"/>
                    <w:bottom w:val="none" w:sz="0" w:space="0" w:color="auto"/>
                    <w:right w:val="none" w:sz="0" w:space="0" w:color="auto"/>
                  </w:divBdr>
                  <w:divsChild>
                    <w:div w:id="56903390">
                      <w:marLeft w:val="0"/>
                      <w:marRight w:val="0"/>
                      <w:marTop w:val="0"/>
                      <w:marBottom w:val="0"/>
                      <w:divBdr>
                        <w:top w:val="none" w:sz="0" w:space="0" w:color="auto"/>
                        <w:left w:val="none" w:sz="0" w:space="0" w:color="auto"/>
                        <w:bottom w:val="none" w:sz="0" w:space="0" w:color="auto"/>
                        <w:right w:val="none" w:sz="0" w:space="0" w:color="auto"/>
                      </w:divBdr>
                    </w:div>
                  </w:divsChild>
                </w:div>
                <w:div w:id="289289365">
                  <w:marLeft w:val="0"/>
                  <w:marRight w:val="0"/>
                  <w:marTop w:val="0"/>
                  <w:marBottom w:val="0"/>
                  <w:divBdr>
                    <w:top w:val="none" w:sz="0" w:space="0" w:color="auto"/>
                    <w:left w:val="none" w:sz="0" w:space="0" w:color="auto"/>
                    <w:bottom w:val="none" w:sz="0" w:space="0" w:color="auto"/>
                    <w:right w:val="none" w:sz="0" w:space="0" w:color="auto"/>
                  </w:divBdr>
                  <w:divsChild>
                    <w:div w:id="1379208530">
                      <w:marLeft w:val="0"/>
                      <w:marRight w:val="0"/>
                      <w:marTop w:val="0"/>
                      <w:marBottom w:val="0"/>
                      <w:divBdr>
                        <w:top w:val="none" w:sz="0" w:space="0" w:color="auto"/>
                        <w:left w:val="none" w:sz="0" w:space="0" w:color="auto"/>
                        <w:bottom w:val="none" w:sz="0" w:space="0" w:color="auto"/>
                        <w:right w:val="none" w:sz="0" w:space="0" w:color="auto"/>
                      </w:divBdr>
                      <w:divsChild>
                        <w:div w:id="1083263850">
                          <w:marLeft w:val="0"/>
                          <w:marRight w:val="0"/>
                          <w:marTop w:val="0"/>
                          <w:marBottom w:val="0"/>
                          <w:divBdr>
                            <w:top w:val="none" w:sz="0" w:space="0" w:color="auto"/>
                            <w:left w:val="none" w:sz="0" w:space="0" w:color="auto"/>
                            <w:bottom w:val="none" w:sz="0" w:space="0" w:color="auto"/>
                            <w:right w:val="none" w:sz="0" w:space="0" w:color="auto"/>
                          </w:divBdr>
                          <w:divsChild>
                            <w:div w:id="818305498">
                              <w:marLeft w:val="0"/>
                              <w:marRight w:val="0"/>
                              <w:marTop w:val="0"/>
                              <w:marBottom w:val="0"/>
                              <w:divBdr>
                                <w:top w:val="none" w:sz="0" w:space="0" w:color="auto"/>
                                <w:left w:val="none" w:sz="0" w:space="0" w:color="auto"/>
                                <w:bottom w:val="none" w:sz="0" w:space="0" w:color="auto"/>
                                <w:right w:val="none" w:sz="0" w:space="0" w:color="auto"/>
                              </w:divBdr>
                              <w:divsChild>
                                <w:div w:id="1624728304">
                                  <w:marLeft w:val="0"/>
                                  <w:marRight w:val="0"/>
                                  <w:marTop w:val="0"/>
                                  <w:marBottom w:val="0"/>
                                  <w:divBdr>
                                    <w:top w:val="none" w:sz="0" w:space="0" w:color="auto"/>
                                    <w:left w:val="none" w:sz="0" w:space="0" w:color="auto"/>
                                    <w:bottom w:val="none" w:sz="0" w:space="0" w:color="auto"/>
                                    <w:right w:val="none" w:sz="0" w:space="0" w:color="auto"/>
                                  </w:divBdr>
                                </w:div>
                              </w:divsChild>
                            </w:div>
                            <w:div w:id="562257878">
                              <w:marLeft w:val="0"/>
                              <w:marRight w:val="0"/>
                              <w:marTop w:val="0"/>
                              <w:marBottom w:val="0"/>
                              <w:divBdr>
                                <w:top w:val="none" w:sz="0" w:space="0" w:color="auto"/>
                                <w:left w:val="none" w:sz="0" w:space="0" w:color="auto"/>
                                <w:bottom w:val="none" w:sz="0" w:space="0" w:color="auto"/>
                                <w:right w:val="none" w:sz="0" w:space="0" w:color="auto"/>
                              </w:divBdr>
                            </w:div>
                            <w:div w:id="1531187893">
                              <w:marLeft w:val="0"/>
                              <w:marRight w:val="0"/>
                              <w:marTop w:val="0"/>
                              <w:marBottom w:val="0"/>
                              <w:divBdr>
                                <w:top w:val="none" w:sz="0" w:space="0" w:color="auto"/>
                                <w:left w:val="none" w:sz="0" w:space="0" w:color="auto"/>
                                <w:bottom w:val="none" w:sz="0" w:space="0" w:color="auto"/>
                                <w:right w:val="none" w:sz="0" w:space="0" w:color="auto"/>
                              </w:divBdr>
                              <w:divsChild>
                                <w:div w:id="897013181">
                                  <w:marLeft w:val="0"/>
                                  <w:marRight w:val="0"/>
                                  <w:marTop w:val="0"/>
                                  <w:marBottom w:val="0"/>
                                  <w:divBdr>
                                    <w:top w:val="none" w:sz="0" w:space="0" w:color="auto"/>
                                    <w:left w:val="none" w:sz="0" w:space="0" w:color="auto"/>
                                    <w:bottom w:val="none" w:sz="0" w:space="0" w:color="auto"/>
                                    <w:right w:val="none" w:sz="0" w:space="0" w:color="auto"/>
                                  </w:divBdr>
                                </w:div>
                              </w:divsChild>
                            </w:div>
                            <w:div w:id="1152066166">
                              <w:marLeft w:val="0"/>
                              <w:marRight w:val="0"/>
                              <w:marTop w:val="0"/>
                              <w:marBottom w:val="0"/>
                              <w:divBdr>
                                <w:top w:val="none" w:sz="0" w:space="0" w:color="auto"/>
                                <w:left w:val="none" w:sz="0" w:space="0" w:color="auto"/>
                                <w:bottom w:val="none" w:sz="0" w:space="0" w:color="auto"/>
                                <w:right w:val="none" w:sz="0" w:space="0" w:color="auto"/>
                              </w:divBdr>
                            </w:div>
                            <w:div w:id="941455220">
                              <w:marLeft w:val="0"/>
                              <w:marRight w:val="0"/>
                              <w:marTop w:val="0"/>
                              <w:marBottom w:val="0"/>
                              <w:divBdr>
                                <w:top w:val="none" w:sz="0" w:space="0" w:color="auto"/>
                                <w:left w:val="none" w:sz="0" w:space="0" w:color="auto"/>
                                <w:bottom w:val="none" w:sz="0" w:space="0" w:color="auto"/>
                                <w:right w:val="none" w:sz="0" w:space="0" w:color="auto"/>
                              </w:divBdr>
                              <w:divsChild>
                                <w:div w:id="419328790">
                                  <w:marLeft w:val="0"/>
                                  <w:marRight w:val="0"/>
                                  <w:marTop w:val="0"/>
                                  <w:marBottom w:val="0"/>
                                  <w:divBdr>
                                    <w:top w:val="none" w:sz="0" w:space="0" w:color="auto"/>
                                    <w:left w:val="none" w:sz="0" w:space="0" w:color="auto"/>
                                    <w:bottom w:val="none" w:sz="0" w:space="0" w:color="auto"/>
                                    <w:right w:val="none" w:sz="0" w:space="0" w:color="auto"/>
                                  </w:divBdr>
                                </w:div>
                              </w:divsChild>
                            </w:div>
                            <w:div w:id="1279677049">
                              <w:marLeft w:val="0"/>
                              <w:marRight w:val="0"/>
                              <w:marTop w:val="0"/>
                              <w:marBottom w:val="0"/>
                              <w:divBdr>
                                <w:top w:val="none" w:sz="0" w:space="0" w:color="auto"/>
                                <w:left w:val="none" w:sz="0" w:space="0" w:color="auto"/>
                                <w:bottom w:val="none" w:sz="0" w:space="0" w:color="auto"/>
                                <w:right w:val="none" w:sz="0" w:space="0" w:color="auto"/>
                              </w:divBdr>
                            </w:div>
                            <w:div w:id="597951888">
                              <w:marLeft w:val="0"/>
                              <w:marRight w:val="0"/>
                              <w:marTop w:val="0"/>
                              <w:marBottom w:val="0"/>
                              <w:divBdr>
                                <w:top w:val="none" w:sz="0" w:space="0" w:color="auto"/>
                                <w:left w:val="none" w:sz="0" w:space="0" w:color="auto"/>
                                <w:bottom w:val="none" w:sz="0" w:space="0" w:color="auto"/>
                                <w:right w:val="none" w:sz="0" w:space="0" w:color="auto"/>
                              </w:divBdr>
                              <w:divsChild>
                                <w:div w:id="469639114">
                                  <w:marLeft w:val="0"/>
                                  <w:marRight w:val="0"/>
                                  <w:marTop w:val="0"/>
                                  <w:marBottom w:val="0"/>
                                  <w:divBdr>
                                    <w:top w:val="none" w:sz="0" w:space="0" w:color="auto"/>
                                    <w:left w:val="none" w:sz="0" w:space="0" w:color="auto"/>
                                    <w:bottom w:val="none" w:sz="0" w:space="0" w:color="auto"/>
                                    <w:right w:val="none" w:sz="0" w:space="0" w:color="auto"/>
                                  </w:divBdr>
                                </w:div>
                              </w:divsChild>
                            </w:div>
                            <w:div w:id="187900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052288">
      <w:bodyDiv w:val="1"/>
      <w:marLeft w:val="0"/>
      <w:marRight w:val="0"/>
      <w:marTop w:val="0"/>
      <w:marBottom w:val="0"/>
      <w:divBdr>
        <w:top w:val="none" w:sz="0" w:space="0" w:color="auto"/>
        <w:left w:val="none" w:sz="0" w:space="0" w:color="auto"/>
        <w:bottom w:val="none" w:sz="0" w:space="0" w:color="auto"/>
        <w:right w:val="none" w:sz="0" w:space="0" w:color="auto"/>
      </w:divBdr>
      <w:divsChild>
        <w:div w:id="1796410811">
          <w:marLeft w:val="0"/>
          <w:marRight w:val="0"/>
          <w:marTop w:val="0"/>
          <w:marBottom w:val="0"/>
          <w:divBdr>
            <w:top w:val="none" w:sz="0" w:space="0" w:color="auto"/>
            <w:left w:val="none" w:sz="0" w:space="0" w:color="auto"/>
            <w:bottom w:val="none" w:sz="0" w:space="0" w:color="auto"/>
            <w:right w:val="none" w:sz="0" w:space="0" w:color="auto"/>
          </w:divBdr>
        </w:div>
        <w:div w:id="1053964763">
          <w:marLeft w:val="0"/>
          <w:marRight w:val="0"/>
          <w:marTop w:val="0"/>
          <w:marBottom w:val="0"/>
          <w:divBdr>
            <w:top w:val="none" w:sz="0" w:space="0" w:color="auto"/>
            <w:left w:val="none" w:sz="0" w:space="0" w:color="auto"/>
            <w:bottom w:val="none" w:sz="0" w:space="0" w:color="auto"/>
            <w:right w:val="none" w:sz="0" w:space="0" w:color="auto"/>
          </w:divBdr>
          <w:divsChild>
            <w:div w:id="519588370">
              <w:marLeft w:val="0"/>
              <w:marRight w:val="0"/>
              <w:marTop w:val="0"/>
              <w:marBottom w:val="0"/>
              <w:divBdr>
                <w:top w:val="none" w:sz="0" w:space="0" w:color="auto"/>
                <w:left w:val="none" w:sz="0" w:space="0" w:color="auto"/>
                <w:bottom w:val="none" w:sz="0" w:space="0" w:color="auto"/>
                <w:right w:val="none" w:sz="0" w:space="0" w:color="auto"/>
              </w:divBdr>
              <w:divsChild>
                <w:div w:id="1615286669">
                  <w:marLeft w:val="0"/>
                  <w:marRight w:val="0"/>
                  <w:marTop w:val="0"/>
                  <w:marBottom w:val="0"/>
                  <w:divBdr>
                    <w:top w:val="none" w:sz="0" w:space="0" w:color="auto"/>
                    <w:left w:val="none" w:sz="0" w:space="0" w:color="auto"/>
                    <w:bottom w:val="none" w:sz="0" w:space="0" w:color="auto"/>
                    <w:right w:val="none" w:sz="0" w:space="0" w:color="auto"/>
                  </w:divBdr>
                  <w:divsChild>
                    <w:div w:id="1800149827">
                      <w:marLeft w:val="0"/>
                      <w:marRight w:val="0"/>
                      <w:marTop w:val="0"/>
                      <w:marBottom w:val="0"/>
                      <w:divBdr>
                        <w:top w:val="none" w:sz="0" w:space="0" w:color="auto"/>
                        <w:left w:val="none" w:sz="0" w:space="0" w:color="auto"/>
                        <w:bottom w:val="none" w:sz="0" w:space="0" w:color="auto"/>
                        <w:right w:val="none" w:sz="0" w:space="0" w:color="auto"/>
                      </w:divBdr>
                      <w:divsChild>
                        <w:div w:id="60442404">
                          <w:marLeft w:val="0"/>
                          <w:marRight w:val="0"/>
                          <w:marTop w:val="0"/>
                          <w:marBottom w:val="0"/>
                          <w:divBdr>
                            <w:top w:val="none" w:sz="0" w:space="0" w:color="auto"/>
                            <w:left w:val="none" w:sz="0" w:space="0" w:color="auto"/>
                            <w:bottom w:val="none" w:sz="0" w:space="0" w:color="auto"/>
                            <w:right w:val="none" w:sz="0" w:space="0" w:color="auto"/>
                          </w:divBdr>
                          <w:divsChild>
                            <w:div w:id="950011441">
                              <w:marLeft w:val="0"/>
                              <w:marRight w:val="0"/>
                              <w:marTop w:val="0"/>
                              <w:marBottom w:val="0"/>
                              <w:divBdr>
                                <w:top w:val="none" w:sz="0" w:space="0" w:color="auto"/>
                                <w:left w:val="none" w:sz="0" w:space="0" w:color="auto"/>
                                <w:bottom w:val="none" w:sz="0" w:space="0" w:color="auto"/>
                                <w:right w:val="none" w:sz="0" w:space="0" w:color="auto"/>
                              </w:divBdr>
                            </w:div>
                          </w:divsChild>
                        </w:div>
                        <w:div w:id="1965889539">
                          <w:marLeft w:val="0"/>
                          <w:marRight w:val="0"/>
                          <w:marTop w:val="0"/>
                          <w:marBottom w:val="0"/>
                          <w:divBdr>
                            <w:top w:val="none" w:sz="0" w:space="0" w:color="auto"/>
                            <w:left w:val="none" w:sz="0" w:space="0" w:color="auto"/>
                            <w:bottom w:val="none" w:sz="0" w:space="0" w:color="auto"/>
                            <w:right w:val="none" w:sz="0" w:space="0" w:color="auto"/>
                          </w:divBdr>
                          <w:divsChild>
                            <w:div w:id="996762817">
                              <w:marLeft w:val="0"/>
                              <w:marRight w:val="0"/>
                              <w:marTop w:val="0"/>
                              <w:marBottom w:val="0"/>
                              <w:divBdr>
                                <w:top w:val="none" w:sz="0" w:space="0" w:color="auto"/>
                                <w:left w:val="none" w:sz="0" w:space="0" w:color="auto"/>
                                <w:bottom w:val="none" w:sz="0" w:space="0" w:color="auto"/>
                                <w:right w:val="none" w:sz="0" w:space="0" w:color="auto"/>
                              </w:divBdr>
                              <w:divsChild>
                                <w:div w:id="14626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528">
                          <w:marLeft w:val="0"/>
                          <w:marRight w:val="0"/>
                          <w:marTop w:val="0"/>
                          <w:marBottom w:val="0"/>
                          <w:divBdr>
                            <w:top w:val="none" w:sz="0" w:space="0" w:color="auto"/>
                            <w:left w:val="none" w:sz="0" w:space="0" w:color="auto"/>
                            <w:bottom w:val="none" w:sz="0" w:space="0" w:color="auto"/>
                            <w:right w:val="none" w:sz="0" w:space="0" w:color="auto"/>
                          </w:divBdr>
                          <w:divsChild>
                            <w:div w:id="654191066">
                              <w:marLeft w:val="0"/>
                              <w:marRight w:val="0"/>
                              <w:marTop w:val="0"/>
                              <w:marBottom w:val="0"/>
                              <w:divBdr>
                                <w:top w:val="none" w:sz="0" w:space="0" w:color="auto"/>
                                <w:left w:val="none" w:sz="0" w:space="0" w:color="auto"/>
                                <w:bottom w:val="none" w:sz="0" w:space="0" w:color="auto"/>
                                <w:right w:val="none" w:sz="0" w:space="0" w:color="auto"/>
                              </w:divBdr>
                            </w:div>
                          </w:divsChild>
                        </w:div>
                        <w:div w:id="1213615152">
                          <w:marLeft w:val="0"/>
                          <w:marRight w:val="0"/>
                          <w:marTop w:val="0"/>
                          <w:marBottom w:val="0"/>
                          <w:divBdr>
                            <w:top w:val="none" w:sz="0" w:space="0" w:color="auto"/>
                            <w:left w:val="none" w:sz="0" w:space="0" w:color="auto"/>
                            <w:bottom w:val="none" w:sz="0" w:space="0" w:color="auto"/>
                            <w:right w:val="none" w:sz="0" w:space="0" w:color="auto"/>
                          </w:divBdr>
                          <w:divsChild>
                            <w:div w:id="306713410">
                              <w:marLeft w:val="0"/>
                              <w:marRight w:val="0"/>
                              <w:marTop w:val="0"/>
                              <w:marBottom w:val="0"/>
                              <w:divBdr>
                                <w:top w:val="none" w:sz="0" w:space="0" w:color="auto"/>
                                <w:left w:val="none" w:sz="0" w:space="0" w:color="auto"/>
                                <w:bottom w:val="none" w:sz="0" w:space="0" w:color="auto"/>
                                <w:right w:val="none" w:sz="0" w:space="0" w:color="auto"/>
                              </w:divBdr>
                              <w:divsChild>
                                <w:div w:id="448667487">
                                  <w:marLeft w:val="0"/>
                                  <w:marRight w:val="0"/>
                                  <w:marTop w:val="0"/>
                                  <w:marBottom w:val="0"/>
                                  <w:divBdr>
                                    <w:top w:val="none" w:sz="0" w:space="0" w:color="auto"/>
                                    <w:left w:val="none" w:sz="0" w:space="0" w:color="auto"/>
                                    <w:bottom w:val="none" w:sz="0" w:space="0" w:color="auto"/>
                                    <w:right w:val="none" w:sz="0" w:space="0" w:color="auto"/>
                                  </w:divBdr>
                                  <w:divsChild>
                                    <w:div w:id="30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967232">
      <w:bodyDiv w:val="1"/>
      <w:marLeft w:val="0"/>
      <w:marRight w:val="0"/>
      <w:marTop w:val="0"/>
      <w:marBottom w:val="0"/>
      <w:divBdr>
        <w:top w:val="none" w:sz="0" w:space="0" w:color="auto"/>
        <w:left w:val="none" w:sz="0" w:space="0" w:color="auto"/>
        <w:bottom w:val="none" w:sz="0" w:space="0" w:color="auto"/>
        <w:right w:val="none" w:sz="0" w:space="0" w:color="auto"/>
      </w:divBdr>
      <w:divsChild>
        <w:div w:id="822240258">
          <w:marLeft w:val="0"/>
          <w:marRight w:val="0"/>
          <w:marTop w:val="0"/>
          <w:marBottom w:val="0"/>
          <w:divBdr>
            <w:top w:val="none" w:sz="0" w:space="0" w:color="auto"/>
            <w:left w:val="none" w:sz="0" w:space="0" w:color="auto"/>
            <w:bottom w:val="none" w:sz="0" w:space="0" w:color="auto"/>
            <w:right w:val="none" w:sz="0" w:space="0" w:color="auto"/>
          </w:divBdr>
          <w:divsChild>
            <w:div w:id="1612542154">
              <w:marLeft w:val="0"/>
              <w:marRight w:val="0"/>
              <w:marTop w:val="0"/>
              <w:marBottom w:val="330"/>
              <w:divBdr>
                <w:top w:val="none" w:sz="0" w:space="0" w:color="auto"/>
                <w:left w:val="none" w:sz="0" w:space="0" w:color="auto"/>
                <w:bottom w:val="none" w:sz="0" w:space="0" w:color="auto"/>
                <w:right w:val="none" w:sz="0" w:space="0" w:color="auto"/>
              </w:divBdr>
            </w:div>
          </w:divsChild>
        </w:div>
        <w:div w:id="1903398">
          <w:marLeft w:val="0"/>
          <w:marRight w:val="0"/>
          <w:marTop w:val="0"/>
          <w:marBottom w:val="0"/>
          <w:divBdr>
            <w:top w:val="none" w:sz="0" w:space="0" w:color="auto"/>
            <w:left w:val="none" w:sz="0" w:space="0" w:color="auto"/>
            <w:bottom w:val="none" w:sz="0" w:space="0" w:color="auto"/>
            <w:right w:val="none" w:sz="0" w:space="0" w:color="auto"/>
          </w:divBdr>
          <w:divsChild>
            <w:div w:id="110796252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76144386">
      <w:bodyDiv w:val="1"/>
      <w:marLeft w:val="0"/>
      <w:marRight w:val="0"/>
      <w:marTop w:val="0"/>
      <w:marBottom w:val="0"/>
      <w:divBdr>
        <w:top w:val="none" w:sz="0" w:space="0" w:color="auto"/>
        <w:left w:val="none" w:sz="0" w:space="0" w:color="auto"/>
        <w:bottom w:val="none" w:sz="0" w:space="0" w:color="auto"/>
        <w:right w:val="none" w:sz="0" w:space="0" w:color="auto"/>
      </w:divBdr>
      <w:divsChild>
        <w:div w:id="1844079715">
          <w:marLeft w:val="0"/>
          <w:marRight w:val="0"/>
          <w:marTop w:val="0"/>
          <w:marBottom w:val="0"/>
          <w:divBdr>
            <w:top w:val="none" w:sz="0" w:space="0" w:color="auto"/>
            <w:left w:val="none" w:sz="0" w:space="0" w:color="auto"/>
            <w:bottom w:val="none" w:sz="0" w:space="0" w:color="auto"/>
            <w:right w:val="none" w:sz="0" w:space="0" w:color="auto"/>
          </w:divBdr>
          <w:divsChild>
            <w:div w:id="2116171396">
              <w:marLeft w:val="0"/>
              <w:marRight w:val="0"/>
              <w:marTop w:val="0"/>
              <w:marBottom w:val="0"/>
              <w:divBdr>
                <w:top w:val="none" w:sz="0" w:space="0" w:color="auto"/>
                <w:left w:val="none" w:sz="0" w:space="0" w:color="auto"/>
                <w:bottom w:val="none" w:sz="0" w:space="0" w:color="auto"/>
                <w:right w:val="none" w:sz="0" w:space="0" w:color="auto"/>
              </w:divBdr>
              <w:divsChild>
                <w:div w:id="454760216">
                  <w:marLeft w:val="0"/>
                  <w:marRight w:val="0"/>
                  <w:marTop w:val="0"/>
                  <w:marBottom w:val="0"/>
                  <w:divBdr>
                    <w:top w:val="none" w:sz="0" w:space="0" w:color="auto"/>
                    <w:left w:val="none" w:sz="0" w:space="0" w:color="auto"/>
                    <w:bottom w:val="none" w:sz="0" w:space="0" w:color="auto"/>
                    <w:right w:val="none" w:sz="0" w:space="0" w:color="auto"/>
                  </w:divBdr>
                  <w:divsChild>
                    <w:div w:id="1115439279">
                      <w:marLeft w:val="0"/>
                      <w:marRight w:val="0"/>
                      <w:marTop w:val="0"/>
                      <w:marBottom w:val="0"/>
                      <w:divBdr>
                        <w:top w:val="none" w:sz="0" w:space="0" w:color="auto"/>
                        <w:left w:val="none" w:sz="0" w:space="0" w:color="auto"/>
                        <w:bottom w:val="none" w:sz="0" w:space="0" w:color="auto"/>
                        <w:right w:val="none" w:sz="0" w:space="0" w:color="auto"/>
                      </w:divBdr>
                      <w:divsChild>
                        <w:div w:id="267126996">
                          <w:marLeft w:val="0"/>
                          <w:marRight w:val="0"/>
                          <w:marTop w:val="0"/>
                          <w:marBottom w:val="0"/>
                          <w:divBdr>
                            <w:top w:val="none" w:sz="0" w:space="0" w:color="auto"/>
                            <w:left w:val="none" w:sz="0" w:space="0" w:color="auto"/>
                            <w:bottom w:val="none" w:sz="0" w:space="0" w:color="auto"/>
                            <w:right w:val="none" w:sz="0" w:space="0" w:color="auto"/>
                          </w:divBdr>
                          <w:divsChild>
                            <w:div w:id="1730112159">
                              <w:marLeft w:val="0"/>
                              <w:marRight w:val="0"/>
                              <w:marTop w:val="0"/>
                              <w:marBottom w:val="0"/>
                              <w:divBdr>
                                <w:top w:val="none" w:sz="0" w:space="0" w:color="auto"/>
                                <w:left w:val="none" w:sz="0" w:space="0" w:color="auto"/>
                                <w:bottom w:val="none" w:sz="0" w:space="0" w:color="auto"/>
                                <w:right w:val="none" w:sz="0" w:space="0" w:color="auto"/>
                              </w:divBdr>
                              <w:divsChild>
                                <w:div w:id="1206522484">
                                  <w:marLeft w:val="0"/>
                                  <w:marRight w:val="0"/>
                                  <w:marTop w:val="0"/>
                                  <w:marBottom w:val="0"/>
                                  <w:divBdr>
                                    <w:top w:val="none" w:sz="0" w:space="0" w:color="auto"/>
                                    <w:left w:val="none" w:sz="0" w:space="0" w:color="auto"/>
                                    <w:bottom w:val="none" w:sz="0" w:space="0" w:color="auto"/>
                                    <w:right w:val="none" w:sz="0" w:space="0" w:color="auto"/>
                                  </w:divBdr>
                                  <w:divsChild>
                                    <w:div w:id="852720444">
                                      <w:marLeft w:val="0"/>
                                      <w:marRight w:val="0"/>
                                      <w:marTop w:val="0"/>
                                      <w:marBottom w:val="0"/>
                                      <w:divBdr>
                                        <w:top w:val="none" w:sz="0" w:space="0" w:color="auto"/>
                                        <w:left w:val="none" w:sz="0" w:space="0" w:color="auto"/>
                                        <w:bottom w:val="none" w:sz="0" w:space="0" w:color="auto"/>
                                        <w:right w:val="none" w:sz="0" w:space="0" w:color="auto"/>
                                      </w:divBdr>
                                      <w:divsChild>
                                        <w:div w:id="156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437355">
      <w:bodyDiv w:val="1"/>
      <w:marLeft w:val="0"/>
      <w:marRight w:val="0"/>
      <w:marTop w:val="0"/>
      <w:marBottom w:val="0"/>
      <w:divBdr>
        <w:top w:val="none" w:sz="0" w:space="0" w:color="auto"/>
        <w:left w:val="none" w:sz="0" w:space="0" w:color="auto"/>
        <w:bottom w:val="none" w:sz="0" w:space="0" w:color="auto"/>
        <w:right w:val="none" w:sz="0" w:space="0" w:color="auto"/>
      </w:divBdr>
      <w:divsChild>
        <w:div w:id="103812326">
          <w:marLeft w:val="0"/>
          <w:marRight w:val="0"/>
          <w:marTop w:val="0"/>
          <w:marBottom w:val="0"/>
          <w:divBdr>
            <w:top w:val="none" w:sz="0" w:space="0" w:color="auto"/>
            <w:left w:val="none" w:sz="0" w:space="0" w:color="auto"/>
            <w:bottom w:val="none" w:sz="0" w:space="0" w:color="auto"/>
            <w:right w:val="none" w:sz="0" w:space="0" w:color="auto"/>
          </w:divBdr>
        </w:div>
        <w:div w:id="586038187">
          <w:marLeft w:val="0"/>
          <w:marRight w:val="0"/>
          <w:marTop w:val="0"/>
          <w:marBottom w:val="0"/>
          <w:divBdr>
            <w:top w:val="none" w:sz="0" w:space="0" w:color="auto"/>
            <w:left w:val="none" w:sz="0" w:space="0" w:color="auto"/>
            <w:bottom w:val="none" w:sz="0" w:space="0" w:color="auto"/>
            <w:right w:val="none" w:sz="0" w:space="0" w:color="auto"/>
          </w:divBdr>
          <w:divsChild>
            <w:div w:id="1311402646">
              <w:marLeft w:val="0"/>
              <w:marRight w:val="0"/>
              <w:marTop w:val="0"/>
              <w:marBottom w:val="0"/>
              <w:divBdr>
                <w:top w:val="none" w:sz="0" w:space="0" w:color="auto"/>
                <w:left w:val="none" w:sz="0" w:space="0" w:color="auto"/>
                <w:bottom w:val="none" w:sz="0" w:space="0" w:color="auto"/>
                <w:right w:val="none" w:sz="0" w:space="0" w:color="auto"/>
              </w:divBdr>
            </w:div>
          </w:divsChild>
        </w:div>
        <w:div w:id="2063283278">
          <w:marLeft w:val="0"/>
          <w:marRight w:val="0"/>
          <w:marTop w:val="0"/>
          <w:marBottom w:val="0"/>
          <w:divBdr>
            <w:top w:val="none" w:sz="0" w:space="0" w:color="auto"/>
            <w:left w:val="none" w:sz="0" w:space="0" w:color="auto"/>
            <w:bottom w:val="none" w:sz="0" w:space="0" w:color="auto"/>
            <w:right w:val="none" w:sz="0" w:space="0" w:color="auto"/>
          </w:divBdr>
          <w:divsChild>
            <w:div w:id="248084068">
              <w:marLeft w:val="0"/>
              <w:marRight w:val="0"/>
              <w:marTop w:val="0"/>
              <w:marBottom w:val="0"/>
              <w:divBdr>
                <w:top w:val="none" w:sz="0" w:space="0" w:color="auto"/>
                <w:left w:val="none" w:sz="0" w:space="0" w:color="auto"/>
                <w:bottom w:val="none" w:sz="0" w:space="0" w:color="auto"/>
                <w:right w:val="none" w:sz="0" w:space="0" w:color="auto"/>
              </w:divBdr>
              <w:divsChild>
                <w:div w:id="685644248">
                  <w:marLeft w:val="0"/>
                  <w:marRight w:val="0"/>
                  <w:marTop w:val="0"/>
                  <w:marBottom w:val="0"/>
                  <w:divBdr>
                    <w:top w:val="none" w:sz="0" w:space="0" w:color="auto"/>
                    <w:left w:val="none" w:sz="0" w:space="0" w:color="auto"/>
                    <w:bottom w:val="none" w:sz="0" w:space="0" w:color="auto"/>
                    <w:right w:val="none" w:sz="0" w:space="0" w:color="auto"/>
                  </w:divBdr>
                  <w:divsChild>
                    <w:div w:id="832835796">
                      <w:marLeft w:val="0"/>
                      <w:marRight w:val="0"/>
                      <w:marTop w:val="0"/>
                      <w:marBottom w:val="0"/>
                      <w:divBdr>
                        <w:top w:val="none" w:sz="0" w:space="0" w:color="auto"/>
                        <w:left w:val="none" w:sz="0" w:space="0" w:color="auto"/>
                        <w:bottom w:val="none" w:sz="0" w:space="0" w:color="auto"/>
                        <w:right w:val="none" w:sz="0" w:space="0" w:color="auto"/>
                      </w:divBdr>
                    </w:div>
                    <w:div w:id="440299337">
                      <w:marLeft w:val="0"/>
                      <w:marRight w:val="0"/>
                      <w:marTop w:val="0"/>
                      <w:marBottom w:val="0"/>
                      <w:divBdr>
                        <w:top w:val="none" w:sz="0" w:space="0" w:color="auto"/>
                        <w:left w:val="none" w:sz="0" w:space="0" w:color="auto"/>
                        <w:bottom w:val="none" w:sz="0" w:space="0" w:color="auto"/>
                        <w:right w:val="none" w:sz="0" w:space="0" w:color="auto"/>
                      </w:divBdr>
                    </w:div>
                    <w:div w:id="1784106654">
                      <w:marLeft w:val="0"/>
                      <w:marRight w:val="0"/>
                      <w:marTop w:val="0"/>
                      <w:marBottom w:val="0"/>
                      <w:divBdr>
                        <w:top w:val="none" w:sz="0" w:space="0" w:color="auto"/>
                        <w:left w:val="none" w:sz="0" w:space="0" w:color="auto"/>
                        <w:bottom w:val="none" w:sz="0" w:space="0" w:color="auto"/>
                        <w:right w:val="none" w:sz="0" w:space="0" w:color="auto"/>
                      </w:divBdr>
                    </w:div>
                    <w:div w:id="360323787">
                      <w:marLeft w:val="0"/>
                      <w:marRight w:val="0"/>
                      <w:marTop w:val="0"/>
                      <w:marBottom w:val="0"/>
                      <w:divBdr>
                        <w:top w:val="none" w:sz="0" w:space="0" w:color="auto"/>
                        <w:left w:val="none" w:sz="0" w:space="0" w:color="auto"/>
                        <w:bottom w:val="none" w:sz="0" w:space="0" w:color="auto"/>
                        <w:right w:val="none" w:sz="0" w:space="0" w:color="auto"/>
                      </w:divBdr>
                    </w:div>
                    <w:div w:id="1602100751">
                      <w:marLeft w:val="0"/>
                      <w:marRight w:val="0"/>
                      <w:marTop w:val="0"/>
                      <w:marBottom w:val="0"/>
                      <w:divBdr>
                        <w:top w:val="none" w:sz="0" w:space="0" w:color="auto"/>
                        <w:left w:val="none" w:sz="0" w:space="0" w:color="auto"/>
                        <w:bottom w:val="none" w:sz="0" w:space="0" w:color="auto"/>
                        <w:right w:val="none" w:sz="0" w:space="0" w:color="auto"/>
                      </w:divBdr>
                    </w:div>
                    <w:div w:id="1162699722">
                      <w:marLeft w:val="0"/>
                      <w:marRight w:val="0"/>
                      <w:marTop w:val="0"/>
                      <w:marBottom w:val="0"/>
                      <w:divBdr>
                        <w:top w:val="none" w:sz="0" w:space="0" w:color="auto"/>
                        <w:left w:val="none" w:sz="0" w:space="0" w:color="auto"/>
                        <w:bottom w:val="none" w:sz="0" w:space="0" w:color="auto"/>
                        <w:right w:val="none" w:sz="0" w:space="0" w:color="auto"/>
                      </w:divBdr>
                    </w:div>
                    <w:div w:id="1422213196">
                      <w:marLeft w:val="0"/>
                      <w:marRight w:val="0"/>
                      <w:marTop w:val="0"/>
                      <w:marBottom w:val="0"/>
                      <w:divBdr>
                        <w:top w:val="none" w:sz="0" w:space="0" w:color="auto"/>
                        <w:left w:val="none" w:sz="0" w:space="0" w:color="auto"/>
                        <w:bottom w:val="none" w:sz="0" w:space="0" w:color="auto"/>
                        <w:right w:val="none" w:sz="0" w:space="0" w:color="auto"/>
                      </w:divBdr>
                    </w:div>
                    <w:div w:id="968436996">
                      <w:marLeft w:val="0"/>
                      <w:marRight w:val="0"/>
                      <w:marTop w:val="0"/>
                      <w:marBottom w:val="0"/>
                      <w:divBdr>
                        <w:top w:val="none" w:sz="0" w:space="0" w:color="auto"/>
                        <w:left w:val="none" w:sz="0" w:space="0" w:color="auto"/>
                        <w:bottom w:val="none" w:sz="0" w:space="0" w:color="auto"/>
                        <w:right w:val="none" w:sz="0" w:space="0" w:color="auto"/>
                      </w:divBdr>
                    </w:div>
                    <w:div w:id="89589670">
                      <w:marLeft w:val="0"/>
                      <w:marRight w:val="0"/>
                      <w:marTop w:val="0"/>
                      <w:marBottom w:val="0"/>
                      <w:divBdr>
                        <w:top w:val="none" w:sz="0" w:space="0" w:color="auto"/>
                        <w:left w:val="none" w:sz="0" w:space="0" w:color="auto"/>
                        <w:bottom w:val="none" w:sz="0" w:space="0" w:color="auto"/>
                        <w:right w:val="none" w:sz="0" w:space="0" w:color="auto"/>
                      </w:divBdr>
                    </w:div>
                    <w:div w:id="112139285">
                      <w:marLeft w:val="0"/>
                      <w:marRight w:val="0"/>
                      <w:marTop w:val="0"/>
                      <w:marBottom w:val="0"/>
                      <w:divBdr>
                        <w:top w:val="none" w:sz="0" w:space="0" w:color="auto"/>
                        <w:left w:val="none" w:sz="0" w:space="0" w:color="auto"/>
                        <w:bottom w:val="none" w:sz="0" w:space="0" w:color="auto"/>
                        <w:right w:val="none" w:sz="0" w:space="0" w:color="auto"/>
                      </w:divBdr>
                    </w:div>
                    <w:div w:id="1893350843">
                      <w:marLeft w:val="0"/>
                      <w:marRight w:val="0"/>
                      <w:marTop w:val="0"/>
                      <w:marBottom w:val="0"/>
                      <w:divBdr>
                        <w:top w:val="none" w:sz="0" w:space="0" w:color="auto"/>
                        <w:left w:val="none" w:sz="0" w:space="0" w:color="auto"/>
                        <w:bottom w:val="none" w:sz="0" w:space="0" w:color="auto"/>
                        <w:right w:val="none" w:sz="0" w:space="0" w:color="auto"/>
                      </w:divBdr>
                    </w:div>
                    <w:div w:id="1504206349">
                      <w:marLeft w:val="0"/>
                      <w:marRight w:val="0"/>
                      <w:marTop w:val="0"/>
                      <w:marBottom w:val="0"/>
                      <w:divBdr>
                        <w:top w:val="none" w:sz="0" w:space="0" w:color="auto"/>
                        <w:left w:val="none" w:sz="0" w:space="0" w:color="auto"/>
                        <w:bottom w:val="none" w:sz="0" w:space="0" w:color="auto"/>
                        <w:right w:val="none" w:sz="0" w:space="0" w:color="auto"/>
                      </w:divBdr>
                    </w:div>
                    <w:div w:id="8664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8997">
      <w:bodyDiv w:val="1"/>
      <w:marLeft w:val="0"/>
      <w:marRight w:val="0"/>
      <w:marTop w:val="0"/>
      <w:marBottom w:val="0"/>
      <w:divBdr>
        <w:top w:val="none" w:sz="0" w:space="0" w:color="auto"/>
        <w:left w:val="none" w:sz="0" w:space="0" w:color="auto"/>
        <w:bottom w:val="none" w:sz="0" w:space="0" w:color="auto"/>
        <w:right w:val="none" w:sz="0" w:space="0" w:color="auto"/>
      </w:divBdr>
      <w:divsChild>
        <w:div w:id="925499940">
          <w:marLeft w:val="0"/>
          <w:marRight w:val="0"/>
          <w:marTop w:val="0"/>
          <w:marBottom w:val="0"/>
          <w:divBdr>
            <w:top w:val="none" w:sz="0" w:space="0" w:color="auto"/>
            <w:left w:val="none" w:sz="0" w:space="0" w:color="auto"/>
            <w:bottom w:val="none" w:sz="0" w:space="0" w:color="auto"/>
            <w:right w:val="none" w:sz="0" w:space="0" w:color="auto"/>
          </w:divBdr>
          <w:divsChild>
            <w:div w:id="1493906572">
              <w:marLeft w:val="0"/>
              <w:marRight w:val="0"/>
              <w:marTop w:val="0"/>
              <w:marBottom w:val="0"/>
              <w:divBdr>
                <w:top w:val="none" w:sz="0" w:space="0" w:color="auto"/>
                <w:left w:val="none" w:sz="0" w:space="0" w:color="auto"/>
                <w:bottom w:val="none" w:sz="0" w:space="0" w:color="auto"/>
                <w:right w:val="none" w:sz="0" w:space="0" w:color="auto"/>
              </w:divBdr>
            </w:div>
            <w:div w:id="2055233343">
              <w:marLeft w:val="0"/>
              <w:marRight w:val="0"/>
              <w:marTop w:val="0"/>
              <w:marBottom w:val="0"/>
              <w:divBdr>
                <w:top w:val="none" w:sz="0" w:space="0" w:color="auto"/>
                <w:left w:val="none" w:sz="0" w:space="0" w:color="auto"/>
                <w:bottom w:val="none" w:sz="0" w:space="0" w:color="auto"/>
                <w:right w:val="none" w:sz="0" w:space="0" w:color="auto"/>
              </w:divBdr>
            </w:div>
            <w:div w:id="454493532">
              <w:marLeft w:val="0"/>
              <w:marRight w:val="0"/>
              <w:marTop w:val="0"/>
              <w:marBottom w:val="0"/>
              <w:divBdr>
                <w:top w:val="none" w:sz="0" w:space="0" w:color="auto"/>
                <w:left w:val="none" w:sz="0" w:space="0" w:color="auto"/>
                <w:bottom w:val="none" w:sz="0" w:space="0" w:color="auto"/>
                <w:right w:val="none" w:sz="0" w:space="0" w:color="auto"/>
              </w:divBdr>
            </w:div>
            <w:div w:id="381633379">
              <w:marLeft w:val="0"/>
              <w:marRight w:val="0"/>
              <w:marTop w:val="0"/>
              <w:marBottom w:val="0"/>
              <w:divBdr>
                <w:top w:val="none" w:sz="0" w:space="0" w:color="auto"/>
                <w:left w:val="none" w:sz="0" w:space="0" w:color="auto"/>
                <w:bottom w:val="none" w:sz="0" w:space="0" w:color="auto"/>
                <w:right w:val="none" w:sz="0" w:space="0" w:color="auto"/>
              </w:divBdr>
            </w:div>
            <w:div w:id="918248882">
              <w:marLeft w:val="0"/>
              <w:marRight w:val="0"/>
              <w:marTop w:val="0"/>
              <w:marBottom w:val="0"/>
              <w:divBdr>
                <w:top w:val="none" w:sz="0" w:space="0" w:color="auto"/>
                <w:left w:val="none" w:sz="0" w:space="0" w:color="auto"/>
                <w:bottom w:val="none" w:sz="0" w:space="0" w:color="auto"/>
                <w:right w:val="none" w:sz="0" w:space="0" w:color="auto"/>
              </w:divBdr>
            </w:div>
            <w:div w:id="448010786">
              <w:marLeft w:val="0"/>
              <w:marRight w:val="0"/>
              <w:marTop w:val="0"/>
              <w:marBottom w:val="0"/>
              <w:divBdr>
                <w:top w:val="none" w:sz="0" w:space="0" w:color="auto"/>
                <w:left w:val="none" w:sz="0" w:space="0" w:color="auto"/>
                <w:bottom w:val="none" w:sz="0" w:space="0" w:color="auto"/>
                <w:right w:val="none" w:sz="0" w:space="0" w:color="auto"/>
              </w:divBdr>
            </w:div>
            <w:div w:id="374544759">
              <w:marLeft w:val="0"/>
              <w:marRight w:val="0"/>
              <w:marTop w:val="0"/>
              <w:marBottom w:val="0"/>
              <w:divBdr>
                <w:top w:val="none" w:sz="0" w:space="0" w:color="auto"/>
                <w:left w:val="none" w:sz="0" w:space="0" w:color="auto"/>
                <w:bottom w:val="none" w:sz="0" w:space="0" w:color="auto"/>
                <w:right w:val="none" w:sz="0" w:space="0" w:color="auto"/>
              </w:divBdr>
            </w:div>
            <w:div w:id="17361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5073">
      <w:bodyDiv w:val="1"/>
      <w:marLeft w:val="0"/>
      <w:marRight w:val="0"/>
      <w:marTop w:val="0"/>
      <w:marBottom w:val="0"/>
      <w:divBdr>
        <w:top w:val="none" w:sz="0" w:space="0" w:color="auto"/>
        <w:left w:val="none" w:sz="0" w:space="0" w:color="auto"/>
        <w:bottom w:val="none" w:sz="0" w:space="0" w:color="auto"/>
        <w:right w:val="none" w:sz="0" w:space="0" w:color="auto"/>
      </w:divBdr>
      <w:divsChild>
        <w:div w:id="959797019">
          <w:marLeft w:val="0"/>
          <w:marRight w:val="0"/>
          <w:marTop w:val="0"/>
          <w:marBottom w:val="0"/>
          <w:divBdr>
            <w:top w:val="none" w:sz="0" w:space="0" w:color="auto"/>
            <w:left w:val="none" w:sz="0" w:space="0" w:color="auto"/>
            <w:bottom w:val="none" w:sz="0" w:space="0" w:color="auto"/>
            <w:right w:val="none" w:sz="0" w:space="0" w:color="auto"/>
          </w:divBdr>
          <w:divsChild>
            <w:div w:id="1797941337">
              <w:marLeft w:val="0"/>
              <w:marRight w:val="0"/>
              <w:marTop w:val="0"/>
              <w:marBottom w:val="0"/>
              <w:divBdr>
                <w:top w:val="none" w:sz="0" w:space="0" w:color="auto"/>
                <w:left w:val="none" w:sz="0" w:space="0" w:color="auto"/>
                <w:bottom w:val="none" w:sz="0" w:space="0" w:color="auto"/>
                <w:right w:val="none" w:sz="0" w:space="0" w:color="auto"/>
              </w:divBdr>
              <w:divsChild>
                <w:div w:id="14496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5787">
          <w:marLeft w:val="0"/>
          <w:marRight w:val="0"/>
          <w:marTop w:val="0"/>
          <w:marBottom w:val="0"/>
          <w:divBdr>
            <w:top w:val="none" w:sz="0" w:space="0" w:color="auto"/>
            <w:left w:val="none" w:sz="0" w:space="0" w:color="auto"/>
            <w:bottom w:val="none" w:sz="0" w:space="0" w:color="auto"/>
            <w:right w:val="none" w:sz="0" w:space="0" w:color="auto"/>
          </w:divBdr>
          <w:divsChild>
            <w:div w:id="1869365482">
              <w:marLeft w:val="0"/>
              <w:marRight w:val="0"/>
              <w:marTop w:val="0"/>
              <w:marBottom w:val="0"/>
              <w:divBdr>
                <w:top w:val="none" w:sz="0" w:space="0" w:color="auto"/>
                <w:left w:val="none" w:sz="0" w:space="0" w:color="auto"/>
                <w:bottom w:val="none" w:sz="0" w:space="0" w:color="auto"/>
                <w:right w:val="none" w:sz="0" w:space="0" w:color="auto"/>
              </w:divBdr>
              <w:divsChild>
                <w:div w:id="810437960">
                  <w:marLeft w:val="0"/>
                  <w:marRight w:val="0"/>
                  <w:marTop w:val="0"/>
                  <w:marBottom w:val="0"/>
                  <w:divBdr>
                    <w:top w:val="none" w:sz="0" w:space="0" w:color="auto"/>
                    <w:left w:val="none" w:sz="0" w:space="0" w:color="auto"/>
                    <w:bottom w:val="none" w:sz="0" w:space="0" w:color="auto"/>
                    <w:right w:val="none" w:sz="0" w:space="0" w:color="auto"/>
                  </w:divBdr>
                  <w:divsChild>
                    <w:div w:id="2050563596">
                      <w:marLeft w:val="0"/>
                      <w:marRight w:val="0"/>
                      <w:marTop w:val="0"/>
                      <w:marBottom w:val="0"/>
                      <w:divBdr>
                        <w:top w:val="none" w:sz="0" w:space="0" w:color="auto"/>
                        <w:left w:val="none" w:sz="0" w:space="0" w:color="auto"/>
                        <w:bottom w:val="none" w:sz="0" w:space="0" w:color="auto"/>
                        <w:right w:val="none" w:sz="0" w:space="0" w:color="auto"/>
                      </w:divBdr>
                      <w:divsChild>
                        <w:div w:id="966400919">
                          <w:marLeft w:val="0"/>
                          <w:marRight w:val="0"/>
                          <w:marTop w:val="0"/>
                          <w:marBottom w:val="0"/>
                          <w:divBdr>
                            <w:top w:val="none" w:sz="0" w:space="0" w:color="auto"/>
                            <w:left w:val="none" w:sz="0" w:space="0" w:color="auto"/>
                            <w:bottom w:val="none" w:sz="0" w:space="0" w:color="auto"/>
                            <w:right w:val="none" w:sz="0" w:space="0" w:color="auto"/>
                          </w:divBdr>
                          <w:divsChild>
                            <w:div w:id="71784075">
                              <w:marLeft w:val="0"/>
                              <w:marRight w:val="0"/>
                              <w:marTop w:val="0"/>
                              <w:marBottom w:val="0"/>
                              <w:divBdr>
                                <w:top w:val="none" w:sz="0" w:space="0" w:color="auto"/>
                                <w:left w:val="none" w:sz="0" w:space="0" w:color="auto"/>
                                <w:bottom w:val="none" w:sz="0" w:space="0" w:color="auto"/>
                                <w:right w:val="none" w:sz="0" w:space="0" w:color="auto"/>
                              </w:divBdr>
                              <w:divsChild>
                                <w:div w:id="481235712">
                                  <w:marLeft w:val="0"/>
                                  <w:marRight w:val="0"/>
                                  <w:marTop w:val="0"/>
                                  <w:marBottom w:val="0"/>
                                  <w:divBdr>
                                    <w:top w:val="none" w:sz="0" w:space="0" w:color="auto"/>
                                    <w:left w:val="none" w:sz="0" w:space="0" w:color="auto"/>
                                    <w:bottom w:val="none" w:sz="0" w:space="0" w:color="auto"/>
                                    <w:right w:val="none" w:sz="0" w:space="0" w:color="auto"/>
                                  </w:divBdr>
                                  <w:divsChild>
                                    <w:div w:id="1426615192">
                                      <w:marLeft w:val="0"/>
                                      <w:marRight w:val="0"/>
                                      <w:marTop w:val="0"/>
                                      <w:marBottom w:val="0"/>
                                      <w:divBdr>
                                        <w:top w:val="none" w:sz="0" w:space="0" w:color="auto"/>
                                        <w:left w:val="none" w:sz="0" w:space="0" w:color="auto"/>
                                        <w:bottom w:val="none" w:sz="0" w:space="0" w:color="auto"/>
                                        <w:right w:val="none" w:sz="0" w:space="0" w:color="auto"/>
                                      </w:divBdr>
                                      <w:divsChild>
                                        <w:div w:id="1299143251">
                                          <w:marLeft w:val="0"/>
                                          <w:marRight w:val="0"/>
                                          <w:marTop w:val="0"/>
                                          <w:marBottom w:val="0"/>
                                          <w:divBdr>
                                            <w:top w:val="none" w:sz="0" w:space="0" w:color="auto"/>
                                            <w:left w:val="none" w:sz="0" w:space="0" w:color="auto"/>
                                            <w:bottom w:val="none" w:sz="0" w:space="0" w:color="auto"/>
                                            <w:right w:val="none" w:sz="0" w:space="0" w:color="auto"/>
                                          </w:divBdr>
                                        </w:div>
                                      </w:divsChild>
                                    </w:div>
                                    <w:div w:id="1618373499">
                                      <w:marLeft w:val="0"/>
                                      <w:marRight w:val="0"/>
                                      <w:marTop w:val="0"/>
                                      <w:marBottom w:val="0"/>
                                      <w:divBdr>
                                        <w:top w:val="none" w:sz="0" w:space="0" w:color="auto"/>
                                        <w:left w:val="none" w:sz="0" w:space="0" w:color="auto"/>
                                        <w:bottom w:val="none" w:sz="0" w:space="0" w:color="auto"/>
                                        <w:right w:val="none" w:sz="0" w:space="0" w:color="auto"/>
                                      </w:divBdr>
                                    </w:div>
                                    <w:div w:id="172259414">
                                      <w:marLeft w:val="0"/>
                                      <w:marRight w:val="0"/>
                                      <w:marTop w:val="0"/>
                                      <w:marBottom w:val="0"/>
                                      <w:divBdr>
                                        <w:top w:val="none" w:sz="0" w:space="0" w:color="auto"/>
                                        <w:left w:val="none" w:sz="0" w:space="0" w:color="auto"/>
                                        <w:bottom w:val="none" w:sz="0" w:space="0" w:color="auto"/>
                                        <w:right w:val="none" w:sz="0" w:space="0" w:color="auto"/>
                                      </w:divBdr>
                                      <w:divsChild>
                                        <w:div w:id="437215416">
                                          <w:marLeft w:val="0"/>
                                          <w:marRight w:val="0"/>
                                          <w:marTop w:val="0"/>
                                          <w:marBottom w:val="0"/>
                                          <w:divBdr>
                                            <w:top w:val="none" w:sz="0" w:space="0" w:color="auto"/>
                                            <w:left w:val="none" w:sz="0" w:space="0" w:color="auto"/>
                                            <w:bottom w:val="none" w:sz="0" w:space="0" w:color="auto"/>
                                            <w:right w:val="none" w:sz="0" w:space="0" w:color="auto"/>
                                          </w:divBdr>
                                          <w:divsChild>
                                            <w:div w:id="625817364">
                                              <w:marLeft w:val="0"/>
                                              <w:marRight w:val="0"/>
                                              <w:marTop w:val="0"/>
                                              <w:marBottom w:val="0"/>
                                              <w:divBdr>
                                                <w:top w:val="none" w:sz="0" w:space="0" w:color="auto"/>
                                                <w:left w:val="none" w:sz="0" w:space="0" w:color="auto"/>
                                                <w:bottom w:val="none" w:sz="0" w:space="0" w:color="auto"/>
                                                <w:right w:val="none" w:sz="0" w:space="0" w:color="auto"/>
                                              </w:divBdr>
                                              <w:divsChild>
                                                <w:div w:id="8561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39172">
                                          <w:marLeft w:val="0"/>
                                          <w:marRight w:val="0"/>
                                          <w:marTop w:val="0"/>
                                          <w:marBottom w:val="0"/>
                                          <w:divBdr>
                                            <w:top w:val="none" w:sz="0" w:space="0" w:color="auto"/>
                                            <w:left w:val="none" w:sz="0" w:space="0" w:color="auto"/>
                                            <w:bottom w:val="none" w:sz="0" w:space="0" w:color="auto"/>
                                            <w:right w:val="none" w:sz="0" w:space="0" w:color="auto"/>
                                          </w:divBdr>
                                          <w:divsChild>
                                            <w:div w:id="989137381">
                                              <w:marLeft w:val="0"/>
                                              <w:marRight w:val="0"/>
                                              <w:marTop w:val="0"/>
                                              <w:marBottom w:val="0"/>
                                              <w:divBdr>
                                                <w:top w:val="none" w:sz="0" w:space="0" w:color="auto"/>
                                                <w:left w:val="none" w:sz="0" w:space="0" w:color="auto"/>
                                                <w:bottom w:val="none" w:sz="0" w:space="0" w:color="auto"/>
                                                <w:right w:val="none" w:sz="0" w:space="0" w:color="auto"/>
                                              </w:divBdr>
                                              <w:divsChild>
                                                <w:div w:id="5355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4197">
                                          <w:marLeft w:val="0"/>
                                          <w:marRight w:val="0"/>
                                          <w:marTop w:val="0"/>
                                          <w:marBottom w:val="0"/>
                                          <w:divBdr>
                                            <w:top w:val="none" w:sz="0" w:space="0" w:color="auto"/>
                                            <w:left w:val="none" w:sz="0" w:space="0" w:color="auto"/>
                                            <w:bottom w:val="none" w:sz="0" w:space="0" w:color="auto"/>
                                            <w:right w:val="none" w:sz="0" w:space="0" w:color="auto"/>
                                          </w:divBdr>
                                          <w:divsChild>
                                            <w:div w:id="568806913">
                                              <w:marLeft w:val="0"/>
                                              <w:marRight w:val="0"/>
                                              <w:marTop w:val="0"/>
                                              <w:marBottom w:val="0"/>
                                              <w:divBdr>
                                                <w:top w:val="none" w:sz="0" w:space="0" w:color="auto"/>
                                                <w:left w:val="none" w:sz="0" w:space="0" w:color="auto"/>
                                                <w:bottom w:val="none" w:sz="0" w:space="0" w:color="auto"/>
                                                <w:right w:val="none" w:sz="0" w:space="0" w:color="auto"/>
                                              </w:divBdr>
                                              <w:divsChild>
                                                <w:div w:id="20008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9542774">
      <w:bodyDiv w:val="1"/>
      <w:marLeft w:val="0"/>
      <w:marRight w:val="0"/>
      <w:marTop w:val="0"/>
      <w:marBottom w:val="0"/>
      <w:divBdr>
        <w:top w:val="none" w:sz="0" w:space="0" w:color="auto"/>
        <w:left w:val="none" w:sz="0" w:space="0" w:color="auto"/>
        <w:bottom w:val="none" w:sz="0" w:space="0" w:color="auto"/>
        <w:right w:val="none" w:sz="0" w:space="0" w:color="auto"/>
      </w:divBdr>
      <w:divsChild>
        <w:div w:id="1890533832">
          <w:marLeft w:val="0"/>
          <w:marRight w:val="0"/>
          <w:marTop w:val="0"/>
          <w:marBottom w:val="0"/>
          <w:divBdr>
            <w:top w:val="none" w:sz="0" w:space="0" w:color="auto"/>
            <w:left w:val="none" w:sz="0" w:space="0" w:color="auto"/>
            <w:bottom w:val="none" w:sz="0" w:space="0" w:color="auto"/>
            <w:right w:val="none" w:sz="0" w:space="0" w:color="auto"/>
          </w:divBdr>
        </w:div>
        <w:div w:id="1874002612">
          <w:marLeft w:val="0"/>
          <w:marRight w:val="0"/>
          <w:marTop w:val="0"/>
          <w:marBottom w:val="0"/>
          <w:divBdr>
            <w:top w:val="none" w:sz="0" w:space="0" w:color="auto"/>
            <w:left w:val="none" w:sz="0" w:space="0" w:color="auto"/>
            <w:bottom w:val="none" w:sz="0" w:space="0" w:color="auto"/>
            <w:right w:val="none" w:sz="0" w:space="0" w:color="auto"/>
          </w:divBdr>
          <w:divsChild>
            <w:div w:id="592468951">
              <w:marLeft w:val="0"/>
              <w:marRight w:val="0"/>
              <w:marTop w:val="0"/>
              <w:marBottom w:val="0"/>
              <w:divBdr>
                <w:top w:val="none" w:sz="0" w:space="0" w:color="auto"/>
                <w:left w:val="none" w:sz="0" w:space="0" w:color="auto"/>
                <w:bottom w:val="none" w:sz="0" w:space="0" w:color="auto"/>
                <w:right w:val="none" w:sz="0" w:space="0" w:color="auto"/>
              </w:divBdr>
              <w:divsChild>
                <w:div w:id="500585082">
                  <w:marLeft w:val="0"/>
                  <w:marRight w:val="0"/>
                  <w:marTop w:val="0"/>
                  <w:marBottom w:val="0"/>
                  <w:divBdr>
                    <w:top w:val="none" w:sz="0" w:space="0" w:color="auto"/>
                    <w:left w:val="none" w:sz="0" w:space="0" w:color="auto"/>
                    <w:bottom w:val="none" w:sz="0" w:space="0" w:color="auto"/>
                    <w:right w:val="none" w:sz="0" w:space="0" w:color="auto"/>
                  </w:divBdr>
                  <w:divsChild>
                    <w:div w:id="1254585057">
                      <w:marLeft w:val="0"/>
                      <w:marRight w:val="0"/>
                      <w:marTop w:val="0"/>
                      <w:marBottom w:val="0"/>
                      <w:divBdr>
                        <w:top w:val="none" w:sz="0" w:space="0" w:color="auto"/>
                        <w:left w:val="none" w:sz="0" w:space="0" w:color="auto"/>
                        <w:bottom w:val="none" w:sz="0" w:space="0" w:color="auto"/>
                        <w:right w:val="none" w:sz="0" w:space="0" w:color="auto"/>
                      </w:divBdr>
                      <w:divsChild>
                        <w:div w:id="1086194924">
                          <w:marLeft w:val="0"/>
                          <w:marRight w:val="0"/>
                          <w:marTop w:val="0"/>
                          <w:marBottom w:val="0"/>
                          <w:divBdr>
                            <w:top w:val="none" w:sz="0" w:space="0" w:color="auto"/>
                            <w:left w:val="none" w:sz="0" w:space="0" w:color="auto"/>
                            <w:bottom w:val="none" w:sz="0" w:space="0" w:color="auto"/>
                            <w:right w:val="none" w:sz="0" w:space="0" w:color="auto"/>
                          </w:divBdr>
                          <w:divsChild>
                            <w:div w:id="1391154650">
                              <w:marLeft w:val="0"/>
                              <w:marRight w:val="0"/>
                              <w:marTop w:val="0"/>
                              <w:marBottom w:val="0"/>
                              <w:divBdr>
                                <w:top w:val="none" w:sz="0" w:space="0" w:color="auto"/>
                                <w:left w:val="none" w:sz="0" w:space="0" w:color="auto"/>
                                <w:bottom w:val="none" w:sz="0" w:space="0" w:color="auto"/>
                                <w:right w:val="none" w:sz="0" w:space="0" w:color="auto"/>
                              </w:divBdr>
                              <w:divsChild>
                                <w:div w:id="1054618269">
                                  <w:marLeft w:val="0"/>
                                  <w:marRight w:val="0"/>
                                  <w:marTop w:val="0"/>
                                  <w:marBottom w:val="0"/>
                                  <w:divBdr>
                                    <w:top w:val="none" w:sz="0" w:space="0" w:color="auto"/>
                                    <w:left w:val="none" w:sz="0" w:space="0" w:color="auto"/>
                                    <w:bottom w:val="none" w:sz="0" w:space="0" w:color="auto"/>
                                    <w:right w:val="none" w:sz="0" w:space="0" w:color="auto"/>
                                  </w:divBdr>
                                </w:div>
                              </w:divsChild>
                            </w:div>
                            <w:div w:id="158883972">
                              <w:marLeft w:val="0"/>
                              <w:marRight w:val="0"/>
                              <w:marTop w:val="0"/>
                              <w:marBottom w:val="0"/>
                              <w:divBdr>
                                <w:top w:val="none" w:sz="0" w:space="0" w:color="auto"/>
                                <w:left w:val="none" w:sz="0" w:space="0" w:color="auto"/>
                                <w:bottom w:val="none" w:sz="0" w:space="0" w:color="auto"/>
                                <w:right w:val="none" w:sz="0" w:space="0" w:color="auto"/>
                              </w:divBdr>
                              <w:divsChild>
                                <w:div w:id="6669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5253">
                          <w:marLeft w:val="0"/>
                          <w:marRight w:val="0"/>
                          <w:marTop w:val="0"/>
                          <w:marBottom w:val="0"/>
                          <w:divBdr>
                            <w:top w:val="none" w:sz="0" w:space="0" w:color="auto"/>
                            <w:left w:val="none" w:sz="0" w:space="0" w:color="auto"/>
                            <w:bottom w:val="none" w:sz="0" w:space="0" w:color="auto"/>
                            <w:right w:val="none" w:sz="0" w:space="0" w:color="auto"/>
                          </w:divBdr>
                          <w:divsChild>
                            <w:div w:id="1139299407">
                              <w:marLeft w:val="0"/>
                              <w:marRight w:val="0"/>
                              <w:marTop w:val="0"/>
                              <w:marBottom w:val="0"/>
                              <w:divBdr>
                                <w:top w:val="none" w:sz="0" w:space="0" w:color="auto"/>
                                <w:left w:val="none" w:sz="0" w:space="0" w:color="auto"/>
                                <w:bottom w:val="none" w:sz="0" w:space="0" w:color="auto"/>
                                <w:right w:val="none" w:sz="0" w:space="0" w:color="auto"/>
                              </w:divBdr>
                              <w:divsChild>
                                <w:div w:id="18432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4576">
                      <w:marLeft w:val="0"/>
                      <w:marRight w:val="0"/>
                      <w:marTop w:val="0"/>
                      <w:marBottom w:val="0"/>
                      <w:divBdr>
                        <w:top w:val="none" w:sz="0" w:space="0" w:color="auto"/>
                        <w:left w:val="none" w:sz="0" w:space="0" w:color="auto"/>
                        <w:bottom w:val="none" w:sz="0" w:space="0" w:color="auto"/>
                        <w:right w:val="none" w:sz="0" w:space="0" w:color="auto"/>
                      </w:divBdr>
                      <w:divsChild>
                        <w:div w:id="1715884633">
                          <w:marLeft w:val="0"/>
                          <w:marRight w:val="0"/>
                          <w:marTop w:val="0"/>
                          <w:marBottom w:val="0"/>
                          <w:divBdr>
                            <w:top w:val="none" w:sz="0" w:space="0" w:color="auto"/>
                            <w:left w:val="none" w:sz="0" w:space="0" w:color="auto"/>
                            <w:bottom w:val="none" w:sz="0" w:space="0" w:color="auto"/>
                            <w:right w:val="none" w:sz="0" w:space="0" w:color="auto"/>
                          </w:divBdr>
                          <w:divsChild>
                            <w:div w:id="1808887805">
                              <w:marLeft w:val="0"/>
                              <w:marRight w:val="0"/>
                              <w:marTop w:val="0"/>
                              <w:marBottom w:val="0"/>
                              <w:divBdr>
                                <w:top w:val="none" w:sz="0" w:space="0" w:color="auto"/>
                                <w:left w:val="none" w:sz="0" w:space="0" w:color="auto"/>
                                <w:bottom w:val="none" w:sz="0" w:space="0" w:color="auto"/>
                                <w:right w:val="none" w:sz="0" w:space="0" w:color="auto"/>
                              </w:divBdr>
                              <w:divsChild>
                                <w:div w:id="20629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19349">
                          <w:marLeft w:val="0"/>
                          <w:marRight w:val="0"/>
                          <w:marTop w:val="0"/>
                          <w:marBottom w:val="0"/>
                          <w:divBdr>
                            <w:top w:val="none" w:sz="0" w:space="0" w:color="auto"/>
                            <w:left w:val="none" w:sz="0" w:space="0" w:color="auto"/>
                            <w:bottom w:val="none" w:sz="0" w:space="0" w:color="auto"/>
                            <w:right w:val="none" w:sz="0" w:space="0" w:color="auto"/>
                          </w:divBdr>
                          <w:divsChild>
                            <w:div w:id="492141472">
                              <w:marLeft w:val="0"/>
                              <w:marRight w:val="0"/>
                              <w:marTop w:val="0"/>
                              <w:marBottom w:val="0"/>
                              <w:divBdr>
                                <w:top w:val="none" w:sz="0" w:space="0" w:color="auto"/>
                                <w:left w:val="none" w:sz="0" w:space="0" w:color="auto"/>
                                <w:bottom w:val="none" w:sz="0" w:space="0" w:color="auto"/>
                                <w:right w:val="none" w:sz="0" w:space="0" w:color="auto"/>
                              </w:divBdr>
                              <w:divsChild>
                                <w:div w:id="1134366662">
                                  <w:marLeft w:val="0"/>
                                  <w:marRight w:val="0"/>
                                  <w:marTop w:val="0"/>
                                  <w:marBottom w:val="0"/>
                                  <w:divBdr>
                                    <w:top w:val="none" w:sz="0" w:space="0" w:color="auto"/>
                                    <w:left w:val="none" w:sz="0" w:space="0" w:color="auto"/>
                                    <w:bottom w:val="none" w:sz="0" w:space="0" w:color="auto"/>
                                    <w:right w:val="none" w:sz="0" w:space="0" w:color="auto"/>
                                  </w:divBdr>
                                  <w:divsChild>
                                    <w:div w:id="1551378523">
                                      <w:marLeft w:val="0"/>
                                      <w:marRight w:val="0"/>
                                      <w:marTop w:val="0"/>
                                      <w:marBottom w:val="0"/>
                                      <w:divBdr>
                                        <w:top w:val="none" w:sz="0" w:space="0" w:color="auto"/>
                                        <w:left w:val="none" w:sz="0" w:space="0" w:color="auto"/>
                                        <w:bottom w:val="none" w:sz="0" w:space="0" w:color="auto"/>
                                        <w:right w:val="none" w:sz="0" w:space="0" w:color="auto"/>
                                      </w:divBdr>
                                      <w:divsChild>
                                        <w:div w:id="1834297616">
                                          <w:marLeft w:val="0"/>
                                          <w:marRight w:val="0"/>
                                          <w:marTop w:val="0"/>
                                          <w:marBottom w:val="0"/>
                                          <w:divBdr>
                                            <w:top w:val="none" w:sz="0" w:space="0" w:color="auto"/>
                                            <w:left w:val="none" w:sz="0" w:space="0" w:color="auto"/>
                                            <w:bottom w:val="none" w:sz="0" w:space="0" w:color="auto"/>
                                            <w:right w:val="none" w:sz="0" w:space="0" w:color="auto"/>
                                          </w:divBdr>
                                          <w:divsChild>
                                            <w:div w:id="808473455">
                                              <w:marLeft w:val="0"/>
                                              <w:marRight w:val="0"/>
                                              <w:marTop w:val="0"/>
                                              <w:marBottom w:val="0"/>
                                              <w:divBdr>
                                                <w:top w:val="none" w:sz="0" w:space="0" w:color="auto"/>
                                                <w:left w:val="none" w:sz="0" w:space="0" w:color="auto"/>
                                                <w:bottom w:val="none" w:sz="0" w:space="0" w:color="auto"/>
                                                <w:right w:val="none" w:sz="0" w:space="0" w:color="auto"/>
                                              </w:divBdr>
                                              <w:divsChild>
                                                <w:div w:id="177427279">
                                                  <w:marLeft w:val="0"/>
                                                  <w:marRight w:val="0"/>
                                                  <w:marTop w:val="0"/>
                                                  <w:marBottom w:val="0"/>
                                                  <w:divBdr>
                                                    <w:top w:val="none" w:sz="0" w:space="0" w:color="auto"/>
                                                    <w:left w:val="none" w:sz="0" w:space="0" w:color="auto"/>
                                                    <w:bottom w:val="none" w:sz="0" w:space="0" w:color="auto"/>
                                                    <w:right w:val="none" w:sz="0" w:space="0" w:color="auto"/>
                                                  </w:divBdr>
                                                  <w:divsChild>
                                                    <w:div w:id="316957937">
                                                      <w:marLeft w:val="0"/>
                                                      <w:marRight w:val="0"/>
                                                      <w:marTop w:val="0"/>
                                                      <w:marBottom w:val="0"/>
                                                      <w:divBdr>
                                                        <w:top w:val="none" w:sz="0" w:space="0" w:color="auto"/>
                                                        <w:left w:val="none" w:sz="0" w:space="0" w:color="auto"/>
                                                        <w:bottom w:val="none" w:sz="0" w:space="0" w:color="auto"/>
                                                        <w:right w:val="none" w:sz="0" w:space="0" w:color="auto"/>
                                                      </w:divBdr>
                                                      <w:divsChild>
                                                        <w:div w:id="8293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210590">
      <w:bodyDiv w:val="1"/>
      <w:marLeft w:val="0"/>
      <w:marRight w:val="0"/>
      <w:marTop w:val="0"/>
      <w:marBottom w:val="0"/>
      <w:divBdr>
        <w:top w:val="none" w:sz="0" w:space="0" w:color="auto"/>
        <w:left w:val="none" w:sz="0" w:space="0" w:color="auto"/>
        <w:bottom w:val="none" w:sz="0" w:space="0" w:color="auto"/>
        <w:right w:val="none" w:sz="0" w:space="0" w:color="auto"/>
      </w:divBdr>
      <w:divsChild>
        <w:div w:id="648562627">
          <w:marLeft w:val="0"/>
          <w:marRight w:val="0"/>
          <w:marTop w:val="0"/>
          <w:marBottom w:val="0"/>
          <w:divBdr>
            <w:top w:val="none" w:sz="0" w:space="0" w:color="auto"/>
            <w:left w:val="none" w:sz="0" w:space="0" w:color="auto"/>
            <w:bottom w:val="none" w:sz="0" w:space="0" w:color="auto"/>
            <w:right w:val="none" w:sz="0" w:space="0" w:color="auto"/>
          </w:divBdr>
        </w:div>
        <w:div w:id="1826510620">
          <w:marLeft w:val="0"/>
          <w:marRight w:val="0"/>
          <w:marTop w:val="0"/>
          <w:marBottom w:val="0"/>
          <w:divBdr>
            <w:top w:val="none" w:sz="0" w:space="0" w:color="auto"/>
            <w:left w:val="none" w:sz="0" w:space="0" w:color="auto"/>
            <w:bottom w:val="none" w:sz="0" w:space="0" w:color="auto"/>
            <w:right w:val="none" w:sz="0" w:space="0" w:color="auto"/>
          </w:divBdr>
          <w:divsChild>
            <w:div w:id="295646168">
              <w:marLeft w:val="0"/>
              <w:marRight w:val="0"/>
              <w:marTop w:val="0"/>
              <w:marBottom w:val="0"/>
              <w:divBdr>
                <w:top w:val="none" w:sz="0" w:space="0" w:color="auto"/>
                <w:left w:val="none" w:sz="0" w:space="0" w:color="auto"/>
                <w:bottom w:val="none" w:sz="0" w:space="0" w:color="auto"/>
                <w:right w:val="none" w:sz="0" w:space="0" w:color="auto"/>
              </w:divBdr>
            </w:div>
          </w:divsChild>
        </w:div>
        <w:div w:id="156962311">
          <w:marLeft w:val="0"/>
          <w:marRight w:val="0"/>
          <w:marTop w:val="0"/>
          <w:marBottom w:val="0"/>
          <w:divBdr>
            <w:top w:val="none" w:sz="0" w:space="0" w:color="auto"/>
            <w:left w:val="none" w:sz="0" w:space="0" w:color="auto"/>
            <w:bottom w:val="none" w:sz="0" w:space="0" w:color="auto"/>
            <w:right w:val="none" w:sz="0" w:space="0" w:color="auto"/>
          </w:divBdr>
          <w:divsChild>
            <w:div w:id="500043937">
              <w:marLeft w:val="0"/>
              <w:marRight w:val="0"/>
              <w:marTop w:val="0"/>
              <w:marBottom w:val="0"/>
              <w:divBdr>
                <w:top w:val="none" w:sz="0" w:space="0" w:color="auto"/>
                <w:left w:val="none" w:sz="0" w:space="0" w:color="auto"/>
                <w:bottom w:val="none" w:sz="0" w:space="0" w:color="auto"/>
                <w:right w:val="none" w:sz="0" w:space="0" w:color="auto"/>
              </w:divBdr>
              <w:divsChild>
                <w:div w:id="1915311528">
                  <w:marLeft w:val="0"/>
                  <w:marRight w:val="0"/>
                  <w:marTop w:val="0"/>
                  <w:marBottom w:val="0"/>
                  <w:divBdr>
                    <w:top w:val="none" w:sz="0" w:space="0" w:color="auto"/>
                    <w:left w:val="none" w:sz="0" w:space="0" w:color="auto"/>
                    <w:bottom w:val="none" w:sz="0" w:space="0" w:color="auto"/>
                    <w:right w:val="none" w:sz="0" w:space="0" w:color="auto"/>
                  </w:divBdr>
                  <w:divsChild>
                    <w:div w:id="1698579706">
                      <w:marLeft w:val="0"/>
                      <w:marRight w:val="0"/>
                      <w:marTop w:val="0"/>
                      <w:marBottom w:val="0"/>
                      <w:divBdr>
                        <w:top w:val="none" w:sz="0" w:space="0" w:color="auto"/>
                        <w:left w:val="none" w:sz="0" w:space="0" w:color="auto"/>
                        <w:bottom w:val="none" w:sz="0" w:space="0" w:color="auto"/>
                        <w:right w:val="none" w:sz="0" w:space="0" w:color="auto"/>
                      </w:divBdr>
                    </w:div>
                    <w:div w:id="1467970006">
                      <w:marLeft w:val="0"/>
                      <w:marRight w:val="0"/>
                      <w:marTop w:val="0"/>
                      <w:marBottom w:val="0"/>
                      <w:divBdr>
                        <w:top w:val="none" w:sz="0" w:space="0" w:color="auto"/>
                        <w:left w:val="none" w:sz="0" w:space="0" w:color="auto"/>
                        <w:bottom w:val="none" w:sz="0" w:space="0" w:color="auto"/>
                        <w:right w:val="none" w:sz="0" w:space="0" w:color="auto"/>
                      </w:divBdr>
                    </w:div>
                    <w:div w:id="1193691350">
                      <w:marLeft w:val="0"/>
                      <w:marRight w:val="0"/>
                      <w:marTop w:val="0"/>
                      <w:marBottom w:val="0"/>
                      <w:divBdr>
                        <w:top w:val="none" w:sz="0" w:space="0" w:color="auto"/>
                        <w:left w:val="none" w:sz="0" w:space="0" w:color="auto"/>
                        <w:bottom w:val="none" w:sz="0" w:space="0" w:color="auto"/>
                        <w:right w:val="none" w:sz="0" w:space="0" w:color="auto"/>
                      </w:divBdr>
                    </w:div>
                    <w:div w:id="1249803857">
                      <w:marLeft w:val="0"/>
                      <w:marRight w:val="0"/>
                      <w:marTop w:val="0"/>
                      <w:marBottom w:val="0"/>
                      <w:divBdr>
                        <w:top w:val="none" w:sz="0" w:space="0" w:color="auto"/>
                        <w:left w:val="none" w:sz="0" w:space="0" w:color="auto"/>
                        <w:bottom w:val="none" w:sz="0" w:space="0" w:color="auto"/>
                        <w:right w:val="none" w:sz="0" w:space="0" w:color="auto"/>
                      </w:divBdr>
                    </w:div>
                    <w:div w:id="249243127">
                      <w:marLeft w:val="0"/>
                      <w:marRight w:val="0"/>
                      <w:marTop w:val="0"/>
                      <w:marBottom w:val="0"/>
                      <w:divBdr>
                        <w:top w:val="none" w:sz="0" w:space="0" w:color="auto"/>
                        <w:left w:val="none" w:sz="0" w:space="0" w:color="auto"/>
                        <w:bottom w:val="none" w:sz="0" w:space="0" w:color="auto"/>
                        <w:right w:val="none" w:sz="0" w:space="0" w:color="auto"/>
                      </w:divBdr>
                    </w:div>
                    <w:div w:id="2043894157">
                      <w:marLeft w:val="0"/>
                      <w:marRight w:val="0"/>
                      <w:marTop w:val="0"/>
                      <w:marBottom w:val="0"/>
                      <w:divBdr>
                        <w:top w:val="none" w:sz="0" w:space="0" w:color="auto"/>
                        <w:left w:val="none" w:sz="0" w:space="0" w:color="auto"/>
                        <w:bottom w:val="none" w:sz="0" w:space="0" w:color="auto"/>
                        <w:right w:val="none" w:sz="0" w:space="0" w:color="auto"/>
                      </w:divBdr>
                    </w:div>
                    <w:div w:id="695077073">
                      <w:marLeft w:val="0"/>
                      <w:marRight w:val="0"/>
                      <w:marTop w:val="0"/>
                      <w:marBottom w:val="0"/>
                      <w:divBdr>
                        <w:top w:val="none" w:sz="0" w:space="0" w:color="auto"/>
                        <w:left w:val="none" w:sz="0" w:space="0" w:color="auto"/>
                        <w:bottom w:val="none" w:sz="0" w:space="0" w:color="auto"/>
                        <w:right w:val="none" w:sz="0" w:space="0" w:color="auto"/>
                      </w:divBdr>
                    </w:div>
                    <w:div w:id="931275903">
                      <w:marLeft w:val="0"/>
                      <w:marRight w:val="0"/>
                      <w:marTop w:val="0"/>
                      <w:marBottom w:val="0"/>
                      <w:divBdr>
                        <w:top w:val="none" w:sz="0" w:space="0" w:color="auto"/>
                        <w:left w:val="none" w:sz="0" w:space="0" w:color="auto"/>
                        <w:bottom w:val="none" w:sz="0" w:space="0" w:color="auto"/>
                        <w:right w:val="none" w:sz="0" w:space="0" w:color="auto"/>
                      </w:divBdr>
                    </w:div>
                    <w:div w:id="1026827473">
                      <w:marLeft w:val="0"/>
                      <w:marRight w:val="0"/>
                      <w:marTop w:val="0"/>
                      <w:marBottom w:val="0"/>
                      <w:divBdr>
                        <w:top w:val="none" w:sz="0" w:space="0" w:color="auto"/>
                        <w:left w:val="none" w:sz="0" w:space="0" w:color="auto"/>
                        <w:bottom w:val="none" w:sz="0" w:space="0" w:color="auto"/>
                        <w:right w:val="none" w:sz="0" w:space="0" w:color="auto"/>
                      </w:divBdr>
                    </w:div>
                    <w:div w:id="20646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5747">
      <w:bodyDiv w:val="1"/>
      <w:marLeft w:val="0"/>
      <w:marRight w:val="0"/>
      <w:marTop w:val="0"/>
      <w:marBottom w:val="0"/>
      <w:divBdr>
        <w:top w:val="none" w:sz="0" w:space="0" w:color="auto"/>
        <w:left w:val="none" w:sz="0" w:space="0" w:color="auto"/>
        <w:bottom w:val="none" w:sz="0" w:space="0" w:color="auto"/>
        <w:right w:val="none" w:sz="0" w:space="0" w:color="auto"/>
      </w:divBdr>
      <w:divsChild>
        <w:div w:id="1383945551">
          <w:marLeft w:val="0"/>
          <w:marRight w:val="0"/>
          <w:marTop w:val="0"/>
          <w:marBottom w:val="0"/>
          <w:divBdr>
            <w:top w:val="none" w:sz="0" w:space="0" w:color="auto"/>
            <w:left w:val="none" w:sz="0" w:space="0" w:color="auto"/>
            <w:bottom w:val="none" w:sz="0" w:space="0" w:color="auto"/>
            <w:right w:val="none" w:sz="0" w:space="0" w:color="auto"/>
          </w:divBdr>
          <w:divsChild>
            <w:div w:id="1038820023">
              <w:marLeft w:val="0"/>
              <w:marRight w:val="0"/>
              <w:marTop w:val="0"/>
              <w:marBottom w:val="0"/>
              <w:divBdr>
                <w:top w:val="none" w:sz="0" w:space="0" w:color="auto"/>
                <w:left w:val="none" w:sz="0" w:space="0" w:color="auto"/>
                <w:bottom w:val="none" w:sz="0" w:space="0" w:color="auto"/>
                <w:right w:val="none" w:sz="0" w:space="0" w:color="auto"/>
              </w:divBdr>
            </w:div>
          </w:divsChild>
        </w:div>
        <w:div w:id="467548537">
          <w:marLeft w:val="0"/>
          <w:marRight w:val="0"/>
          <w:marTop w:val="0"/>
          <w:marBottom w:val="0"/>
          <w:divBdr>
            <w:top w:val="none" w:sz="0" w:space="0" w:color="auto"/>
            <w:left w:val="none" w:sz="0" w:space="0" w:color="auto"/>
            <w:bottom w:val="none" w:sz="0" w:space="0" w:color="auto"/>
            <w:right w:val="none" w:sz="0" w:space="0" w:color="auto"/>
          </w:divBdr>
          <w:divsChild>
            <w:div w:id="1416051573">
              <w:marLeft w:val="0"/>
              <w:marRight w:val="0"/>
              <w:marTop w:val="0"/>
              <w:marBottom w:val="330"/>
              <w:divBdr>
                <w:top w:val="none" w:sz="0" w:space="0" w:color="auto"/>
                <w:left w:val="none" w:sz="0" w:space="0" w:color="auto"/>
                <w:bottom w:val="none" w:sz="0" w:space="0" w:color="auto"/>
                <w:right w:val="none" w:sz="0" w:space="0" w:color="auto"/>
              </w:divBdr>
            </w:div>
          </w:divsChild>
        </w:div>
        <w:div w:id="2008703810">
          <w:marLeft w:val="0"/>
          <w:marRight w:val="0"/>
          <w:marTop w:val="0"/>
          <w:marBottom w:val="0"/>
          <w:divBdr>
            <w:top w:val="none" w:sz="0" w:space="0" w:color="auto"/>
            <w:left w:val="none" w:sz="0" w:space="0" w:color="auto"/>
            <w:bottom w:val="none" w:sz="0" w:space="0" w:color="auto"/>
            <w:right w:val="none" w:sz="0" w:space="0" w:color="auto"/>
          </w:divBdr>
          <w:divsChild>
            <w:div w:id="1819572766">
              <w:marLeft w:val="0"/>
              <w:marRight w:val="0"/>
              <w:marTop w:val="0"/>
              <w:marBottom w:val="0"/>
              <w:divBdr>
                <w:top w:val="none" w:sz="0" w:space="0" w:color="auto"/>
                <w:left w:val="none" w:sz="0" w:space="0" w:color="auto"/>
                <w:bottom w:val="none" w:sz="0" w:space="0" w:color="auto"/>
                <w:right w:val="none" w:sz="0" w:space="0" w:color="auto"/>
              </w:divBdr>
            </w:div>
          </w:divsChild>
        </w:div>
        <w:div w:id="1228952169">
          <w:marLeft w:val="0"/>
          <w:marRight w:val="0"/>
          <w:marTop w:val="0"/>
          <w:marBottom w:val="0"/>
          <w:divBdr>
            <w:top w:val="none" w:sz="0" w:space="0" w:color="auto"/>
            <w:left w:val="none" w:sz="0" w:space="0" w:color="auto"/>
            <w:bottom w:val="none" w:sz="0" w:space="0" w:color="auto"/>
            <w:right w:val="none" w:sz="0" w:space="0" w:color="auto"/>
          </w:divBdr>
          <w:divsChild>
            <w:div w:id="272900280">
              <w:marLeft w:val="0"/>
              <w:marRight w:val="0"/>
              <w:marTop w:val="0"/>
              <w:marBottom w:val="330"/>
              <w:divBdr>
                <w:top w:val="none" w:sz="0" w:space="0" w:color="auto"/>
                <w:left w:val="none" w:sz="0" w:space="0" w:color="auto"/>
                <w:bottom w:val="none" w:sz="0" w:space="0" w:color="auto"/>
                <w:right w:val="none" w:sz="0" w:space="0" w:color="auto"/>
              </w:divBdr>
            </w:div>
          </w:divsChild>
        </w:div>
        <w:div w:id="1276789316">
          <w:marLeft w:val="0"/>
          <w:marRight w:val="0"/>
          <w:marTop w:val="0"/>
          <w:marBottom w:val="0"/>
          <w:divBdr>
            <w:top w:val="none" w:sz="0" w:space="0" w:color="auto"/>
            <w:left w:val="none" w:sz="0" w:space="0" w:color="auto"/>
            <w:bottom w:val="none" w:sz="0" w:space="0" w:color="auto"/>
            <w:right w:val="none" w:sz="0" w:space="0" w:color="auto"/>
          </w:divBdr>
          <w:divsChild>
            <w:div w:id="783157661">
              <w:marLeft w:val="0"/>
              <w:marRight w:val="0"/>
              <w:marTop w:val="0"/>
              <w:marBottom w:val="330"/>
              <w:divBdr>
                <w:top w:val="none" w:sz="0" w:space="0" w:color="auto"/>
                <w:left w:val="none" w:sz="0" w:space="0" w:color="auto"/>
                <w:bottom w:val="none" w:sz="0" w:space="0" w:color="auto"/>
                <w:right w:val="none" w:sz="0" w:space="0" w:color="auto"/>
              </w:divBdr>
            </w:div>
          </w:divsChild>
        </w:div>
        <w:div w:id="2038922063">
          <w:marLeft w:val="0"/>
          <w:marRight w:val="0"/>
          <w:marTop w:val="0"/>
          <w:marBottom w:val="0"/>
          <w:divBdr>
            <w:top w:val="none" w:sz="0" w:space="0" w:color="auto"/>
            <w:left w:val="none" w:sz="0" w:space="0" w:color="auto"/>
            <w:bottom w:val="none" w:sz="0" w:space="0" w:color="auto"/>
            <w:right w:val="none" w:sz="0" w:space="0" w:color="auto"/>
          </w:divBdr>
          <w:divsChild>
            <w:div w:id="1388531197">
              <w:marLeft w:val="0"/>
              <w:marRight w:val="0"/>
              <w:marTop w:val="0"/>
              <w:marBottom w:val="330"/>
              <w:divBdr>
                <w:top w:val="none" w:sz="0" w:space="0" w:color="auto"/>
                <w:left w:val="none" w:sz="0" w:space="0" w:color="auto"/>
                <w:bottom w:val="none" w:sz="0" w:space="0" w:color="auto"/>
                <w:right w:val="none" w:sz="0" w:space="0" w:color="auto"/>
              </w:divBdr>
            </w:div>
          </w:divsChild>
        </w:div>
        <w:div w:id="2054766014">
          <w:marLeft w:val="0"/>
          <w:marRight w:val="0"/>
          <w:marTop w:val="0"/>
          <w:marBottom w:val="0"/>
          <w:divBdr>
            <w:top w:val="none" w:sz="0" w:space="0" w:color="auto"/>
            <w:left w:val="none" w:sz="0" w:space="0" w:color="auto"/>
            <w:bottom w:val="none" w:sz="0" w:space="0" w:color="auto"/>
            <w:right w:val="none" w:sz="0" w:space="0" w:color="auto"/>
          </w:divBdr>
          <w:divsChild>
            <w:div w:id="67707709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79975563">
      <w:bodyDiv w:val="1"/>
      <w:marLeft w:val="0"/>
      <w:marRight w:val="0"/>
      <w:marTop w:val="0"/>
      <w:marBottom w:val="0"/>
      <w:divBdr>
        <w:top w:val="none" w:sz="0" w:space="0" w:color="auto"/>
        <w:left w:val="none" w:sz="0" w:space="0" w:color="auto"/>
        <w:bottom w:val="none" w:sz="0" w:space="0" w:color="auto"/>
        <w:right w:val="none" w:sz="0" w:space="0" w:color="auto"/>
      </w:divBdr>
      <w:divsChild>
        <w:div w:id="136460047">
          <w:marLeft w:val="0"/>
          <w:marRight w:val="0"/>
          <w:marTop w:val="0"/>
          <w:marBottom w:val="0"/>
          <w:divBdr>
            <w:top w:val="none" w:sz="0" w:space="0" w:color="auto"/>
            <w:left w:val="none" w:sz="0" w:space="0" w:color="auto"/>
            <w:bottom w:val="none" w:sz="0" w:space="0" w:color="auto"/>
            <w:right w:val="none" w:sz="0" w:space="0" w:color="auto"/>
          </w:divBdr>
        </w:div>
        <w:div w:id="550115538">
          <w:marLeft w:val="0"/>
          <w:marRight w:val="0"/>
          <w:marTop w:val="0"/>
          <w:marBottom w:val="0"/>
          <w:divBdr>
            <w:top w:val="none" w:sz="0" w:space="0" w:color="auto"/>
            <w:left w:val="none" w:sz="0" w:space="0" w:color="auto"/>
            <w:bottom w:val="none" w:sz="0" w:space="0" w:color="auto"/>
            <w:right w:val="none" w:sz="0" w:space="0" w:color="auto"/>
          </w:divBdr>
          <w:divsChild>
            <w:div w:id="2091388653">
              <w:marLeft w:val="0"/>
              <w:marRight w:val="0"/>
              <w:marTop w:val="0"/>
              <w:marBottom w:val="0"/>
              <w:divBdr>
                <w:top w:val="none" w:sz="0" w:space="0" w:color="auto"/>
                <w:left w:val="none" w:sz="0" w:space="0" w:color="auto"/>
                <w:bottom w:val="none" w:sz="0" w:space="0" w:color="auto"/>
                <w:right w:val="none" w:sz="0" w:space="0" w:color="auto"/>
              </w:divBdr>
              <w:divsChild>
                <w:div w:id="1368725435">
                  <w:marLeft w:val="0"/>
                  <w:marRight w:val="0"/>
                  <w:marTop w:val="0"/>
                  <w:marBottom w:val="0"/>
                  <w:divBdr>
                    <w:top w:val="none" w:sz="0" w:space="0" w:color="auto"/>
                    <w:left w:val="none" w:sz="0" w:space="0" w:color="auto"/>
                    <w:bottom w:val="none" w:sz="0" w:space="0" w:color="auto"/>
                    <w:right w:val="none" w:sz="0" w:space="0" w:color="auto"/>
                  </w:divBdr>
                  <w:divsChild>
                    <w:div w:id="1436290820">
                      <w:marLeft w:val="0"/>
                      <w:marRight w:val="0"/>
                      <w:marTop w:val="0"/>
                      <w:marBottom w:val="0"/>
                      <w:divBdr>
                        <w:top w:val="none" w:sz="0" w:space="0" w:color="auto"/>
                        <w:left w:val="none" w:sz="0" w:space="0" w:color="auto"/>
                        <w:bottom w:val="none" w:sz="0" w:space="0" w:color="auto"/>
                        <w:right w:val="none" w:sz="0" w:space="0" w:color="auto"/>
                      </w:divBdr>
                    </w:div>
                    <w:div w:id="274874267">
                      <w:marLeft w:val="0"/>
                      <w:marRight w:val="0"/>
                      <w:marTop w:val="0"/>
                      <w:marBottom w:val="0"/>
                      <w:divBdr>
                        <w:top w:val="none" w:sz="0" w:space="0" w:color="auto"/>
                        <w:left w:val="none" w:sz="0" w:space="0" w:color="auto"/>
                        <w:bottom w:val="none" w:sz="0" w:space="0" w:color="auto"/>
                        <w:right w:val="none" w:sz="0" w:space="0" w:color="auto"/>
                      </w:divBdr>
                    </w:div>
                    <w:div w:id="1101022852">
                      <w:marLeft w:val="0"/>
                      <w:marRight w:val="0"/>
                      <w:marTop w:val="0"/>
                      <w:marBottom w:val="0"/>
                      <w:divBdr>
                        <w:top w:val="none" w:sz="0" w:space="0" w:color="auto"/>
                        <w:left w:val="none" w:sz="0" w:space="0" w:color="auto"/>
                        <w:bottom w:val="none" w:sz="0" w:space="0" w:color="auto"/>
                        <w:right w:val="none" w:sz="0" w:space="0" w:color="auto"/>
                      </w:divBdr>
                    </w:div>
                    <w:div w:id="1688366686">
                      <w:marLeft w:val="0"/>
                      <w:marRight w:val="0"/>
                      <w:marTop w:val="0"/>
                      <w:marBottom w:val="0"/>
                      <w:divBdr>
                        <w:top w:val="none" w:sz="0" w:space="0" w:color="auto"/>
                        <w:left w:val="none" w:sz="0" w:space="0" w:color="auto"/>
                        <w:bottom w:val="none" w:sz="0" w:space="0" w:color="auto"/>
                        <w:right w:val="none" w:sz="0" w:space="0" w:color="auto"/>
                      </w:divBdr>
                    </w:div>
                    <w:div w:id="1025060330">
                      <w:marLeft w:val="0"/>
                      <w:marRight w:val="0"/>
                      <w:marTop w:val="0"/>
                      <w:marBottom w:val="0"/>
                      <w:divBdr>
                        <w:top w:val="none" w:sz="0" w:space="0" w:color="auto"/>
                        <w:left w:val="none" w:sz="0" w:space="0" w:color="auto"/>
                        <w:bottom w:val="none" w:sz="0" w:space="0" w:color="auto"/>
                        <w:right w:val="none" w:sz="0" w:space="0" w:color="auto"/>
                      </w:divBdr>
                    </w:div>
                    <w:div w:id="170685193">
                      <w:marLeft w:val="0"/>
                      <w:marRight w:val="0"/>
                      <w:marTop w:val="0"/>
                      <w:marBottom w:val="0"/>
                      <w:divBdr>
                        <w:top w:val="none" w:sz="0" w:space="0" w:color="auto"/>
                        <w:left w:val="none" w:sz="0" w:space="0" w:color="auto"/>
                        <w:bottom w:val="none" w:sz="0" w:space="0" w:color="auto"/>
                        <w:right w:val="none" w:sz="0" w:space="0" w:color="auto"/>
                      </w:divBdr>
                    </w:div>
                    <w:div w:id="10339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90053">
      <w:bodyDiv w:val="1"/>
      <w:marLeft w:val="0"/>
      <w:marRight w:val="0"/>
      <w:marTop w:val="0"/>
      <w:marBottom w:val="0"/>
      <w:divBdr>
        <w:top w:val="none" w:sz="0" w:space="0" w:color="auto"/>
        <w:left w:val="none" w:sz="0" w:space="0" w:color="auto"/>
        <w:bottom w:val="none" w:sz="0" w:space="0" w:color="auto"/>
        <w:right w:val="none" w:sz="0" w:space="0" w:color="auto"/>
      </w:divBdr>
      <w:divsChild>
        <w:div w:id="1168598221">
          <w:marLeft w:val="0"/>
          <w:marRight w:val="0"/>
          <w:marTop w:val="0"/>
          <w:marBottom w:val="0"/>
          <w:divBdr>
            <w:top w:val="none" w:sz="0" w:space="0" w:color="auto"/>
            <w:left w:val="none" w:sz="0" w:space="0" w:color="auto"/>
            <w:bottom w:val="none" w:sz="0" w:space="0" w:color="auto"/>
            <w:right w:val="none" w:sz="0" w:space="0" w:color="auto"/>
          </w:divBdr>
          <w:divsChild>
            <w:div w:id="1292789470">
              <w:marLeft w:val="0"/>
              <w:marRight w:val="0"/>
              <w:marTop w:val="0"/>
              <w:marBottom w:val="0"/>
              <w:divBdr>
                <w:top w:val="none" w:sz="0" w:space="0" w:color="auto"/>
                <w:left w:val="none" w:sz="0" w:space="0" w:color="auto"/>
                <w:bottom w:val="none" w:sz="0" w:space="0" w:color="auto"/>
                <w:right w:val="none" w:sz="0" w:space="0" w:color="auto"/>
              </w:divBdr>
            </w:div>
            <w:div w:id="1818917433">
              <w:marLeft w:val="0"/>
              <w:marRight w:val="0"/>
              <w:marTop w:val="0"/>
              <w:marBottom w:val="0"/>
              <w:divBdr>
                <w:top w:val="none" w:sz="0" w:space="0" w:color="auto"/>
                <w:left w:val="none" w:sz="0" w:space="0" w:color="auto"/>
                <w:bottom w:val="none" w:sz="0" w:space="0" w:color="auto"/>
                <w:right w:val="none" w:sz="0" w:space="0" w:color="auto"/>
              </w:divBdr>
            </w:div>
            <w:div w:id="2999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3715">
      <w:bodyDiv w:val="1"/>
      <w:marLeft w:val="0"/>
      <w:marRight w:val="0"/>
      <w:marTop w:val="0"/>
      <w:marBottom w:val="0"/>
      <w:divBdr>
        <w:top w:val="none" w:sz="0" w:space="0" w:color="auto"/>
        <w:left w:val="none" w:sz="0" w:space="0" w:color="auto"/>
        <w:bottom w:val="none" w:sz="0" w:space="0" w:color="auto"/>
        <w:right w:val="none" w:sz="0" w:space="0" w:color="auto"/>
      </w:divBdr>
      <w:divsChild>
        <w:div w:id="1719090872">
          <w:marLeft w:val="0"/>
          <w:marRight w:val="0"/>
          <w:marTop w:val="0"/>
          <w:marBottom w:val="0"/>
          <w:divBdr>
            <w:top w:val="none" w:sz="0" w:space="0" w:color="auto"/>
            <w:left w:val="none" w:sz="0" w:space="0" w:color="auto"/>
            <w:bottom w:val="none" w:sz="0" w:space="0" w:color="auto"/>
            <w:right w:val="none" w:sz="0" w:space="0" w:color="auto"/>
          </w:divBdr>
          <w:divsChild>
            <w:div w:id="1166940067">
              <w:marLeft w:val="0"/>
              <w:marRight w:val="0"/>
              <w:marTop w:val="0"/>
              <w:marBottom w:val="0"/>
              <w:divBdr>
                <w:top w:val="none" w:sz="0" w:space="0" w:color="auto"/>
                <w:left w:val="none" w:sz="0" w:space="0" w:color="auto"/>
                <w:bottom w:val="none" w:sz="0" w:space="0" w:color="auto"/>
                <w:right w:val="none" w:sz="0" w:space="0" w:color="auto"/>
              </w:divBdr>
              <w:divsChild>
                <w:div w:id="1330981532">
                  <w:marLeft w:val="0"/>
                  <w:marRight w:val="0"/>
                  <w:marTop w:val="0"/>
                  <w:marBottom w:val="330"/>
                  <w:divBdr>
                    <w:top w:val="none" w:sz="0" w:space="0" w:color="auto"/>
                    <w:left w:val="none" w:sz="0" w:space="0" w:color="auto"/>
                    <w:bottom w:val="none" w:sz="0" w:space="0" w:color="auto"/>
                    <w:right w:val="none" w:sz="0" w:space="0" w:color="auto"/>
                  </w:divBdr>
                </w:div>
              </w:divsChild>
            </w:div>
            <w:div w:id="767164455">
              <w:marLeft w:val="0"/>
              <w:marRight w:val="0"/>
              <w:marTop w:val="0"/>
              <w:marBottom w:val="0"/>
              <w:divBdr>
                <w:top w:val="none" w:sz="0" w:space="0" w:color="auto"/>
                <w:left w:val="none" w:sz="0" w:space="0" w:color="auto"/>
                <w:bottom w:val="none" w:sz="0" w:space="0" w:color="auto"/>
                <w:right w:val="none" w:sz="0" w:space="0" w:color="auto"/>
              </w:divBdr>
              <w:divsChild>
                <w:div w:id="134204698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28805344">
      <w:bodyDiv w:val="1"/>
      <w:marLeft w:val="0"/>
      <w:marRight w:val="0"/>
      <w:marTop w:val="0"/>
      <w:marBottom w:val="0"/>
      <w:divBdr>
        <w:top w:val="none" w:sz="0" w:space="0" w:color="auto"/>
        <w:left w:val="none" w:sz="0" w:space="0" w:color="auto"/>
        <w:bottom w:val="none" w:sz="0" w:space="0" w:color="auto"/>
        <w:right w:val="none" w:sz="0" w:space="0" w:color="auto"/>
      </w:divBdr>
      <w:divsChild>
        <w:div w:id="433333000">
          <w:marLeft w:val="0"/>
          <w:marRight w:val="0"/>
          <w:marTop w:val="0"/>
          <w:marBottom w:val="0"/>
          <w:divBdr>
            <w:top w:val="none" w:sz="0" w:space="0" w:color="auto"/>
            <w:left w:val="none" w:sz="0" w:space="0" w:color="auto"/>
            <w:bottom w:val="none" w:sz="0" w:space="0" w:color="auto"/>
            <w:right w:val="none" w:sz="0" w:space="0" w:color="auto"/>
          </w:divBdr>
          <w:divsChild>
            <w:div w:id="743989689">
              <w:marLeft w:val="0"/>
              <w:marRight w:val="0"/>
              <w:marTop w:val="0"/>
              <w:marBottom w:val="330"/>
              <w:divBdr>
                <w:top w:val="none" w:sz="0" w:space="0" w:color="auto"/>
                <w:left w:val="none" w:sz="0" w:space="0" w:color="auto"/>
                <w:bottom w:val="none" w:sz="0" w:space="0" w:color="auto"/>
                <w:right w:val="none" w:sz="0" w:space="0" w:color="auto"/>
              </w:divBdr>
            </w:div>
          </w:divsChild>
        </w:div>
        <w:div w:id="1060058567">
          <w:marLeft w:val="0"/>
          <w:marRight w:val="0"/>
          <w:marTop w:val="0"/>
          <w:marBottom w:val="0"/>
          <w:divBdr>
            <w:top w:val="none" w:sz="0" w:space="0" w:color="auto"/>
            <w:left w:val="none" w:sz="0" w:space="0" w:color="auto"/>
            <w:bottom w:val="none" w:sz="0" w:space="0" w:color="auto"/>
            <w:right w:val="none" w:sz="0" w:space="0" w:color="auto"/>
          </w:divBdr>
          <w:divsChild>
            <w:div w:id="20446755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78264182">
      <w:bodyDiv w:val="1"/>
      <w:marLeft w:val="0"/>
      <w:marRight w:val="0"/>
      <w:marTop w:val="0"/>
      <w:marBottom w:val="0"/>
      <w:divBdr>
        <w:top w:val="none" w:sz="0" w:space="0" w:color="auto"/>
        <w:left w:val="none" w:sz="0" w:space="0" w:color="auto"/>
        <w:bottom w:val="none" w:sz="0" w:space="0" w:color="auto"/>
        <w:right w:val="none" w:sz="0" w:space="0" w:color="auto"/>
      </w:divBdr>
      <w:divsChild>
        <w:div w:id="1841314034">
          <w:marLeft w:val="0"/>
          <w:marRight w:val="0"/>
          <w:marTop w:val="0"/>
          <w:marBottom w:val="0"/>
          <w:divBdr>
            <w:top w:val="none" w:sz="0" w:space="0" w:color="auto"/>
            <w:left w:val="none" w:sz="0" w:space="0" w:color="auto"/>
            <w:bottom w:val="none" w:sz="0" w:space="0" w:color="auto"/>
            <w:right w:val="none" w:sz="0" w:space="0" w:color="auto"/>
          </w:divBdr>
          <w:divsChild>
            <w:div w:id="1711496663">
              <w:marLeft w:val="0"/>
              <w:marRight w:val="0"/>
              <w:marTop w:val="0"/>
              <w:marBottom w:val="0"/>
              <w:divBdr>
                <w:top w:val="none" w:sz="0" w:space="0" w:color="auto"/>
                <w:left w:val="none" w:sz="0" w:space="0" w:color="auto"/>
                <w:bottom w:val="none" w:sz="0" w:space="0" w:color="auto"/>
                <w:right w:val="none" w:sz="0" w:space="0" w:color="auto"/>
              </w:divBdr>
            </w:div>
            <w:div w:id="907416980">
              <w:marLeft w:val="0"/>
              <w:marRight w:val="0"/>
              <w:marTop w:val="0"/>
              <w:marBottom w:val="0"/>
              <w:divBdr>
                <w:top w:val="none" w:sz="0" w:space="0" w:color="auto"/>
                <w:left w:val="none" w:sz="0" w:space="0" w:color="auto"/>
                <w:bottom w:val="none" w:sz="0" w:space="0" w:color="auto"/>
                <w:right w:val="none" w:sz="0" w:space="0" w:color="auto"/>
              </w:divBdr>
            </w:div>
            <w:div w:id="1670401268">
              <w:marLeft w:val="0"/>
              <w:marRight w:val="0"/>
              <w:marTop w:val="0"/>
              <w:marBottom w:val="0"/>
              <w:divBdr>
                <w:top w:val="none" w:sz="0" w:space="0" w:color="auto"/>
                <w:left w:val="none" w:sz="0" w:space="0" w:color="auto"/>
                <w:bottom w:val="none" w:sz="0" w:space="0" w:color="auto"/>
                <w:right w:val="none" w:sz="0" w:space="0" w:color="auto"/>
              </w:divBdr>
            </w:div>
            <w:div w:id="1247886178">
              <w:marLeft w:val="0"/>
              <w:marRight w:val="0"/>
              <w:marTop w:val="0"/>
              <w:marBottom w:val="0"/>
              <w:divBdr>
                <w:top w:val="none" w:sz="0" w:space="0" w:color="auto"/>
                <w:left w:val="none" w:sz="0" w:space="0" w:color="auto"/>
                <w:bottom w:val="none" w:sz="0" w:space="0" w:color="auto"/>
                <w:right w:val="none" w:sz="0" w:space="0" w:color="auto"/>
              </w:divBdr>
            </w:div>
            <w:div w:id="1201669827">
              <w:marLeft w:val="0"/>
              <w:marRight w:val="0"/>
              <w:marTop w:val="0"/>
              <w:marBottom w:val="0"/>
              <w:divBdr>
                <w:top w:val="none" w:sz="0" w:space="0" w:color="auto"/>
                <w:left w:val="none" w:sz="0" w:space="0" w:color="auto"/>
                <w:bottom w:val="none" w:sz="0" w:space="0" w:color="auto"/>
                <w:right w:val="none" w:sz="0" w:space="0" w:color="auto"/>
              </w:divBdr>
            </w:div>
            <w:div w:id="1771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90028">
      <w:bodyDiv w:val="1"/>
      <w:marLeft w:val="0"/>
      <w:marRight w:val="0"/>
      <w:marTop w:val="0"/>
      <w:marBottom w:val="0"/>
      <w:divBdr>
        <w:top w:val="none" w:sz="0" w:space="0" w:color="auto"/>
        <w:left w:val="none" w:sz="0" w:space="0" w:color="auto"/>
        <w:bottom w:val="none" w:sz="0" w:space="0" w:color="auto"/>
        <w:right w:val="none" w:sz="0" w:space="0" w:color="auto"/>
      </w:divBdr>
      <w:divsChild>
        <w:div w:id="594478199">
          <w:marLeft w:val="0"/>
          <w:marRight w:val="0"/>
          <w:marTop w:val="0"/>
          <w:marBottom w:val="0"/>
          <w:divBdr>
            <w:top w:val="none" w:sz="0" w:space="0" w:color="auto"/>
            <w:left w:val="none" w:sz="0" w:space="0" w:color="auto"/>
            <w:bottom w:val="none" w:sz="0" w:space="0" w:color="auto"/>
            <w:right w:val="none" w:sz="0" w:space="0" w:color="auto"/>
          </w:divBdr>
        </w:div>
        <w:div w:id="985861513">
          <w:marLeft w:val="0"/>
          <w:marRight w:val="0"/>
          <w:marTop w:val="0"/>
          <w:marBottom w:val="0"/>
          <w:divBdr>
            <w:top w:val="none" w:sz="0" w:space="0" w:color="auto"/>
            <w:left w:val="none" w:sz="0" w:space="0" w:color="auto"/>
            <w:bottom w:val="none" w:sz="0" w:space="0" w:color="auto"/>
            <w:right w:val="none" w:sz="0" w:space="0" w:color="auto"/>
          </w:divBdr>
          <w:divsChild>
            <w:div w:id="1522403216">
              <w:marLeft w:val="0"/>
              <w:marRight w:val="0"/>
              <w:marTop w:val="0"/>
              <w:marBottom w:val="0"/>
              <w:divBdr>
                <w:top w:val="none" w:sz="0" w:space="0" w:color="auto"/>
                <w:left w:val="none" w:sz="0" w:space="0" w:color="auto"/>
                <w:bottom w:val="none" w:sz="0" w:space="0" w:color="auto"/>
                <w:right w:val="none" w:sz="0" w:space="0" w:color="auto"/>
              </w:divBdr>
              <w:divsChild>
                <w:div w:id="1178697259">
                  <w:marLeft w:val="0"/>
                  <w:marRight w:val="0"/>
                  <w:marTop w:val="0"/>
                  <w:marBottom w:val="0"/>
                  <w:divBdr>
                    <w:top w:val="none" w:sz="0" w:space="0" w:color="auto"/>
                    <w:left w:val="none" w:sz="0" w:space="0" w:color="auto"/>
                    <w:bottom w:val="none" w:sz="0" w:space="0" w:color="auto"/>
                    <w:right w:val="none" w:sz="0" w:space="0" w:color="auto"/>
                  </w:divBdr>
                  <w:divsChild>
                    <w:div w:id="619577609">
                      <w:marLeft w:val="0"/>
                      <w:marRight w:val="0"/>
                      <w:marTop w:val="0"/>
                      <w:marBottom w:val="0"/>
                      <w:divBdr>
                        <w:top w:val="none" w:sz="0" w:space="0" w:color="auto"/>
                        <w:left w:val="none" w:sz="0" w:space="0" w:color="auto"/>
                        <w:bottom w:val="none" w:sz="0" w:space="0" w:color="auto"/>
                        <w:right w:val="none" w:sz="0" w:space="0" w:color="auto"/>
                      </w:divBdr>
                      <w:divsChild>
                        <w:div w:id="2094233582">
                          <w:marLeft w:val="0"/>
                          <w:marRight w:val="0"/>
                          <w:marTop w:val="0"/>
                          <w:marBottom w:val="0"/>
                          <w:divBdr>
                            <w:top w:val="none" w:sz="0" w:space="0" w:color="auto"/>
                            <w:left w:val="none" w:sz="0" w:space="0" w:color="auto"/>
                            <w:bottom w:val="none" w:sz="0" w:space="0" w:color="auto"/>
                            <w:right w:val="none" w:sz="0" w:space="0" w:color="auto"/>
                          </w:divBdr>
                          <w:divsChild>
                            <w:div w:id="587006614">
                              <w:marLeft w:val="0"/>
                              <w:marRight w:val="0"/>
                              <w:marTop w:val="0"/>
                              <w:marBottom w:val="0"/>
                              <w:divBdr>
                                <w:top w:val="none" w:sz="0" w:space="0" w:color="auto"/>
                                <w:left w:val="none" w:sz="0" w:space="0" w:color="auto"/>
                                <w:bottom w:val="none" w:sz="0" w:space="0" w:color="auto"/>
                                <w:right w:val="none" w:sz="0" w:space="0" w:color="auto"/>
                              </w:divBdr>
                              <w:divsChild>
                                <w:div w:id="1543515357">
                                  <w:marLeft w:val="0"/>
                                  <w:marRight w:val="0"/>
                                  <w:marTop w:val="0"/>
                                  <w:marBottom w:val="0"/>
                                  <w:divBdr>
                                    <w:top w:val="none" w:sz="0" w:space="0" w:color="auto"/>
                                    <w:left w:val="none" w:sz="0" w:space="0" w:color="auto"/>
                                    <w:bottom w:val="none" w:sz="0" w:space="0" w:color="auto"/>
                                    <w:right w:val="none" w:sz="0" w:space="0" w:color="auto"/>
                                  </w:divBdr>
                                </w:div>
                              </w:divsChild>
                            </w:div>
                            <w:div w:id="251277745">
                              <w:marLeft w:val="0"/>
                              <w:marRight w:val="0"/>
                              <w:marTop w:val="0"/>
                              <w:marBottom w:val="0"/>
                              <w:divBdr>
                                <w:top w:val="none" w:sz="0" w:space="0" w:color="auto"/>
                                <w:left w:val="none" w:sz="0" w:space="0" w:color="auto"/>
                                <w:bottom w:val="none" w:sz="0" w:space="0" w:color="auto"/>
                                <w:right w:val="none" w:sz="0" w:space="0" w:color="auto"/>
                              </w:divBdr>
                              <w:divsChild>
                                <w:div w:id="8583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6600">
                          <w:marLeft w:val="0"/>
                          <w:marRight w:val="0"/>
                          <w:marTop w:val="0"/>
                          <w:marBottom w:val="0"/>
                          <w:divBdr>
                            <w:top w:val="none" w:sz="0" w:space="0" w:color="auto"/>
                            <w:left w:val="none" w:sz="0" w:space="0" w:color="auto"/>
                            <w:bottom w:val="none" w:sz="0" w:space="0" w:color="auto"/>
                            <w:right w:val="none" w:sz="0" w:space="0" w:color="auto"/>
                          </w:divBdr>
                          <w:divsChild>
                            <w:div w:id="1543519135">
                              <w:marLeft w:val="0"/>
                              <w:marRight w:val="0"/>
                              <w:marTop w:val="0"/>
                              <w:marBottom w:val="0"/>
                              <w:divBdr>
                                <w:top w:val="none" w:sz="0" w:space="0" w:color="auto"/>
                                <w:left w:val="none" w:sz="0" w:space="0" w:color="auto"/>
                                <w:bottom w:val="none" w:sz="0" w:space="0" w:color="auto"/>
                                <w:right w:val="none" w:sz="0" w:space="0" w:color="auto"/>
                              </w:divBdr>
                              <w:divsChild>
                                <w:div w:id="4367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3540">
                      <w:marLeft w:val="0"/>
                      <w:marRight w:val="0"/>
                      <w:marTop w:val="0"/>
                      <w:marBottom w:val="0"/>
                      <w:divBdr>
                        <w:top w:val="none" w:sz="0" w:space="0" w:color="auto"/>
                        <w:left w:val="none" w:sz="0" w:space="0" w:color="auto"/>
                        <w:bottom w:val="none" w:sz="0" w:space="0" w:color="auto"/>
                        <w:right w:val="none" w:sz="0" w:space="0" w:color="auto"/>
                      </w:divBdr>
                      <w:divsChild>
                        <w:div w:id="1160080069">
                          <w:marLeft w:val="0"/>
                          <w:marRight w:val="0"/>
                          <w:marTop w:val="0"/>
                          <w:marBottom w:val="0"/>
                          <w:divBdr>
                            <w:top w:val="none" w:sz="0" w:space="0" w:color="auto"/>
                            <w:left w:val="none" w:sz="0" w:space="0" w:color="auto"/>
                            <w:bottom w:val="none" w:sz="0" w:space="0" w:color="auto"/>
                            <w:right w:val="none" w:sz="0" w:space="0" w:color="auto"/>
                          </w:divBdr>
                          <w:divsChild>
                            <w:div w:id="1472021717">
                              <w:marLeft w:val="0"/>
                              <w:marRight w:val="0"/>
                              <w:marTop w:val="0"/>
                              <w:marBottom w:val="0"/>
                              <w:divBdr>
                                <w:top w:val="none" w:sz="0" w:space="0" w:color="auto"/>
                                <w:left w:val="none" w:sz="0" w:space="0" w:color="auto"/>
                                <w:bottom w:val="none" w:sz="0" w:space="0" w:color="auto"/>
                                <w:right w:val="none" w:sz="0" w:space="0" w:color="auto"/>
                              </w:divBdr>
                              <w:divsChild>
                                <w:div w:id="194553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2154">
                          <w:marLeft w:val="0"/>
                          <w:marRight w:val="0"/>
                          <w:marTop w:val="0"/>
                          <w:marBottom w:val="0"/>
                          <w:divBdr>
                            <w:top w:val="none" w:sz="0" w:space="0" w:color="auto"/>
                            <w:left w:val="none" w:sz="0" w:space="0" w:color="auto"/>
                            <w:bottom w:val="none" w:sz="0" w:space="0" w:color="auto"/>
                            <w:right w:val="none" w:sz="0" w:space="0" w:color="auto"/>
                          </w:divBdr>
                          <w:divsChild>
                            <w:div w:id="998969185">
                              <w:marLeft w:val="0"/>
                              <w:marRight w:val="0"/>
                              <w:marTop w:val="0"/>
                              <w:marBottom w:val="0"/>
                              <w:divBdr>
                                <w:top w:val="none" w:sz="0" w:space="0" w:color="auto"/>
                                <w:left w:val="none" w:sz="0" w:space="0" w:color="auto"/>
                                <w:bottom w:val="none" w:sz="0" w:space="0" w:color="auto"/>
                                <w:right w:val="none" w:sz="0" w:space="0" w:color="auto"/>
                              </w:divBdr>
                              <w:divsChild>
                                <w:div w:id="420682669">
                                  <w:marLeft w:val="0"/>
                                  <w:marRight w:val="0"/>
                                  <w:marTop w:val="0"/>
                                  <w:marBottom w:val="0"/>
                                  <w:divBdr>
                                    <w:top w:val="none" w:sz="0" w:space="0" w:color="auto"/>
                                    <w:left w:val="none" w:sz="0" w:space="0" w:color="auto"/>
                                    <w:bottom w:val="none" w:sz="0" w:space="0" w:color="auto"/>
                                    <w:right w:val="none" w:sz="0" w:space="0" w:color="auto"/>
                                  </w:divBdr>
                                  <w:divsChild>
                                    <w:div w:id="1312902757">
                                      <w:marLeft w:val="0"/>
                                      <w:marRight w:val="0"/>
                                      <w:marTop w:val="0"/>
                                      <w:marBottom w:val="0"/>
                                      <w:divBdr>
                                        <w:top w:val="none" w:sz="0" w:space="0" w:color="auto"/>
                                        <w:left w:val="none" w:sz="0" w:space="0" w:color="auto"/>
                                        <w:bottom w:val="none" w:sz="0" w:space="0" w:color="auto"/>
                                        <w:right w:val="none" w:sz="0" w:space="0" w:color="auto"/>
                                      </w:divBdr>
                                      <w:divsChild>
                                        <w:div w:id="50665032">
                                          <w:marLeft w:val="0"/>
                                          <w:marRight w:val="0"/>
                                          <w:marTop w:val="0"/>
                                          <w:marBottom w:val="0"/>
                                          <w:divBdr>
                                            <w:top w:val="none" w:sz="0" w:space="0" w:color="auto"/>
                                            <w:left w:val="none" w:sz="0" w:space="0" w:color="auto"/>
                                            <w:bottom w:val="none" w:sz="0" w:space="0" w:color="auto"/>
                                            <w:right w:val="none" w:sz="0" w:space="0" w:color="auto"/>
                                          </w:divBdr>
                                          <w:divsChild>
                                            <w:div w:id="1779135369">
                                              <w:marLeft w:val="0"/>
                                              <w:marRight w:val="0"/>
                                              <w:marTop w:val="0"/>
                                              <w:marBottom w:val="0"/>
                                              <w:divBdr>
                                                <w:top w:val="none" w:sz="0" w:space="0" w:color="auto"/>
                                                <w:left w:val="none" w:sz="0" w:space="0" w:color="auto"/>
                                                <w:bottom w:val="none" w:sz="0" w:space="0" w:color="auto"/>
                                                <w:right w:val="none" w:sz="0" w:space="0" w:color="auto"/>
                                              </w:divBdr>
                                              <w:divsChild>
                                                <w:div w:id="926034579">
                                                  <w:marLeft w:val="0"/>
                                                  <w:marRight w:val="0"/>
                                                  <w:marTop w:val="0"/>
                                                  <w:marBottom w:val="0"/>
                                                  <w:divBdr>
                                                    <w:top w:val="none" w:sz="0" w:space="0" w:color="auto"/>
                                                    <w:left w:val="none" w:sz="0" w:space="0" w:color="auto"/>
                                                    <w:bottom w:val="none" w:sz="0" w:space="0" w:color="auto"/>
                                                    <w:right w:val="none" w:sz="0" w:space="0" w:color="auto"/>
                                                  </w:divBdr>
                                                  <w:divsChild>
                                                    <w:div w:id="1922330967">
                                                      <w:marLeft w:val="0"/>
                                                      <w:marRight w:val="0"/>
                                                      <w:marTop w:val="0"/>
                                                      <w:marBottom w:val="0"/>
                                                      <w:divBdr>
                                                        <w:top w:val="none" w:sz="0" w:space="0" w:color="auto"/>
                                                        <w:left w:val="none" w:sz="0" w:space="0" w:color="auto"/>
                                                        <w:bottom w:val="none" w:sz="0" w:space="0" w:color="auto"/>
                                                        <w:right w:val="none" w:sz="0" w:space="0" w:color="auto"/>
                                                      </w:divBdr>
                                                      <w:divsChild>
                                                        <w:div w:id="14817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0815881">
      <w:bodyDiv w:val="1"/>
      <w:marLeft w:val="0"/>
      <w:marRight w:val="0"/>
      <w:marTop w:val="0"/>
      <w:marBottom w:val="0"/>
      <w:divBdr>
        <w:top w:val="none" w:sz="0" w:space="0" w:color="auto"/>
        <w:left w:val="none" w:sz="0" w:space="0" w:color="auto"/>
        <w:bottom w:val="none" w:sz="0" w:space="0" w:color="auto"/>
        <w:right w:val="none" w:sz="0" w:space="0" w:color="auto"/>
      </w:divBdr>
      <w:divsChild>
        <w:div w:id="417605613">
          <w:marLeft w:val="0"/>
          <w:marRight w:val="0"/>
          <w:marTop w:val="0"/>
          <w:marBottom w:val="0"/>
          <w:divBdr>
            <w:top w:val="none" w:sz="0" w:space="0" w:color="auto"/>
            <w:left w:val="none" w:sz="0" w:space="0" w:color="auto"/>
            <w:bottom w:val="none" w:sz="0" w:space="0" w:color="auto"/>
            <w:right w:val="none" w:sz="0" w:space="0" w:color="auto"/>
          </w:divBdr>
        </w:div>
        <w:div w:id="889076348">
          <w:marLeft w:val="0"/>
          <w:marRight w:val="0"/>
          <w:marTop w:val="0"/>
          <w:marBottom w:val="0"/>
          <w:divBdr>
            <w:top w:val="none" w:sz="0" w:space="0" w:color="auto"/>
            <w:left w:val="none" w:sz="0" w:space="0" w:color="auto"/>
            <w:bottom w:val="none" w:sz="0" w:space="0" w:color="auto"/>
            <w:right w:val="none" w:sz="0" w:space="0" w:color="auto"/>
          </w:divBdr>
          <w:divsChild>
            <w:div w:id="1522737939">
              <w:marLeft w:val="0"/>
              <w:marRight w:val="0"/>
              <w:marTop w:val="0"/>
              <w:marBottom w:val="0"/>
              <w:divBdr>
                <w:top w:val="none" w:sz="0" w:space="0" w:color="auto"/>
                <w:left w:val="none" w:sz="0" w:space="0" w:color="auto"/>
                <w:bottom w:val="none" w:sz="0" w:space="0" w:color="auto"/>
                <w:right w:val="none" w:sz="0" w:space="0" w:color="auto"/>
              </w:divBdr>
              <w:divsChild>
                <w:div w:id="1724714844">
                  <w:marLeft w:val="0"/>
                  <w:marRight w:val="0"/>
                  <w:marTop w:val="0"/>
                  <w:marBottom w:val="0"/>
                  <w:divBdr>
                    <w:top w:val="none" w:sz="0" w:space="0" w:color="auto"/>
                    <w:left w:val="none" w:sz="0" w:space="0" w:color="auto"/>
                    <w:bottom w:val="none" w:sz="0" w:space="0" w:color="auto"/>
                    <w:right w:val="none" w:sz="0" w:space="0" w:color="auto"/>
                  </w:divBdr>
                  <w:divsChild>
                    <w:div w:id="1152871229">
                      <w:marLeft w:val="0"/>
                      <w:marRight w:val="0"/>
                      <w:marTop w:val="0"/>
                      <w:marBottom w:val="0"/>
                      <w:divBdr>
                        <w:top w:val="none" w:sz="0" w:space="0" w:color="auto"/>
                        <w:left w:val="none" w:sz="0" w:space="0" w:color="auto"/>
                        <w:bottom w:val="none" w:sz="0" w:space="0" w:color="auto"/>
                        <w:right w:val="none" w:sz="0" w:space="0" w:color="auto"/>
                      </w:divBdr>
                    </w:div>
                    <w:div w:id="475299536">
                      <w:marLeft w:val="0"/>
                      <w:marRight w:val="0"/>
                      <w:marTop w:val="0"/>
                      <w:marBottom w:val="0"/>
                      <w:divBdr>
                        <w:top w:val="none" w:sz="0" w:space="0" w:color="auto"/>
                        <w:left w:val="none" w:sz="0" w:space="0" w:color="auto"/>
                        <w:bottom w:val="none" w:sz="0" w:space="0" w:color="auto"/>
                        <w:right w:val="none" w:sz="0" w:space="0" w:color="auto"/>
                      </w:divBdr>
                    </w:div>
                    <w:div w:id="483083169">
                      <w:marLeft w:val="0"/>
                      <w:marRight w:val="0"/>
                      <w:marTop w:val="0"/>
                      <w:marBottom w:val="0"/>
                      <w:divBdr>
                        <w:top w:val="none" w:sz="0" w:space="0" w:color="auto"/>
                        <w:left w:val="none" w:sz="0" w:space="0" w:color="auto"/>
                        <w:bottom w:val="none" w:sz="0" w:space="0" w:color="auto"/>
                        <w:right w:val="none" w:sz="0" w:space="0" w:color="auto"/>
                      </w:divBdr>
                    </w:div>
                    <w:div w:id="252203643">
                      <w:marLeft w:val="0"/>
                      <w:marRight w:val="0"/>
                      <w:marTop w:val="0"/>
                      <w:marBottom w:val="0"/>
                      <w:divBdr>
                        <w:top w:val="none" w:sz="0" w:space="0" w:color="auto"/>
                        <w:left w:val="none" w:sz="0" w:space="0" w:color="auto"/>
                        <w:bottom w:val="none" w:sz="0" w:space="0" w:color="auto"/>
                        <w:right w:val="none" w:sz="0" w:space="0" w:color="auto"/>
                      </w:divBdr>
                    </w:div>
                    <w:div w:id="1657874515">
                      <w:marLeft w:val="0"/>
                      <w:marRight w:val="0"/>
                      <w:marTop w:val="0"/>
                      <w:marBottom w:val="0"/>
                      <w:divBdr>
                        <w:top w:val="none" w:sz="0" w:space="0" w:color="auto"/>
                        <w:left w:val="none" w:sz="0" w:space="0" w:color="auto"/>
                        <w:bottom w:val="none" w:sz="0" w:space="0" w:color="auto"/>
                        <w:right w:val="none" w:sz="0" w:space="0" w:color="auto"/>
                      </w:divBdr>
                    </w:div>
                    <w:div w:id="2096123858">
                      <w:marLeft w:val="0"/>
                      <w:marRight w:val="0"/>
                      <w:marTop w:val="0"/>
                      <w:marBottom w:val="0"/>
                      <w:divBdr>
                        <w:top w:val="none" w:sz="0" w:space="0" w:color="auto"/>
                        <w:left w:val="none" w:sz="0" w:space="0" w:color="auto"/>
                        <w:bottom w:val="none" w:sz="0" w:space="0" w:color="auto"/>
                        <w:right w:val="none" w:sz="0" w:space="0" w:color="auto"/>
                      </w:divBdr>
                    </w:div>
                    <w:div w:id="974413911">
                      <w:marLeft w:val="0"/>
                      <w:marRight w:val="0"/>
                      <w:marTop w:val="0"/>
                      <w:marBottom w:val="0"/>
                      <w:divBdr>
                        <w:top w:val="none" w:sz="0" w:space="0" w:color="auto"/>
                        <w:left w:val="none" w:sz="0" w:space="0" w:color="auto"/>
                        <w:bottom w:val="none" w:sz="0" w:space="0" w:color="auto"/>
                        <w:right w:val="none" w:sz="0" w:space="0" w:color="auto"/>
                      </w:divBdr>
                    </w:div>
                    <w:div w:id="27681929">
                      <w:marLeft w:val="0"/>
                      <w:marRight w:val="0"/>
                      <w:marTop w:val="0"/>
                      <w:marBottom w:val="0"/>
                      <w:divBdr>
                        <w:top w:val="none" w:sz="0" w:space="0" w:color="auto"/>
                        <w:left w:val="none" w:sz="0" w:space="0" w:color="auto"/>
                        <w:bottom w:val="none" w:sz="0" w:space="0" w:color="auto"/>
                        <w:right w:val="none" w:sz="0" w:space="0" w:color="auto"/>
                      </w:divBdr>
                    </w:div>
                    <w:div w:id="220026386">
                      <w:marLeft w:val="0"/>
                      <w:marRight w:val="0"/>
                      <w:marTop w:val="0"/>
                      <w:marBottom w:val="0"/>
                      <w:divBdr>
                        <w:top w:val="none" w:sz="0" w:space="0" w:color="auto"/>
                        <w:left w:val="none" w:sz="0" w:space="0" w:color="auto"/>
                        <w:bottom w:val="none" w:sz="0" w:space="0" w:color="auto"/>
                        <w:right w:val="none" w:sz="0" w:space="0" w:color="auto"/>
                      </w:divBdr>
                    </w:div>
                    <w:div w:id="56710319">
                      <w:marLeft w:val="0"/>
                      <w:marRight w:val="0"/>
                      <w:marTop w:val="0"/>
                      <w:marBottom w:val="0"/>
                      <w:divBdr>
                        <w:top w:val="none" w:sz="0" w:space="0" w:color="auto"/>
                        <w:left w:val="none" w:sz="0" w:space="0" w:color="auto"/>
                        <w:bottom w:val="none" w:sz="0" w:space="0" w:color="auto"/>
                        <w:right w:val="none" w:sz="0" w:space="0" w:color="auto"/>
                      </w:divBdr>
                    </w:div>
                    <w:div w:id="1414401333">
                      <w:marLeft w:val="0"/>
                      <w:marRight w:val="0"/>
                      <w:marTop w:val="0"/>
                      <w:marBottom w:val="0"/>
                      <w:divBdr>
                        <w:top w:val="none" w:sz="0" w:space="0" w:color="auto"/>
                        <w:left w:val="none" w:sz="0" w:space="0" w:color="auto"/>
                        <w:bottom w:val="none" w:sz="0" w:space="0" w:color="auto"/>
                        <w:right w:val="none" w:sz="0" w:space="0" w:color="auto"/>
                      </w:divBdr>
                    </w:div>
                    <w:div w:id="1103039987">
                      <w:marLeft w:val="0"/>
                      <w:marRight w:val="0"/>
                      <w:marTop w:val="0"/>
                      <w:marBottom w:val="0"/>
                      <w:divBdr>
                        <w:top w:val="none" w:sz="0" w:space="0" w:color="auto"/>
                        <w:left w:val="none" w:sz="0" w:space="0" w:color="auto"/>
                        <w:bottom w:val="none" w:sz="0" w:space="0" w:color="auto"/>
                        <w:right w:val="none" w:sz="0" w:space="0" w:color="auto"/>
                      </w:divBdr>
                    </w:div>
                    <w:div w:id="670596539">
                      <w:marLeft w:val="0"/>
                      <w:marRight w:val="0"/>
                      <w:marTop w:val="0"/>
                      <w:marBottom w:val="0"/>
                      <w:divBdr>
                        <w:top w:val="none" w:sz="0" w:space="0" w:color="auto"/>
                        <w:left w:val="none" w:sz="0" w:space="0" w:color="auto"/>
                        <w:bottom w:val="none" w:sz="0" w:space="0" w:color="auto"/>
                        <w:right w:val="none" w:sz="0" w:space="0" w:color="auto"/>
                      </w:divBdr>
                    </w:div>
                    <w:div w:id="311493823">
                      <w:marLeft w:val="0"/>
                      <w:marRight w:val="0"/>
                      <w:marTop w:val="0"/>
                      <w:marBottom w:val="0"/>
                      <w:divBdr>
                        <w:top w:val="none" w:sz="0" w:space="0" w:color="auto"/>
                        <w:left w:val="none" w:sz="0" w:space="0" w:color="auto"/>
                        <w:bottom w:val="none" w:sz="0" w:space="0" w:color="auto"/>
                        <w:right w:val="none" w:sz="0" w:space="0" w:color="auto"/>
                      </w:divBdr>
                    </w:div>
                    <w:div w:id="335428201">
                      <w:marLeft w:val="0"/>
                      <w:marRight w:val="0"/>
                      <w:marTop w:val="0"/>
                      <w:marBottom w:val="0"/>
                      <w:divBdr>
                        <w:top w:val="none" w:sz="0" w:space="0" w:color="auto"/>
                        <w:left w:val="none" w:sz="0" w:space="0" w:color="auto"/>
                        <w:bottom w:val="none" w:sz="0" w:space="0" w:color="auto"/>
                        <w:right w:val="none" w:sz="0" w:space="0" w:color="auto"/>
                      </w:divBdr>
                    </w:div>
                    <w:div w:id="1715108365">
                      <w:marLeft w:val="0"/>
                      <w:marRight w:val="0"/>
                      <w:marTop w:val="0"/>
                      <w:marBottom w:val="0"/>
                      <w:divBdr>
                        <w:top w:val="none" w:sz="0" w:space="0" w:color="auto"/>
                        <w:left w:val="none" w:sz="0" w:space="0" w:color="auto"/>
                        <w:bottom w:val="none" w:sz="0" w:space="0" w:color="auto"/>
                        <w:right w:val="none" w:sz="0" w:space="0" w:color="auto"/>
                      </w:divBdr>
                    </w:div>
                    <w:div w:id="2126541046">
                      <w:marLeft w:val="0"/>
                      <w:marRight w:val="0"/>
                      <w:marTop w:val="0"/>
                      <w:marBottom w:val="0"/>
                      <w:divBdr>
                        <w:top w:val="none" w:sz="0" w:space="0" w:color="auto"/>
                        <w:left w:val="none" w:sz="0" w:space="0" w:color="auto"/>
                        <w:bottom w:val="none" w:sz="0" w:space="0" w:color="auto"/>
                        <w:right w:val="none" w:sz="0" w:space="0" w:color="auto"/>
                      </w:divBdr>
                    </w:div>
                    <w:div w:id="1166551927">
                      <w:marLeft w:val="0"/>
                      <w:marRight w:val="0"/>
                      <w:marTop w:val="0"/>
                      <w:marBottom w:val="0"/>
                      <w:divBdr>
                        <w:top w:val="none" w:sz="0" w:space="0" w:color="auto"/>
                        <w:left w:val="none" w:sz="0" w:space="0" w:color="auto"/>
                        <w:bottom w:val="none" w:sz="0" w:space="0" w:color="auto"/>
                        <w:right w:val="none" w:sz="0" w:space="0" w:color="auto"/>
                      </w:divBdr>
                    </w:div>
                    <w:div w:id="2030594560">
                      <w:marLeft w:val="0"/>
                      <w:marRight w:val="0"/>
                      <w:marTop w:val="0"/>
                      <w:marBottom w:val="0"/>
                      <w:divBdr>
                        <w:top w:val="none" w:sz="0" w:space="0" w:color="auto"/>
                        <w:left w:val="none" w:sz="0" w:space="0" w:color="auto"/>
                        <w:bottom w:val="none" w:sz="0" w:space="0" w:color="auto"/>
                        <w:right w:val="none" w:sz="0" w:space="0" w:color="auto"/>
                      </w:divBdr>
                    </w:div>
                    <w:div w:id="6486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5620">
      <w:bodyDiv w:val="1"/>
      <w:marLeft w:val="0"/>
      <w:marRight w:val="0"/>
      <w:marTop w:val="0"/>
      <w:marBottom w:val="0"/>
      <w:divBdr>
        <w:top w:val="none" w:sz="0" w:space="0" w:color="auto"/>
        <w:left w:val="none" w:sz="0" w:space="0" w:color="auto"/>
        <w:bottom w:val="none" w:sz="0" w:space="0" w:color="auto"/>
        <w:right w:val="none" w:sz="0" w:space="0" w:color="auto"/>
      </w:divBdr>
      <w:divsChild>
        <w:div w:id="679160293">
          <w:marLeft w:val="0"/>
          <w:marRight w:val="0"/>
          <w:marTop w:val="0"/>
          <w:marBottom w:val="0"/>
          <w:divBdr>
            <w:top w:val="none" w:sz="0" w:space="0" w:color="auto"/>
            <w:left w:val="none" w:sz="0" w:space="0" w:color="auto"/>
            <w:bottom w:val="none" w:sz="0" w:space="0" w:color="auto"/>
            <w:right w:val="none" w:sz="0" w:space="0" w:color="auto"/>
          </w:divBdr>
          <w:divsChild>
            <w:div w:id="1530482738">
              <w:marLeft w:val="0"/>
              <w:marRight w:val="0"/>
              <w:marTop w:val="0"/>
              <w:marBottom w:val="0"/>
              <w:divBdr>
                <w:top w:val="none" w:sz="0" w:space="0" w:color="auto"/>
                <w:left w:val="none" w:sz="0" w:space="0" w:color="auto"/>
                <w:bottom w:val="none" w:sz="0" w:space="0" w:color="auto"/>
                <w:right w:val="none" w:sz="0" w:space="0" w:color="auto"/>
              </w:divBdr>
              <w:divsChild>
                <w:div w:id="605357205">
                  <w:marLeft w:val="0"/>
                  <w:marRight w:val="0"/>
                  <w:marTop w:val="0"/>
                  <w:marBottom w:val="0"/>
                  <w:divBdr>
                    <w:top w:val="none" w:sz="0" w:space="0" w:color="auto"/>
                    <w:left w:val="none" w:sz="0" w:space="0" w:color="auto"/>
                    <w:bottom w:val="none" w:sz="0" w:space="0" w:color="auto"/>
                    <w:right w:val="none" w:sz="0" w:space="0" w:color="auto"/>
                  </w:divBdr>
                  <w:divsChild>
                    <w:div w:id="1991131335">
                      <w:marLeft w:val="0"/>
                      <w:marRight w:val="0"/>
                      <w:marTop w:val="0"/>
                      <w:marBottom w:val="0"/>
                      <w:divBdr>
                        <w:top w:val="none" w:sz="0" w:space="0" w:color="auto"/>
                        <w:left w:val="none" w:sz="0" w:space="0" w:color="auto"/>
                        <w:bottom w:val="none" w:sz="0" w:space="0" w:color="auto"/>
                        <w:right w:val="none" w:sz="0" w:space="0" w:color="auto"/>
                      </w:divBdr>
                      <w:divsChild>
                        <w:div w:id="1020859283">
                          <w:marLeft w:val="0"/>
                          <w:marRight w:val="0"/>
                          <w:marTop w:val="0"/>
                          <w:marBottom w:val="0"/>
                          <w:divBdr>
                            <w:top w:val="none" w:sz="0" w:space="0" w:color="auto"/>
                            <w:left w:val="none" w:sz="0" w:space="0" w:color="auto"/>
                            <w:bottom w:val="none" w:sz="0" w:space="0" w:color="auto"/>
                            <w:right w:val="none" w:sz="0" w:space="0" w:color="auto"/>
                          </w:divBdr>
                          <w:divsChild>
                            <w:div w:id="307368949">
                              <w:marLeft w:val="0"/>
                              <w:marRight w:val="0"/>
                              <w:marTop w:val="0"/>
                              <w:marBottom w:val="0"/>
                              <w:divBdr>
                                <w:top w:val="none" w:sz="0" w:space="0" w:color="auto"/>
                                <w:left w:val="none" w:sz="0" w:space="0" w:color="auto"/>
                                <w:bottom w:val="none" w:sz="0" w:space="0" w:color="auto"/>
                                <w:right w:val="none" w:sz="0" w:space="0" w:color="auto"/>
                              </w:divBdr>
                              <w:divsChild>
                                <w:div w:id="1016889106">
                                  <w:marLeft w:val="0"/>
                                  <w:marRight w:val="0"/>
                                  <w:marTop w:val="0"/>
                                  <w:marBottom w:val="0"/>
                                  <w:divBdr>
                                    <w:top w:val="none" w:sz="0" w:space="0" w:color="auto"/>
                                    <w:left w:val="none" w:sz="0" w:space="0" w:color="auto"/>
                                    <w:bottom w:val="none" w:sz="0" w:space="0" w:color="auto"/>
                                    <w:right w:val="none" w:sz="0" w:space="0" w:color="auto"/>
                                  </w:divBdr>
                                  <w:divsChild>
                                    <w:div w:id="289046125">
                                      <w:marLeft w:val="0"/>
                                      <w:marRight w:val="0"/>
                                      <w:marTop w:val="0"/>
                                      <w:marBottom w:val="0"/>
                                      <w:divBdr>
                                        <w:top w:val="none" w:sz="0" w:space="0" w:color="auto"/>
                                        <w:left w:val="none" w:sz="0" w:space="0" w:color="auto"/>
                                        <w:bottom w:val="none" w:sz="0" w:space="0" w:color="auto"/>
                                        <w:right w:val="none" w:sz="0" w:space="0" w:color="auto"/>
                                      </w:divBdr>
                                      <w:divsChild>
                                        <w:div w:id="102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73745">
      <w:bodyDiv w:val="1"/>
      <w:marLeft w:val="0"/>
      <w:marRight w:val="0"/>
      <w:marTop w:val="0"/>
      <w:marBottom w:val="0"/>
      <w:divBdr>
        <w:top w:val="none" w:sz="0" w:space="0" w:color="auto"/>
        <w:left w:val="none" w:sz="0" w:space="0" w:color="auto"/>
        <w:bottom w:val="none" w:sz="0" w:space="0" w:color="auto"/>
        <w:right w:val="none" w:sz="0" w:space="0" w:color="auto"/>
      </w:divBdr>
      <w:divsChild>
        <w:div w:id="483472996">
          <w:marLeft w:val="0"/>
          <w:marRight w:val="0"/>
          <w:marTop w:val="0"/>
          <w:marBottom w:val="0"/>
          <w:divBdr>
            <w:top w:val="none" w:sz="0" w:space="0" w:color="auto"/>
            <w:left w:val="none" w:sz="0" w:space="0" w:color="auto"/>
            <w:bottom w:val="none" w:sz="0" w:space="0" w:color="auto"/>
            <w:right w:val="none" w:sz="0" w:space="0" w:color="auto"/>
          </w:divBdr>
          <w:divsChild>
            <w:div w:id="1905530491">
              <w:marLeft w:val="0"/>
              <w:marRight w:val="0"/>
              <w:marTop w:val="0"/>
              <w:marBottom w:val="0"/>
              <w:divBdr>
                <w:top w:val="none" w:sz="0" w:space="0" w:color="auto"/>
                <w:left w:val="none" w:sz="0" w:space="0" w:color="auto"/>
                <w:bottom w:val="none" w:sz="0" w:space="0" w:color="auto"/>
                <w:right w:val="none" w:sz="0" w:space="0" w:color="auto"/>
              </w:divBdr>
            </w:div>
            <w:div w:id="1937980931">
              <w:marLeft w:val="0"/>
              <w:marRight w:val="0"/>
              <w:marTop w:val="0"/>
              <w:marBottom w:val="0"/>
              <w:divBdr>
                <w:top w:val="none" w:sz="0" w:space="0" w:color="auto"/>
                <w:left w:val="none" w:sz="0" w:space="0" w:color="auto"/>
                <w:bottom w:val="none" w:sz="0" w:space="0" w:color="auto"/>
                <w:right w:val="none" w:sz="0" w:space="0" w:color="auto"/>
              </w:divBdr>
            </w:div>
            <w:div w:id="636763851">
              <w:marLeft w:val="0"/>
              <w:marRight w:val="0"/>
              <w:marTop w:val="0"/>
              <w:marBottom w:val="0"/>
              <w:divBdr>
                <w:top w:val="none" w:sz="0" w:space="0" w:color="auto"/>
                <w:left w:val="none" w:sz="0" w:space="0" w:color="auto"/>
                <w:bottom w:val="none" w:sz="0" w:space="0" w:color="auto"/>
                <w:right w:val="none" w:sz="0" w:space="0" w:color="auto"/>
              </w:divBdr>
            </w:div>
            <w:div w:id="240411536">
              <w:marLeft w:val="0"/>
              <w:marRight w:val="0"/>
              <w:marTop w:val="0"/>
              <w:marBottom w:val="0"/>
              <w:divBdr>
                <w:top w:val="none" w:sz="0" w:space="0" w:color="auto"/>
                <w:left w:val="none" w:sz="0" w:space="0" w:color="auto"/>
                <w:bottom w:val="none" w:sz="0" w:space="0" w:color="auto"/>
                <w:right w:val="none" w:sz="0" w:space="0" w:color="auto"/>
              </w:divBdr>
            </w:div>
            <w:div w:id="652031885">
              <w:marLeft w:val="0"/>
              <w:marRight w:val="0"/>
              <w:marTop w:val="0"/>
              <w:marBottom w:val="0"/>
              <w:divBdr>
                <w:top w:val="none" w:sz="0" w:space="0" w:color="auto"/>
                <w:left w:val="none" w:sz="0" w:space="0" w:color="auto"/>
                <w:bottom w:val="none" w:sz="0" w:space="0" w:color="auto"/>
                <w:right w:val="none" w:sz="0" w:space="0" w:color="auto"/>
              </w:divBdr>
            </w:div>
            <w:div w:id="615990838">
              <w:marLeft w:val="0"/>
              <w:marRight w:val="0"/>
              <w:marTop w:val="0"/>
              <w:marBottom w:val="0"/>
              <w:divBdr>
                <w:top w:val="none" w:sz="0" w:space="0" w:color="auto"/>
                <w:left w:val="none" w:sz="0" w:space="0" w:color="auto"/>
                <w:bottom w:val="none" w:sz="0" w:space="0" w:color="auto"/>
                <w:right w:val="none" w:sz="0" w:space="0" w:color="auto"/>
              </w:divBdr>
            </w:div>
            <w:div w:id="320543789">
              <w:marLeft w:val="0"/>
              <w:marRight w:val="0"/>
              <w:marTop w:val="0"/>
              <w:marBottom w:val="0"/>
              <w:divBdr>
                <w:top w:val="none" w:sz="0" w:space="0" w:color="auto"/>
                <w:left w:val="none" w:sz="0" w:space="0" w:color="auto"/>
                <w:bottom w:val="none" w:sz="0" w:space="0" w:color="auto"/>
                <w:right w:val="none" w:sz="0" w:space="0" w:color="auto"/>
              </w:divBdr>
            </w:div>
            <w:div w:id="170684880">
              <w:marLeft w:val="0"/>
              <w:marRight w:val="0"/>
              <w:marTop w:val="0"/>
              <w:marBottom w:val="0"/>
              <w:divBdr>
                <w:top w:val="none" w:sz="0" w:space="0" w:color="auto"/>
                <w:left w:val="none" w:sz="0" w:space="0" w:color="auto"/>
                <w:bottom w:val="none" w:sz="0" w:space="0" w:color="auto"/>
                <w:right w:val="none" w:sz="0" w:space="0" w:color="auto"/>
              </w:divBdr>
            </w:div>
            <w:div w:id="16613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624">
      <w:bodyDiv w:val="1"/>
      <w:marLeft w:val="0"/>
      <w:marRight w:val="0"/>
      <w:marTop w:val="0"/>
      <w:marBottom w:val="0"/>
      <w:divBdr>
        <w:top w:val="none" w:sz="0" w:space="0" w:color="auto"/>
        <w:left w:val="none" w:sz="0" w:space="0" w:color="auto"/>
        <w:bottom w:val="none" w:sz="0" w:space="0" w:color="auto"/>
        <w:right w:val="none" w:sz="0" w:space="0" w:color="auto"/>
      </w:divBdr>
      <w:divsChild>
        <w:div w:id="60493259">
          <w:marLeft w:val="0"/>
          <w:marRight w:val="0"/>
          <w:marTop w:val="0"/>
          <w:marBottom w:val="0"/>
          <w:divBdr>
            <w:top w:val="none" w:sz="0" w:space="0" w:color="auto"/>
            <w:left w:val="none" w:sz="0" w:space="0" w:color="auto"/>
            <w:bottom w:val="none" w:sz="0" w:space="0" w:color="auto"/>
            <w:right w:val="none" w:sz="0" w:space="0" w:color="auto"/>
          </w:divBdr>
        </w:div>
        <w:div w:id="697585911">
          <w:marLeft w:val="0"/>
          <w:marRight w:val="0"/>
          <w:marTop w:val="0"/>
          <w:marBottom w:val="0"/>
          <w:divBdr>
            <w:top w:val="none" w:sz="0" w:space="0" w:color="auto"/>
            <w:left w:val="none" w:sz="0" w:space="0" w:color="auto"/>
            <w:bottom w:val="none" w:sz="0" w:space="0" w:color="auto"/>
            <w:right w:val="none" w:sz="0" w:space="0" w:color="auto"/>
          </w:divBdr>
          <w:divsChild>
            <w:div w:id="173306585">
              <w:marLeft w:val="0"/>
              <w:marRight w:val="0"/>
              <w:marTop w:val="0"/>
              <w:marBottom w:val="0"/>
              <w:divBdr>
                <w:top w:val="none" w:sz="0" w:space="0" w:color="auto"/>
                <w:left w:val="none" w:sz="0" w:space="0" w:color="auto"/>
                <w:bottom w:val="none" w:sz="0" w:space="0" w:color="auto"/>
                <w:right w:val="none" w:sz="0" w:space="0" w:color="auto"/>
              </w:divBdr>
              <w:divsChild>
                <w:div w:id="1259680034">
                  <w:marLeft w:val="0"/>
                  <w:marRight w:val="0"/>
                  <w:marTop w:val="0"/>
                  <w:marBottom w:val="0"/>
                  <w:divBdr>
                    <w:top w:val="none" w:sz="0" w:space="0" w:color="auto"/>
                    <w:left w:val="none" w:sz="0" w:space="0" w:color="auto"/>
                    <w:bottom w:val="none" w:sz="0" w:space="0" w:color="auto"/>
                    <w:right w:val="none" w:sz="0" w:space="0" w:color="auto"/>
                  </w:divBdr>
                  <w:divsChild>
                    <w:div w:id="1154879954">
                      <w:marLeft w:val="0"/>
                      <w:marRight w:val="0"/>
                      <w:marTop w:val="0"/>
                      <w:marBottom w:val="0"/>
                      <w:divBdr>
                        <w:top w:val="none" w:sz="0" w:space="0" w:color="auto"/>
                        <w:left w:val="none" w:sz="0" w:space="0" w:color="auto"/>
                        <w:bottom w:val="none" w:sz="0" w:space="0" w:color="auto"/>
                        <w:right w:val="none" w:sz="0" w:space="0" w:color="auto"/>
                      </w:divBdr>
                      <w:divsChild>
                        <w:div w:id="1065490117">
                          <w:marLeft w:val="0"/>
                          <w:marRight w:val="0"/>
                          <w:marTop w:val="0"/>
                          <w:marBottom w:val="0"/>
                          <w:divBdr>
                            <w:top w:val="none" w:sz="0" w:space="0" w:color="auto"/>
                            <w:left w:val="none" w:sz="0" w:space="0" w:color="auto"/>
                            <w:bottom w:val="none" w:sz="0" w:space="0" w:color="auto"/>
                            <w:right w:val="none" w:sz="0" w:space="0" w:color="auto"/>
                          </w:divBdr>
                          <w:divsChild>
                            <w:div w:id="1545605177">
                              <w:marLeft w:val="0"/>
                              <w:marRight w:val="0"/>
                              <w:marTop w:val="0"/>
                              <w:marBottom w:val="0"/>
                              <w:divBdr>
                                <w:top w:val="none" w:sz="0" w:space="0" w:color="auto"/>
                                <w:left w:val="none" w:sz="0" w:space="0" w:color="auto"/>
                                <w:bottom w:val="none" w:sz="0" w:space="0" w:color="auto"/>
                                <w:right w:val="none" w:sz="0" w:space="0" w:color="auto"/>
                              </w:divBdr>
                              <w:divsChild>
                                <w:div w:id="524633278">
                                  <w:marLeft w:val="0"/>
                                  <w:marRight w:val="0"/>
                                  <w:marTop w:val="0"/>
                                  <w:marBottom w:val="0"/>
                                  <w:divBdr>
                                    <w:top w:val="none" w:sz="0" w:space="0" w:color="auto"/>
                                    <w:left w:val="none" w:sz="0" w:space="0" w:color="auto"/>
                                    <w:bottom w:val="none" w:sz="0" w:space="0" w:color="auto"/>
                                    <w:right w:val="none" w:sz="0" w:space="0" w:color="auto"/>
                                  </w:divBdr>
                                </w:div>
                              </w:divsChild>
                            </w:div>
                            <w:div w:id="286738589">
                              <w:marLeft w:val="0"/>
                              <w:marRight w:val="0"/>
                              <w:marTop w:val="0"/>
                              <w:marBottom w:val="0"/>
                              <w:divBdr>
                                <w:top w:val="none" w:sz="0" w:space="0" w:color="auto"/>
                                <w:left w:val="none" w:sz="0" w:space="0" w:color="auto"/>
                                <w:bottom w:val="none" w:sz="0" w:space="0" w:color="auto"/>
                                <w:right w:val="none" w:sz="0" w:space="0" w:color="auto"/>
                              </w:divBdr>
                              <w:divsChild>
                                <w:div w:id="15314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56">
                          <w:marLeft w:val="0"/>
                          <w:marRight w:val="0"/>
                          <w:marTop w:val="0"/>
                          <w:marBottom w:val="0"/>
                          <w:divBdr>
                            <w:top w:val="none" w:sz="0" w:space="0" w:color="auto"/>
                            <w:left w:val="none" w:sz="0" w:space="0" w:color="auto"/>
                            <w:bottom w:val="none" w:sz="0" w:space="0" w:color="auto"/>
                            <w:right w:val="none" w:sz="0" w:space="0" w:color="auto"/>
                          </w:divBdr>
                          <w:divsChild>
                            <w:div w:id="36393129">
                              <w:marLeft w:val="0"/>
                              <w:marRight w:val="0"/>
                              <w:marTop w:val="0"/>
                              <w:marBottom w:val="0"/>
                              <w:divBdr>
                                <w:top w:val="none" w:sz="0" w:space="0" w:color="auto"/>
                                <w:left w:val="none" w:sz="0" w:space="0" w:color="auto"/>
                                <w:bottom w:val="none" w:sz="0" w:space="0" w:color="auto"/>
                                <w:right w:val="none" w:sz="0" w:space="0" w:color="auto"/>
                              </w:divBdr>
                              <w:divsChild>
                                <w:div w:id="2120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962">
                      <w:marLeft w:val="0"/>
                      <w:marRight w:val="0"/>
                      <w:marTop w:val="0"/>
                      <w:marBottom w:val="0"/>
                      <w:divBdr>
                        <w:top w:val="none" w:sz="0" w:space="0" w:color="auto"/>
                        <w:left w:val="none" w:sz="0" w:space="0" w:color="auto"/>
                        <w:bottom w:val="none" w:sz="0" w:space="0" w:color="auto"/>
                        <w:right w:val="none" w:sz="0" w:space="0" w:color="auto"/>
                      </w:divBdr>
                      <w:divsChild>
                        <w:div w:id="772749916">
                          <w:marLeft w:val="0"/>
                          <w:marRight w:val="0"/>
                          <w:marTop w:val="0"/>
                          <w:marBottom w:val="0"/>
                          <w:divBdr>
                            <w:top w:val="none" w:sz="0" w:space="0" w:color="auto"/>
                            <w:left w:val="none" w:sz="0" w:space="0" w:color="auto"/>
                            <w:bottom w:val="none" w:sz="0" w:space="0" w:color="auto"/>
                            <w:right w:val="none" w:sz="0" w:space="0" w:color="auto"/>
                          </w:divBdr>
                          <w:divsChild>
                            <w:div w:id="994379127">
                              <w:marLeft w:val="0"/>
                              <w:marRight w:val="0"/>
                              <w:marTop w:val="0"/>
                              <w:marBottom w:val="0"/>
                              <w:divBdr>
                                <w:top w:val="none" w:sz="0" w:space="0" w:color="auto"/>
                                <w:left w:val="none" w:sz="0" w:space="0" w:color="auto"/>
                                <w:bottom w:val="none" w:sz="0" w:space="0" w:color="auto"/>
                                <w:right w:val="none" w:sz="0" w:space="0" w:color="auto"/>
                              </w:divBdr>
                              <w:divsChild>
                                <w:div w:id="10974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367">
                          <w:marLeft w:val="0"/>
                          <w:marRight w:val="0"/>
                          <w:marTop w:val="0"/>
                          <w:marBottom w:val="0"/>
                          <w:divBdr>
                            <w:top w:val="none" w:sz="0" w:space="0" w:color="auto"/>
                            <w:left w:val="none" w:sz="0" w:space="0" w:color="auto"/>
                            <w:bottom w:val="none" w:sz="0" w:space="0" w:color="auto"/>
                            <w:right w:val="none" w:sz="0" w:space="0" w:color="auto"/>
                          </w:divBdr>
                          <w:divsChild>
                            <w:div w:id="1053164153">
                              <w:marLeft w:val="0"/>
                              <w:marRight w:val="0"/>
                              <w:marTop w:val="0"/>
                              <w:marBottom w:val="0"/>
                              <w:divBdr>
                                <w:top w:val="none" w:sz="0" w:space="0" w:color="auto"/>
                                <w:left w:val="none" w:sz="0" w:space="0" w:color="auto"/>
                                <w:bottom w:val="none" w:sz="0" w:space="0" w:color="auto"/>
                                <w:right w:val="none" w:sz="0" w:space="0" w:color="auto"/>
                              </w:divBdr>
                              <w:divsChild>
                                <w:div w:id="1469056242">
                                  <w:marLeft w:val="0"/>
                                  <w:marRight w:val="0"/>
                                  <w:marTop w:val="0"/>
                                  <w:marBottom w:val="0"/>
                                  <w:divBdr>
                                    <w:top w:val="none" w:sz="0" w:space="0" w:color="auto"/>
                                    <w:left w:val="none" w:sz="0" w:space="0" w:color="auto"/>
                                    <w:bottom w:val="none" w:sz="0" w:space="0" w:color="auto"/>
                                    <w:right w:val="none" w:sz="0" w:space="0" w:color="auto"/>
                                  </w:divBdr>
                                  <w:divsChild>
                                    <w:div w:id="1550147576">
                                      <w:marLeft w:val="0"/>
                                      <w:marRight w:val="0"/>
                                      <w:marTop w:val="0"/>
                                      <w:marBottom w:val="0"/>
                                      <w:divBdr>
                                        <w:top w:val="none" w:sz="0" w:space="0" w:color="auto"/>
                                        <w:left w:val="none" w:sz="0" w:space="0" w:color="auto"/>
                                        <w:bottom w:val="none" w:sz="0" w:space="0" w:color="auto"/>
                                        <w:right w:val="none" w:sz="0" w:space="0" w:color="auto"/>
                                      </w:divBdr>
                                      <w:divsChild>
                                        <w:div w:id="12529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844821">
      <w:bodyDiv w:val="1"/>
      <w:marLeft w:val="0"/>
      <w:marRight w:val="0"/>
      <w:marTop w:val="0"/>
      <w:marBottom w:val="0"/>
      <w:divBdr>
        <w:top w:val="none" w:sz="0" w:space="0" w:color="auto"/>
        <w:left w:val="none" w:sz="0" w:space="0" w:color="auto"/>
        <w:bottom w:val="none" w:sz="0" w:space="0" w:color="auto"/>
        <w:right w:val="none" w:sz="0" w:space="0" w:color="auto"/>
      </w:divBdr>
      <w:divsChild>
        <w:div w:id="1285891543">
          <w:marLeft w:val="0"/>
          <w:marRight w:val="0"/>
          <w:marTop w:val="0"/>
          <w:marBottom w:val="0"/>
          <w:divBdr>
            <w:top w:val="none" w:sz="0" w:space="0" w:color="auto"/>
            <w:left w:val="none" w:sz="0" w:space="0" w:color="auto"/>
            <w:bottom w:val="none" w:sz="0" w:space="0" w:color="auto"/>
            <w:right w:val="none" w:sz="0" w:space="0" w:color="auto"/>
          </w:divBdr>
          <w:divsChild>
            <w:div w:id="429471747">
              <w:marLeft w:val="0"/>
              <w:marRight w:val="0"/>
              <w:marTop w:val="0"/>
              <w:marBottom w:val="0"/>
              <w:divBdr>
                <w:top w:val="none" w:sz="0" w:space="0" w:color="auto"/>
                <w:left w:val="none" w:sz="0" w:space="0" w:color="auto"/>
                <w:bottom w:val="none" w:sz="0" w:space="0" w:color="auto"/>
                <w:right w:val="none" w:sz="0" w:space="0" w:color="auto"/>
              </w:divBdr>
            </w:div>
            <w:div w:id="1594432070">
              <w:marLeft w:val="0"/>
              <w:marRight w:val="0"/>
              <w:marTop w:val="0"/>
              <w:marBottom w:val="0"/>
              <w:divBdr>
                <w:top w:val="none" w:sz="0" w:space="0" w:color="auto"/>
                <w:left w:val="none" w:sz="0" w:space="0" w:color="auto"/>
                <w:bottom w:val="none" w:sz="0" w:space="0" w:color="auto"/>
                <w:right w:val="none" w:sz="0" w:space="0" w:color="auto"/>
              </w:divBdr>
            </w:div>
            <w:div w:id="1921527238">
              <w:marLeft w:val="0"/>
              <w:marRight w:val="0"/>
              <w:marTop w:val="0"/>
              <w:marBottom w:val="0"/>
              <w:divBdr>
                <w:top w:val="none" w:sz="0" w:space="0" w:color="auto"/>
                <w:left w:val="none" w:sz="0" w:space="0" w:color="auto"/>
                <w:bottom w:val="none" w:sz="0" w:space="0" w:color="auto"/>
                <w:right w:val="none" w:sz="0" w:space="0" w:color="auto"/>
              </w:divBdr>
            </w:div>
            <w:div w:id="524707323">
              <w:marLeft w:val="0"/>
              <w:marRight w:val="0"/>
              <w:marTop w:val="0"/>
              <w:marBottom w:val="0"/>
              <w:divBdr>
                <w:top w:val="none" w:sz="0" w:space="0" w:color="auto"/>
                <w:left w:val="none" w:sz="0" w:space="0" w:color="auto"/>
                <w:bottom w:val="none" w:sz="0" w:space="0" w:color="auto"/>
                <w:right w:val="none" w:sz="0" w:space="0" w:color="auto"/>
              </w:divBdr>
            </w:div>
            <w:div w:id="2116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157">
      <w:bodyDiv w:val="1"/>
      <w:marLeft w:val="0"/>
      <w:marRight w:val="0"/>
      <w:marTop w:val="0"/>
      <w:marBottom w:val="0"/>
      <w:divBdr>
        <w:top w:val="none" w:sz="0" w:space="0" w:color="auto"/>
        <w:left w:val="none" w:sz="0" w:space="0" w:color="auto"/>
        <w:bottom w:val="none" w:sz="0" w:space="0" w:color="auto"/>
        <w:right w:val="none" w:sz="0" w:space="0" w:color="auto"/>
      </w:divBdr>
      <w:divsChild>
        <w:div w:id="1370953551">
          <w:marLeft w:val="0"/>
          <w:marRight w:val="0"/>
          <w:marTop w:val="0"/>
          <w:marBottom w:val="0"/>
          <w:divBdr>
            <w:top w:val="none" w:sz="0" w:space="0" w:color="auto"/>
            <w:left w:val="none" w:sz="0" w:space="0" w:color="auto"/>
            <w:bottom w:val="none" w:sz="0" w:space="0" w:color="auto"/>
            <w:right w:val="none" w:sz="0" w:space="0" w:color="auto"/>
          </w:divBdr>
        </w:div>
      </w:divsChild>
    </w:div>
    <w:div w:id="1166361814">
      <w:bodyDiv w:val="1"/>
      <w:marLeft w:val="0"/>
      <w:marRight w:val="0"/>
      <w:marTop w:val="0"/>
      <w:marBottom w:val="0"/>
      <w:divBdr>
        <w:top w:val="none" w:sz="0" w:space="0" w:color="auto"/>
        <w:left w:val="none" w:sz="0" w:space="0" w:color="auto"/>
        <w:bottom w:val="none" w:sz="0" w:space="0" w:color="auto"/>
        <w:right w:val="none" w:sz="0" w:space="0" w:color="auto"/>
      </w:divBdr>
      <w:divsChild>
        <w:div w:id="1110782915">
          <w:marLeft w:val="0"/>
          <w:marRight w:val="0"/>
          <w:marTop w:val="0"/>
          <w:marBottom w:val="0"/>
          <w:divBdr>
            <w:top w:val="none" w:sz="0" w:space="0" w:color="auto"/>
            <w:left w:val="none" w:sz="0" w:space="0" w:color="auto"/>
            <w:bottom w:val="none" w:sz="0" w:space="0" w:color="auto"/>
            <w:right w:val="none" w:sz="0" w:space="0" w:color="auto"/>
          </w:divBdr>
        </w:div>
        <w:div w:id="1994141014">
          <w:marLeft w:val="0"/>
          <w:marRight w:val="0"/>
          <w:marTop w:val="0"/>
          <w:marBottom w:val="0"/>
          <w:divBdr>
            <w:top w:val="none" w:sz="0" w:space="0" w:color="auto"/>
            <w:left w:val="none" w:sz="0" w:space="0" w:color="auto"/>
            <w:bottom w:val="none" w:sz="0" w:space="0" w:color="auto"/>
            <w:right w:val="none" w:sz="0" w:space="0" w:color="auto"/>
          </w:divBdr>
          <w:divsChild>
            <w:div w:id="1431008737">
              <w:marLeft w:val="0"/>
              <w:marRight w:val="0"/>
              <w:marTop w:val="0"/>
              <w:marBottom w:val="0"/>
              <w:divBdr>
                <w:top w:val="none" w:sz="0" w:space="0" w:color="auto"/>
                <w:left w:val="none" w:sz="0" w:space="0" w:color="auto"/>
                <w:bottom w:val="none" w:sz="0" w:space="0" w:color="auto"/>
                <w:right w:val="none" w:sz="0" w:space="0" w:color="auto"/>
              </w:divBdr>
              <w:divsChild>
                <w:div w:id="645738632">
                  <w:marLeft w:val="0"/>
                  <w:marRight w:val="0"/>
                  <w:marTop w:val="0"/>
                  <w:marBottom w:val="0"/>
                  <w:divBdr>
                    <w:top w:val="none" w:sz="0" w:space="0" w:color="auto"/>
                    <w:left w:val="none" w:sz="0" w:space="0" w:color="auto"/>
                    <w:bottom w:val="none" w:sz="0" w:space="0" w:color="auto"/>
                    <w:right w:val="none" w:sz="0" w:space="0" w:color="auto"/>
                  </w:divBdr>
                  <w:divsChild>
                    <w:div w:id="909583700">
                      <w:marLeft w:val="0"/>
                      <w:marRight w:val="0"/>
                      <w:marTop w:val="0"/>
                      <w:marBottom w:val="0"/>
                      <w:divBdr>
                        <w:top w:val="none" w:sz="0" w:space="0" w:color="auto"/>
                        <w:left w:val="none" w:sz="0" w:space="0" w:color="auto"/>
                        <w:bottom w:val="none" w:sz="0" w:space="0" w:color="auto"/>
                        <w:right w:val="none" w:sz="0" w:space="0" w:color="auto"/>
                      </w:divBdr>
                      <w:divsChild>
                        <w:div w:id="612984796">
                          <w:marLeft w:val="0"/>
                          <w:marRight w:val="0"/>
                          <w:marTop w:val="0"/>
                          <w:marBottom w:val="0"/>
                          <w:divBdr>
                            <w:top w:val="none" w:sz="0" w:space="0" w:color="auto"/>
                            <w:left w:val="none" w:sz="0" w:space="0" w:color="auto"/>
                            <w:bottom w:val="none" w:sz="0" w:space="0" w:color="auto"/>
                            <w:right w:val="none" w:sz="0" w:space="0" w:color="auto"/>
                          </w:divBdr>
                          <w:divsChild>
                            <w:div w:id="1507133917">
                              <w:marLeft w:val="0"/>
                              <w:marRight w:val="0"/>
                              <w:marTop w:val="0"/>
                              <w:marBottom w:val="0"/>
                              <w:divBdr>
                                <w:top w:val="none" w:sz="0" w:space="0" w:color="auto"/>
                                <w:left w:val="none" w:sz="0" w:space="0" w:color="auto"/>
                                <w:bottom w:val="none" w:sz="0" w:space="0" w:color="auto"/>
                                <w:right w:val="none" w:sz="0" w:space="0" w:color="auto"/>
                              </w:divBdr>
                              <w:divsChild>
                                <w:div w:id="1584416008">
                                  <w:marLeft w:val="0"/>
                                  <w:marRight w:val="0"/>
                                  <w:marTop w:val="0"/>
                                  <w:marBottom w:val="0"/>
                                  <w:divBdr>
                                    <w:top w:val="none" w:sz="0" w:space="0" w:color="auto"/>
                                    <w:left w:val="none" w:sz="0" w:space="0" w:color="auto"/>
                                    <w:bottom w:val="none" w:sz="0" w:space="0" w:color="auto"/>
                                    <w:right w:val="none" w:sz="0" w:space="0" w:color="auto"/>
                                  </w:divBdr>
                                </w:div>
                              </w:divsChild>
                            </w:div>
                            <w:div w:id="1831483483">
                              <w:marLeft w:val="0"/>
                              <w:marRight w:val="0"/>
                              <w:marTop w:val="0"/>
                              <w:marBottom w:val="0"/>
                              <w:divBdr>
                                <w:top w:val="none" w:sz="0" w:space="0" w:color="auto"/>
                                <w:left w:val="none" w:sz="0" w:space="0" w:color="auto"/>
                                <w:bottom w:val="none" w:sz="0" w:space="0" w:color="auto"/>
                                <w:right w:val="none" w:sz="0" w:space="0" w:color="auto"/>
                              </w:divBdr>
                              <w:divsChild>
                                <w:div w:id="20581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8262">
                          <w:marLeft w:val="0"/>
                          <w:marRight w:val="0"/>
                          <w:marTop w:val="0"/>
                          <w:marBottom w:val="0"/>
                          <w:divBdr>
                            <w:top w:val="none" w:sz="0" w:space="0" w:color="auto"/>
                            <w:left w:val="none" w:sz="0" w:space="0" w:color="auto"/>
                            <w:bottom w:val="none" w:sz="0" w:space="0" w:color="auto"/>
                            <w:right w:val="none" w:sz="0" w:space="0" w:color="auto"/>
                          </w:divBdr>
                          <w:divsChild>
                            <w:div w:id="694428906">
                              <w:marLeft w:val="0"/>
                              <w:marRight w:val="0"/>
                              <w:marTop w:val="0"/>
                              <w:marBottom w:val="0"/>
                              <w:divBdr>
                                <w:top w:val="none" w:sz="0" w:space="0" w:color="auto"/>
                                <w:left w:val="none" w:sz="0" w:space="0" w:color="auto"/>
                                <w:bottom w:val="none" w:sz="0" w:space="0" w:color="auto"/>
                                <w:right w:val="none" w:sz="0" w:space="0" w:color="auto"/>
                              </w:divBdr>
                              <w:divsChild>
                                <w:div w:id="3237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0572">
                      <w:marLeft w:val="0"/>
                      <w:marRight w:val="0"/>
                      <w:marTop w:val="0"/>
                      <w:marBottom w:val="0"/>
                      <w:divBdr>
                        <w:top w:val="none" w:sz="0" w:space="0" w:color="auto"/>
                        <w:left w:val="none" w:sz="0" w:space="0" w:color="auto"/>
                        <w:bottom w:val="none" w:sz="0" w:space="0" w:color="auto"/>
                        <w:right w:val="none" w:sz="0" w:space="0" w:color="auto"/>
                      </w:divBdr>
                      <w:divsChild>
                        <w:div w:id="1593735505">
                          <w:marLeft w:val="0"/>
                          <w:marRight w:val="0"/>
                          <w:marTop w:val="0"/>
                          <w:marBottom w:val="0"/>
                          <w:divBdr>
                            <w:top w:val="none" w:sz="0" w:space="0" w:color="auto"/>
                            <w:left w:val="none" w:sz="0" w:space="0" w:color="auto"/>
                            <w:bottom w:val="none" w:sz="0" w:space="0" w:color="auto"/>
                            <w:right w:val="none" w:sz="0" w:space="0" w:color="auto"/>
                          </w:divBdr>
                          <w:divsChild>
                            <w:div w:id="2054424639">
                              <w:marLeft w:val="0"/>
                              <w:marRight w:val="0"/>
                              <w:marTop w:val="0"/>
                              <w:marBottom w:val="0"/>
                              <w:divBdr>
                                <w:top w:val="none" w:sz="0" w:space="0" w:color="auto"/>
                                <w:left w:val="none" w:sz="0" w:space="0" w:color="auto"/>
                                <w:bottom w:val="none" w:sz="0" w:space="0" w:color="auto"/>
                                <w:right w:val="none" w:sz="0" w:space="0" w:color="auto"/>
                              </w:divBdr>
                              <w:divsChild>
                                <w:div w:id="3765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5126">
                          <w:marLeft w:val="0"/>
                          <w:marRight w:val="0"/>
                          <w:marTop w:val="0"/>
                          <w:marBottom w:val="0"/>
                          <w:divBdr>
                            <w:top w:val="none" w:sz="0" w:space="0" w:color="auto"/>
                            <w:left w:val="none" w:sz="0" w:space="0" w:color="auto"/>
                            <w:bottom w:val="none" w:sz="0" w:space="0" w:color="auto"/>
                            <w:right w:val="none" w:sz="0" w:space="0" w:color="auto"/>
                          </w:divBdr>
                          <w:divsChild>
                            <w:div w:id="394355924">
                              <w:marLeft w:val="0"/>
                              <w:marRight w:val="0"/>
                              <w:marTop w:val="0"/>
                              <w:marBottom w:val="0"/>
                              <w:divBdr>
                                <w:top w:val="none" w:sz="0" w:space="0" w:color="auto"/>
                                <w:left w:val="none" w:sz="0" w:space="0" w:color="auto"/>
                                <w:bottom w:val="none" w:sz="0" w:space="0" w:color="auto"/>
                                <w:right w:val="none" w:sz="0" w:space="0" w:color="auto"/>
                              </w:divBdr>
                              <w:divsChild>
                                <w:div w:id="1292859004">
                                  <w:marLeft w:val="0"/>
                                  <w:marRight w:val="0"/>
                                  <w:marTop w:val="0"/>
                                  <w:marBottom w:val="0"/>
                                  <w:divBdr>
                                    <w:top w:val="none" w:sz="0" w:space="0" w:color="auto"/>
                                    <w:left w:val="none" w:sz="0" w:space="0" w:color="auto"/>
                                    <w:bottom w:val="none" w:sz="0" w:space="0" w:color="auto"/>
                                    <w:right w:val="none" w:sz="0" w:space="0" w:color="auto"/>
                                  </w:divBdr>
                                  <w:divsChild>
                                    <w:div w:id="2050060341">
                                      <w:marLeft w:val="0"/>
                                      <w:marRight w:val="0"/>
                                      <w:marTop w:val="0"/>
                                      <w:marBottom w:val="0"/>
                                      <w:divBdr>
                                        <w:top w:val="none" w:sz="0" w:space="0" w:color="auto"/>
                                        <w:left w:val="none" w:sz="0" w:space="0" w:color="auto"/>
                                        <w:bottom w:val="none" w:sz="0" w:space="0" w:color="auto"/>
                                        <w:right w:val="none" w:sz="0" w:space="0" w:color="auto"/>
                                      </w:divBdr>
                                      <w:divsChild>
                                        <w:div w:id="20603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174996">
      <w:bodyDiv w:val="1"/>
      <w:marLeft w:val="0"/>
      <w:marRight w:val="0"/>
      <w:marTop w:val="0"/>
      <w:marBottom w:val="0"/>
      <w:divBdr>
        <w:top w:val="none" w:sz="0" w:space="0" w:color="auto"/>
        <w:left w:val="none" w:sz="0" w:space="0" w:color="auto"/>
        <w:bottom w:val="none" w:sz="0" w:space="0" w:color="auto"/>
        <w:right w:val="none" w:sz="0" w:space="0" w:color="auto"/>
      </w:divBdr>
      <w:divsChild>
        <w:div w:id="2013795284">
          <w:marLeft w:val="0"/>
          <w:marRight w:val="0"/>
          <w:marTop w:val="0"/>
          <w:marBottom w:val="0"/>
          <w:divBdr>
            <w:top w:val="none" w:sz="0" w:space="0" w:color="auto"/>
            <w:left w:val="none" w:sz="0" w:space="0" w:color="auto"/>
            <w:bottom w:val="none" w:sz="0" w:space="0" w:color="auto"/>
            <w:right w:val="none" w:sz="0" w:space="0" w:color="auto"/>
          </w:divBdr>
          <w:divsChild>
            <w:div w:id="943463748">
              <w:marLeft w:val="0"/>
              <w:marRight w:val="0"/>
              <w:marTop w:val="0"/>
              <w:marBottom w:val="0"/>
              <w:divBdr>
                <w:top w:val="none" w:sz="0" w:space="0" w:color="auto"/>
                <w:left w:val="none" w:sz="0" w:space="0" w:color="auto"/>
                <w:bottom w:val="none" w:sz="0" w:space="0" w:color="auto"/>
                <w:right w:val="none" w:sz="0" w:space="0" w:color="auto"/>
              </w:divBdr>
            </w:div>
            <w:div w:id="1264192314">
              <w:marLeft w:val="0"/>
              <w:marRight w:val="0"/>
              <w:marTop w:val="0"/>
              <w:marBottom w:val="0"/>
              <w:divBdr>
                <w:top w:val="none" w:sz="0" w:space="0" w:color="auto"/>
                <w:left w:val="none" w:sz="0" w:space="0" w:color="auto"/>
                <w:bottom w:val="none" w:sz="0" w:space="0" w:color="auto"/>
                <w:right w:val="none" w:sz="0" w:space="0" w:color="auto"/>
              </w:divBdr>
            </w:div>
            <w:div w:id="920798032">
              <w:marLeft w:val="0"/>
              <w:marRight w:val="0"/>
              <w:marTop w:val="0"/>
              <w:marBottom w:val="0"/>
              <w:divBdr>
                <w:top w:val="none" w:sz="0" w:space="0" w:color="auto"/>
                <w:left w:val="none" w:sz="0" w:space="0" w:color="auto"/>
                <w:bottom w:val="none" w:sz="0" w:space="0" w:color="auto"/>
                <w:right w:val="none" w:sz="0" w:space="0" w:color="auto"/>
              </w:divBdr>
            </w:div>
            <w:div w:id="43452543">
              <w:marLeft w:val="0"/>
              <w:marRight w:val="0"/>
              <w:marTop w:val="0"/>
              <w:marBottom w:val="0"/>
              <w:divBdr>
                <w:top w:val="none" w:sz="0" w:space="0" w:color="auto"/>
                <w:left w:val="none" w:sz="0" w:space="0" w:color="auto"/>
                <w:bottom w:val="none" w:sz="0" w:space="0" w:color="auto"/>
                <w:right w:val="none" w:sz="0" w:space="0" w:color="auto"/>
              </w:divBdr>
            </w:div>
            <w:div w:id="1829177064">
              <w:marLeft w:val="0"/>
              <w:marRight w:val="0"/>
              <w:marTop w:val="0"/>
              <w:marBottom w:val="0"/>
              <w:divBdr>
                <w:top w:val="none" w:sz="0" w:space="0" w:color="auto"/>
                <w:left w:val="none" w:sz="0" w:space="0" w:color="auto"/>
                <w:bottom w:val="none" w:sz="0" w:space="0" w:color="auto"/>
                <w:right w:val="none" w:sz="0" w:space="0" w:color="auto"/>
              </w:divBdr>
            </w:div>
            <w:div w:id="190922039">
              <w:marLeft w:val="0"/>
              <w:marRight w:val="0"/>
              <w:marTop w:val="0"/>
              <w:marBottom w:val="0"/>
              <w:divBdr>
                <w:top w:val="none" w:sz="0" w:space="0" w:color="auto"/>
                <w:left w:val="none" w:sz="0" w:space="0" w:color="auto"/>
                <w:bottom w:val="none" w:sz="0" w:space="0" w:color="auto"/>
                <w:right w:val="none" w:sz="0" w:space="0" w:color="auto"/>
              </w:divBdr>
            </w:div>
            <w:div w:id="1984656152">
              <w:marLeft w:val="0"/>
              <w:marRight w:val="0"/>
              <w:marTop w:val="0"/>
              <w:marBottom w:val="0"/>
              <w:divBdr>
                <w:top w:val="none" w:sz="0" w:space="0" w:color="auto"/>
                <w:left w:val="none" w:sz="0" w:space="0" w:color="auto"/>
                <w:bottom w:val="none" w:sz="0" w:space="0" w:color="auto"/>
                <w:right w:val="none" w:sz="0" w:space="0" w:color="auto"/>
              </w:divBdr>
            </w:div>
            <w:div w:id="2297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6572">
      <w:bodyDiv w:val="1"/>
      <w:marLeft w:val="0"/>
      <w:marRight w:val="0"/>
      <w:marTop w:val="0"/>
      <w:marBottom w:val="0"/>
      <w:divBdr>
        <w:top w:val="none" w:sz="0" w:space="0" w:color="auto"/>
        <w:left w:val="none" w:sz="0" w:space="0" w:color="auto"/>
        <w:bottom w:val="none" w:sz="0" w:space="0" w:color="auto"/>
        <w:right w:val="none" w:sz="0" w:space="0" w:color="auto"/>
      </w:divBdr>
      <w:divsChild>
        <w:div w:id="637422602">
          <w:marLeft w:val="0"/>
          <w:marRight w:val="0"/>
          <w:marTop w:val="0"/>
          <w:marBottom w:val="0"/>
          <w:divBdr>
            <w:top w:val="none" w:sz="0" w:space="0" w:color="auto"/>
            <w:left w:val="none" w:sz="0" w:space="0" w:color="auto"/>
            <w:bottom w:val="none" w:sz="0" w:space="0" w:color="auto"/>
            <w:right w:val="none" w:sz="0" w:space="0" w:color="auto"/>
          </w:divBdr>
          <w:divsChild>
            <w:div w:id="1478768138">
              <w:marLeft w:val="0"/>
              <w:marRight w:val="0"/>
              <w:marTop w:val="0"/>
              <w:marBottom w:val="330"/>
              <w:divBdr>
                <w:top w:val="none" w:sz="0" w:space="0" w:color="auto"/>
                <w:left w:val="none" w:sz="0" w:space="0" w:color="auto"/>
                <w:bottom w:val="none" w:sz="0" w:space="0" w:color="auto"/>
                <w:right w:val="none" w:sz="0" w:space="0" w:color="auto"/>
              </w:divBdr>
            </w:div>
          </w:divsChild>
        </w:div>
        <w:div w:id="1495149643">
          <w:marLeft w:val="0"/>
          <w:marRight w:val="0"/>
          <w:marTop w:val="0"/>
          <w:marBottom w:val="0"/>
          <w:divBdr>
            <w:top w:val="none" w:sz="0" w:space="0" w:color="auto"/>
            <w:left w:val="none" w:sz="0" w:space="0" w:color="auto"/>
            <w:bottom w:val="none" w:sz="0" w:space="0" w:color="auto"/>
            <w:right w:val="none" w:sz="0" w:space="0" w:color="auto"/>
          </w:divBdr>
          <w:divsChild>
            <w:div w:id="6623970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00125902">
      <w:bodyDiv w:val="1"/>
      <w:marLeft w:val="0"/>
      <w:marRight w:val="0"/>
      <w:marTop w:val="0"/>
      <w:marBottom w:val="0"/>
      <w:divBdr>
        <w:top w:val="none" w:sz="0" w:space="0" w:color="auto"/>
        <w:left w:val="none" w:sz="0" w:space="0" w:color="auto"/>
        <w:bottom w:val="none" w:sz="0" w:space="0" w:color="auto"/>
        <w:right w:val="none" w:sz="0" w:space="0" w:color="auto"/>
      </w:divBdr>
      <w:divsChild>
        <w:div w:id="498352071">
          <w:marLeft w:val="0"/>
          <w:marRight w:val="0"/>
          <w:marTop w:val="0"/>
          <w:marBottom w:val="0"/>
          <w:divBdr>
            <w:top w:val="none" w:sz="0" w:space="0" w:color="auto"/>
            <w:left w:val="none" w:sz="0" w:space="0" w:color="auto"/>
            <w:bottom w:val="none" w:sz="0" w:space="0" w:color="auto"/>
            <w:right w:val="none" w:sz="0" w:space="0" w:color="auto"/>
          </w:divBdr>
          <w:divsChild>
            <w:div w:id="54663804">
              <w:marLeft w:val="0"/>
              <w:marRight w:val="0"/>
              <w:marTop w:val="0"/>
              <w:marBottom w:val="0"/>
              <w:divBdr>
                <w:top w:val="none" w:sz="0" w:space="0" w:color="auto"/>
                <w:left w:val="none" w:sz="0" w:space="0" w:color="auto"/>
                <w:bottom w:val="none" w:sz="0" w:space="0" w:color="auto"/>
                <w:right w:val="none" w:sz="0" w:space="0" w:color="auto"/>
              </w:divBdr>
            </w:div>
            <w:div w:id="111752168">
              <w:marLeft w:val="0"/>
              <w:marRight w:val="0"/>
              <w:marTop w:val="0"/>
              <w:marBottom w:val="0"/>
              <w:divBdr>
                <w:top w:val="none" w:sz="0" w:space="0" w:color="auto"/>
                <w:left w:val="none" w:sz="0" w:space="0" w:color="auto"/>
                <w:bottom w:val="none" w:sz="0" w:space="0" w:color="auto"/>
                <w:right w:val="none" w:sz="0" w:space="0" w:color="auto"/>
              </w:divBdr>
            </w:div>
            <w:div w:id="1902325608">
              <w:marLeft w:val="0"/>
              <w:marRight w:val="0"/>
              <w:marTop w:val="0"/>
              <w:marBottom w:val="0"/>
              <w:divBdr>
                <w:top w:val="none" w:sz="0" w:space="0" w:color="auto"/>
                <w:left w:val="none" w:sz="0" w:space="0" w:color="auto"/>
                <w:bottom w:val="none" w:sz="0" w:space="0" w:color="auto"/>
                <w:right w:val="none" w:sz="0" w:space="0" w:color="auto"/>
              </w:divBdr>
            </w:div>
            <w:div w:id="1105156945">
              <w:marLeft w:val="0"/>
              <w:marRight w:val="0"/>
              <w:marTop w:val="0"/>
              <w:marBottom w:val="0"/>
              <w:divBdr>
                <w:top w:val="none" w:sz="0" w:space="0" w:color="auto"/>
                <w:left w:val="none" w:sz="0" w:space="0" w:color="auto"/>
                <w:bottom w:val="none" w:sz="0" w:space="0" w:color="auto"/>
                <w:right w:val="none" w:sz="0" w:space="0" w:color="auto"/>
              </w:divBdr>
            </w:div>
            <w:div w:id="1481000922">
              <w:marLeft w:val="0"/>
              <w:marRight w:val="0"/>
              <w:marTop w:val="0"/>
              <w:marBottom w:val="0"/>
              <w:divBdr>
                <w:top w:val="none" w:sz="0" w:space="0" w:color="auto"/>
                <w:left w:val="none" w:sz="0" w:space="0" w:color="auto"/>
                <w:bottom w:val="none" w:sz="0" w:space="0" w:color="auto"/>
                <w:right w:val="none" w:sz="0" w:space="0" w:color="auto"/>
              </w:divBdr>
            </w:div>
            <w:div w:id="270403797">
              <w:marLeft w:val="0"/>
              <w:marRight w:val="0"/>
              <w:marTop w:val="0"/>
              <w:marBottom w:val="0"/>
              <w:divBdr>
                <w:top w:val="none" w:sz="0" w:space="0" w:color="auto"/>
                <w:left w:val="none" w:sz="0" w:space="0" w:color="auto"/>
                <w:bottom w:val="none" w:sz="0" w:space="0" w:color="auto"/>
                <w:right w:val="none" w:sz="0" w:space="0" w:color="auto"/>
              </w:divBdr>
            </w:div>
            <w:div w:id="1393233522">
              <w:marLeft w:val="0"/>
              <w:marRight w:val="0"/>
              <w:marTop w:val="0"/>
              <w:marBottom w:val="0"/>
              <w:divBdr>
                <w:top w:val="none" w:sz="0" w:space="0" w:color="auto"/>
                <w:left w:val="none" w:sz="0" w:space="0" w:color="auto"/>
                <w:bottom w:val="none" w:sz="0" w:space="0" w:color="auto"/>
                <w:right w:val="none" w:sz="0" w:space="0" w:color="auto"/>
              </w:divBdr>
            </w:div>
            <w:div w:id="1078210932">
              <w:marLeft w:val="0"/>
              <w:marRight w:val="0"/>
              <w:marTop w:val="0"/>
              <w:marBottom w:val="0"/>
              <w:divBdr>
                <w:top w:val="none" w:sz="0" w:space="0" w:color="auto"/>
                <w:left w:val="none" w:sz="0" w:space="0" w:color="auto"/>
                <w:bottom w:val="none" w:sz="0" w:space="0" w:color="auto"/>
                <w:right w:val="none" w:sz="0" w:space="0" w:color="auto"/>
              </w:divBdr>
            </w:div>
            <w:div w:id="11297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504">
      <w:bodyDiv w:val="1"/>
      <w:marLeft w:val="0"/>
      <w:marRight w:val="0"/>
      <w:marTop w:val="0"/>
      <w:marBottom w:val="0"/>
      <w:divBdr>
        <w:top w:val="none" w:sz="0" w:space="0" w:color="auto"/>
        <w:left w:val="none" w:sz="0" w:space="0" w:color="auto"/>
        <w:bottom w:val="none" w:sz="0" w:space="0" w:color="auto"/>
        <w:right w:val="none" w:sz="0" w:space="0" w:color="auto"/>
      </w:divBdr>
      <w:divsChild>
        <w:div w:id="519390937">
          <w:marLeft w:val="0"/>
          <w:marRight w:val="0"/>
          <w:marTop w:val="0"/>
          <w:marBottom w:val="0"/>
          <w:divBdr>
            <w:top w:val="none" w:sz="0" w:space="0" w:color="auto"/>
            <w:left w:val="none" w:sz="0" w:space="0" w:color="auto"/>
            <w:bottom w:val="none" w:sz="0" w:space="0" w:color="auto"/>
            <w:right w:val="none" w:sz="0" w:space="0" w:color="auto"/>
          </w:divBdr>
          <w:divsChild>
            <w:div w:id="1932230309">
              <w:marLeft w:val="0"/>
              <w:marRight w:val="0"/>
              <w:marTop w:val="0"/>
              <w:marBottom w:val="0"/>
              <w:divBdr>
                <w:top w:val="none" w:sz="0" w:space="0" w:color="auto"/>
                <w:left w:val="none" w:sz="0" w:space="0" w:color="auto"/>
                <w:bottom w:val="none" w:sz="0" w:space="0" w:color="auto"/>
                <w:right w:val="none" w:sz="0" w:space="0" w:color="auto"/>
              </w:divBdr>
              <w:divsChild>
                <w:div w:id="2003654552">
                  <w:marLeft w:val="0"/>
                  <w:marRight w:val="0"/>
                  <w:marTop w:val="0"/>
                  <w:marBottom w:val="0"/>
                  <w:divBdr>
                    <w:top w:val="none" w:sz="0" w:space="0" w:color="auto"/>
                    <w:left w:val="none" w:sz="0" w:space="0" w:color="auto"/>
                    <w:bottom w:val="none" w:sz="0" w:space="0" w:color="auto"/>
                    <w:right w:val="none" w:sz="0" w:space="0" w:color="auto"/>
                  </w:divBdr>
                  <w:divsChild>
                    <w:div w:id="9001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7531">
          <w:marLeft w:val="0"/>
          <w:marRight w:val="0"/>
          <w:marTop w:val="0"/>
          <w:marBottom w:val="0"/>
          <w:divBdr>
            <w:top w:val="none" w:sz="0" w:space="0" w:color="auto"/>
            <w:left w:val="none" w:sz="0" w:space="0" w:color="auto"/>
            <w:bottom w:val="none" w:sz="0" w:space="0" w:color="auto"/>
            <w:right w:val="none" w:sz="0" w:space="0" w:color="auto"/>
          </w:divBdr>
          <w:divsChild>
            <w:div w:id="1151945797">
              <w:marLeft w:val="0"/>
              <w:marRight w:val="0"/>
              <w:marTop w:val="0"/>
              <w:marBottom w:val="0"/>
              <w:divBdr>
                <w:top w:val="none" w:sz="0" w:space="0" w:color="auto"/>
                <w:left w:val="none" w:sz="0" w:space="0" w:color="auto"/>
                <w:bottom w:val="none" w:sz="0" w:space="0" w:color="auto"/>
                <w:right w:val="none" w:sz="0" w:space="0" w:color="auto"/>
              </w:divBdr>
              <w:divsChild>
                <w:div w:id="330259297">
                  <w:marLeft w:val="0"/>
                  <w:marRight w:val="0"/>
                  <w:marTop w:val="0"/>
                  <w:marBottom w:val="0"/>
                  <w:divBdr>
                    <w:top w:val="none" w:sz="0" w:space="0" w:color="auto"/>
                    <w:left w:val="none" w:sz="0" w:space="0" w:color="auto"/>
                    <w:bottom w:val="none" w:sz="0" w:space="0" w:color="auto"/>
                    <w:right w:val="none" w:sz="0" w:space="0" w:color="auto"/>
                  </w:divBdr>
                  <w:divsChild>
                    <w:div w:id="20987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91976">
          <w:marLeft w:val="0"/>
          <w:marRight w:val="0"/>
          <w:marTop w:val="0"/>
          <w:marBottom w:val="0"/>
          <w:divBdr>
            <w:top w:val="none" w:sz="0" w:space="0" w:color="auto"/>
            <w:left w:val="none" w:sz="0" w:space="0" w:color="auto"/>
            <w:bottom w:val="none" w:sz="0" w:space="0" w:color="auto"/>
            <w:right w:val="none" w:sz="0" w:space="0" w:color="auto"/>
          </w:divBdr>
          <w:divsChild>
            <w:div w:id="1368488958">
              <w:marLeft w:val="0"/>
              <w:marRight w:val="0"/>
              <w:marTop w:val="0"/>
              <w:marBottom w:val="0"/>
              <w:divBdr>
                <w:top w:val="none" w:sz="0" w:space="0" w:color="auto"/>
                <w:left w:val="none" w:sz="0" w:space="0" w:color="auto"/>
                <w:bottom w:val="none" w:sz="0" w:space="0" w:color="auto"/>
                <w:right w:val="none" w:sz="0" w:space="0" w:color="auto"/>
              </w:divBdr>
              <w:divsChild>
                <w:div w:id="621034525">
                  <w:marLeft w:val="0"/>
                  <w:marRight w:val="0"/>
                  <w:marTop w:val="0"/>
                  <w:marBottom w:val="0"/>
                  <w:divBdr>
                    <w:top w:val="none" w:sz="0" w:space="0" w:color="auto"/>
                    <w:left w:val="none" w:sz="0" w:space="0" w:color="auto"/>
                    <w:bottom w:val="none" w:sz="0" w:space="0" w:color="auto"/>
                    <w:right w:val="none" w:sz="0" w:space="0" w:color="auto"/>
                  </w:divBdr>
                  <w:divsChild>
                    <w:div w:id="151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83613">
          <w:marLeft w:val="0"/>
          <w:marRight w:val="0"/>
          <w:marTop w:val="0"/>
          <w:marBottom w:val="0"/>
          <w:divBdr>
            <w:top w:val="none" w:sz="0" w:space="0" w:color="auto"/>
            <w:left w:val="none" w:sz="0" w:space="0" w:color="auto"/>
            <w:bottom w:val="none" w:sz="0" w:space="0" w:color="auto"/>
            <w:right w:val="none" w:sz="0" w:space="0" w:color="auto"/>
          </w:divBdr>
          <w:divsChild>
            <w:div w:id="1916164706">
              <w:marLeft w:val="0"/>
              <w:marRight w:val="0"/>
              <w:marTop w:val="0"/>
              <w:marBottom w:val="0"/>
              <w:divBdr>
                <w:top w:val="none" w:sz="0" w:space="0" w:color="auto"/>
                <w:left w:val="none" w:sz="0" w:space="0" w:color="auto"/>
                <w:bottom w:val="none" w:sz="0" w:space="0" w:color="auto"/>
                <w:right w:val="none" w:sz="0" w:space="0" w:color="auto"/>
              </w:divBdr>
              <w:divsChild>
                <w:div w:id="1851413076">
                  <w:marLeft w:val="0"/>
                  <w:marRight w:val="0"/>
                  <w:marTop w:val="0"/>
                  <w:marBottom w:val="0"/>
                  <w:divBdr>
                    <w:top w:val="none" w:sz="0" w:space="0" w:color="auto"/>
                    <w:left w:val="none" w:sz="0" w:space="0" w:color="auto"/>
                    <w:bottom w:val="none" w:sz="0" w:space="0" w:color="auto"/>
                    <w:right w:val="none" w:sz="0" w:space="0" w:color="auto"/>
                  </w:divBdr>
                  <w:divsChild>
                    <w:div w:id="11267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770">
          <w:marLeft w:val="0"/>
          <w:marRight w:val="0"/>
          <w:marTop w:val="0"/>
          <w:marBottom w:val="0"/>
          <w:divBdr>
            <w:top w:val="none" w:sz="0" w:space="0" w:color="auto"/>
            <w:left w:val="none" w:sz="0" w:space="0" w:color="auto"/>
            <w:bottom w:val="none" w:sz="0" w:space="0" w:color="auto"/>
            <w:right w:val="none" w:sz="0" w:space="0" w:color="auto"/>
          </w:divBdr>
          <w:divsChild>
            <w:div w:id="2136482409">
              <w:marLeft w:val="0"/>
              <w:marRight w:val="0"/>
              <w:marTop w:val="0"/>
              <w:marBottom w:val="0"/>
              <w:divBdr>
                <w:top w:val="none" w:sz="0" w:space="0" w:color="auto"/>
                <w:left w:val="none" w:sz="0" w:space="0" w:color="auto"/>
                <w:bottom w:val="none" w:sz="0" w:space="0" w:color="auto"/>
                <w:right w:val="none" w:sz="0" w:space="0" w:color="auto"/>
              </w:divBdr>
              <w:divsChild>
                <w:div w:id="747700641">
                  <w:marLeft w:val="0"/>
                  <w:marRight w:val="0"/>
                  <w:marTop w:val="0"/>
                  <w:marBottom w:val="0"/>
                  <w:divBdr>
                    <w:top w:val="none" w:sz="0" w:space="0" w:color="auto"/>
                    <w:left w:val="none" w:sz="0" w:space="0" w:color="auto"/>
                    <w:bottom w:val="none" w:sz="0" w:space="0" w:color="auto"/>
                    <w:right w:val="none" w:sz="0" w:space="0" w:color="auto"/>
                  </w:divBdr>
                  <w:divsChild>
                    <w:div w:id="3882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58393">
          <w:marLeft w:val="0"/>
          <w:marRight w:val="0"/>
          <w:marTop w:val="0"/>
          <w:marBottom w:val="0"/>
          <w:divBdr>
            <w:top w:val="none" w:sz="0" w:space="0" w:color="auto"/>
            <w:left w:val="none" w:sz="0" w:space="0" w:color="auto"/>
            <w:bottom w:val="none" w:sz="0" w:space="0" w:color="auto"/>
            <w:right w:val="none" w:sz="0" w:space="0" w:color="auto"/>
          </w:divBdr>
          <w:divsChild>
            <w:div w:id="801919604">
              <w:marLeft w:val="0"/>
              <w:marRight w:val="0"/>
              <w:marTop w:val="0"/>
              <w:marBottom w:val="0"/>
              <w:divBdr>
                <w:top w:val="none" w:sz="0" w:space="0" w:color="auto"/>
                <w:left w:val="none" w:sz="0" w:space="0" w:color="auto"/>
                <w:bottom w:val="none" w:sz="0" w:space="0" w:color="auto"/>
                <w:right w:val="none" w:sz="0" w:space="0" w:color="auto"/>
              </w:divBdr>
              <w:divsChild>
                <w:div w:id="1214853838">
                  <w:marLeft w:val="0"/>
                  <w:marRight w:val="0"/>
                  <w:marTop w:val="0"/>
                  <w:marBottom w:val="0"/>
                  <w:divBdr>
                    <w:top w:val="none" w:sz="0" w:space="0" w:color="auto"/>
                    <w:left w:val="none" w:sz="0" w:space="0" w:color="auto"/>
                    <w:bottom w:val="none" w:sz="0" w:space="0" w:color="auto"/>
                    <w:right w:val="none" w:sz="0" w:space="0" w:color="auto"/>
                  </w:divBdr>
                  <w:divsChild>
                    <w:div w:id="585727006">
                      <w:marLeft w:val="0"/>
                      <w:marRight w:val="0"/>
                      <w:marTop w:val="0"/>
                      <w:marBottom w:val="0"/>
                      <w:divBdr>
                        <w:top w:val="none" w:sz="0" w:space="0" w:color="auto"/>
                        <w:left w:val="none" w:sz="0" w:space="0" w:color="auto"/>
                        <w:bottom w:val="none" w:sz="0" w:space="0" w:color="auto"/>
                        <w:right w:val="none" w:sz="0" w:space="0" w:color="auto"/>
                      </w:divBdr>
                      <w:divsChild>
                        <w:div w:id="20490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74628">
          <w:marLeft w:val="0"/>
          <w:marRight w:val="0"/>
          <w:marTop w:val="0"/>
          <w:marBottom w:val="0"/>
          <w:divBdr>
            <w:top w:val="none" w:sz="0" w:space="0" w:color="auto"/>
            <w:left w:val="none" w:sz="0" w:space="0" w:color="auto"/>
            <w:bottom w:val="none" w:sz="0" w:space="0" w:color="auto"/>
            <w:right w:val="none" w:sz="0" w:space="0" w:color="auto"/>
          </w:divBdr>
          <w:divsChild>
            <w:div w:id="1516455145">
              <w:marLeft w:val="0"/>
              <w:marRight w:val="0"/>
              <w:marTop w:val="0"/>
              <w:marBottom w:val="0"/>
              <w:divBdr>
                <w:top w:val="none" w:sz="0" w:space="0" w:color="auto"/>
                <w:left w:val="none" w:sz="0" w:space="0" w:color="auto"/>
                <w:bottom w:val="none" w:sz="0" w:space="0" w:color="auto"/>
                <w:right w:val="none" w:sz="0" w:space="0" w:color="auto"/>
              </w:divBdr>
              <w:divsChild>
                <w:div w:id="34275450">
                  <w:marLeft w:val="0"/>
                  <w:marRight w:val="0"/>
                  <w:marTop w:val="0"/>
                  <w:marBottom w:val="0"/>
                  <w:divBdr>
                    <w:top w:val="none" w:sz="0" w:space="0" w:color="auto"/>
                    <w:left w:val="none" w:sz="0" w:space="0" w:color="auto"/>
                    <w:bottom w:val="none" w:sz="0" w:space="0" w:color="auto"/>
                    <w:right w:val="none" w:sz="0" w:space="0" w:color="auto"/>
                  </w:divBdr>
                  <w:divsChild>
                    <w:div w:id="329329590">
                      <w:marLeft w:val="0"/>
                      <w:marRight w:val="0"/>
                      <w:marTop w:val="0"/>
                      <w:marBottom w:val="0"/>
                      <w:divBdr>
                        <w:top w:val="none" w:sz="0" w:space="0" w:color="auto"/>
                        <w:left w:val="none" w:sz="0" w:space="0" w:color="auto"/>
                        <w:bottom w:val="none" w:sz="0" w:space="0" w:color="auto"/>
                        <w:right w:val="none" w:sz="0" w:space="0" w:color="auto"/>
                      </w:divBdr>
                      <w:divsChild>
                        <w:div w:id="9224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4346">
          <w:marLeft w:val="0"/>
          <w:marRight w:val="0"/>
          <w:marTop w:val="0"/>
          <w:marBottom w:val="0"/>
          <w:divBdr>
            <w:top w:val="none" w:sz="0" w:space="0" w:color="auto"/>
            <w:left w:val="none" w:sz="0" w:space="0" w:color="auto"/>
            <w:bottom w:val="none" w:sz="0" w:space="0" w:color="auto"/>
            <w:right w:val="none" w:sz="0" w:space="0" w:color="auto"/>
          </w:divBdr>
          <w:divsChild>
            <w:div w:id="1041903778">
              <w:marLeft w:val="0"/>
              <w:marRight w:val="0"/>
              <w:marTop w:val="0"/>
              <w:marBottom w:val="0"/>
              <w:divBdr>
                <w:top w:val="none" w:sz="0" w:space="0" w:color="auto"/>
                <w:left w:val="none" w:sz="0" w:space="0" w:color="auto"/>
                <w:bottom w:val="none" w:sz="0" w:space="0" w:color="auto"/>
                <w:right w:val="none" w:sz="0" w:space="0" w:color="auto"/>
              </w:divBdr>
              <w:divsChild>
                <w:div w:id="378483227">
                  <w:marLeft w:val="0"/>
                  <w:marRight w:val="0"/>
                  <w:marTop w:val="0"/>
                  <w:marBottom w:val="0"/>
                  <w:divBdr>
                    <w:top w:val="none" w:sz="0" w:space="0" w:color="auto"/>
                    <w:left w:val="none" w:sz="0" w:space="0" w:color="auto"/>
                    <w:bottom w:val="none" w:sz="0" w:space="0" w:color="auto"/>
                    <w:right w:val="none" w:sz="0" w:space="0" w:color="auto"/>
                  </w:divBdr>
                  <w:divsChild>
                    <w:div w:id="5318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5103">
          <w:marLeft w:val="0"/>
          <w:marRight w:val="0"/>
          <w:marTop w:val="0"/>
          <w:marBottom w:val="0"/>
          <w:divBdr>
            <w:top w:val="none" w:sz="0" w:space="0" w:color="auto"/>
            <w:left w:val="none" w:sz="0" w:space="0" w:color="auto"/>
            <w:bottom w:val="none" w:sz="0" w:space="0" w:color="auto"/>
            <w:right w:val="none" w:sz="0" w:space="0" w:color="auto"/>
          </w:divBdr>
          <w:divsChild>
            <w:div w:id="1379164533">
              <w:marLeft w:val="0"/>
              <w:marRight w:val="0"/>
              <w:marTop w:val="0"/>
              <w:marBottom w:val="0"/>
              <w:divBdr>
                <w:top w:val="none" w:sz="0" w:space="0" w:color="auto"/>
                <w:left w:val="none" w:sz="0" w:space="0" w:color="auto"/>
                <w:bottom w:val="none" w:sz="0" w:space="0" w:color="auto"/>
                <w:right w:val="none" w:sz="0" w:space="0" w:color="auto"/>
              </w:divBdr>
              <w:divsChild>
                <w:div w:id="2046715116">
                  <w:marLeft w:val="0"/>
                  <w:marRight w:val="0"/>
                  <w:marTop w:val="0"/>
                  <w:marBottom w:val="0"/>
                  <w:divBdr>
                    <w:top w:val="none" w:sz="0" w:space="0" w:color="auto"/>
                    <w:left w:val="none" w:sz="0" w:space="0" w:color="auto"/>
                    <w:bottom w:val="none" w:sz="0" w:space="0" w:color="auto"/>
                    <w:right w:val="none" w:sz="0" w:space="0" w:color="auto"/>
                  </w:divBdr>
                  <w:divsChild>
                    <w:div w:id="1171678018">
                      <w:marLeft w:val="0"/>
                      <w:marRight w:val="0"/>
                      <w:marTop w:val="0"/>
                      <w:marBottom w:val="0"/>
                      <w:divBdr>
                        <w:top w:val="none" w:sz="0" w:space="0" w:color="auto"/>
                        <w:left w:val="none" w:sz="0" w:space="0" w:color="auto"/>
                        <w:bottom w:val="none" w:sz="0" w:space="0" w:color="auto"/>
                        <w:right w:val="none" w:sz="0" w:space="0" w:color="auto"/>
                      </w:divBdr>
                      <w:divsChild>
                        <w:div w:id="20547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545">
          <w:marLeft w:val="0"/>
          <w:marRight w:val="0"/>
          <w:marTop w:val="0"/>
          <w:marBottom w:val="0"/>
          <w:divBdr>
            <w:top w:val="none" w:sz="0" w:space="0" w:color="auto"/>
            <w:left w:val="none" w:sz="0" w:space="0" w:color="auto"/>
            <w:bottom w:val="none" w:sz="0" w:space="0" w:color="auto"/>
            <w:right w:val="none" w:sz="0" w:space="0" w:color="auto"/>
          </w:divBdr>
          <w:divsChild>
            <w:div w:id="1345550207">
              <w:marLeft w:val="0"/>
              <w:marRight w:val="0"/>
              <w:marTop w:val="0"/>
              <w:marBottom w:val="0"/>
              <w:divBdr>
                <w:top w:val="none" w:sz="0" w:space="0" w:color="auto"/>
                <w:left w:val="none" w:sz="0" w:space="0" w:color="auto"/>
                <w:bottom w:val="none" w:sz="0" w:space="0" w:color="auto"/>
                <w:right w:val="none" w:sz="0" w:space="0" w:color="auto"/>
              </w:divBdr>
              <w:divsChild>
                <w:div w:id="1087843867">
                  <w:marLeft w:val="0"/>
                  <w:marRight w:val="0"/>
                  <w:marTop w:val="0"/>
                  <w:marBottom w:val="0"/>
                  <w:divBdr>
                    <w:top w:val="none" w:sz="0" w:space="0" w:color="auto"/>
                    <w:left w:val="none" w:sz="0" w:space="0" w:color="auto"/>
                    <w:bottom w:val="none" w:sz="0" w:space="0" w:color="auto"/>
                    <w:right w:val="none" w:sz="0" w:space="0" w:color="auto"/>
                  </w:divBdr>
                  <w:divsChild>
                    <w:div w:id="520245502">
                      <w:marLeft w:val="0"/>
                      <w:marRight w:val="0"/>
                      <w:marTop w:val="0"/>
                      <w:marBottom w:val="0"/>
                      <w:divBdr>
                        <w:top w:val="none" w:sz="0" w:space="0" w:color="auto"/>
                        <w:left w:val="none" w:sz="0" w:space="0" w:color="auto"/>
                        <w:bottom w:val="none" w:sz="0" w:space="0" w:color="auto"/>
                        <w:right w:val="none" w:sz="0" w:space="0" w:color="auto"/>
                      </w:divBdr>
                      <w:divsChild>
                        <w:div w:id="9990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53759">
          <w:marLeft w:val="0"/>
          <w:marRight w:val="0"/>
          <w:marTop w:val="0"/>
          <w:marBottom w:val="0"/>
          <w:divBdr>
            <w:top w:val="none" w:sz="0" w:space="0" w:color="auto"/>
            <w:left w:val="none" w:sz="0" w:space="0" w:color="auto"/>
            <w:bottom w:val="none" w:sz="0" w:space="0" w:color="auto"/>
            <w:right w:val="none" w:sz="0" w:space="0" w:color="auto"/>
          </w:divBdr>
          <w:divsChild>
            <w:div w:id="1345354154">
              <w:marLeft w:val="0"/>
              <w:marRight w:val="0"/>
              <w:marTop w:val="0"/>
              <w:marBottom w:val="0"/>
              <w:divBdr>
                <w:top w:val="none" w:sz="0" w:space="0" w:color="auto"/>
                <w:left w:val="none" w:sz="0" w:space="0" w:color="auto"/>
                <w:bottom w:val="none" w:sz="0" w:space="0" w:color="auto"/>
                <w:right w:val="none" w:sz="0" w:space="0" w:color="auto"/>
              </w:divBdr>
              <w:divsChild>
                <w:div w:id="640577969">
                  <w:marLeft w:val="0"/>
                  <w:marRight w:val="0"/>
                  <w:marTop w:val="0"/>
                  <w:marBottom w:val="0"/>
                  <w:divBdr>
                    <w:top w:val="none" w:sz="0" w:space="0" w:color="auto"/>
                    <w:left w:val="none" w:sz="0" w:space="0" w:color="auto"/>
                    <w:bottom w:val="none" w:sz="0" w:space="0" w:color="auto"/>
                    <w:right w:val="none" w:sz="0" w:space="0" w:color="auto"/>
                  </w:divBdr>
                  <w:divsChild>
                    <w:div w:id="19131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2132">
          <w:marLeft w:val="0"/>
          <w:marRight w:val="0"/>
          <w:marTop w:val="0"/>
          <w:marBottom w:val="0"/>
          <w:divBdr>
            <w:top w:val="none" w:sz="0" w:space="0" w:color="auto"/>
            <w:left w:val="none" w:sz="0" w:space="0" w:color="auto"/>
            <w:bottom w:val="none" w:sz="0" w:space="0" w:color="auto"/>
            <w:right w:val="none" w:sz="0" w:space="0" w:color="auto"/>
          </w:divBdr>
          <w:divsChild>
            <w:div w:id="1958441525">
              <w:marLeft w:val="0"/>
              <w:marRight w:val="0"/>
              <w:marTop w:val="0"/>
              <w:marBottom w:val="0"/>
              <w:divBdr>
                <w:top w:val="none" w:sz="0" w:space="0" w:color="auto"/>
                <w:left w:val="none" w:sz="0" w:space="0" w:color="auto"/>
                <w:bottom w:val="none" w:sz="0" w:space="0" w:color="auto"/>
                <w:right w:val="none" w:sz="0" w:space="0" w:color="auto"/>
              </w:divBdr>
              <w:divsChild>
                <w:div w:id="991953226">
                  <w:marLeft w:val="0"/>
                  <w:marRight w:val="0"/>
                  <w:marTop w:val="0"/>
                  <w:marBottom w:val="0"/>
                  <w:divBdr>
                    <w:top w:val="none" w:sz="0" w:space="0" w:color="auto"/>
                    <w:left w:val="none" w:sz="0" w:space="0" w:color="auto"/>
                    <w:bottom w:val="none" w:sz="0" w:space="0" w:color="auto"/>
                    <w:right w:val="none" w:sz="0" w:space="0" w:color="auto"/>
                  </w:divBdr>
                  <w:divsChild>
                    <w:div w:id="1834836230">
                      <w:marLeft w:val="0"/>
                      <w:marRight w:val="0"/>
                      <w:marTop w:val="0"/>
                      <w:marBottom w:val="0"/>
                      <w:divBdr>
                        <w:top w:val="none" w:sz="0" w:space="0" w:color="auto"/>
                        <w:left w:val="none" w:sz="0" w:space="0" w:color="auto"/>
                        <w:bottom w:val="none" w:sz="0" w:space="0" w:color="auto"/>
                        <w:right w:val="none" w:sz="0" w:space="0" w:color="auto"/>
                      </w:divBdr>
                      <w:divsChild>
                        <w:div w:id="20896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12859">
          <w:marLeft w:val="0"/>
          <w:marRight w:val="0"/>
          <w:marTop w:val="0"/>
          <w:marBottom w:val="0"/>
          <w:divBdr>
            <w:top w:val="none" w:sz="0" w:space="0" w:color="auto"/>
            <w:left w:val="none" w:sz="0" w:space="0" w:color="auto"/>
            <w:bottom w:val="none" w:sz="0" w:space="0" w:color="auto"/>
            <w:right w:val="none" w:sz="0" w:space="0" w:color="auto"/>
          </w:divBdr>
          <w:divsChild>
            <w:div w:id="325985033">
              <w:marLeft w:val="0"/>
              <w:marRight w:val="0"/>
              <w:marTop w:val="0"/>
              <w:marBottom w:val="0"/>
              <w:divBdr>
                <w:top w:val="none" w:sz="0" w:space="0" w:color="auto"/>
                <w:left w:val="none" w:sz="0" w:space="0" w:color="auto"/>
                <w:bottom w:val="none" w:sz="0" w:space="0" w:color="auto"/>
                <w:right w:val="none" w:sz="0" w:space="0" w:color="auto"/>
              </w:divBdr>
              <w:divsChild>
                <w:div w:id="32508028">
                  <w:marLeft w:val="0"/>
                  <w:marRight w:val="0"/>
                  <w:marTop w:val="0"/>
                  <w:marBottom w:val="0"/>
                  <w:divBdr>
                    <w:top w:val="none" w:sz="0" w:space="0" w:color="auto"/>
                    <w:left w:val="none" w:sz="0" w:space="0" w:color="auto"/>
                    <w:bottom w:val="none" w:sz="0" w:space="0" w:color="auto"/>
                    <w:right w:val="none" w:sz="0" w:space="0" w:color="auto"/>
                  </w:divBdr>
                  <w:divsChild>
                    <w:div w:id="1582447180">
                      <w:marLeft w:val="0"/>
                      <w:marRight w:val="0"/>
                      <w:marTop w:val="0"/>
                      <w:marBottom w:val="0"/>
                      <w:divBdr>
                        <w:top w:val="none" w:sz="0" w:space="0" w:color="auto"/>
                        <w:left w:val="none" w:sz="0" w:space="0" w:color="auto"/>
                        <w:bottom w:val="none" w:sz="0" w:space="0" w:color="auto"/>
                        <w:right w:val="none" w:sz="0" w:space="0" w:color="auto"/>
                      </w:divBdr>
                      <w:divsChild>
                        <w:div w:id="8190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58337">
          <w:marLeft w:val="0"/>
          <w:marRight w:val="0"/>
          <w:marTop w:val="0"/>
          <w:marBottom w:val="0"/>
          <w:divBdr>
            <w:top w:val="none" w:sz="0" w:space="0" w:color="auto"/>
            <w:left w:val="none" w:sz="0" w:space="0" w:color="auto"/>
            <w:bottom w:val="none" w:sz="0" w:space="0" w:color="auto"/>
            <w:right w:val="none" w:sz="0" w:space="0" w:color="auto"/>
          </w:divBdr>
          <w:divsChild>
            <w:div w:id="2002998915">
              <w:marLeft w:val="0"/>
              <w:marRight w:val="0"/>
              <w:marTop w:val="0"/>
              <w:marBottom w:val="0"/>
              <w:divBdr>
                <w:top w:val="none" w:sz="0" w:space="0" w:color="auto"/>
                <w:left w:val="none" w:sz="0" w:space="0" w:color="auto"/>
                <w:bottom w:val="none" w:sz="0" w:space="0" w:color="auto"/>
                <w:right w:val="none" w:sz="0" w:space="0" w:color="auto"/>
              </w:divBdr>
              <w:divsChild>
                <w:div w:id="1260914588">
                  <w:marLeft w:val="0"/>
                  <w:marRight w:val="0"/>
                  <w:marTop w:val="0"/>
                  <w:marBottom w:val="0"/>
                  <w:divBdr>
                    <w:top w:val="none" w:sz="0" w:space="0" w:color="auto"/>
                    <w:left w:val="none" w:sz="0" w:space="0" w:color="auto"/>
                    <w:bottom w:val="none" w:sz="0" w:space="0" w:color="auto"/>
                    <w:right w:val="none" w:sz="0" w:space="0" w:color="auto"/>
                  </w:divBdr>
                  <w:divsChild>
                    <w:div w:id="3246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565">
          <w:marLeft w:val="0"/>
          <w:marRight w:val="0"/>
          <w:marTop w:val="0"/>
          <w:marBottom w:val="0"/>
          <w:divBdr>
            <w:top w:val="none" w:sz="0" w:space="0" w:color="auto"/>
            <w:left w:val="none" w:sz="0" w:space="0" w:color="auto"/>
            <w:bottom w:val="none" w:sz="0" w:space="0" w:color="auto"/>
            <w:right w:val="none" w:sz="0" w:space="0" w:color="auto"/>
          </w:divBdr>
          <w:divsChild>
            <w:div w:id="471796176">
              <w:marLeft w:val="0"/>
              <w:marRight w:val="0"/>
              <w:marTop w:val="0"/>
              <w:marBottom w:val="0"/>
              <w:divBdr>
                <w:top w:val="none" w:sz="0" w:space="0" w:color="auto"/>
                <w:left w:val="none" w:sz="0" w:space="0" w:color="auto"/>
                <w:bottom w:val="none" w:sz="0" w:space="0" w:color="auto"/>
                <w:right w:val="none" w:sz="0" w:space="0" w:color="auto"/>
              </w:divBdr>
              <w:divsChild>
                <w:div w:id="1254126167">
                  <w:marLeft w:val="0"/>
                  <w:marRight w:val="0"/>
                  <w:marTop w:val="0"/>
                  <w:marBottom w:val="0"/>
                  <w:divBdr>
                    <w:top w:val="none" w:sz="0" w:space="0" w:color="auto"/>
                    <w:left w:val="none" w:sz="0" w:space="0" w:color="auto"/>
                    <w:bottom w:val="none" w:sz="0" w:space="0" w:color="auto"/>
                    <w:right w:val="none" w:sz="0" w:space="0" w:color="auto"/>
                  </w:divBdr>
                  <w:divsChild>
                    <w:div w:id="523832626">
                      <w:marLeft w:val="0"/>
                      <w:marRight w:val="0"/>
                      <w:marTop w:val="0"/>
                      <w:marBottom w:val="0"/>
                      <w:divBdr>
                        <w:top w:val="none" w:sz="0" w:space="0" w:color="auto"/>
                        <w:left w:val="none" w:sz="0" w:space="0" w:color="auto"/>
                        <w:bottom w:val="none" w:sz="0" w:space="0" w:color="auto"/>
                        <w:right w:val="none" w:sz="0" w:space="0" w:color="auto"/>
                      </w:divBdr>
                      <w:divsChild>
                        <w:div w:id="4974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970661">
          <w:marLeft w:val="0"/>
          <w:marRight w:val="0"/>
          <w:marTop w:val="0"/>
          <w:marBottom w:val="0"/>
          <w:divBdr>
            <w:top w:val="none" w:sz="0" w:space="0" w:color="auto"/>
            <w:left w:val="none" w:sz="0" w:space="0" w:color="auto"/>
            <w:bottom w:val="none" w:sz="0" w:space="0" w:color="auto"/>
            <w:right w:val="none" w:sz="0" w:space="0" w:color="auto"/>
          </w:divBdr>
          <w:divsChild>
            <w:div w:id="472063459">
              <w:marLeft w:val="0"/>
              <w:marRight w:val="0"/>
              <w:marTop w:val="0"/>
              <w:marBottom w:val="0"/>
              <w:divBdr>
                <w:top w:val="none" w:sz="0" w:space="0" w:color="auto"/>
                <w:left w:val="none" w:sz="0" w:space="0" w:color="auto"/>
                <w:bottom w:val="none" w:sz="0" w:space="0" w:color="auto"/>
                <w:right w:val="none" w:sz="0" w:space="0" w:color="auto"/>
              </w:divBdr>
              <w:divsChild>
                <w:div w:id="477578042">
                  <w:marLeft w:val="0"/>
                  <w:marRight w:val="0"/>
                  <w:marTop w:val="0"/>
                  <w:marBottom w:val="0"/>
                  <w:divBdr>
                    <w:top w:val="none" w:sz="0" w:space="0" w:color="auto"/>
                    <w:left w:val="none" w:sz="0" w:space="0" w:color="auto"/>
                    <w:bottom w:val="none" w:sz="0" w:space="0" w:color="auto"/>
                    <w:right w:val="none" w:sz="0" w:space="0" w:color="auto"/>
                  </w:divBdr>
                  <w:divsChild>
                    <w:div w:id="2132698313">
                      <w:marLeft w:val="0"/>
                      <w:marRight w:val="0"/>
                      <w:marTop w:val="0"/>
                      <w:marBottom w:val="0"/>
                      <w:divBdr>
                        <w:top w:val="none" w:sz="0" w:space="0" w:color="auto"/>
                        <w:left w:val="none" w:sz="0" w:space="0" w:color="auto"/>
                        <w:bottom w:val="none" w:sz="0" w:space="0" w:color="auto"/>
                        <w:right w:val="none" w:sz="0" w:space="0" w:color="auto"/>
                      </w:divBdr>
                      <w:divsChild>
                        <w:div w:id="1161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425">
          <w:marLeft w:val="0"/>
          <w:marRight w:val="0"/>
          <w:marTop w:val="0"/>
          <w:marBottom w:val="0"/>
          <w:divBdr>
            <w:top w:val="none" w:sz="0" w:space="0" w:color="auto"/>
            <w:left w:val="none" w:sz="0" w:space="0" w:color="auto"/>
            <w:bottom w:val="none" w:sz="0" w:space="0" w:color="auto"/>
            <w:right w:val="none" w:sz="0" w:space="0" w:color="auto"/>
          </w:divBdr>
          <w:divsChild>
            <w:div w:id="900137599">
              <w:marLeft w:val="0"/>
              <w:marRight w:val="0"/>
              <w:marTop w:val="0"/>
              <w:marBottom w:val="0"/>
              <w:divBdr>
                <w:top w:val="none" w:sz="0" w:space="0" w:color="auto"/>
                <w:left w:val="none" w:sz="0" w:space="0" w:color="auto"/>
                <w:bottom w:val="none" w:sz="0" w:space="0" w:color="auto"/>
                <w:right w:val="none" w:sz="0" w:space="0" w:color="auto"/>
              </w:divBdr>
              <w:divsChild>
                <w:div w:id="1930313924">
                  <w:marLeft w:val="0"/>
                  <w:marRight w:val="0"/>
                  <w:marTop w:val="0"/>
                  <w:marBottom w:val="0"/>
                  <w:divBdr>
                    <w:top w:val="none" w:sz="0" w:space="0" w:color="auto"/>
                    <w:left w:val="none" w:sz="0" w:space="0" w:color="auto"/>
                    <w:bottom w:val="none" w:sz="0" w:space="0" w:color="auto"/>
                    <w:right w:val="none" w:sz="0" w:space="0" w:color="auto"/>
                  </w:divBdr>
                  <w:divsChild>
                    <w:div w:id="10038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7627">
          <w:marLeft w:val="0"/>
          <w:marRight w:val="0"/>
          <w:marTop w:val="0"/>
          <w:marBottom w:val="0"/>
          <w:divBdr>
            <w:top w:val="none" w:sz="0" w:space="0" w:color="auto"/>
            <w:left w:val="none" w:sz="0" w:space="0" w:color="auto"/>
            <w:bottom w:val="none" w:sz="0" w:space="0" w:color="auto"/>
            <w:right w:val="none" w:sz="0" w:space="0" w:color="auto"/>
          </w:divBdr>
          <w:divsChild>
            <w:div w:id="259989687">
              <w:marLeft w:val="0"/>
              <w:marRight w:val="0"/>
              <w:marTop w:val="0"/>
              <w:marBottom w:val="0"/>
              <w:divBdr>
                <w:top w:val="none" w:sz="0" w:space="0" w:color="auto"/>
                <w:left w:val="none" w:sz="0" w:space="0" w:color="auto"/>
                <w:bottom w:val="none" w:sz="0" w:space="0" w:color="auto"/>
                <w:right w:val="none" w:sz="0" w:space="0" w:color="auto"/>
              </w:divBdr>
              <w:divsChild>
                <w:div w:id="1594511750">
                  <w:marLeft w:val="0"/>
                  <w:marRight w:val="0"/>
                  <w:marTop w:val="0"/>
                  <w:marBottom w:val="0"/>
                  <w:divBdr>
                    <w:top w:val="none" w:sz="0" w:space="0" w:color="auto"/>
                    <w:left w:val="none" w:sz="0" w:space="0" w:color="auto"/>
                    <w:bottom w:val="none" w:sz="0" w:space="0" w:color="auto"/>
                    <w:right w:val="none" w:sz="0" w:space="0" w:color="auto"/>
                  </w:divBdr>
                  <w:divsChild>
                    <w:div w:id="1211259586">
                      <w:marLeft w:val="0"/>
                      <w:marRight w:val="0"/>
                      <w:marTop w:val="0"/>
                      <w:marBottom w:val="0"/>
                      <w:divBdr>
                        <w:top w:val="none" w:sz="0" w:space="0" w:color="auto"/>
                        <w:left w:val="none" w:sz="0" w:space="0" w:color="auto"/>
                        <w:bottom w:val="none" w:sz="0" w:space="0" w:color="auto"/>
                        <w:right w:val="none" w:sz="0" w:space="0" w:color="auto"/>
                      </w:divBdr>
                      <w:divsChild>
                        <w:div w:id="483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2080">
          <w:marLeft w:val="0"/>
          <w:marRight w:val="0"/>
          <w:marTop w:val="0"/>
          <w:marBottom w:val="0"/>
          <w:divBdr>
            <w:top w:val="none" w:sz="0" w:space="0" w:color="auto"/>
            <w:left w:val="none" w:sz="0" w:space="0" w:color="auto"/>
            <w:bottom w:val="none" w:sz="0" w:space="0" w:color="auto"/>
            <w:right w:val="none" w:sz="0" w:space="0" w:color="auto"/>
          </w:divBdr>
          <w:divsChild>
            <w:div w:id="2045905307">
              <w:marLeft w:val="0"/>
              <w:marRight w:val="0"/>
              <w:marTop w:val="0"/>
              <w:marBottom w:val="0"/>
              <w:divBdr>
                <w:top w:val="none" w:sz="0" w:space="0" w:color="auto"/>
                <w:left w:val="none" w:sz="0" w:space="0" w:color="auto"/>
                <w:bottom w:val="none" w:sz="0" w:space="0" w:color="auto"/>
                <w:right w:val="none" w:sz="0" w:space="0" w:color="auto"/>
              </w:divBdr>
              <w:divsChild>
                <w:div w:id="808127422">
                  <w:marLeft w:val="0"/>
                  <w:marRight w:val="0"/>
                  <w:marTop w:val="0"/>
                  <w:marBottom w:val="0"/>
                  <w:divBdr>
                    <w:top w:val="none" w:sz="0" w:space="0" w:color="auto"/>
                    <w:left w:val="none" w:sz="0" w:space="0" w:color="auto"/>
                    <w:bottom w:val="none" w:sz="0" w:space="0" w:color="auto"/>
                    <w:right w:val="none" w:sz="0" w:space="0" w:color="auto"/>
                  </w:divBdr>
                  <w:divsChild>
                    <w:div w:id="955253021">
                      <w:marLeft w:val="0"/>
                      <w:marRight w:val="0"/>
                      <w:marTop w:val="0"/>
                      <w:marBottom w:val="0"/>
                      <w:divBdr>
                        <w:top w:val="none" w:sz="0" w:space="0" w:color="auto"/>
                        <w:left w:val="none" w:sz="0" w:space="0" w:color="auto"/>
                        <w:bottom w:val="none" w:sz="0" w:space="0" w:color="auto"/>
                        <w:right w:val="none" w:sz="0" w:space="0" w:color="auto"/>
                      </w:divBdr>
                      <w:divsChild>
                        <w:div w:id="683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0203">
          <w:marLeft w:val="0"/>
          <w:marRight w:val="0"/>
          <w:marTop w:val="0"/>
          <w:marBottom w:val="0"/>
          <w:divBdr>
            <w:top w:val="none" w:sz="0" w:space="0" w:color="auto"/>
            <w:left w:val="none" w:sz="0" w:space="0" w:color="auto"/>
            <w:bottom w:val="none" w:sz="0" w:space="0" w:color="auto"/>
            <w:right w:val="none" w:sz="0" w:space="0" w:color="auto"/>
          </w:divBdr>
          <w:divsChild>
            <w:div w:id="1157115543">
              <w:marLeft w:val="0"/>
              <w:marRight w:val="0"/>
              <w:marTop w:val="0"/>
              <w:marBottom w:val="0"/>
              <w:divBdr>
                <w:top w:val="none" w:sz="0" w:space="0" w:color="auto"/>
                <w:left w:val="none" w:sz="0" w:space="0" w:color="auto"/>
                <w:bottom w:val="none" w:sz="0" w:space="0" w:color="auto"/>
                <w:right w:val="none" w:sz="0" w:space="0" w:color="auto"/>
              </w:divBdr>
              <w:divsChild>
                <w:div w:id="106394333">
                  <w:marLeft w:val="0"/>
                  <w:marRight w:val="0"/>
                  <w:marTop w:val="0"/>
                  <w:marBottom w:val="0"/>
                  <w:divBdr>
                    <w:top w:val="none" w:sz="0" w:space="0" w:color="auto"/>
                    <w:left w:val="none" w:sz="0" w:space="0" w:color="auto"/>
                    <w:bottom w:val="none" w:sz="0" w:space="0" w:color="auto"/>
                    <w:right w:val="none" w:sz="0" w:space="0" w:color="auto"/>
                  </w:divBdr>
                  <w:divsChild>
                    <w:div w:id="10559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9684">
          <w:marLeft w:val="0"/>
          <w:marRight w:val="0"/>
          <w:marTop w:val="0"/>
          <w:marBottom w:val="0"/>
          <w:divBdr>
            <w:top w:val="none" w:sz="0" w:space="0" w:color="auto"/>
            <w:left w:val="none" w:sz="0" w:space="0" w:color="auto"/>
            <w:bottom w:val="none" w:sz="0" w:space="0" w:color="auto"/>
            <w:right w:val="none" w:sz="0" w:space="0" w:color="auto"/>
          </w:divBdr>
          <w:divsChild>
            <w:div w:id="1478377682">
              <w:marLeft w:val="0"/>
              <w:marRight w:val="0"/>
              <w:marTop w:val="0"/>
              <w:marBottom w:val="0"/>
              <w:divBdr>
                <w:top w:val="none" w:sz="0" w:space="0" w:color="auto"/>
                <w:left w:val="none" w:sz="0" w:space="0" w:color="auto"/>
                <w:bottom w:val="none" w:sz="0" w:space="0" w:color="auto"/>
                <w:right w:val="none" w:sz="0" w:space="0" w:color="auto"/>
              </w:divBdr>
              <w:divsChild>
                <w:div w:id="1203051527">
                  <w:marLeft w:val="0"/>
                  <w:marRight w:val="0"/>
                  <w:marTop w:val="0"/>
                  <w:marBottom w:val="0"/>
                  <w:divBdr>
                    <w:top w:val="none" w:sz="0" w:space="0" w:color="auto"/>
                    <w:left w:val="none" w:sz="0" w:space="0" w:color="auto"/>
                    <w:bottom w:val="none" w:sz="0" w:space="0" w:color="auto"/>
                    <w:right w:val="none" w:sz="0" w:space="0" w:color="auto"/>
                  </w:divBdr>
                  <w:divsChild>
                    <w:div w:id="14222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4484">
          <w:marLeft w:val="0"/>
          <w:marRight w:val="0"/>
          <w:marTop w:val="0"/>
          <w:marBottom w:val="0"/>
          <w:divBdr>
            <w:top w:val="none" w:sz="0" w:space="0" w:color="auto"/>
            <w:left w:val="none" w:sz="0" w:space="0" w:color="auto"/>
            <w:bottom w:val="none" w:sz="0" w:space="0" w:color="auto"/>
            <w:right w:val="none" w:sz="0" w:space="0" w:color="auto"/>
          </w:divBdr>
          <w:divsChild>
            <w:div w:id="1796681713">
              <w:marLeft w:val="0"/>
              <w:marRight w:val="0"/>
              <w:marTop w:val="0"/>
              <w:marBottom w:val="0"/>
              <w:divBdr>
                <w:top w:val="none" w:sz="0" w:space="0" w:color="auto"/>
                <w:left w:val="none" w:sz="0" w:space="0" w:color="auto"/>
                <w:bottom w:val="none" w:sz="0" w:space="0" w:color="auto"/>
                <w:right w:val="none" w:sz="0" w:space="0" w:color="auto"/>
              </w:divBdr>
              <w:divsChild>
                <w:div w:id="1386099778">
                  <w:marLeft w:val="0"/>
                  <w:marRight w:val="0"/>
                  <w:marTop w:val="0"/>
                  <w:marBottom w:val="0"/>
                  <w:divBdr>
                    <w:top w:val="none" w:sz="0" w:space="0" w:color="auto"/>
                    <w:left w:val="none" w:sz="0" w:space="0" w:color="auto"/>
                    <w:bottom w:val="none" w:sz="0" w:space="0" w:color="auto"/>
                    <w:right w:val="none" w:sz="0" w:space="0" w:color="auto"/>
                  </w:divBdr>
                  <w:divsChild>
                    <w:div w:id="400715122">
                      <w:marLeft w:val="0"/>
                      <w:marRight w:val="0"/>
                      <w:marTop w:val="0"/>
                      <w:marBottom w:val="0"/>
                      <w:divBdr>
                        <w:top w:val="none" w:sz="0" w:space="0" w:color="auto"/>
                        <w:left w:val="none" w:sz="0" w:space="0" w:color="auto"/>
                        <w:bottom w:val="none" w:sz="0" w:space="0" w:color="auto"/>
                        <w:right w:val="none" w:sz="0" w:space="0" w:color="auto"/>
                      </w:divBdr>
                      <w:divsChild>
                        <w:div w:id="201215372">
                          <w:marLeft w:val="0"/>
                          <w:marRight w:val="0"/>
                          <w:marTop w:val="0"/>
                          <w:marBottom w:val="0"/>
                          <w:divBdr>
                            <w:top w:val="none" w:sz="0" w:space="0" w:color="auto"/>
                            <w:left w:val="none" w:sz="0" w:space="0" w:color="auto"/>
                            <w:bottom w:val="none" w:sz="0" w:space="0" w:color="auto"/>
                            <w:right w:val="none" w:sz="0" w:space="0" w:color="auto"/>
                          </w:divBdr>
                          <w:divsChild>
                            <w:div w:id="10311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01057">
          <w:marLeft w:val="0"/>
          <w:marRight w:val="0"/>
          <w:marTop w:val="0"/>
          <w:marBottom w:val="0"/>
          <w:divBdr>
            <w:top w:val="none" w:sz="0" w:space="0" w:color="auto"/>
            <w:left w:val="none" w:sz="0" w:space="0" w:color="auto"/>
            <w:bottom w:val="none" w:sz="0" w:space="0" w:color="auto"/>
            <w:right w:val="none" w:sz="0" w:space="0" w:color="auto"/>
          </w:divBdr>
          <w:divsChild>
            <w:div w:id="593247132">
              <w:marLeft w:val="0"/>
              <w:marRight w:val="0"/>
              <w:marTop w:val="0"/>
              <w:marBottom w:val="0"/>
              <w:divBdr>
                <w:top w:val="none" w:sz="0" w:space="0" w:color="auto"/>
                <w:left w:val="none" w:sz="0" w:space="0" w:color="auto"/>
                <w:bottom w:val="none" w:sz="0" w:space="0" w:color="auto"/>
                <w:right w:val="none" w:sz="0" w:space="0" w:color="auto"/>
              </w:divBdr>
              <w:divsChild>
                <w:div w:id="1243414545">
                  <w:marLeft w:val="0"/>
                  <w:marRight w:val="0"/>
                  <w:marTop w:val="0"/>
                  <w:marBottom w:val="0"/>
                  <w:divBdr>
                    <w:top w:val="none" w:sz="0" w:space="0" w:color="auto"/>
                    <w:left w:val="none" w:sz="0" w:space="0" w:color="auto"/>
                    <w:bottom w:val="none" w:sz="0" w:space="0" w:color="auto"/>
                    <w:right w:val="none" w:sz="0" w:space="0" w:color="auto"/>
                  </w:divBdr>
                  <w:divsChild>
                    <w:div w:id="13986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78873">
          <w:marLeft w:val="0"/>
          <w:marRight w:val="0"/>
          <w:marTop w:val="0"/>
          <w:marBottom w:val="0"/>
          <w:divBdr>
            <w:top w:val="none" w:sz="0" w:space="0" w:color="auto"/>
            <w:left w:val="none" w:sz="0" w:space="0" w:color="auto"/>
            <w:bottom w:val="none" w:sz="0" w:space="0" w:color="auto"/>
            <w:right w:val="none" w:sz="0" w:space="0" w:color="auto"/>
          </w:divBdr>
          <w:divsChild>
            <w:div w:id="351344077">
              <w:marLeft w:val="0"/>
              <w:marRight w:val="0"/>
              <w:marTop w:val="0"/>
              <w:marBottom w:val="0"/>
              <w:divBdr>
                <w:top w:val="none" w:sz="0" w:space="0" w:color="auto"/>
                <w:left w:val="none" w:sz="0" w:space="0" w:color="auto"/>
                <w:bottom w:val="none" w:sz="0" w:space="0" w:color="auto"/>
                <w:right w:val="none" w:sz="0" w:space="0" w:color="auto"/>
              </w:divBdr>
              <w:divsChild>
                <w:div w:id="796752308">
                  <w:marLeft w:val="0"/>
                  <w:marRight w:val="0"/>
                  <w:marTop w:val="0"/>
                  <w:marBottom w:val="0"/>
                  <w:divBdr>
                    <w:top w:val="none" w:sz="0" w:space="0" w:color="auto"/>
                    <w:left w:val="none" w:sz="0" w:space="0" w:color="auto"/>
                    <w:bottom w:val="none" w:sz="0" w:space="0" w:color="auto"/>
                    <w:right w:val="none" w:sz="0" w:space="0" w:color="auto"/>
                  </w:divBdr>
                  <w:divsChild>
                    <w:div w:id="581379623">
                      <w:marLeft w:val="0"/>
                      <w:marRight w:val="0"/>
                      <w:marTop w:val="0"/>
                      <w:marBottom w:val="0"/>
                      <w:divBdr>
                        <w:top w:val="none" w:sz="0" w:space="0" w:color="auto"/>
                        <w:left w:val="none" w:sz="0" w:space="0" w:color="auto"/>
                        <w:bottom w:val="none" w:sz="0" w:space="0" w:color="auto"/>
                        <w:right w:val="none" w:sz="0" w:space="0" w:color="auto"/>
                      </w:divBdr>
                      <w:divsChild>
                        <w:div w:id="12875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5139">
          <w:marLeft w:val="0"/>
          <w:marRight w:val="0"/>
          <w:marTop w:val="0"/>
          <w:marBottom w:val="0"/>
          <w:divBdr>
            <w:top w:val="none" w:sz="0" w:space="0" w:color="auto"/>
            <w:left w:val="none" w:sz="0" w:space="0" w:color="auto"/>
            <w:bottom w:val="none" w:sz="0" w:space="0" w:color="auto"/>
            <w:right w:val="none" w:sz="0" w:space="0" w:color="auto"/>
          </w:divBdr>
          <w:divsChild>
            <w:div w:id="511991860">
              <w:marLeft w:val="0"/>
              <w:marRight w:val="0"/>
              <w:marTop w:val="0"/>
              <w:marBottom w:val="0"/>
              <w:divBdr>
                <w:top w:val="none" w:sz="0" w:space="0" w:color="auto"/>
                <w:left w:val="none" w:sz="0" w:space="0" w:color="auto"/>
                <w:bottom w:val="none" w:sz="0" w:space="0" w:color="auto"/>
                <w:right w:val="none" w:sz="0" w:space="0" w:color="auto"/>
              </w:divBdr>
              <w:divsChild>
                <w:div w:id="284770950">
                  <w:marLeft w:val="0"/>
                  <w:marRight w:val="0"/>
                  <w:marTop w:val="0"/>
                  <w:marBottom w:val="0"/>
                  <w:divBdr>
                    <w:top w:val="none" w:sz="0" w:space="0" w:color="auto"/>
                    <w:left w:val="none" w:sz="0" w:space="0" w:color="auto"/>
                    <w:bottom w:val="none" w:sz="0" w:space="0" w:color="auto"/>
                    <w:right w:val="none" w:sz="0" w:space="0" w:color="auto"/>
                  </w:divBdr>
                  <w:divsChild>
                    <w:div w:id="402218148">
                      <w:marLeft w:val="0"/>
                      <w:marRight w:val="0"/>
                      <w:marTop w:val="0"/>
                      <w:marBottom w:val="0"/>
                      <w:divBdr>
                        <w:top w:val="none" w:sz="0" w:space="0" w:color="auto"/>
                        <w:left w:val="none" w:sz="0" w:space="0" w:color="auto"/>
                        <w:bottom w:val="none" w:sz="0" w:space="0" w:color="auto"/>
                        <w:right w:val="none" w:sz="0" w:space="0" w:color="auto"/>
                      </w:divBdr>
                      <w:divsChild>
                        <w:div w:id="8557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39258">
          <w:marLeft w:val="0"/>
          <w:marRight w:val="0"/>
          <w:marTop w:val="0"/>
          <w:marBottom w:val="0"/>
          <w:divBdr>
            <w:top w:val="none" w:sz="0" w:space="0" w:color="auto"/>
            <w:left w:val="none" w:sz="0" w:space="0" w:color="auto"/>
            <w:bottom w:val="none" w:sz="0" w:space="0" w:color="auto"/>
            <w:right w:val="none" w:sz="0" w:space="0" w:color="auto"/>
          </w:divBdr>
          <w:divsChild>
            <w:div w:id="2048411362">
              <w:marLeft w:val="0"/>
              <w:marRight w:val="0"/>
              <w:marTop w:val="0"/>
              <w:marBottom w:val="0"/>
              <w:divBdr>
                <w:top w:val="none" w:sz="0" w:space="0" w:color="auto"/>
                <w:left w:val="none" w:sz="0" w:space="0" w:color="auto"/>
                <w:bottom w:val="none" w:sz="0" w:space="0" w:color="auto"/>
                <w:right w:val="none" w:sz="0" w:space="0" w:color="auto"/>
              </w:divBdr>
              <w:divsChild>
                <w:div w:id="1881625589">
                  <w:marLeft w:val="0"/>
                  <w:marRight w:val="0"/>
                  <w:marTop w:val="0"/>
                  <w:marBottom w:val="0"/>
                  <w:divBdr>
                    <w:top w:val="none" w:sz="0" w:space="0" w:color="auto"/>
                    <w:left w:val="none" w:sz="0" w:space="0" w:color="auto"/>
                    <w:bottom w:val="none" w:sz="0" w:space="0" w:color="auto"/>
                    <w:right w:val="none" w:sz="0" w:space="0" w:color="auto"/>
                  </w:divBdr>
                  <w:divsChild>
                    <w:div w:id="9166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62972">
          <w:marLeft w:val="0"/>
          <w:marRight w:val="0"/>
          <w:marTop w:val="0"/>
          <w:marBottom w:val="0"/>
          <w:divBdr>
            <w:top w:val="none" w:sz="0" w:space="0" w:color="auto"/>
            <w:left w:val="none" w:sz="0" w:space="0" w:color="auto"/>
            <w:bottom w:val="none" w:sz="0" w:space="0" w:color="auto"/>
            <w:right w:val="none" w:sz="0" w:space="0" w:color="auto"/>
          </w:divBdr>
          <w:divsChild>
            <w:div w:id="1328555981">
              <w:marLeft w:val="0"/>
              <w:marRight w:val="0"/>
              <w:marTop w:val="0"/>
              <w:marBottom w:val="0"/>
              <w:divBdr>
                <w:top w:val="none" w:sz="0" w:space="0" w:color="auto"/>
                <w:left w:val="none" w:sz="0" w:space="0" w:color="auto"/>
                <w:bottom w:val="none" w:sz="0" w:space="0" w:color="auto"/>
                <w:right w:val="none" w:sz="0" w:space="0" w:color="auto"/>
              </w:divBdr>
              <w:divsChild>
                <w:div w:id="200869133">
                  <w:marLeft w:val="0"/>
                  <w:marRight w:val="0"/>
                  <w:marTop w:val="0"/>
                  <w:marBottom w:val="0"/>
                  <w:divBdr>
                    <w:top w:val="none" w:sz="0" w:space="0" w:color="auto"/>
                    <w:left w:val="none" w:sz="0" w:space="0" w:color="auto"/>
                    <w:bottom w:val="none" w:sz="0" w:space="0" w:color="auto"/>
                    <w:right w:val="none" w:sz="0" w:space="0" w:color="auto"/>
                  </w:divBdr>
                  <w:divsChild>
                    <w:div w:id="174004426">
                      <w:marLeft w:val="0"/>
                      <w:marRight w:val="0"/>
                      <w:marTop w:val="0"/>
                      <w:marBottom w:val="0"/>
                      <w:divBdr>
                        <w:top w:val="none" w:sz="0" w:space="0" w:color="auto"/>
                        <w:left w:val="none" w:sz="0" w:space="0" w:color="auto"/>
                        <w:bottom w:val="none" w:sz="0" w:space="0" w:color="auto"/>
                        <w:right w:val="none" w:sz="0" w:space="0" w:color="auto"/>
                      </w:divBdr>
                      <w:divsChild>
                        <w:div w:id="15108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2947">
          <w:marLeft w:val="0"/>
          <w:marRight w:val="0"/>
          <w:marTop w:val="0"/>
          <w:marBottom w:val="0"/>
          <w:divBdr>
            <w:top w:val="none" w:sz="0" w:space="0" w:color="auto"/>
            <w:left w:val="none" w:sz="0" w:space="0" w:color="auto"/>
            <w:bottom w:val="none" w:sz="0" w:space="0" w:color="auto"/>
            <w:right w:val="none" w:sz="0" w:space="0" w:color="auto"/>
          </w:divBdr>
          <w:divsChild>
            <w:div w:id="155650120">
              <w:marLeft w:val="0"/>
              <w:marRight w:val="0"/>
              <w:marTop w:val="0"/>
              <w:marBottom w:val="0"/>
              <w:divBdr>
                <w:top w:val="none" w:sz="0" w:space="0" w:color="auto"/>
                <w:left w:val="none" w:sz="0" w:space="0" w:color="auto"/>
                <w:bottom w:val="none" w:sz="0" w:space="0" w:color="auto"/>
                <w:right w:val="none" w:sz="0" w:space="0" w:color="auto"/>
              </w:divBdr>
              <w:divsChild>
                <w:div w:id="125005225">
                  <w:marLeft w:val="0"/>
                  <w:marRight w:val="0"/>
                  <w:marTop w:val="0"/>
                  <w:marBottom w:val="0"/>
                  <w:divBdr>
                    <w:top w:val="none" w:sz="0" w:space="0" w:color="auto"/>
                    <w:left w:val="none" w:sz="0" w:space="0" w:color="auto"/>
                    <w:bottom w:val="none" w:sz="0" w:space="0" w:color="auto"/>
                    <w:right w:val="none" w:sz="0" w:space="0" w:color="auto"/>
                  </w:divBdr>
                  <w:divsChild>
                    <w:div w:id="644505123">
                      <w:marLeft w:val="0"/>
                      <w:marRight w:val="0"/>
                      <w:marTop w:val="0"/>
                      <w:marBottom w:val="0"/>
                      <w:divBdr>
                        <w:top w:val="none" w:sz="0" w:space="0" w:color="auto"/>
                        <w:left w:val="none" w:sz="0" w:space="0" w:color="auto"/>
                        <w:bottom w:val="none" w:sz="0" w:space="0" w:color="auto"/>
                        <w:right w:val="none" w:sz="0" w:space="0" w:color="auto"/>
                      </w:divBdr>
                      <w:divsChild>
                        <w:div w:id="9082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787870">
          <w:marLeft w:val="0"/>
          <w:marRight w:val="0"/>
          <w:marTop w:val="0"/>
          <w:marBottom w:val="0"/>
          <w:divBdr>
            <w:top w:val="none" w:sz="0" w:space="0" w:color="auto"/>
            <w:left w:val="none" w:sz="0" w:space="0" w:color="auto"/>
            <w:bottom w:val="none" w:sz="0" w:space="0" w:color="auto"/>
            <w:right w:val="none" w:sz="0" w:space="0" w:color="auto"/>
          </w:divBdr>
          <w:divsChild>
            <w:div w:id="1594241278">
              <w:marLeft w:val="0"/>
              <w:marRight w:val="0"/>
              <w:marTop w:val="0"/>
              <w:marBottom w:val="0"/>
              <w:divBdr>
                <w:top w:val="none" w:sz="0" w:space="0" w:color="auto"/>
                <w:left w:val="none" w:sz="0" w:space="0" w:color="auto"/>
                <w:bottom w:val="none" w:sz="0" w:space="0" w:color="auto"/>
                <w:right w:val="none" w:sz="0" w:space="0" w:color="auto"/>
              </w:divBdr>
              <w:divsChild>
                <w:div w:id="335619544">
                  <w:marLeft w:val="0"/>
                  <w:marRight w:val="0"/>
                  <w:marTop w:val="0"/>
                  <w:marBottom w:val="0"/>
                  <w:divBdr>
                    <w:top w:val="none" w:sz="0" w:space="0" w:color="auto"/>
                    <w:left w:val="none" w:sz="0" w:space="0" w:color="auto"/>
                    <w:bottom w:val="none" w:sz="0" w:space="0" w:color="auto"/>
                    <w:right w:val="none" w:sz="0" w:space="0" w:color="auto"/>
                  </w:divBdr>
                  <w:divsChild>
                    <w:div w:id="1303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2938">
          <w:marLeft w:val="0"/>
          <w:marRight w:val="0"/>
          <w:marTop w:val="0"/>
          <w:marBottom w:val="0"/>
          <w:divBdr>
            <w:top w:val="none" w:sz="0" w:space="0" w:color="auto"/>
            <w:left w:val="none" w:sz="0" w:space="0" w:color="auto"/>
            <w:bottom w:val="none" w:sz="0" w:space="0" w:color="auto"/>
            <w:right w:val="none" w:sz="0" w:space="0" w:color="auto"/>
          </w:divBdr>
          <w:divsChild>
            <w:div w:id="836073427">
              <w:marLeft w:val="0"/>
              <w:marRight w:val="0"/>
              <w:marTop w:val="0"/>
              <w:marBottom w:val="0"/>
              <w:divBdr>
                <w:top w:val="none" w:sz="0" w:space="0" w:color="auto"/>
                <w:left w:val="none" w:sz="0" w:space="0" w:color="auto"/>
                <w:bottom w:val="none" w:sz="0" w:space="0" w:color="auto"/>
                <w:right w:val="none" w:sz="0" w:space="0" w:color="auto"/>
              </w:divBdr>
              <w:divsChild>
                <w:div w:id="651829365">
                  <w:marLeft w:val="0"/>
                  <w:marRight w:val="0"/>
                  <w:marTop w:val="0"/>
                  <w:marBottom w:val="0"/>
                  <w:divBdr>
                    <w:top w:val="none" w:sz="0" w:space="0" w:color="auto"/>
                    <w:left w:val="none" w:sz="0" w:space="0" w:color="auto"/>
                    <w:bottom w:val="none" w:sz="0" w:space="0" w:color="auto"/>
                    <w:right w:val="none" w:sz="0" w:space="0" w:color="auto"/>
                  </w:divBdr>
                  <w:divsChild>
                    <w:div w:id="853688382">
                      <w:marLeft w:val="0"/>
                      <w:marRight w:val="0"/>
                      <w:marTop w:val="0"/>
                      <w:marBottom w:val="0"/>
                      <w:divBdr>
                        <w:top w:val="none" w:sz="0" w:space="0" w:color="auto"/>
                        <w:left w:val="none" w:sz="0" w:space="0" w:color="auto"/>
                        <w:bottom w:val="none" w:sz="0" w:space="0" w:color="auto"/>
                        <w:right w:val="none" w:sz="0" w:space="0" w:color="auto"/>
                      </w:divBdr>
                      <w:divsChild>
                        <w:div w:id="15197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4525">
          <w:marLeft w:val="0"/>
          <w:marRight w:val="0"/>
          <w:marTop w:val="0"/>
          <w:marBottom w:val="0"/>
          <w:divBdr>
            <w:top w:val="none" w:sz="0" w:space="0" w:color="auto"/>
            <w:left w:val="none" w:sz="0" w:space="0" w:color="auto"/>
            <w:bottom w:val="none" w:sz="0" w:space="0" w:color="auto"/>
            <w:right w:val="none" w:sz="0" w:space="0" w:color="auto"/>
          </w:divBdr>
          <w:divsChild>
            <w:div w:id="1738280459">
              <w:marLeft w:val="0"/>
              <w:marRight w:val="0"/>
              <w:marTop w:val="0"/>
              <w:marBottom w:val="0"/>
              <w:divBdr>
                <w:top w:val="none" w:sz="0" w:space="0" w:color="auto"/>
                <w:left w:val="none" w:sz="0" w:space="0" w:color="auto"/>
                <w:bottom w:val="none" w:sz="0" w:space="0" w:color="auto"/>
                <w:right w:val="none" w:sz="0" w:space="0" w:color="auto"/>
              </w:divBdr>
              <w:divsChild>
                <w:div w:id="1398211340">
                  <w:marLeft w:val="0"/>
                  <w:marRight w:val="0"/>
                  <w:marTop w:val="0"/>
                  <w:marBottom w:val="0"/>
                  <w:divBdr>
                    <w:top w:val="none" w:sz="0" w:space="0" w:color="auto"/>
                    <w:left w:val="none" w:sz="0" w:space="0" w:color="auto"/>
                    <w:bottom w:val="none" w:sz="0" w:space="0" w:color="auto"/>
                    <w:right w:val="none" w:sz="0" w:space="0" w:color="auto"/>
                  </w:divBdr>
                  <w:divsChild>
                    <w:div w:id="80375504">
                      <w:marLeft w:val="0"/>
                      <w:marRight w:val="0"/>
                      <w:marTop w:val="0"/>
                      <w:marBottom w:val="0"/>
                      <w:divBdr>
                        <w:top w:val="none" w:sz="0" w:space="0" w:color="auto"/>
                        <w:left w:val="none" w:sz="0" w:space="0" w:color="auto"/>
                        <w:bottom w:val="none" w:sz="0" w:space="0" w:color="auto"/>
                        <w:right w:val="none" w:sz="0" w:space="0" w:color="auto"/>
                      </w:divBdr>
                      <w:divsChild>
                        <w:div w:id="15519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80313">
          <w:marLeft w:val="0"/>
          <w:marRight w:val="0"/>
          <w:marTop w:val="0"/>
          <w:marBottom w:val="0"/>
          <w:divBdr>
            <w:top w:val="none" w:sz="0" w:space="0" w:color="auto"/>
            <w:left w:val="none" w:sz="0" w:space="0" w:color="auto"/>
            <w:bottom w:val="none" w:sz="0" w:space="0" w:color="auto"/>
            <w:right w:val="none" w:sz="0" w:space="0" w:color="auto"/>
          </w:divBdr>
          <w:divsChild>
            <w:div w:id="1505826406">
              <w:marLeft w:val="0"/>
              <w:marRight w:val="0"/>
              <w:marTop w:val="0"/>
              <w:marBottom w:val="0"/>
              <w:divBdr>
                <w:top w:val="none" w:sz="0" w:space="0" w:color="auto"/>
                <w:left w:val="none" w:sz="0" w:space="0" w:color="auto"/>
                <w:bottom w:val="none" w:sz="0" w:space="0" w:color="auto"/>
                <w:right w:val="none" w:sz="0" w:space="0" w:color="auto"/>
              </w:divBdr>
              <w:divsChild>
                <w:div w:id="1858274667">
                  <w:marLeft w:val="0"/>
                  <w:marRight w:val="0"/>
                  <w:marTop w:val="0"/>
                  <w:marBottom w:val="0"/>
                  <w:divBdr>
                    <w:top w:val="none" w:sz="0" w:space="0" w:color="auto"/>
                    <w:left w:val="none" w:sz="0" w:space="0" w:color="auto"/>
                    <w:bottom w:val="none" w:sz="0" w:space="0" w:color="auto"/>
                    <w:right w:val="none" w:sz="0" w:space="0" w:color="auto"/>
                  </w:divBdr>
                  <w:divsChild>
                    <w:div w:id="10797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3915">
          <w:marLeft w:val="0"/>
          <w:marRight w:val="0"/>
          <w:marTop w:val="0"/>
          <w:marBottom w:val="0"/>
          <w:divBdr>
            <w:top w:val="none" w:sz="0" w:space="0" w:color="auto"/>
            <w:left w:val="none" w:sz="0" w:space="0" w:color="auto"/>
            <w:bottom w:val="none" w:sz="0" w:space="0" w:color="auto"/>
            <w:right w:val="none" w:sz="0" w:space="0" w:color="auto"/>
          </w:divBdr>
          <w:divsChild>
            <w:div w:id="427819726">
              <w:marLeft w:val="0"/>
              <w:marRight w:val="0"/>
              <w:marTop w:val="0"/>
              <w:marBottom w:val="0"/>
              <w:divBdr>
                <w:top w:val="none" w:sz="0" w:space="0" w:color="auto"/>
                <w:left w:val="none" w:sz="0" w:space="0" w:color="auto"/>
                <w:bottom w:val="none" w:sz="0" w:space="0" w:color="auto"/>
                <w:right w:val="none" w:sz="0" w:space="0" w:color="auto"/>
              </w:divBdr>
              <w:divsChild>
                <w:div w:id="654574016">
                  <w:marLeft w:val="0"/>
                  <w:marRight w:val="0"/>
                  <w:marTop w:val="0"/>
                  <w:marBottom w:val="0"/>
                  <w:divBdr>
                    <w:top w:val="none" w:sz="0" w:space="0" w:color="auto"/>
                    <w:left w:val="none" w:sz="0" w:space="0" w:color="auto"/>
                    <w:bottom w:val="none" w:sz="0" w:space="0" w:color="auto"/>
                    <w:right w:val="none" w:sz="0" w:space="0" w:color="auto"/>
                  </w:divBdr>
                  <w:divsChild>
                    <w:div w:id="1540317212">
                      <w:marLeft w:val="0"/>
                      <w:marRight w:val="0"/>
                      <w:marTop w:val="0"/>
                      <w:marBottom w:val="0"/>
                      <w:divBdr>
                        <w:top w:val="none" w:sz="0" w:space="0" w:color="auto"/>
                        <w:left w:val="none" w:sz="0" w:space="0" w:color="auto"/>
                        <w:bottom w:val="none" w:sz="0" w:space="0" w:color="auto"/>
                        <w:right w:val="none" w:sz="0" w:space="0" w:color="auto"/>
                      </w:divBdr>
                      <w:divsChild>
                        <w:div w:id="15060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04648">
          <w:marLeft w:val="0"/>
          <w:marRight w:val="0"/>
          <w:marTop w:val="0"/>
          <w:marBottom w:val="0"/>
          <w:divBdr>
            <w:top w:val="none" w:sz="0" w:space="0" w:color="auto"/>
            <w:left w:val="none" w:sz="0" w:space="0" w:color="auto"/>
            <w:bottom w:val="none" w:sz="0" w:space="0" w:color="auto"/>
            <w:right w:val="none" w:sz="0" w:space="0" w:color="auto"/>
          </w:divBdr>
          <w:divsChild>
            <w:div w:id="920531882">
              <w:marLeft w:val="0"/>
              <w:marRight w:val="0"/>
              <w:marTop w:val="0"/>
              <w:marBottom w:val="0"/>
              <w:divBdr>
                <w:top w:val="none" w:sz="0" w:space="0" w:color="auto"/>
                <w:left w:val="none" w:sz="0" w:space="0" w:color="auto"/>
                <w:bottom w:val="none" w:sz="0" w:space="0" w:color="auto"/>
                <w:right w:val="none" w:sz="0" w:space="0" w:color="auto"/>
              </w:divBdr>
              <w:divsChild>
                <w:div w:id="1921985604">
                  <w:marLeft w:val="0"/>
                  <w:marRight w:val="0"/>
                  <w:marTop w:val="0"/>
                  <w:marBottom w:val="0"/>
                  <w:divBdr>
                    <w:top w:val="none" w:sz="0" w:space="0" w:color="auto"/>
                    <w:left w:val="none" w:sz="0" w:space="0" w:color="auto"/>
                    <w:bottom w:val="none" w:sz="0" w:space="0" w:color="auto"/>
                    <w:right w:val="none" w:sz="0" w:space="0" w:color="auto"/>
                  </w:divBdr>
                  <w:divsChild>
                    <w:div w:id="886262499">
                      <w:marLeft w:val="0"/>
                      <w:marRight w:val="0"/>
                      <w:marTop w:val="0"/>
                      <w:marBottom w:val="0"/>
                      <w:divBdr>
                        <w:top w:val="none" w:sz="0" w:space="0" w:color="auto"/>
                        <w:left w:val="none" w:sz="0" w:space="0" w:color="auto"/>
                        <w:bottom w:val="none" w:sz="0" w:space="0" w:color="auto"/>
                        <w:right w:val="none" w:sz="0" w:space="0" w:color="auto"/>
                      </w:divBdr>
                      <w:divsChild>
                        <w:div w:id="16958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8591">
          <w:marLeft w:val="0"/>
          <w:marRight w:val="0"/>
          <w:marTop w:val="0"/>
          <w:marBottom w:val="0"/>
          <w:divBdr>
            <w:top w:val="none" w:sz="0" w:space="0" w:color="auto"/>
            <w:left w:val="none" w:sz="0" w:space="0" w:color="auto"/>
            <w:bottom w:val="none" w:sz="0" w:space="0" w:color="auto"/>
            <w:right w:val="none" w:sz="0" w:space="0" w:color="auto"/>
          </w:divBdr>
          <w:divsChild>
            <w:div w:id="1379009472">
              <w:marLeft w:val="0"/>
              <w:marRight w:val="0"/>
              <w:marTop w:val="0"/>
              <w:marBottom w:val="0"/>
              <w:divBdr>
                <w:top w:val="none" w:sz="0" w:space="0" w:color="auto"/>
                <w:left w:val="none" w:sz="0" w:space="0" w:color="auto"/>
                <w:bottom w:val="none" w:sz="0" w:space="0" w:color="auto"/>
                <w:right w:val="none" w:sz="0" w:space="0" w:color="auto"/>
              </w:divBdr>
              <w:divsChild>
                <w:div w:id="2090735726">
                  <w:marLeft w:val="0"/>
                  <w:marRight w:val="0"/>
                  <w:marTop w:val="0"/>
                  <w:marBottom w:val="0"/>
                  <w:divBdr>
                    <w:top w:val="none" w:sz="0" w:space="0" w:color="auto"/>
                    <w:left w:val="none" w:sz="0" w:space="0" w:color="auto"/>
                    <w:bottom w:val="none" w:sz="0" w:space="0" w:color="auto"/>
                    <w:right w:val="none" w:sz="0" w:space="0" w:color="auto"/>
                  </w:divBdr>
                  <w:divsChild>
                    <w:div w:id="556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8622">
          <w:marLeft w:val="0"/>
          <w:marRight w:val="0"/>
          <w:marTop w:val="0"/>
          <w:marBottom w:val="0"/>
          <w:divBdr>
            <w:top w:val="none" w:sz="0" w:space="0" w:color="auto"/>
            <w:left w:val="none" w:sz="0" w:space="0" w:color="auto"/>
            <w:bottom w:val="none" w:sz="0" w:space="0" w:color="auto"/>
            <w:right w:val="none" w:sz="0" w:space="0" w:color="auto"/>
          </w:divBdr>
          <w:divsChild>
            <w:div w:id="1603225944">
              <w:marLeft w:val="0"/>
              <w:marRight w:val="0"/>
              <w:marTop w:val="0"/>
              <w:marBottom w:val="0"/>
              <w:divBdr>
                <w:top w:val="none" w:sz="0" w:space="0" w:color="auto"/>
                <w:left w:val="none" w:sz="0" w:space="0" w:color="auto"/>
                <w:bottom w:val="none" w:sz="0" w:space="0" w:color="auto"/>
                <w:right w:val="none" w:sz="0" w:space="0" w:color="auto"/>
              </w:divBdr>
              <w:divsChild>
                <w:div w:id="637035756">
                  <w:marLeft w:val="0"/>
                  <w:marRight w:val="0"/>
                  <w:marTop w:val="0"/>
                  <w:marBottom w:val="0"/>
                  <w:divBdr>
                    <w:top w:val="none" w:sz="0" w:space="0" w:color="auto"/>
                    <w:left w:val="none" w:sz="0" w:space="0" w:color="auto"/>
                    <w:bottom w:val="none" w:sz="0" w:space="0" w:color="auto"/>
                    <w:right w:val="none" w:sz="0" w:space="0" w:color="auto"/>
                  </w:divBdr>
                  <w:divsChild>
                    <w:div w:id="6743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5002">
          <w:marLeft w:val="0"/>
          <w:marRight w:val="0"/>
          <w:marTop w:val="0"/>
          <w:marBottom w:val="0"/>
          <w:divBdr>
            <w:top w:val="none" w:sz="0" w:space="0" w:color="auto"/>
            <w:left w:val="none" w:sz="0" w:space="0" w:color="auto"/>
            <w:bottom w:val="none" w:sz="0" w:space="0" w:color="auto"/>
            <w:right w:val="none" w:sz="0" w:space="0" w:color="auto"/>
          </w:divBdr>
          <w:divsChild>
            <w:div w:id="256137171">
              <w:marLeft w:val="0"/>
              <w:marRight w:val="0"/>
              <w:marTop w:val="0"/>
              <w:marBottom w:val="0"/>
              <w:divBdr>
                <w:top w:val="none" w:sz="0" w:space="0" w:color="auto"/>
                <w:left w:val="none" w:sz="0" w:space="0" w:color="auto"/>
                <w:bottom w:val="none" w:sz="0" w:space="0" w:color="auto"/>
                <w:right w:val="none" w:sz="0" w:space="0" w:color="auto"/>
              </w:divBdr>
              <w:divsChild>
                <w:div w:id="178273818">
                  <w:marLeft w:val="0"/>
                  <w:marRight w:val="0"/>
                  <w:marTop w:val="0"/>
                  <w:marBottom w:val="0"/>
                  <w:divBdr>
                    <w:top w:val="none" w:sz="0" w:space="0" w:color="auto"/>
                    <w:left w:val="none" w:sz="0" w:space="0" w:color="auto"/>
                    <w:bottom w:val="none" w:sz="0" w:space="0" w:color="auto"/>
                    <w:right w:val="none" w:sz="0" w:space="0" w:color="auto"/>
                  </w:divBdr>
                  <w:divsChild>
                    <w:div w:id="8279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89822">
          <w:marLeft w:val="0"/>
          <w:marRight w:val="0"/>
          <w:marTop w:val="0"/>
          <w:marBottom w:val="0"/>
          <w:divBdr>
            <w:top w:val="none" w:sz="0" w:space="0" w:color="auto"/>
            <w:left w:val="none" w:sz="0" w:space="0" w:color="auto"/>
            <w:bottom w:val="none" w:sz="0" w:space="0" w:color="auto"/>
            <w:right w:val="none" w:sz="0" w:space="0" w:color="auto"/>
          </w:divBdr>
          <w:divsChild>
            <w:div w:id="1786272100">
              <w:marLeft w:val="0"/>
              <w:marRight w:val="0"/>
              <w:marTop w:val="0"/>
              <w:marBottom w:val="0"/>
              <w:divBdr>
                <w:top w:val="none" w:sz="0" w:space="0" w:color="auto"/>
                <w:left w:val="none" w:sz="0" w:space="0" w:color="auto"/>
                <w:bottom w:val="none" w:sz="0" w:space="0" w:color="auto"/>
                <w:right w:val="none" w:sz="0" w:space="0" w:color="auto"/>
              </w:divBdr>
              <w:divsChild>
                <w:div w:id="155342416">
                  <w:marLeft w:val="0"/>
                  <w:marRight w:val="0"/>
                  <w:marTop w:val="0"/>
                  <w:marBottom w:val="0"/>
                  <w:divBdr>
                    <w:top w:val="none" w:sz="0" w:space="0" w:color="auto"/>
                    <w:left w:val="none" w:sz="0" w:space="0" w:color="auto"/>
                    <w:bottom w:val="none" w:sz="0" w:space="0" w:color="auto"/>
                    <w:right w:val="none" w:sz="0" w:space="0" w:color="auto"/>
                  </w:divBdr>
                  <w:divsChild>
                    <w:div w:id="1701467259">
                      <w:marLeft w:val="0"/>
                      <w:marRight w:val="0"/>
                      <w:marTop w:val="0"/>
                      <w:marBottom w:val="0"/>
                      <w:divBdr>
                        <w:top w:val="none" w:sz="0" w:space="0" w:color="auto"/>
                        <w:left w:val="none" w:sz="0" w:space="0" w:color="auto"/>
                        <w:bottom w:val="none" w:sz="0" w:space="0" w:color="auto"/>
                        <w:right w:val="none" w:sz="0" w:space="0" w:color="auto"/>
                      </w:divBdr>
                      <w:divsChild>
                        <w:div w:id="16230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9037">
          <w:marLeft w:val="0"/>
          <w:marRight w:val="0"/>
          <w:marTop w:val="0"/>
          <w:marBottom w:val="0"/>
          <w:divBdr>
            <w:top w:val="none" w:sz="0" w:space="0" w:color="auto"/>
            <w:left w:val="none" w:sz="0" w:space="0" w:color="auto"/>
            <w:bottom w:val="none" w:sz="0" w:space="0" w:color="auto"/>
            <w:right w:val="none" w:sz="0" w:space="0" w:color="auto"/>
          </w:divBdr>
          <w:divsChild>
            <w:div w:id="426510497">
              <w:marLeft w:val="0"/>
              <w:marRight w:val="0"/>
              <w:marTop w:val="0"/>
              <w:marBottom w:val="0"/>
              <w:divBdr>
                <w:top w:val="none" w:sz="0" w:space="0" w:color="auto"/>
                <w:left w:val="none" w:sz="0" w:space="0" w:color="auto"/>
                <w:bottom w:val="none" w:sz="0" w:space="0" w:color="auto"/>
                <w:right w:val="none" w:sz="0" w:space="0" w:color="auto"/>
              </w:divBdr>
              <w:divsChild>
                <w:div w:id="1996255144">
                  <w:marLeft w:val="0"/>
                  <w:marRight w:val="0"/>
                  <w:marTop w:val="0"/>
                  <w:marBottom w:val="0"/>
                  <w:divBdr>
                    <w:top w:val="none" w:sz="0" w:space="0" w:color="auto"/>
                    <w:left w:val="none" w:sz="0" w:space="0" w:color="auto"/>
                    <w:bottom w:val="none" w:sz="0" w:space="0" w:color="auto"/>
                    <w:right w:val="none" w:sz="0" w:space="0" w:color="auto"/>
                  </w:divBdr>
                  <w:divsChild>
                    <w:div w:id="719476525">
                      <w:marLeft w:val="0"/>
                      <w:marRight w:val="0"/>
                      <w:marTop w:val="0"/>
                      <w:marBottom w:val="0"/>
                      <w:divBdr>
                        <w:top w:val="none" w:sz="0" w:space="0" w:color="auto"/>
                        <w:left w:val="none" w:sz="0" w:space="0" w:color="auto"/>
                        <w:bottom w:val="none" w:sz="0" w:space="0" w:color="auto"/>
                        <w:right w:val="none" w:sz="0" w:space="0" w:color="auto"/>
                      </w:divBdr>
                      <w:divsChild>
                        <w:div w:id="19371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1621">
          <w:marLeft w:val="0"/>
          <w:marRight w:val="0"/>
          <w:marTop w:val="0"/>
          <w:marBottom w:val="0"/>
          <w:divBdr>
            <w:top w:val="none" w:sz="0" w:space="0" w:color="auto"/>
            <w:left w:val="none" w:sz="0" w:space="0" w:color="auto"/>
            <w:bottom w:val="none" w:sz="0" w:space="0" w:color="auto"/>
            <w:right w:val="none" w:sz="0" w:space="0" w:color="auto"/>
          </w:divBdr>
          <w:divsChild>
            <w:div w:id="47268412">
              <w:marLeft w:val="0"/>
              <w:marRight w:val="0"/>
              <w:marTop w:val="0"/>
              <w:marBottom w:val="0"/>
              <w:divBdr>
                <w:top w:val="none" w:sz="0" w:space="0" w:color="auto"/>
                <w:left w:val="none" w:sz="0" w:space="0" w:color="auto"/>
                <w:bottom w:val="none" w:sz="0" w:space="0" w:color="auto"/>
                <w:right w:val="none" w:sz="0" w:space="0" w:color="auto"/>
              </w:divBdr>
              <w:divsChild>
                <w:div w:id="861937496">
                  <w:marLeft w:val="0"/>
                  <w:marRight w:val="0"/>
                  <w:marTop w:val="0"/>
                  <w:marBottom w:val="0"/>
                  <w:divBdr>
                    <w:top w:val="none" w:sz="0" w:space="0" w:color="auto"/>
                    <w:left w:val="none" w:sz="0" w:space="0" w:color="auto"/>
                    <w:bottom w:val="none" w:sz="0" w:space="0" w:color="auto"/>
                    <w:right w:val="none" w:sz="0" w:space="0" w:color="auto"/>
                  </w:divBdr>
                  <w:divsChild>
                    <w:div w:id="9495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4993">
          <w:marLeft w:val="0"/>
          <w:marRight w:val="0"/>
          <w:marTop w:val="0"/>
          <w:marBottom w:val="0"/>
          <w:divBdr>
            <w:top w:val="none" w:sz="0" w:space="0" w:color="auto"/>
            <w:left w:val="none" w:sz="0" w:space="0" w:color="auto"/>
            <w:bottom w:val="none" w:sz="0" w:space="0" w:color="auto"/>
            <w:right w:val="none" w:sz="0" w:space="0" w:color="auto"/>
          </w:divBdr>
          <w:divsChild>
            <w:div w:id="2144153013">
              <w:marLeft w:val="0"/>
              <w:marRight w:val="0"/>
              <w:marTop w:val="0"/>
              <w:marBottom w:val="0"/>
              <w:divBdr>
                <w:top w:val="none" w:sz="0" w:space="0" w:color="auto"/>
                <w:left w:val="none" w:sz="0" w:space="0" w:color="auto"/>
                <w:bottom w:val="none" w:sz="0" w:space="0" w:color="auto"/>
                <w:right w:val="none" w:sz="0" w:space="0" w:color="auto"/>
              </w:divBdr>
              <w:divsChild>
                <w:div w:id="567154793">
                  <w:marLeft w:val="0"/>
                  <w:marRight w:val="0"/>
                  <w:marTop w:val="0"/>
                  <w:marBottom w:val="0"/>
                  <w:divBdr>
                    <w:top w:val="none" w:sz="0" w:space="0" w:color="auto"/>
                    <w:left w:val="none" w:sz="0" w:space="0" w:color="auto"/>
                    <w:bottom w:val="none" w:sz="0" w:space="0" w:color="auto"/>
                    <w:right w:val="none" w:sz="0" w:space="0" w:color="auto"/>
                  </w:divBdr>
                  <w:divsChild>
                    <w:div w:id="1828589990">
                      <w:marLeft w:val="0"/>
                      <w:marRight w:val="0"/>
                      <w:marTop w:val="0"/>
                      <w:marBottom w:val="0"/>
                      <w:divBdr>
                        <w:top w:val="none" w:sz="0" w:space="0" w:color="auto"/>
                        <w:left w:val="none" w:sz="0" w:space="0" w:color="auto"/>
                        <w:bottom w:val="none" w:sz="0" w:space="0" w:color="auto"/>
                        <w:right w:val="none" w:sz="0" w:space="0" w:color="auto"/>
                      </w:divBdr>
                      <w:divsChild>
                        <w:div w:id="4906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6207">
          <w:marLeft w:val="0"/>
          <w:marRight w:val="0"/>
          <w:marTop w:val="0"/>
          <w:marBottom w:val="0"/>
          <w:divBdr>
            <w:top w:val="none" w:sz="0" w:space="0" w:color="auto"/>
            <w:left w:val="none" w:sz="0" w:space="0" w:color="auto"/>
            <w:bottom w:val="none" w:sz="0" w:space="0" w:color="auto"/>
            <w:right w:val="none" w:sz="0" w:space="0" w:color="auto"/>
          </w:divBdr>
          <w:divsChild>
            <w:div w:id="1283878062">
              <w:marLeft w:val="0"/>
              <w:marRight w:val="0"/>
              <w:marTop w:val="0"/>
              <w:marBottom w:val="0"/>
              <w:divBdr>
                <w:top w:val="none" w:sz="0" w:space="0" w:color="auto"/>
                <w:left w:val="none" w:sz="0" w:space="0" w:color="auto"/>
                <w:bottom w:val="none" w:sz="0" w:space="0" w:color="auto"/>
                <w:right w:val="none" w:sz="0" w:space="0" w:color="auto"/>
              </w:divBdr>
              <w:divsChild>
                <w:div w:id="2067875059">
                  <w:marLeft w:val="0"/>
                  <w:marRight w:val="0"/>
                  <w:marTop w:val="0"/>
                  <w:marBottom w:val="0"/>
                  <w:divBdr>
                    <w:top w:val="none" w:sz="0" w:space="0" w:color="auto"/>
                    <w:left w:val="none" w:sz="0" w:space="0" w:color="auto"/>
                    <w:bottom w:val="none" w:sz="0" w:space="0" w:color="auto"/>
                    <w:right w:val="none" w:sz="0" w:space="0" w:color="auto"/>
                  </w:divBdr>
                  <w:divsChild>
                    <w:div w:id="1683848504">
                      <w:marLeft w:val="0"/>
                      <w:marRight w:val="0"/>
                      <w:marTop w:val="0"/>
                      <w:marBottom w:val="0"/>
                      <w:divBdr>
                        <w:top w:val="none" w:sz="0" w:space="0" w:color="auto"/>
                        <w:left w:val="none" w:sz="0" w:space="0" w:color="auto"/>
                        <w:bottom w:val="none" w:sz="0" w:space="0" w:color="auto"/>
                        <w:right w:val="none" w:sz="0" w:space="0" w:color="auto"/>
                      </w:divBdr>
                      <w:divsChild>
                        <w:div w:id="5046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15443">
          <w:marLeft w:val="0"/>
          <w:marRight w:val="0"/>
          <w:marTop w:val="0"/>
          <w:marBottom w:val="0"/>
          <w:divBdr>
            <w:top w:val="none" w:sz="0" w:space="0" w:color="auto"/>
            <w:left w:val="none" w:sz="0" w:space="0" w:color="auto"/>
            <w:bottom w:val="none" w:sz="0" w:space="0" w:color="auto"/>
            <w:right w:val="none" w:sz="0" w:space="0" w:color="auto"/>
          </w:divBdr>
          <w:divsChild>
            <w:div w:id="1622226192">
              <w:marLeft w:val="0"/>
              <w:marRight w:val="0"/>
              <w:marTop w:val="0"/>
              <w:marBottom w:val="0"/>
              <w:divBdr>
                <w:top w:val="none" w:sz="0" w:space="0" w:color="auto"/>
                <w:left w:val="none" w:sz="0" w:space="0" w:color="auto"/>
                <w:bottom w:val="none" w:sz="0" w:space="0" w:color="auto"/>
                <w:right w:val="none" w:sz="0" w:space="0" w:color="auto"/>
              </w:divBdr>
              <w:divsChild>
                <w:div w:id="239221730">
                  <w:marLeft w:val="0"/>
                  <w:marRight w:val="0"/>
                  <w:marTop w:val="0"/>
                  <w:marBottom w:val="0"/>
                  <w:divBdr>
                    <w:top w:val="none" w:sz="0" w:space="0" w:color="auto"/>
                    <w:left w:val="none" w:sz="0" w:space="0" w:color="auto"/>
                    <w:bottom w:val="none" w:sz="0" w:space="0" w:color="auto"/>
                    <w:right w:val="none" w:sz="0" w:space="0" w:color="auto"/>
                  </w:divBdr>
                  <w:divsChild>
                    <w:div w:id="5393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1843">
          <w:marLeft w:val="0"/>
          <w:marRight w:val="0"/>
          <w:marTop w:val="0"/>
          <w:marBottom w:val="0"/>
          <w:divBdr>
            <w:top w:val="none" w:sz="0" w:space="0" w:color="auto"/>
            <w:left w:val="none" w:sz="0" w:space="0" w:color="auto"/>
            <w:bottom w:val="none" w:sz="0" w:space="0" w:color="auto"/>
            <w:right w:val="none" w:sz="0" w:space="0" w:color="auto"/>
          </w:divBdr>
          <w:divsChild>
            <w:div w:id="1369143191">
              <w:marLeft w:val="0"/>
              <w:marRight w:val="0"/>
              <w:marTop w:val="0"/>
              <w:marBottom w:val="0"/>
              <w:divBdr>
                <w:top w:val="none" w:sz="0" w:space="0" w:color="auto"/>
                <w:left w:val="none" w:sz="0" w:space="0" w:color="auto"/>
                <w:bottom w:val="none" w:sz="0" w:space="0" w:color="auto"/>
                <w:right w:val="none" w:sz="0" w:space="0" w:color="auto"/>
              </w:divBdr>
              <w:divsChild>
                <w:div w:id="352539255">
                  <w:marLeft w:val="0"/>
                  <w:marRight w:val="0"/>
                  <w:marTop w:val="0"/>
                  <w:marBottom w:val="0"/>
                  <w:divBdr>
                    <w:top w:val="none" w:sz="0" w:space="0" w:color="auto"/>
                    <w:left w:val="none" w:sz="0" w:space="0" w:color="auto"/>
                    <w:bottom w:val="none" w:sz="0" w:space="0" w:color="auto"/>
                    <w:right w:val="none" w:sz="0" w:space="0" w:color="auto"/>
                  </w:divBdr>
                  <w:divsChild>
                    <w:div w:id="13179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4677">
          <w:marLeft w:val="0"/>
          <w:marRight w:val="0"/>
          <w:marTop w:val="0"/>
          <w:marBottom w:val="0"/>
          <w:divBdr>
            <w:top w:val="none" w:sz="0" w:space="0" w:color="auto"/>
            <w:left w:val="none" w:sz="0" w:space="0" w:color="auto"/>
            <w:bottom w:val="none" w:sz="0" w:space="0" w:color="auto"/>
            <w:right w:val="none" w:sz="0" w:space="0" w:color="auto"/>
          </w:divBdr>
          <w:divsChild>
            <w:div w:id="1296371817">
              <w:marLeft w:val="0"/>
              <w:marRight w:val="0"/>
              <w:marTop w:val="0"/>
              <w:marBottom w:val="0"/>
              <w:divBdr>
                <w:top w:val="none" w:sz="0" w:space="0" w:color="auto"/>
                <w:left w:val="none" w:sz="0" w:space="0" w:color="auto"/>
                <w:bottom w:val="none" w:sz="0" w:space="0" w:color="auto"/>
                <w:right w:val="none" w:sz="0" w:space="0" w:color="auto"/>
              </w:divBdr>
              <w:divsChild>
                <w:div w:id="386152143">
                  <w:marLeft w:val="0"/>
                  <w:marRight w:val="0"/>
                  <w:marTop w:val="0"/>
                  <w:marBottom w:val="0"/>
                  <w:divBdr>
                    <w:top w:val="none" w:sz="0" w:space="0" w:color="auto"/>
                    <w:left w:val="none" w:sz="0" w:space="0" w:color="auto"/>
                    <w:bottom w:val="none" w:sz="0" w:space="0" w:color="auto"/>
                    <w:right w:val="none" w:sz="0" w:space="0" w:color="auto"/>
                  </w:divBdr>
                  <w:divsChild>
                    <w:div w:id="17407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8010">
          <w:marLeft w:val="0"/>
          <w:marRight w:val="0"/>
          <w:marTop w:val="0"/>
          <w:marBottom w:val="0"/>
          <w:divBdr>
            <w:top w:val="none" w:sz="0" w:space="0" w:color="auto"/>
            <w:left w:val="none" w:sz="0" w:space="0" w:color="auto"/>
            <w:bottom w:val="none" w:sz="0" w:space="0" w:color="auto"/>
            <w:right w:val="none" w:sz="0" w:space="0" w:color="auto"/>
          </w:divBdr>
          <w:divsChild>
            <w:div w:id="52120783">
              <w:marLeft w:val="0"/>
              <w:marRight w:val="0"/>
              <w:marTop w:val="0"/>
              <w:marBottom w:val="0"/>
              <w:divBdr>
                <w:top w:val="none" w:sz="0" w:space="0" w:color="auto"/>
                <w:left w:val="none" w:sz="0" w:space="0" w:color="auto"/>
                <w:bottom w:val="none" w:sz="0" w:space="0" w:color="auto"/>
                <w:right w:val="none" w:sz="0" w:space="0" w:color="auto"/>
              </w:divBdr>
              <w:divsChild>
                <w:div w:id="2036811564">
                  <w:marLeft w:val="0"/>
                  <w:marRight w:val="0"/>
                  <w:marTop w:val="0"/>
                  <w:marBottom w:val="0"/>
                  <w:divBdr>
                    <w:top w:val="none" w:sz="0" w:space="0" w:color="auto"/>
                    <w:left w:val="none" w:sz="0" w:space="0" w:color="auto"/>
                    <w:bottom w:val="none" w:sz="0" w:space="0" w:color="auto"/>
                    <w:right w:val="none" w:sz="0" w:space="0" w:color="auto"/>
                  </w:divBdr>
                  <w:divsChild>
                    <w:div w:id="1505365580">
                      <w:marLeft w:val="0"/>
                      <w:marRight w:val="0"/>
                      <w:marTop w:val="0"/>
                      <w:marBottom w:val="0"/>
                      <w:divBdr>
                        <w:top w:val="none" w:sz="0" w:space="0" w:color="auto"/>
                        <w:left w:val="none" w:sz="0" w:space="0" w:color="auto"/>
                        <w:bottom w:val="none" w:sz="0" w:space="0" w:color="auto"/>
                        <w:right w:val="none" w:sz="0" w:space="0" w:color="auto"/>
                      </w:divBdr>
                      <w:divsChild>
                        <w:div w:id="521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3566">
          <w:marLeft w:val="0"/>
          <w:marRight w:val="0"/>
          <w:marTop w:val="0"/>
          <w:marBottom w:val="0"/>
          <w:divBdr>
            <w:top w:val="none" w:sz="0" w:space="0" w:color="auto"/>
            <w:left w:val="none" w:sz="0" w:space="0" w:color="auto"/>
            <w:bottom w:val="none" w:sz="0" w:space="0" w:color="auto"/>
            <w:right w:val="none" w:sz="0" w:space="0" w:color="auto"/>
          </w:divBdr>
          <w:divsChild>
            <w:div w:id="175468283">
              <w:marLeft w:val="0"/>
              <w:marRight w:val="0"/>
              <w:marTop w:val="0"/>
              <w:marBottom w:val="0"/>
              <w:divBdr>
                <w:top w:val="none" w:sz="0" w:space="0" w:color="auto"/>
                <w:left w:val="none" w:sz="0" w:space="0" w:color="auto"/>
                <w:bottom w:val="none" w:sz="0" w:space="0" w:color="auto"/>
                <w:right w:val="none" w:sz="0" w:space="0" w:color="auto"/>
              </w:divBdr>
              <w:divsChild>
                <w:div w:id="1144465641">
                  <w:marLeft w:val="0"/>
                  <w:marRight w:val="0"/>
                  <w:marTop w:val="0"/>
                  <w:marBottom w:val="0"/>
                  <w:divBdr>
                    <w:top w:val="none" w:sz="0" w:space="0" w:color="auto"/>
                    <w:left w:val="none" w:sz="0" w:space="0" w:color="auto"/>
                    <w:bottom w:val="none" w:sz="0" w:space="0" w:color="auto"/>
                    <w:right w:val="none" w:sz="0" w:space="0" w:color="auto"/>
                  </w:divBdr>
                  <w:divsChild>
                    <w:div w:id="1167789048">
                      <w:marLeft w:val="0"/>
                      <w:marRight w:val="0"/>
                      <w:marTop w:val="0"/>
                      <w:marBottom w:val="0"/>
                      <w:divBdr>
                        <w:top w:val="none" w:sz="0" w:space="0" w:color="auto"/>
                        <w:left w:val="none" w:sz="0" w:space="0" w:color="auto"/>
                        <w:bottom w:val="none" w:sz="0" w:space="0" w:color="auto"/>
                        <w:right w:val="none" w:sz="0" w:space="0" w:color="auto"/>
                      </w:divBdr>
                      <w:divsChild>
                        <w:div w:id="17170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1257">
          <w:marLeft w:val="0"/>
          <w:marRight w:val="0"/>
          <w:marTop w:val="0"/>
          <w:marBottom w:val="0"/>
          <w:divBdr>
            <w:top w:val="none" w:sz="0" w:space="0" w:color="auto"/>
            <w:left w:val="none" w:sz="0" w:space="0" w:color="auto"/>
            <w:bottom w:val="none" w:sz="0" w:space="0" w:color="auto"/>
            <w:right w:val="none" w:sz="0" w:space="0" w:color="auto"/>
          </w:divBdr>
          <w:divsChild>
            <w:div w:id="946035682">
              <w:marLeft w:val="0"/>
              <w:marRight w:val="0"/>
              <w:marTop w:val="0"/>
              <w:marBottom w:val="0"/>
              <w:divBdr>
                <w:top w:val="none" w:sz="0" w:space="0" w:color="auto"/>
                <w:left w:val="none" w:sz="0" w:space="0" w:color="auto"/>
                <w:bottom w:val="none" w:sz="0" w:space="0" w:color="auto"/>
                <w:right w:val="none" w:sz="0" w:space="0" w:color="auto"/>
              </w:divBdr>
              <w:divsChild>
                <w:div w:id="519203699">
                  <w:marLeft w:val="0"/>
                  <w:marRight w:val="0"/>
                  <w:marTop w:val="0"/>
                  <w:marBottom w:val="0"/>
                  <w:divBdr>
                    <w:top w:val="none" w:sz="0" w:space="0" w:color="auto"/>
                    <w:left w:val="none" w:sz="0" w:space="0" w:color="auto"/>
                    <w:bottom w:val="none" w:sz="0" w:space="0" w:color="auto"/>
                    <w:right w:val="none" w:sz="0" w:space="0" w:color="auto"/>
                  </w:divBdr>
                  <w:divsChild>
                    <w:div w:id="42928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6497">
          <w:marLeft w:val="0"/>
          <w:marRight w:val="0"/>
          <w:marTop w:val="0"/>
          <w:marBottom w:val="0"/>
          <w:divBdr>
            <w:top w:val="none" w:sz="0" w:space="0" w:color="auto"/>
            <w:left w:val="none" w:sz="0" w:space="0" w:color="auto"/>
            <w:bottom w:val="none" w:sz="0" w:space="0" w:color="auto"/>
            <w:right w:val="none" w:sz="0" w:space="0" w:color="auto"/>
          </w:divBdr>
          <w:divsChild>
            <w:div w:id="176433657">
              <w:marLeft w:val="0"/>
              <w:marRight w:val="0"/>
              <w:marTop w:val="0"/>
              <w:marBottom w:val="0"/>
              <w:divBdr>
                <w:top w:val="none" w:sz="0" w:space="0" w:color="auto"/>
                <w:left w:val="none" w:sz="0" w:space="0" w:color="auto"/>
                <w:bottom w:val="none" w:sz="0" w:space="0" w:color="auto"/>
                <w:right w:val="none" w:sz="0" w:space="0" w:color="auto"/>
              </w:divBdr>
              <w:divsChild>
                <w:div w:id="406390558">
                  <w:marLeft w:val="0"/>
                  <w:marRight w:val="0"/>
                  <w:marTop w:val="0"/>
                  <w:marBottom w:val="0"/>
                  <w:divBdr>
                    <w:top w:val="none" w:sz="0" w:space="0" w:color="auto"/>
                    <w:left w:val="none" w:sz="0" w:space="0" w:color="auto"/>
                    <w:bottom w:val="none" w:sz="0" w:space="0" w:color="auto"/>
                    <w:right w:val="none" w:sz="0" w:space="0" w:color="auto"/>
                  </w:divBdr>
                  <w:divsChild>
                    <w:div w:id="702756485">
                      <w:marLeft w:val="0"/>
                      <w:marRight w:val="0"/>
                      <w:marTop w:val="0"/>
                      <w:marBottom w:val="0"/>
                      <w:divBdr>
                        <w:top w:val="none" w:sz="0" w:space="0" w:color="auto"/>
                        <w:left w:val="none" w:sz="0" w:space="0" w:color="auto"/>
                        <w:bottom w:val="none" w:sz="0" w:space="0" w:color="auto"/>
                        <w:right w:val="none" w:sz="0" w:space="0" w:color="auto"/>
                      </w:divBdr>
                      <w:divsChild>
                        <w:div w:id="11865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979536">
          <w:marLeft w:val="0"/>
          <w:marRight w:val="0"/>
          <w:marTop w:val="0"/>
          <w:marBottom w:val="0"/>
          <w:divBdr>
            <w:top w:val="none" w:sz="0" w:space="0" w:color="auto"/>
            <w:left w:val="none" w:sz="0" w:space="0" w:color="auto"/>
            <w:bottom w:val="none" w:sz="0" w:space="0" w:color="auto"/>
            <w:right w:val="none" w:sz="0" w:space="0" w:color="auto"/>
          </w:divBdr>
          <w:divsChild>
            <w:div w:id="2094084715">
              <w:marLeft w:val="0"/>
              <w:marRight w:val="0"/>
              <w:marTop w:val="0"/>
              <w:marBottom w:val="0"/>
              <w:divBdr>
                <w:top w:val="none" w:sz="0" w:space="0" w:color="auto"/>
                <w:left w:val="none" w:sz="0" w:space="0" w:color="auto"/>
                <w:bottom w:val="none" w:sz="0" w:space="0" w:color="auto"/>
                <w:right w:val="none" w:sz="0" w:space="0" w:color="auto"/>
              </w:divBdr>
              <w:divsChild>
                <w:div w:id="389111548">
                  <w:marLeft w:val="0"/>
                  <w:marRight w:val="0"/>
                  <w:marTop w:val="0"/>
                  <w:marBottom w:val="0"/>
                  <w:divBdr>
                    <w:top w:val="none" w:sz="0" w:space="0" w:color="auto"/>
                    <w:left w:val="none" w:sz="0" w:space="0" w:color="auto"/>
                    <w:bottom w:val="none" w:sz="0" w:space="0" w:color="auto"/>
                    <w:right w:val="none" w:sz="0" w:space="0" w:color="auto"/>
                  </w:divBdr>
                  <w:divsChild>
                    <w:div w:id="748311361">
                      <w:marLeft w:val="0"/>
                      <w:marRight w:val="0"/>
                      <w:marTop w:val="0"/>
                      <w:marBottom w:val="0"/>
                      <w:divBdr>
                        <w:top w:val="none" w:sz="0" w:space="0" w:color="auto"/>
                        <w:left w:val="none" w:sz="0" w:space="0" w:color="auto"/>
                        <w:bottom w:val="none" w:sz="0" w:space="0" w:color="auto"/>
                        <w:right w:val="none" w:sz="0" w:space="0" w:color="auto"/>
                      </w:divBdr>
                      <w:divsChild>
                        <w:div w:id="6370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9563">
          <w:marLeft w:val="0"/>
          <w:marRight w:val="0"/>
          <w:marTop w:val="0"/>
          <w:marBottom w:val="0"/>
          <w:divBdr>
            <w:top w:val="none" w:sz="0" w:space="0" w:color="auto"/>
            <w:left w:val="none" w:sz="0" w:space="0" w:color="auto"/>
            <w:bottom w:val="none" w:sz="0" w:space="0" w:color="auto"/>
            <w:right w:val="none" w:sz="0" w:space="0" w:color="auto"/>
          </w:divBdr>
          <w:divsChild>
            <w:div w:id="1608075318">
              <w:marLeft w:val="0"/>
              <w:marRight w:val="0"/>
              <w:marTop w:val="0"/>
              <w:marBottom w:val="0"/>
              <w:divBdr>
                <w:top w:val="none" w:sz="0" w:space="0" w:color="auto"/>
                <w:left w:val="none" w:sz="0" w:space="0" w:color="auto"/>
                <w:bottom w:val="none" w:sz="0" w:space="0" w:color="auto"/>
                <w:right w:val="none" w:sz="0" w:space="0" w:color="auto"/>
              </w:divBdr>
              <w:divsChild>
                <w:div w:id="1853377730">
                  <w:marLeft w:val="0"/>
                  <w:marRight w:val="0"/>
                  <w:marTop w:val="0"/>
                  <w:marBottom w:val="0"/>
                  <w:divBdr>
                    <w:top w:val="none" w:sz="0" w:space="0" w:color="auto"/>
                    <w:left w:val="none" w:sz="0" w:space="0" w:color="auto"/>
                    <w:bottom w:val="none" w:sz="0" w:space="0" w:color="auto"/>
                    <w:right w:val="none" w:sz="0" w:space="0" w:color="auto"/>
                  </w:divBdr>
                  <w:divsChild>
                    <w:div w:id="20149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88561">
          <w:marLeft w:val="0"/>
          <w:marRight w:val="0"/>
          <w:marTop w:val="0"/>
          <w:marBottom w:val="0"/>
          <w:divBdr>
            <w:top w:val="none" w:sz="0" w:space="0" w:color="auto"/>
            <w:left w:val="none" w:sz="0" w:space="0" w:color="auto"/>
            <w:bottom w:val="none" w:sz="0" w:space="0" w:color="auto"/>
            <w:right w:val="none" w:sz="0" w:space="0" w:color="auto"/>
          </w:divBdr>
          <w:divsChild>
            <w:div w:id="1748574386">
              <w:marLeft w:val="0"/>
              <w:marRight w:val="0"/>
              <w:marTop w:val="0"/>
              <w:marBottom w:val="0"/>
              <w:divBdr>
                <w:top w:val="none" w:sz="0" w:space="0" w:color="auto"/>
                <w:left w:val="none" w:sz="0" w:space="0" w:color="auto"/>
                <w:bottom w:val="none" w:sz="0" w:space="0" w:color="auto"/>
                <w:right w:val="none" w:sz="0" w:space="0" w:color="auto"/>
              </w:divBdr>
              <w:divsChild>
                <w:div w:id="1473670891">
                  <w:marLeft w:val="0"/>
                  <w:marRight w:val="0"/>
                  <w:marTop w:val="0"/>
                  <w:marBottom w:val="0"/>
                  <w:divBdr>
                    <w:top w:val="none" w:sz="0" w:space="0" w:color="auto"/>
                    <w:left w:val="none" w:sz="0" w:space="0" w:color="auto"/>
                    <w:bottom w:val="none" w:sz="0" w:space="0" w:color="auto"/>
                    <w:right w:val="none" w:sz="0" w:space="0" w:color="auto"/>
                  </w:divBdr>
                  <w:divsChild>
                    <w:div w:id="853541420">
                      <w:marLeft w:val="0"/>
                      <w:marRight w:val="0"/>
                      <w:marTop w:val="0"/>
                      <w:marBottom w:val="0"/>
                      <w:divBdr>
                        <w:top w:val="none" w:sz="0" w:space="0" w:color="auto"/>
                        <w:left w:val="none" w:sz="0" w:space="0" w:color="auto"/>
                        <w:bottom w:val="none" w:sz="0" w:space="0" w:color="auto"/>
                        <w:right w:val="none" w:sz="0" w:space="0" w:color="auto"/>
                      </w:divBdr>
                      <w:divsChild>
                        <w:div w:id="15115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85129">
          <w:marLeft w:val="0"/>
          <w:marRight w:val="0"/>
          <w:marTop w:val="0"/>
          <w:marBottom w:val="0"/>
          <w:divBdr>
            <w:top w:val="none" w:sz="0" w:space="0" w:color="auto"/>
            <w:left w:val="none" w:sz="0" w:space="0" w:color="auto"/>
            <w:bottom w:val="none" w:sz="0" w:space="0" w:color="auto"/>
            <w:right w:val="none" w:sz="0" w:space="0" w:color="auto"/>
          </w:divBdr>
          <w:divsChild>
            <w:div w:id="1649672458">
              <w:marLeft w:val="0"/>
              <w:marRight w:val="0"/>
              <w:marTop w:val="0"/>
              <w:marBottom w:val="0"/>
              <w:divBdr>
                <w:top w:val="none" w:sz="0" w:space="0" w:color="auto"/>
                <w:left w:val="none" w:sz="0" w:space="0" w:color="auto"/>
                <w:bottom w:val="none" w:sz="0" w:space="0" w:color="auto"/>
                <w:right w:val="none" w:sz="0" w:space="0" w:color="auto"/>
              </w:divBdr>
              <w:divsChild>
                <w:div w:id="2002849679">
                  <w:marLeft w:val="0"/>
                  <w:marRight w:val="0"/>
                  <w:marTop w:val="0"/>
                  <w:marBottom w:val="0"/>
                  <w:divBdr>
                    <w:top w:val="none" w:sz="0" w:space="0" w:color="auto"/>
                    <w:left w:val="none" w:sz="0" w:space="0" w:color="auto"/>
                    <w:bottom w:val="none" w:sz="0" w:space="0" w:color="auto"/>
                    <w:right w:val="none" w:sz="0" w:space="0" w:color="auto"/>
                  </w:divBdr>
                  <w:divsChild>
                    <w:div w:id="1324577910">
                      <w:marLeft w:val="0"/>
                      <w:marRight w:val="0"/>
                      <w:marTop w:val="0"/>
                      <w:marBottom w:val="0"/>
                      <w:divBdr>
                        <w:top w:val="none" w:sz="0" w:space="0" w:color="auto"/>
                        <w:left w:val="none" w:sz="0" w:space="0" w:color="auto"/>
                        <w:bottom w:val="none" w:sz="0" w:space="0" w:color="auto"/>
                        <w:right w:val="none" w:sz="0" w:space="0" w:color="auto"/>
                      </w:divBdr>
                      <w:divsChild>
                        <w:div w:id="127479186">
                          <w:marLeft w:val="0"/>
                          <w:marRight w:val="0"/>
                          <w:marTop w:val="0"/>
                          <w:marBottom w:val="0"/>
                          <w:divBdr>
                            <w:top w:val="none" w:sz="0" w:space="0" w:color="auto"/>
                            <w:left w:val="none" w:sz="0" w:space="0" w:color="auto"/>
                            <w:bottom w:val="none" w:sz="0" w:space="0" w:color="auto"/>
                            <w:right w:val="none" w:sz="0" w:space="0" w:color="auto"/>
                          </w:divBdr>
                          <w:divsChild>
                            <w:div w:id="7571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45372">
          <w:marLeft w:val="0"/>
          <w:marRight w:val="0"/>
          <w:marTop w:val="0"/>
          <w:marBottom w:val="0"/>
          <w:divBdr>
            <w:top w:val="none" w:sz="0" w:space="0" w:color="auto"/>
            <w:left w:val="none" w:sz="0" w:space="0" w:color="auto"/>
            <w:bottom w:val="none" w:sz="0" w:space="0" w:color="auto"/>
            <w:right w:val="none" w:sz="0" w:space="0" w:color="auto"/>
          </w:divBdr>
          <w:divsChild>
            <w:div w:id="1301879961">
              <w:marLeft w:val="0"/>
              <w:marRight w:val="0"/>
              <w:marTop w:val="0"/>
              <w:marBottom w:val="0"/>
              <w:divBdr>
                <w:top w:val="none" w:sz="0" w:space="0" w:color="auto"/>
                <w:left w:val="none" w:sz="0" w:space="0" w:color="auto"/>
                <w:bottom w:val="none" w:sz="0" w:space="0" w:color="auto"/>
                <w:right w:val="none" w:sz="0" w:space="0" w:color="auto"/>
              </w:divBdr>
              <w:divsChild>
                <w:div w:id="1452700799">
                  <w:marLeft w:val="0"/>
                  <w:marRight w:val="0"/>
                  <w:marTop w:val="0"/>
                  <w:marBottom w:val="0"/>
                  <w:divBdr>
                    <w:top w:val="none" w:sz="0" w:space="0" w:color="auto"/>
                    <w:left w:val="none" w:sz="0" w:space="0" w:color="auto"/>
                    <w:bottom w:val="none" w:sz="0" w:space="0" w:color="auto"/>
                    <w:right w:val="none" w:sz="0" w:space="0" w:color="auto"/>
                  </w:divBdr>
                  <w:divsChild>
                    <w:div w:id="1968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30880">
          <w:marLeft w:val="0"/>
          <w:marRight w:val="0"/>
          <w:marTop w:val="0"/>
          <w:marBottom w:val="0"/>
          <w:divBdr>
            <w:top w:val="none" w:sz="0" w:space="0" w:color="auto"/>
            <w:left w:val="none" w:sz="0" w:space="0" w:color="auto"/>
            <w:bottom w:val="none" w:sz="0" w:space="0" w:color="auto"/>
            <w:right w:val="none" w:sz="0" w:space="0" w:color="auto"/>
          </w:divBdr>
          <w:divsChild>
            <w:div w:id="1912108321">
              <w:marLeft w:val="0"/>
              <w:marRight w:val="0"/>
              <w:marTop w:val="0"/>
              <w:marBottom w:val="0"/>
              <w:divBdr>
                <w:top w:val="none" w:sz="0" w:space="0" w:color="auto"/>
                <w:left w:val="none" w:sz="0" w:space="0" w:color="auto"/>
                <w:bottom w:val="none" w:sz="0" w:space="0" w:color="auto"/>
                <w:right w:val="none" w:sz="0" w:space="0" w:color="auto"/>
              </w:divBdr>
              <w:divsChild>
                <w:div w:id="889727279">
                  <w:marLeft w:val="0"/>
                  <w:marRight w:val="0"/>
                  <w:marTop w:val="0"/>
                  <w:marBottom w:val="0"/>
                  <w:divBdr>
                    <w:top w:val="none" w:sz="0" w:space="0" w:color="auto"/>
                    <w:left w:val="none" w:sz="0" w:space="0" w:color="auto"/>
                    <w:bottom w:val="none" w:sz="0" w:space="0" w:color="auto"/>
                    <w:right w:val="none" w:sz="0" w:space="0" w:color="auto"/>
                  </w:divBdr>
                  <w:divsChild>
                    <w:div w:id="1598781620">
                      <w:marLeft w:val="0"/>
                      <w:marRight w:val="0"/>
                      <w:marTop w:val="0"/>
                      <w:marBottom w:val="0"/>
                      <w:divBdr>
                        <w:top w:val="none" w:sz="0" w:space="0" w:color="auto"/>
                        <w:left w:val="none" w:sz="0" w:space="0" w:color="auto"/>
                        <w:bottom w:val="none" w:sz="0" w:space="0" w:color="auto"/>
                        <w:right w:val="none" w:sz="0" w:space="0" w:color="auto"/>
                      </w:divBdr>
                      <w:divsChild>
                        <w:div w:id="16980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5538">
          <w:marLeft w:val="0"/>
          <w:marRight w:val="0"/>
          <w:marTop w:val="0"/>
          <w:marBottom w:val="0"/>
          <w:divBdr>
            <w:top w:val="none" w:sz="0" w:space="0" w:color="auto"/>
            <w:left w:val="none" w:sz="0" w:space="0" w:color="auto"/>
            <w:bottom w:val="none" w:sz="0" w:space="0" w:color="auto"/>
            <w:right w:val="none" w:sz="0" w:space="0" w:color="auto"/>
          </w:divBdr>
          <w:divsChild>
            <w:div w:id="410155927">
              <w:marLeft w:val="0"/>
              <w:marRight w:val="0"/>
              <w:marTop w:val="0"/>
              <w:marBottom w:val="0"/>
              <w:divBdr>
                <w:top w:val="none" w:sz="0" w:space="0" w:color="auto"/>
                <w:left w:val="none" w:sz="0" w:space="0" w:color="auto"/>
                <w:bottom w:val="none" w:sz="0" w:space="0" w:color="auto"/>
                <w:right w:val="none" w:sz="0" w:space="0" w:color="auto"/>
              </w:divBdr>
              <w:divsChild>
                <w:div w:id="486943441">
                  <w:marLeft w:val="0"/>
                  <w:marRight w:val="0"/>
                  <w:marTop w:val="0"/>
                  <w:marBottom w:val="0"/>
                  <w:divBdr>
                    <w:top w:val="none" w:sz="0" w:space="0" w:color="auto"/>
                    <w:left w:val="none" w:sz="0" w:space="0" w:color="auto"/>
                    <w:bottom w:val="none" w:sz="0" w:space="0" w:color="auto"/>
                    <w:right w:val="none" w:sz="0" w:space="0" w:color="auto"/>
                  </w:divBdr>
                  <w:divsChild>
                    <w:div w:id="1615791599">
                      <w:marLeft w:val="0"/>
                      <w:marRight w:val="0"/>
                      <w:marTop w:val="0"/>
                      <w:marBottom w:val="0"/>
                      <w:divBdr>
                        <w:top w:val="none" w:sz="0" w:space="0" w:color="auto"/>
                        <w:left w:val="none" w:sz="0" w:space="0" w:color="auto"/>
                        <w:bottom w:val="none" w:sz="0" w:space="0" w:color="auto"/>
                        <w:right w:val="none" w:sz="0" w:space="0" w:color="auto"/>
                      </w:divBdr>
                      <w:divsChild>
                        <w:div w:id="961039932">
                          <w:marLeft w:val="0"/>
                          <w:marRight w:val="0"/>
                          <w:marTop w:val="0"/>
                          <w:marBottom w:val="0"/>
                          <w:divBdr>
                            <w:top w:val="none" w:sz="0" w:space="0" w:color="auto"/>
                            <w:left w:val="none" w:sz="0" w:space="0" w:color="auto"/>
                            <w:bottom w:val="none" w:sz="0" w:space="0" w:color="auto"/>
                            <w:right w:val="none" w:sz="0" w:space="0" w:color="auto"/>
                          </w:divBdr>
                          <w:divsChild>
                            <w:div w:id="16290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91066">
          <w:marLeft w:val="0"/>
          <w:marRight w:val="0"/>
          <w:marTop w:val="0"/>
          <w:marBottom w:val="0"/>
          <w:divBdr>
            <w:top w:val="none" w:sz="0" w:space="0" w:color="auto"/>
            <w:left w:val="none" w:sz="0" w:space="0" w:color="auto"/>
            <w:bottom w:val="none" w:sz="0" w:space="0" w:color="auto"/>
            <w:right w:val="none" w:sz="0" w:space="0" w:color="auto"/>
          </w:divBdr>
          <w:divsChild>
            <w:div w:id="421344801">
              <w:marLeft w:val="0"/>
              <w:marRight w:val="0"/>
              <w:marTop w:val="0"/>
              <w:marBottom w:val="0"/>
              <w:divBdr>
                <w:top w:val="none" w:sz="0" w:space="0" w:color="auto"/>
                <w:left w:val="none" w:sz="0" w:space="0" w:color="auto"/>
                <w:bottom w:val="none" w:sz="0" w:space="0" w:color="auto"/>
                <w:right w:val="none" w:sz="0" w:space="0" w:color="auto"/>
              </w:divBdr>
              <w:divsChild>
                <w:div w:id="1202329018">
                  <w:marLeft w:val="0"/>
                  <w:marRight w:val="0"/>
                  <w:marTop w:val="0"/>
                  <w:marBottom w:val="0"/>
                  <w:divBdr>
                    <w:top w:val="none" w:sz="0" w:space="0" w:color="auto"/>
                    <w:left w:val="none" w:sz="0" w:space="0" w:color="auto"/>
                    <w:bottom w:val="none" w:sz="0" w:space="0" w:color="auto"/>
                    <w:right w:val="none" w:sz="0" w:space="0" w:color="auto"/>
                  </w:divBdr>
                  <w:divsChild>
                    <w:div w:id="12582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4276">
          <w:marLeft w:val="0"/>
          <w:marRight w:val="0"/>
          <w:marTop w:val="0"/>
          <w:marBottom w:val="0"/>
          <w:divBdr>
            <w:top w:val="none" w:sz="0" w:space="0" w:color="auto"/>
            <w:left w:val="none" w:sz="0" w:space="0" w:color="auto"/>
            <w:bottom w:val="none" w:sz="0" w:space="0" w:color="auto"/>
            <w:right w:val="none" w:sz="0" w:space="0" w:color="auto"/>
          </w:divBdr>
          <w:divsChild>
            <w:div w:id="892814941">
              <w:marLeft w:val="0"/>
              <w:marRight w:val="0"/>
              <w:marTop w:val="0"/>
              <w:marBottom w:val="0"/>
              <w:divBdr>
                <w:top w:val="none" w:sz="0" w:space="0" w:color="auto"/>
                <w:left w:val="none" w:sz="0" w:space="0" w:color="auto"/>
                <w:bottom w:val="none" w:sz="0" w:space="0" w:color="auto"/>
                <w:right w:val="none" w:sz="0" w:space="0" w:color="auto"/>
              </w:divBdr>
              <w:divsChild>
                <w:div w:id="719944370">
                  <w:marLeft w:val="0"/>
                  <w:marRight w:val="0"/>
                  <w:marTop w:val="0"/>
                  <w:marBottom w:val="0"/>
                  <w:divBdr>
                    <w:top w:val="none" w:sz="0" w:space="0" w:color="auto"/>
                    <w:left w:val="none" w:sz="0" w:space="0" w:color="auto"/>
                    <w:bottom w:val="none" w:sz="0" w:space="0" w:color="auto"/>
                    <w:right w:val="none" w:sz="0" w:space="0" w:color="auto"/>
                  </w:divBdr>
                  <w:divsChild>
                    <w:div w:id="7087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3413">
          <w:marLeft w:val="0"/>
          <w:marRight w:val="0"/>
          <w:marTop w:val="0"/>
          <w:marBottom w:val="0"/>
          <w:divBdr>
            <w:top w:val="none" w:sz="0" w:space="0" w:color="auto"/>
            <w:left w:val="none" w:sz="0" w:space="0" w:color="auto"/>
            <w:bottom w:val="none" w:sz="0" w:space="0" w:color="auto"/>
            <w:right w:val="none" w:sz="0" w:space="0" w:color="auto"/>
          </w:divBdr>
          <w:divsChild>
            <w:div w:id="2089812959">
              <w:marLeft w:val="0"/>
              <w:marRight w:val="0"/>
              <w:marTop w:val="0"/>
              <w:marBottom w:val="0"/>
              <w:divBdr>
                <w:top w:val="none" w:sz="0" w:space="0" w:color="auto"/>
                <w:left w:val="none" w:sz="0" w:space="0" w:color="auto"/>
                <w:bottom w:val="none" w:sz="0" w:space="0" w:color="auto"/>
                <w:right w:val="none" w:sz="0" w:space="0" w:color="auto"/>
              </w:divBdr>
              <w:divsChild>
                <w:div w:id="446701173">
                  <w:marLeft w:val="0"/>
                  <w:marRight w:val="0"/>
                  <w:marTop w:val="0"/>
                  <w:marBottom w:val="0"/>
                  <w:divBdr>
                    <w:top w:val="none" w:sz="0" w:space="0" w:color="auto"/>
                    <w:left w:val="none" w:sz="0" w:space="0" w:color="auto"/>
                    <w:bottom w:val="none" w:sz="0" w:space="0" w:color="auto"/>
                    <w:right w:val="none" w:sz="0" w:space="0" w:color="auto"/>
                  </w:divBdr>
                  <w:divsChild>
                    <w:div w:id="2733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06865">
          <w:marLeft w:val="0"/>
          <w:marRight w:val="0"/>
          <w:marTop w:val="0"/>
          <w:marBottom w:val="0"/>
          <w:divBdr>
            <w:top w:val="none" w:sz="0" w:space="0" w:color="auto"/>
            <w:left w:val="none" w:sz="0" w:space="0" w:color="auto"/>
            <w:bottom w:val="none" w:sz="0" w:space="0" w:color="auto"/>
            <w:right w:val="none" w:sz="0" w:space="0" w:color="auto"/>
          </w:divBdr>
          <w:divsChild>
            <w:div w:id="1998461204">
              <w:marLeft w:val="0"/>
              <w:marRight w:val="0"/>
              <w:marTop w:val="0"/>
              <w:marBottom w:val="0"/>
              <w:divBdr>
                <w:top w:val="none" w:sz="0" w:space="0" w:color="auto"/>
                <w:left w:val="none" w:sz="0" w:space="0" w:color="auto"/>
                <w:bottom w:val="none" w:sz="0" w:space="0" w:color="auto"/>
                <w:right w:val="none" w:sz="0" w:space="0" w:color="auto"/>
              </w:divBdr>
              <w:divsChild>
                <w:div w:id="952638255">
                  <w:marLeft w:val="0"/>
                  <w:marRight w:val="0"/>
                  <w:marTop w:val="0"/>
                  <w:marBottom w:val="0"/>
                  <w:divBdr>
                    <w:top w:val="none" w:sz="0" w:space="0" w:color="auto"/>
                    <w:left w:val="none" w:sz="0" w:space="0" w:color="auto"/>
                    <w:bottom w:val="none" w:sz="0" w:space="0" w:color="auto"/>
                    <w:right w:val="none" w:sz="0" w:space="0" w:color="auto"/>
                  </w:divBdr>
                  <w:divsChild>
                    <w:div w:id="37125941">
                      <w:marLeft w:val="0"/>
                      <w:marRight w:val="0"/>
                      <w:marTop w:val="0"/>
                      <w:marBottom w:val="0"/>
                      <w:divBdr>
                        <w:top w:val="none" w:sz="0" w:space="0" w:color="auto"/>
                        <w:left w:val="none" w:sz="0" w:space="0" w:color="auto"/>
                        <w:bottom w:val="none" w:sz="0" w:space="0" w:color="auto"/>
                        <w:right w:val="none" w:sz="0" w:space="0" w:color="auto"/>
                      </w:divBdr>
                      <w:divsChild>
                        <w:div w:id="19025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9883">
          <w:marLeft w:val="0"/>
          <w:marRight w:val="0"/>
          <w:marTop w:val="0"/>
          <w:marBottom w:val="0"/>
          <w:divBdr>
            <w:top w:val="none" w:sz="0" w:space="0" w:color="auto"/>
            <w:left w:val="none" w:sz="0" w:space="0" w:color="auto"/>
            <w:bottom w:val="none" w:sz="0" w:space="0" w:color="auto"/>
            <w:right w:val="none" w:sz="0" w:space="0" w:color="auto"/>
          </w:divBdr>
          <w:divsChild>
            <w:div w:id="1779640392">
              <w:marLeft w:val="0"/>
              <w:marRight w:val="0"/>
              <w:marTop w:val="0"/>
              <w:marBottom w:val="0"/>
              <w:divBdr>
                <w:top w:val="none" w:sz="0" w:space="0" w:color="auto"/>
                <w:left w:val="none" w:sz="0" w:space="0" w:color="auto"/>
                <w:bottom w:val="none" w:sz="0" w:space="0" w:color="auto"/>
                <w:right w:val="none" w:sz="0" w:space="0" w:color="auto"/>
              </w:divBdr>
              <w:divsChild>
                <w:div w:id="1173304650">
                  <w:marLeft w:val="0"/>
                  <w:marRight w:val="0"/>
                  <w:marTop w:val="0"/>
                  <w:marBottom w:val="0"/>
                  <w:divBdr>
                    <w:top w:val="none" w:sz="0" w:space="0" w:color="auto"/>
                    <w:left w:val="none" w:sz="0" w:space="0" w:color="auto"/>
                    <w:bottom w:val="none" w:sz="0" w:space="0" w:color="auto"/>
                    <w:right w:val="none" w:sz="0" w:space="0" w:color="auto"/>
                  </w:divBdr>
                  <w:divsChild>
                    <w:div w:id="1367488431">
                      <w:marLeft w:val="0"/>
                      <w:marRight w:val="0"/>
                      <w:marTop w:val="0"/>
                      <w:marBottom w:val="0"/>
                      <w:divBdr>
                        <w:top w:val="none" w:sz="0" w:space="0" w:color="auto"/>
                        <w:left w:val="none" w:sz="0" w:space="0" w:color="auto"/>
                        <w:bottom w:val="none" w:sz="0" w:space="0" w:color="auto"/>
                        <w:right w:val="none" w:sz="0" w:space="0" w:color="auto"/>
                      </w:divBdr>
                      <w:divsChild>
                        <w:div w:id="3075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9802">
          <w:marLeft w:val="0"/>
          <w:marRight w:val="0"/>
          <w:marTop w:val="0"/>
          <w:marBottom w:val="0"/>
          <w:divBdr>
            <w:top w:val="none" w:sz="0" w:space="0" w:color="auto"/>
            <w:left w:val="none" w:sz="0" w:space="0" w:color="auto"/>
            <w:bottom w:val="none" w:sz="0" w:space="0" w:color="auto"/>
            <w:right w:val="none" w:sz="0" w:space="0" w:color="auto"/>
          </w:divBdr>
          <w:divsChild>
            <w:div w:id="1774084006">
              <w:marLeft w:val="0"/>
              <w:marRight w:val="0"/>
              <w:marTop w:val="0"/>
              <w:marBottom w:val="0"/>
              <w:divBdr>
                <w:top w:val="none" w:sz="0" w:space="0" w:color="auto"/>
                <w:left w:val="none" w:sz="0" w:space="0" w:color="auto"/>
                <w:bottom w:val="none" w:sz="0" w:space="0" w:color="auto"/>
                <w:right w:val="none" w:sz="0" w:space="0" w:color="auto"/>
              </w:divBdr>
              <w:divsChild>
                <w:div w:id="522598720">
                  <w:marLeft w:val="0"/>
                  <w:marRight w:val="0"/>
                  <w:marTop w:val="0"/>
                  <w:marBottom w:val="0"/>
                  <w:divBdr>
                    <w:top w:val="none" w:sz="0" w:space="0" w:color="auto"/>
                    <w:left w:val="none" w:sz="0" w:space="0" w:color="auto"/>
                    <w:bottom w:val="none" w:sz="0" w:space="0" w:color="auto"/>
                    <w:right w:val="none" w:sz="0" w:space="0" w:color="auto"/>
                  </w:divBdr>
                  <w:divsChild>
                    <w:div w:id="163894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6399">
          <w:marLeft w:val="0"/>
          <w:marRight w:val="0"/>
          <w:marTop w:val="0"/>
          <w:marBottom w:val="0"/>
          <w:divBdr>
            <w:top w:val="none" w:sz="0" w:space="0" w:color="auto"/>
            <w:left w:val="none" w:sz="0" w:space="0" w:color="auto"/>
            <w:bottom w:val="none" w:sz="0" w:space="0" w:color="auto"/>
            <w:right w:val="none" w:sz="0" w:space="0" w:color="auto"/>
          </w:divBdr>
          <w:divsChild>
            <w:div w:id="1514757062">
              <w:marLeft w:val="0"/>
              <w:marRight w:val="0"/>
              <w:marTop w:val="0"/>
              <w:marBottom w:val="0"/>
              <w:divBdr>
                <w:top w:val="none" w:sz="0" w:space="0" w:color="auto"/>
                <w:left w:val="none" w:sz="0" w:space="0" w:color="auto"/>
                <w:bottom w:val="none" w:sz="0" w:space="0" w:color="auto"/>
                <w:right w:val="none" w:sz="0" w:space="0" w:color="auto"/>
              </w:divBdr>
              <w:divsChild>
                <w:div w:id="1098018546">
                  <w:marLeft w:val="0"/>
                  <w:marRight w:val="0"/>
                  <w:marTop w:val="0"/>
                  <w:marBottom w:val="0"/>
                  <w:divBdr>
                    <w:top w:val="none" w:sz="0" w:space="0" w:color="auto"/>
                    <w:left w:val="none" w:sz="0" w:space="0" w:color="auto"/>
                    <w:bottom w:val="none" w:sz="0" w:space="0" w:color="auto"/>
                    <w:right w:val="none" w:sz="0" w:space="0" w:color="auto"/>
                  </w:divBdr>
                  <w:divsChild>
                    <w:div w:id="2063138958">
                      <w:marLeft w:val="0"/>
                      <w:marRight w:val="0"/>
                      <w:marTop w:val="0"/>
                      <w:marBottom w:val="0"/>
                      <w:divBdr>
                        <w:top w:val="none" w:sz="0" w:space="0" w:color="auto"/>
                        <w:left w:val="none" w:sz="0" w:space="0" w:color="auto"/>
                        <w:bottom w:val="none" w:sz="0" w:space="0" w:color="auto"/>
                        <w:right w:val="none" w:sz="0" w:space="0" w:color="auto"/>
                      </w:divBdr>
                      <w:divsChild>
                        <w:div w:id="17695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4642">
          <w:marLeft w:val="0"/>
          <w:marRight w:val="0"/>
          <w:marTop w:val="0"/>
          <w:marBottom w:val="0"/>
          <w:divBdr>
            <w:top w:val="none" w:sz="0" w:space="0" w:color="auto"/>
            <w:left w:val="none" w:sz="0" w:space="0" w:color="auto"/>
            <w:bottom w:val="none" w:sz="0" w:space="0" w:color="auto"/>
            <w:right w:val="none" w:sz="0" w:space="0" w:color="auto"/>
          </w:divBdr>
          <w:divsChild>
            <w:div w:id="1315404248">
              <w:marLeft w:val="0"/>
              <w:marRight w:val="0"/>
              <w:marTop w:val="0"/>
              <w:marBottom w:val="0"/>
              <w:divBdr>
                <w:top w:val="none" w:sz="0" w:space="0" w:color="auto"/>
                <w:left w:val="none" w:sz="0" w:space="0" w:color="auto"/>
                <w:bottom w:val="none" w:sz="0" w:space="0" w:color="auto"/>
                <w:right w:val="none" w:sz="0" w:space="0" w:color="auto"/>
              </w:divBdr>
              <w:divsChild>
                <w:div w:id="1187789773">
                  <w:marLeft w:val="0"/>
                  <w:marRight w:val="0"/>
                  <w:marTop w:val="0"/>
                  <w:marBottom w:val="0"/>
                  <w:divBdr>
                    <w:top w:val="none" w:sz="0" w:space="0" w:color="auto"/>
                    <w:left w:val="none" w:sz="0" w:space="0" w:color="auto"/>
                    <w:bottom w:val="none" w:sz="0" w:space="0" w:color="auto"/>
                    <w:right w:val="none" w:sz="0" w:space="0" w:color="auto"/>
                  </w:divBdr>
                  <w:divsChild>
                    <w:div w:id="261493763">
                      <w:marLeft w:val="0"/>
                      <w:marRight w:val="0"/>
                      <w:marTop w:val="0"/>
                      <w:marBottom w:val="0"/>
                      <w:divBdr>
                        <w:top w:val="none" w:sz="0" w:space="0" w:color="auto"/>
                        <w:left w:val="none" w:sz="0" w:space="0" w:color="auto"/>
                        <w:bottom w:val="none" w:sz="0" w:space="0" w:color="auto"/>
                        <w:right w:val="none" w:sz="0" w:space="0" w:color="auto"/>
                      </w:divBdr>
                      <w:divsChild>
                        <w:div w:id="14659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8735">
          <w:marLeft w:val="0"/>
          <w:marRight w:val="0"/>
          <w:marTop w:val="0"/>
          <w:marBottom w:val="0"/>
          <w:divBdr>
            <w:top w:val="none" w:sz="0" w:space="0" w:color="auto"/>
            <w:left w:val="none" w:sz="0" w:space="0" w:color="auto"/>
            <w:bottom w:val="none" w:sz="0" w:space="0" w:color="auto"/>
            <w:right w:val="none" w:sz="0" w:space="0" w:color="auto"/>
          </w:divBdr>
          <w:divsChild>
            <w:div w:id="488134746">
              <w:marLeft w:val="0"/>
              <w:marRight w:val="0"/>
              <w:marTop w:val="0"/>
              <w:marBottom w:val="0"/>
              <w:divBdr>
                <w:top w:val="none" w:sz="0" w:space="0" w:color="auto"/>
                <w:left w:val="none" w:sz="0" w:space="0" w:color="auto"/>
                <w:bottom w:val="none" w:sz="0" w:space="0" w:color="auto"/>
                <w:right w:val="none" w:sz="0" w:space="0" w:color="auto"/>
              </w:divBdr>
              <w:divsChild>
                <w:div w:id="24260772">
                  <w:marLeft w:val="0"/>
                  <w:marRight w:val="0"/>
                  <w:marTop w:val="0"/>
                  <w:marBottom w:val="0"/>
                  <w:divBdr>
                    <w:top w:val="none" w:sz="0" w:space="0" w:color="auto"/>
                    <w:left w:val="none" w:sz="0" w:space="0" w:color="auto"/>
                    <w:bottom w:val="none" w:sz="0" w:space="0" w:color="auto"/>
                    <w:right w:val="none" w:sz="0" w:space="0" w:color="auto"/>
                  </w:divBdr>
                  <w:divsChild>
                    <w:div w:id="1921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22779">
          <w:marLeft w:val="0"/>
          <w:marRight w:val="0"/>
          <w:marTop w:val="0"/>
          <w:marBottom w:val="0"/>
          <w:divBdr>
            <w:top w:val="none" w:sz="0" w:space="0" w:color="auto"/>
            <w:left w:val="none" w:sz="0" w:space="0" w:color="auto"/>
            <w:bottom w:val="none" w:sz="0" w:space="0" w:color="auto"/>
            <w:right w:val="none" w:sz="0" w:space="0" w:color="auto"/>
          </w:divBdr>
          <w:divsChild>
            <w:div w:id="1322346383">
              <w:marLeft w:val="0"/>
              <w:marRight w:val="0"/>
              <w:marTop w:val="0"/>
              <w:marBottom w:val="0"/>
              <w:divBdr>
                <w:top w:val="none" w:sz="0" w:space="0" w:color="auto"/>
                <w:left w:val="none" w:sz="0" w:space="0" w:color="auto"/>
                <w:bottom w:val="none" w:sz="0" w:space="0" w:color="auto"/>
                <w:right w:val="none" w:sz="0" w:space="0" w:color="auto"/>
              </w:divBdr>
              <w:divsChild>
                <w:div w:id="169106484">
                  <w:marLeft w:val="0"/>
                  <w:marRight w:val="0"/>
                  <w:marTop w:val="0"/>
                  <w:marBottom w:val="0"/>
                  <w:divBdr>
                    <w:top w:val="none" w:sz="0" w:space="0" w:color="auto"/>
                    <w:left w:val="none" w:sz="0" w:space="0" w:color="auto"/>
                    <w:bottom w:val="none" w:sz="0" w:space="0" w:color="auto"/>
                    <w:right w:val="none" w:sz="0" w:space="0" w:color="auto"/>
                  </w:divBdr>
                  <w:divsChild>
                    <w:div w:id="701905194">
                      <w:marLeft w:val="0"/>
                      <w:marRight w:val="0"/>
                      <w:marTop w:val="0"/>
                      <w:marBottom w:val="0"/>
                      <w:divBdr>
                        <w:top w:val="none" w:sz="0" w:space="0" w:color="auto"/>
                        <w:left w:val="none" w:sz="0" w:space="0" w:color="auto"/>
                        <w:bottom w:val="none" w:sz="0" w:space="0" w:color="auto"/>
                        <w:right w:val="none" w:sz="0" w:space="0" w:color="auto"/>
                      </w:divBdr>
                      <w:divsChild>
                        <w:div w:id="2002807516">
                          <w:marLeft w:val="0"/>
                          <w:marRight w:val="0"/>
                          <w:marTop w:val="0"/>
                          <w:marBottom w:val="0"/>
                          <w:divBdr>
                            <w:top w:val="none" w:sz="0" w:space="0" w:color="auto"/>
                            <w:left w:val="none" w:sz="0" w:space="0" w:color="auto"/>
                            <w:bottom w:val="none" w:sz="0" w:space="0" w:color="auto"/>
                            <w:right w:val="none" w:sz="0" w:space="0" w:color="auto"/>
                          </w:divBdr>
                          <w:divsChild>
                            <w:div w:id="9122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233">
          <w:marLeft w:val="0"/>
          <w:marRight w:val="0"/>
          <w:marTop w:val="0"/>
          <w:marBottom w:val="0"/>
          <w:divBdr>
            <w:top w:val="none" w:sz="0" w:space="0" w:color="auto"/>
            <w:left w:val="none" w:sz="0" w:space="0" w:color="auto"/>
            <w:bottom w:val="none" w:sz="0" w:space="0" w:color="auto"/>
            <w:right w:val="none" w:sz="0" w:space="0" w:color="auto"/>
          </w:divBdr>
          <w:divsChild>
            <w:div w:id="1186940076">
              <w:marLeft w:val="0"/>
              <w:marRight w:val="0"/>
              <w:marTop w:val="0"/>
              <w:marBottom w:val="0"/>
              <w:divBdr>
                <w:top w:val="none" w:sz="0" w:space="0" w:color="auto"/>
                <w:left w:val="none" w:sz="0" w:space="0" w:color="auto"/>
                <w:bottom w:val="none" w:sz="0" w:space="0" w:color="auto"/>
                <w:right w:val="none" w:sz="0" w:space="0" w:color="auto"/>
              </w:divBdr>
              <w:divsChild>
                <w:div w:id="135729835">
                  <w:marLeft w:val="0"/>
                  <w:marRight w:val="0"/>
                  <w:marTop w:val="0"/>
                  <w:marBottom w:val="0"/>
                  <w:divBdr>
                    <w:top w:val="none" w:sz="0" w:space="0" w:color="auto"/>
                    <w:left w:val="none" w:sz="0" w:space="0" w:color="auto"/>
                    <w:bottom w:val="none" w:sz="0" w:space="0" w:color="auto"/>
                    <w:right w:val="none" w:sz="0" w:space="0" w:color="auto"/>
                  </w:divBdr>
                  <w:divsChild>
                    <w:div w:id="1527669307">
                      <w:marLeft w:val="0"/>
                      <w:marRight w:val="0"/>
                      <w:marTop w:val="0"/>
                      <w:marBottom w:val="0"/>
                      <w:divBdr>
                        <w:top w:val="none" w:sz="0" w:space="0" w:color="auto"/>
                        <w:left w:val="none" w:sz="0" w:space="0" w:color="auto"/>
                        <w:bottom w:val="none" w:sz="0" w:space="0" w:color="auto"/>
                        <w:right w:val="none" w:sz="0" w:space="0" w:color="auto"/>
                      </w:divBdr>
                      <w:divsChild>
                        <w:div w:id="16515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52008">
          <w:marLeft w:val="0"/>
          <w:marRight w:val="0"/>
          <w:marTop w:val="0"/>
          <w:marBottom w:val="0"/>
          <w:divBdr>
            <w:top w:val="none" w:sz="0" w:space="0" w:color="auto"/>
            <w:left w:val="none" w:sz="0" w:space="0" w:color="auto"/>
            <w:bottom w:val="none" w:sz="0" w:space="0" w:color="auto"/>
            <w:right w:val="none" w:sz="0" w:space="0" w:color="auto"/>
          </w:divBdr>
          <w:divsChild>
            <w:div w:id="1424229765">
              <w:marLeft w:val="0"/>
              <w:marRight w:val="0"/>
              <w:marTop w:val="0"/>
              <w:marBottom w:val="0"/>
              <w:divBdr>
                <w:top w:val="none" w:sz="0" w:space="0" w:color="auto"/>
                <w:left w:val="none" w:sz="0" w:space="0" w:color="auto"/>
                <w:bottom w:val="none" w:sz="0" w:space="0" w:color="auto"/>
                <w:right w:val="none" w:sz="0" w:space="0" w:color="auto"/>
              </w:divBdr>
              <w:divsChild>
                <w:div w:id="743916304">
                  <w:marLeft w:val="0"/>
                  <w:marRight w:val="0"/>
                  <w:marTop w:val="0"/>
                  <w:marBottom w:val="0"/>
                  <w:divBdr>
                    <w:top w:val="none" w:sz="0" w:space="0" w:color="auto"/>
                    <w:left w:val="none" w:sz="0" w:space="0" w:color="auto"/>
                    <w:bottom w:val="none" w:sz="0" w:space="0" w:color="auto"/>
                    <w:right w:val="none" w:sz="0" w:space="0" w:color="auto"/>
                  </w:divBdr>
                  <w:divsChild>
                    <w:div w:id="143402658">
                      <w:marLeft w:val="0"/>
                      <w:marRight w:val="0"/>
                      <w:marTop w:val="0"/>
                      <w:marBottom w:val="0"/>
                      <w:divBdr>
                        <w:top w:val="none" w:sz="0" w:space="0" w:color="auto"/>
                        <w:left w:val="none" w:sz="0" w:space="0" w:color="auto"/>
                        <w:bottom w:val="none" w:sz="0" w:space="0" w:color="auto"/>
                        <w:right w:val="none" w:sz="0" w:space="0" w:color="auto"/>
                      </w:divBdr>
                      <w:divsChild>
                        <w:div w:id="18314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96118">
          <w:marLeft w:val="0"/>
          <w:marRight w:val="0"/>
          <w:marTop w:val="0"/>
          <w:marBottom w:val="0"/>
          <w:divBdr>
            <w:top w:val="none" w:sz="0" w:space="0" w:color="auto"/>
            <w:left w:val="none" w:sz="0" w:space="0" w:color="auto"/>
            <w:bottom w:val="none" w:sz="0" w:space="0" w:color="auto"/>
            <w:right w:val="none" w:sz="0" w:space="0" w:color="auto"/>
          </w:divBdr>
          <w:divsChild>
            <w:div w:id="544024734">
              <w:marLeft w:val="0"/>
              <w:marRight w:val="0"/>
              <w:marTop w:val="0"/>
              <w:marBottom w:val="0"/>
              <w:divBdr>
                <w:top w:val="none" w:sz="0" w:space="0" w:color="auto"/>
                <w:left w:val="none" w:sz="0" w:space="0" w:color="auto"/>
                <w:bottom w:val="none" w:sz="0" w:space="0" w:color="auto"/>
                <w:right w:val="none" w:sz="0" w:space="0" w:color="auto"/>
              </w:divBdr>
              <w:divsChild>
                <w:div w:id="2129621341">
                  <w:marLeft w:val="0"/>
                  <w:marRight w:val="0"/>
                  <w:marTop w:val="0"/>
                  <w:marBottom w:val="0"/>
                  <w:divBdr>
                    <w:top w:val="none" w:sz="0" w:space="0" w:color="auto"/>
                    <w:left w:val="none" w:sz="0" w:space="0" w:color="auto"/>
                    <w:bottom w:val="none" w:sz="0" w:space="0" w:color="auto"/>
                    <w:right w:val="none" w:sz="0" w:space="0" w:color="auto"/>
                  </w:divBdr>
                  <w:divsChild>
                    <w:div w:id="15077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32964">
          <w:marLeft w:val="0"/>
          <w:marRight w:val="0"/>
          <w:marTop w:val="0"/>
          <w:marBottom w:val="0"/>
          <w:divBdr>
            <w:top w:val="none" w:sz="0" w:space="0" w:color="auto"/>
            <w:left w:val="none" w:sz="0" w:space="0" w:color="auto"/>
            <w:bottom w:val="none" w:sz="0" w:space="0" w:color="auto"/>
            <w:right w:val="none" w:sz="0" w:space="0" w:color="auto"/>
          </w:divBdr>
          <w:divsChild>
            <w:div w:id="652562719">
              <w:marLeft w:val="0"/>
              <w:marRight w:val="0"/>
              <w:marTop w:val="0"/>
              <w:marBottom w:val="0"/>
              <w:divBdr>
                <w:top w:val="none" w:sz="0" w:space="0" w:color="auto"/>
                <w:left w:val="none" w:sz="0" w:space="0" w:color="auto"/>
                <w:bottom w:val="none" w:sz="0" w:space="0" w:color="auto"/>
                <w:right w:val="none" w:sz="0" w:space="0" w:color="auto"/>
              </w:divBdr>
              <w:divsChild>
                <w:div w:id="1754428612">
                  <w:marLeft w:val="0"/>
                  <w:marRight w:val="0"/>
                  <w:marTop w:val="0"/>
                  <w:marBottom w:val="0"/>
                  <w:divBdr>
                    <w:top w:val="none" w:sz="0" w:space="0" w:color="auto"/>
                    <w:left w:val="none" w:sz="0" w:space="0" w:color="auto"/>
                    <w:bottom w:val="none" w:sz="0" w:space="0" w:color="auto"/>
                    <w:right w:val="none" w:sz="0" w:space="0" w:color="auto"/>
                  </w:divBdr>
                  <w:divsChild>
                    <w:div w:id="1243487533">
                      <w:marLeft w:val="0"/>
                      <w:marRight w:val="0"/>
                      <w:marTop w:val="0"/>
                      <w:marBottom w:val="0"/>
                      <w:divBdr>
                        <w:top w:val="none" w:sz="0" w:space="0" w:color="auto"/>
                        <w:left w:val="none" w:sz="0" w:space="0" w:color="auto"/>
                        <w:bottom w:val="none" w:sz="0" w:space="0" w:color="auto"/>
                        <w:right w:val="none" w:sz="0" w:space="0" w:color="auto"/>
                      </w:divBdr>
                      <w:divsChild>
                        <w:div w:id="11326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744933">
          <w:marLeft w:val="0"/>
          <w:marRight w:val="0"/>
          <w:marTop w:val="0"/>
          <w:marBottom w:val="0"/>
          <w:divBdr>
            <w:top w:val="none" w:sz="0" w:space="0" w:color="auto"/>
            <w:left w:val="none" w:sz="0" w:space="0" w:color="auto"/>
            <w:bottom w:val="none" w:sz="0" w:space="0" w:color="auto"/>
            <w:right w:val="none" w:sz="0" w:space="0" w:color="auto"/>
          </w:divBdr>
          <w:divsChild>
            <w:div w:id="1879122130">
              <w:marLeft w:val="0"/>
              <w:marRight w:val="0"/>
              <w:marTop w:val="0"/>
              <w:marBottom w:val="0"/>
              <w:divBdr>
                <w:top w:val="none" w:sz="0" w:space="0" w:color="auto"/>
                <w:left w:val="none" w:sz="0" w:space="0" w:color="auto"/>
                <w:bottom w:val="none" w:sz="0" w:space="0" w:color="auto"/>
                <w:right w:val="none" w:sz="0" w:space="0" w:color="auto"/>
              </w:divBdr>
              <w:divsChild>
                <w:div w:id="1064835116">
                  <w:marLeft w:val="0"/>
                  <w:marRight w:val="0"/>
                  <w:marTop w:val="0"/>
                  <w:marBottom w:val="0"/>
                  <w:divBdr>
                    <w:top w:val="none" w:sz="0" w:space="0" w:color="auto"/>
                    <w:left w:val="none" w:sz="0" w:space="0" w:color="auto"/>
                    <w:bottom w:val="none" w:sz="0" w:space="0" w:color="auto"/>
                    <w:right w:val="none" w:sz="0" w:space="0" w:color="auto"/>
                  </w:divBdr>
                  <w:divsChild>
                    <w:div w:id="274027210">
                      <w:marLeft w:val="0"/>
                      <w:marRight w:val="0"/>
                      <w:marTop w:val="0"/>
                      <w:marBottom w:val="0"/>
                      <w:divBdr>
                        <w:top w:val="none" w:sz="0" w:space="0" w:color="auto"/>
                        <w:left w:val="none" w:sz="0" w:space="0" w:color="auto"/>
                        <w:bottom w:val="none" w:sz="0" w:space="0" w:color="auto"/>
                        <w:right w:val="none" w:sz="0" w:space="0" w:color="auto"/>
                      </w:divBdr>
                      <w:divsChild>
                        <w:div w:id="2715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226015">
          <w:marLeft w:val="0"/>
          <w:marRight w:val="0"/>
          <w:marTop w:val="0"/>
          <w:marBottom w:val="0"/>
          <w:divBdr>
            <w:top w:val="none" w:sz="0" w:space="0" w:color="auto"/>
            <w:left w:val="none" w:sz="0" w:space="0" w:color="auto"/>
            <w:bottom w:val="none" w:sz="0" w:space="0" w:color="auto"/>
            <w:right w:val="none" w:sz="0" w:space="0" w:color="auto"/>
          </w:divBdr>
          <w:divsChild>
            <w:div w:id="793057308">
              <w:marLeft w:val="0"/>
              <w:marRight w:val="0"/>
              <w:marTop w:val="0"/>
              <w:marBottom w:val="0"/>
              <w:divBdr>
                <w:top w:val="none" w:sz="0" w:space="0" w:color="auto"/>
                <w:left w:val="none" w:sz="0" w:space="0" w:color="auto"/>
                <w:bottom w:val="none" w:sz="0" w:space="0" w:color="auto"/>
                <w:right w:val="none" w:sz="0" w:space="0" w:color="auto"/>
              </w:divBdr>
              <w:divsChild>
                <w:div w:id="1335377182">
                  <w:marLeft w:val="0"/>
                  <w:marRight w:val="0"/>
                  <w:marTop w:val="0"/>
                  <w:marBottom w:val="0"/>
                  <w:divBdr>
                    <w:top w:val="none" w:sz="0" w:space="0" w:color="auto"/>
                    <w:left w:val="none" w:sz="0" w:space="0" w:color="auto"/>
                    <w:bottom w:val="none" w:sz="0" w:space="0" w:color="auto"/>
                    <w:right w:val="none" w:sz="0" w:space="0" w:color="auto"/>
                  </w:divBdr>
                  <w:divsChild>
                    <w:div w:id="6144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0690">
          <w:marLeft w:val="0"/>
          <w:marRight w:val="0"/>
          <w:marTop w:val="0"/>
          <w:marBottom w:val="0"/>
          <w:divBdr>
            <w:top w:val="none" w:sz="0" w:space="0" w:color="auto"/>
            <w:left w:val="none" w:sz="0" w:space="0" w:color="auto"/>
            <w:bottom w:val="none" w:sz="0" w:space="0" w:color="auto"/>
            <w:right w:val="none" w:sz="0" w:space="0" w:color="auto"/>
          </w:divBdr>
          <w:divsChild>
            <w:div w:id="833760145">
              <w:marLeft w:val="0"/>
              <w:marRight w:val="0"/>
              <w:marTop w:val="0"/>
              <w:marBottom w:val="0"/>
              <w:divBdr>
                <w:top w:val="none" w:sz="0" w:space="0" w:color="auto"/>
                <w:left w:val="none" w:sz="0" w:space="0" w:color="auto"/>
                <w:bottom w:val="none" w:sz="0" w:space="0" w:color="auto"/>
                <w:right w:val="none" w:sz="0" w:space="0" w:color="auto"/>
              </w:divBdr>
              <w:divsChild>
                <w:div w:id="2065332083">
                  <w:marLeft w:val="0"/>
                  <w:marRight w:val="0"/>
                  <w:marTop w:val="0"/>
                  <w:marBottom w:val="0"/>
                  <w:divBdr>
                    <w:top w:val="none" w:sz="0" w:space="0" w:color="auto"/>
                    <w:left w:val="none" w:sz="0" w:space="0" w:color="auto"/>
                    <w:bottom w:val="none" w:sz="0" w:space="0" w:color="auto"/>
                    <w:right w:val="none" w:sz="0" w:space="0" w:color="auto"/>
                  </w:divBdr>
                  <w:divsChild>
                    <w:div w:id="1279604643">
                      <w:marLeft w:val="0"/>
                      <w:marRight w:val="0"/>
                      <w:marTop w:val="0"/>
                      <w:marBottom w:val="0"/>
                      <w:divBdr>
                        <w:top w:val="none" w:sz="0" w:space="0" w:color="auto"/>
                        <w:left w:val="none" w:sz="0" w:space="0" w:color="auto"/>
                        <w:bottom w:val="none" w:sz="0" w:space="0" w:color="auto"/>
                        <w:right w:val="none" w:sz="0" w:space="0" w:color="auto"/>
                      </w:divBdr>
                      <w:divsChild>
                        <w:div w:id="148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33786">
          <w:marLeft w:val="0"/>
          <w:marRight w:val="0"/>
          <w:marTop w:val="0"/>
          <w:marBottom w:val="0"/>
          <w:divBdr>
            <w:top w:val="none" w:sz="0" w:space="0" w:color="auto"/>
            <w:left w:val="none" w:sz="0" w:space="0" w:color="auto"/>
            <w:bottom w:val="none" w:sz="0" w:space="0" w:color="auto"/>
            <w:right w:val="none" w:sz="0" w:space="0" w:color="auto"/>
          </w:divBdr>
          <w:divsChild>
            <w:div w:id="833640448">
              <w:marLeft w:val="0"/>
              <w:marRight w:val="0"/>
              <w:marTop w:val="0"/>
              <w:marBottom w:val="0"/>
              <w:divBdr>
                <w:top w:val="none" w:sz="0" w:space="0" w:color="auto"/>
                <w:left w:val="none" w:sz="0" w:space="0" w:color="auto"/>
                <w:bottom w:val="none" w:sz="0" w:space="0" w:color="auto"/>
                <w:right w:val="none" w:sz="0" w:space="0" w:color="auto"/>
              </w:divBdr>
              <w:divsChild>
                <w:div w:id="1206142652">
                  <w:marLeft w:val="0"/>
                  <w:marRight w:val="0"/>
                  <w:marTop w:val="0"/>
                  <w:marBottom w:val="0"/>
                  <w:divBdr>
                    <w:top w:val="none" w:sz="0" w:space="0" w:color="auto"/>
                    <w:left w:val="none" w:sz="0" w:space="0" w:color="auto"/>
                    <w:bottom w:val="none" w:sz="0" w:space="0" w:color="auto"/>
                    <w:right w:val="none" w:sz="0" w:space="0" w:color="auto"/>
                  </w:divBdr>
                  <w:divsChild>
                    <w:div w:id="8333880">
                      <w:marLeft w:val="0"/>
                      <w:marRight w:val="0"/>
                      <w:marTop w:val="0"/>
                      <w:marBottom w:val="0"/>
                      <w:divBdr>
                        <w:top w:val="none" w:sz="0" w:space="0" w:color="auto"/>
                        <w:left w:val="none" w:sz="0" w:space="0" w:color="auto"/>
                        <w:bottom w:val="none" w:sz="0" w:space="0" w:color="auto"/>
                        <w:right w:val="none" w:sz="0" w:space="0" w:color="auto"/>
                      </w:divBdr>
                      <w:divsChild>
                        <w:div w:id="20667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3209">
          <w:marLeft w:val="0"/>
          <w:marRight w:val="0"/>
          <w:marTop w:val="0"/>
          <w:marBottom w:val="0"/>
          <w:divBdr>
            <w:top w:val="none" w:sz="0" w:space="0" w:color="auto"/>
            <w:left w:val="none" w:sz="0" w:space="0" w:color="auto"/>
            <w:bottom w:val="none" w:sz="0" w:space="0" w:color="auto"/>
            <w:right w:val="none" w:sz="0" w:space="0" w:color="auto"/>
          </w:divBdr>
          <w:divsChild>
            <w:div w:id="2108890630">
              <w:marLeft w:val="0"/>
              <w:marRight w:val="0"/>
              <w:marTop w:val="0"/>
              <w:marBottom w:val="0"/>
              <w:divBdr>
                <w:top w:val="none" w:sz="0" w:space="0" w:color="auto"/>
                <w:left w:val="none" w:sz="0" w:space="0" w:color="auto"/>
                <w:bottom w:val="none" w:sz="0" w:space="0" w:color="auto"/>
                <w:right w:val="none" w:sz="0" w:space="0" w:color="auto"/>
              </w:divBdr>
              <w:divsChild>
                <w:div w:id="851342084">
                  <w:marLeft w:val="0"/>
                  <w:marRight w:val="0"/>
                  <w:marTop w:val="0"/>
                  <w:marBottom w:val="0"/>
                  <w:divBdr>
                    <w:top w:val="none" w:sz="0" w:space="0" w:color="auto"/>
                    <w:left w:val="none" w:sz="0" w:space="0" w:color="auto"/>
                    <w:bottom w:val="none" w:sz="0" w:space="0" w:color="auto"/>
                    <w:right w:val="none" w:sz="0" w:space="0" w:color="auto"/>
                  </w:divBdr>
                  <w:divsChild>
                    <w:div w:id="8532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66926">
          <w:marLeft w:val="0"/>
          <w:marRight w:val="0"/>
          <w:marTop w:val="0"/>
          <w:marBottom w:val="0"/>
          <w:divBdr>
            <w:top w:val="none" w:sz="0" w:space="0" w:color="auto"/>
            <w:left w:val="none" w:sz="0" w:space="0" w:color="auto"/>
            <w:bottom w:val="none" w:sz="0" w:space="0" w:color="auto"/>
            <w:right w:val="none" w:sz="0" w:space="0" w:color="auto"/>
          </w:divBdr>
          <w:divsChild>
            <w:div w:id="429814477">
              <w:marLeft w:val="0"/>
              <w:marRight w:val="0"/>
              <w:marTop w:val="0"/>
              <w:marBottom w:val="0"/>
              <w:divBdr>
                <w:top w:val="none" w:sz="0" w:space="0" w:color="auto"/>
                <w:left w:val="none" w:sz="0" w:space="0" w:color="auto"/>
                <w:bottom w:val="none" w:sz="0" w:space="0" w:color="auto"/>
                <w:right w:val="none" w:sz="0" w:space="0" w:color="auto"/>
              </w:divBdr>
              <w:divsChild>
                <w:div w:id="1117993445">
                  <w:marLeft w:val="0"/>
                  <w:marRight w:val="0"/>
                  <w:marTop w:val="0"/>
                  <w:marBottom w:val="0"/>
                  <w:divBdr>
                    <w:top w:val="none" w:sz="0" w:space="0" w:color="auto"/>
                    <w:left w:val="none" w:sz="0" w:space="0" w:color="auto"/>
                    <w:bottom w:val="none" w:sz="0" w:space="0" w:color="auto"/>
                    <w:right w:val="none" w:sz="0" w:space="0" w:color="auto"/>
                  </w:divBdr>
                  <w:divsChild>
                    <w:div w:id="875198651">
                      <w:marLeft w:val="0"/>
                      <w:marRight w:val="0"/>
                      <w:marTop w:val="0"/>
                      <w:marBottom w:val="0"/>
                      <w:divBdr>
                        <w:top w:val="none" w:sz="0" w:space="0" w:color="auto"/>
                        <w:left w:val="none" w:sz="0" w:space="0" w:color="auto"/>
                        <w:bottom w:val="none" w:sz="0" w:space="0" w:color="auto"/>
                        <w:right w:val="none" w:sz="0" w:space="0" w:color="auto"/>
                      </w:divBdr>
                      <w:divsChild>
                        <w:div w:id="13328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7324">
          <w:marLeft w:val="0"/>
          <w:marRight w:val="0"/>
          <w:marTop w:val="0"/>
          <w:marBottom w:val="0"/>
          <w:divBdr>
            <w:top w:val="none" w:sz="0" w:space="0" w:color="auto"/>
            <w:left w:val="none" w:sz="0" w:space="0" w:color="auto"/>
            <w:bottom w:val="none" w:sz="0" w:space="0" w:color="auto"/>
            <w:right w:val="none" w:sz="0" w:space="0" w:color="auto"/>
          </w:divBdr>
          <w:divsChild>
            <w:div w:id="166557786">
              <w:marLeft w:val="0"/>
              <w:marRight w:val="0"/>
              <w:marTop w:val="0"/>
              <w:marBottom w:val="0"/>
              <w:divBdr>
                <w:top w:val="none" w:sz="0" w:space="0" w:color="auto"/>
                <w:left w:val="none" w:sz="0" w:space="0" w:color="auto"/>
                <w:bottom w:val="none" w:sz="0" w:space="0" w:color="auto"/>
                <w:right w:val="none" w:sz="0" w:space="0" w:color="auto"/>
              </w:divBdr>
              <w:divsChild>
                <w:div w:id="990913118">
                  <w:marLeft w:val="0"/>
                  <w:marRight w:val="0"/>
                  <w:marTop w:val="0"/>
                  <w:marBottom w:val="0"/>
                  <w:divBdr>
                    <w:top w:val="none" w:sz="0" w:space="0" w:color="auto"/>
                    <w:left w:val="none" w:sz="0" w:space="0" w:color="auto"/>
                    <w:bottom w:val="none" w:sz="0" w:space="0" w:color="auto"/>
                    <w:right w:val="none" w:sz="0" w:space="0" w:color="auto"/>
                  </w:divBdr>
                  <w:divsChild>
                    <w:div w:id="319119962">
                      <w:marLeft w:val="0"/>
                      <w:marRight w:val="0"/>
                      <w:marTop w:val="0"/>
                      <w:marBottom w:val="0"/>
                      <w:divBdr>
                        <w:top w:val="none" w:sz="0" w:space="0" w:color="auto"/>
                        <w:left w:val="none" w:sz="0" w:space="0" w:color="auto"/>
                        <w:bottom w:val="none" w:sz="0" w:space="0" w:color="auto"/>
                        <w:right w:val="none" w:sz="0" w:space="0" w:color="auto"/>
                      </w:divBdr>
                      <w:divsChild>
                        <w:div w:id="2740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4731">
          <w:marLeft w:val="0"/>
          <w:marRight w:val="0"/>
          <w:marTop w:val="0"/>
          <w:marBottom w:val="0"/>
          <w:divBdr>
            <w:top w:val="none" w:sz="0" w:space="0" w:color="auto"/>
            <w:left w:val="none" w:sz="0" w:space="0" w:color="auto"/>
            <w:bottom w:val="none" w:sz="0" w:space="0" w:color="auto"/>
            <w:right w:val="none" w:sz="0" w:space="0" w:color="auto"/>
          </w:divBdr>
          <w:divsChild>
            <w:div w:id="1049643243">
              <w:marLeft w:val="0"/>
              <w:marRight w:val="0"/>
              <w:marTop w:val="0"/>
              <w:marBottom w:val="0"/>
              <w:divBdr>
                <w:top w:val="none" w:sz="0" w:space="0" w:color="auto"/>
                <w:left w:val="none" w:sz="0" w:space="0" w:color="auto"/>
                <w:bottom w:val="none" w:sz="0" w:space="0" w:color="auto"/>
                <w:right w:val="none" w:sz="0" w:space="0" w:color="auto"/>
              </w:divBdr>
              <w:divsChild>
                <w:div w:id="938368295">
                  <w:marLeft w:val="0"/>
                  <w:marRight w:val="0"/>
                  <w:marTop w:val="0"/>
                  <w:marBottom w:val="0"/>
                  <w:divBdr>
                    <w:top w:val="none" w:sz="0" w:space="0" w:color="auto"/>
                    <w:left w:val="none" w:sz="0" w:space="0" w:color="auto"/>
                    <w:bottom w:val="none" w:sz="0" w:space="0" w:color="auto"/>
                    <w:right w:val="none" w:sz="0" w:space="0" w:color="auto"/>
                  </w:divBdr>
                  <w:divsChild>
                    <w:div w:id="12215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69581">
          <w:marLeft w:val="0"/>
          <w:marRight w:val="0"/>
          <w:marTop w:val="0"/>
          <w:marBottom w:val="0"/>
          <w:divBdr>
            <w:top w:val="none" w:sz="0" w:space="0" w:color="auto"/>
            <w:left w:val="none" w:sz="0" w:space="0" w:color="auto"/>
            <w:bottom w:val="none" w:sz="0" w:space="0" w:color="auto"/>
            <w:right w:val="none" w:sz="0" w:space="0" w:color="auto"/>
          </w:divBdr>
          <w:divsChild>
            <w:div w:id="103039926">
              <w:marLeft w:val="0"/>
              <w:marRight w:val="0"/>
              <w:marTop w:val="0"/>
              <w:marBottom w:val="0"/>
              <w:divBdr>
                <w:top w:val="none" w:sz="0" w:space="0" w:color="auto"/>
                <w:left w:val="none" w:sz="0" w:space="0" w:color="auto"/>
                <w:bottom w:val="none" w:sz="0" w:space="0" w:color="auto"/>
                <w:right w:val="none" w:sz="0" w:space="0" w:color="auto"/>
              </w:divBdr>
              <w:divsChild>
                <w:div w:id="94253566">
                  <w:marLeft w:val="0"/>
                  <w:marRight w:val="0"/>
                  <w:marTop w:val="0"/>
                  <w:marBottom w:val="0"/>
                  <w:divBdr>
                    <w:top w:val="none" w:sz="0" w:space="0" w:color="auto"/>
                    <w:left w:val="none" w:sz="0" w:space="0" w:color="auto"/>
                    <w:bottom w:val="none" w:sz="0" w:space="0" w:color="auto"/>
                    <w:right w:val="none" w:sz="0" w:space="0" w:color="auto"/>
                  </w:divBdr>
                  <w:divsChild>
                    <w:div w:id="1751610173">
                      <w:marLeft w:val="0"/>
                      <w:marRight w:val="0"/>
                      <w:marTop w:val="0"/>
                      <w:marBottom w:val="0"/>
                      <w:divBdr>
                        <w:top w:val="none" w:sz="0" w:space="0" w:color="auto"/>
                        <w:left w:val="none" w:sz="0" w:space="0" w:color="auto"/>
                        <w:bottom w:val="none" w:sz="0" w:space="0" w:color="auto"/>
                        <w:right w:val="none" w:sz="0" w:space="0" w:color="auto"/>
                      </w:divBdr>
                      <w:divsChild>
                        <w:div w:id="16599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92840">
          <w:marLeft w:val="0"/>
          <w:marRight w:val="0"/>
          <w:marTop w:val="0"/>
          <w:marBottom w:val="0"/>
          <w:divBdr>
            <w:top w:val="none" w:sz="0" w:space="0" w:color="auto"/>
            <w:left w:val="none" w:sz="0" w:space="0" w:color="auto"/>
            <w:bottom w:val="none" w:sz="0" w:space="0" w:color="auto"/>
            <w:right w:val="none" w:sz="0" w:space="0" w:color="auto"/>
          </w:divBdr>
          <w:divsChild>
            <w:div w:id="1663312370">
              <w:marLeft w:val="0"/>
              <w:marRight w:val="0"/>
              <w:marTop w:val="0"/>
              <w:marBottom w:val="0"/>
              <w:divBdr>
                <w:top w:val="none" w:sz="0" w:space="0" w:color="auto"/>
                <w:left w:val="none" w:sz="0" w:space="0" w:color="auto"/>
                <w:bottom w:val="none" w:sz="0" w:space="0" w:color="auto"/>
                <w:right w:val="none" w:sz="0" w:space="0" w:color="auto"/>
              </w:divBdr>
              <w:divsChild>
                <w:div w:id="1600289456">
                  <w:marLeft w:val="0"/>
                  <w:marRight w:val="0"/>
                  <w:marTop w:val="0"/>
                  <w:marBottom w:val="0"/>
                  <w:divBdr>
                    <w:top w:val="none" w:sz="0" w:space="0" w:color="auto"/>
                    <w:left w:val="none" w:sz="0" w:space="0" w:color="auto"/>
                    <w:bottom w:val="none" w:sz="0" w:space="0" w:color="auto"/>
                    <w:right w:val="none" w:sz="0" w:space="0" w:color="auto"/>
                  </w:divBdr>
                  <w:divsChild>
                    <w:div w:id="583955863">
                      <w:marLeft w:val="0"/>
                      <w:marRight w:val="0"/>
                      <w:marTop w:val="0"/>
                      <w:marBottom w:val="0"/>
                      <w:divBdr>
                        <w:top w:val="none" w:sz="0" w:space="0" w:color="auto"/>
                        <w:left w:val="none" w:sz="0" w:space="0" w:color="auto"/>
                        <w:bottom w:val="none" w:sz="0" w:space="0" w:color="auto"/>
                        <w:right w:val="none" w:sz="0" w:space="0" w:color="auto"/>
                      </w:divBdr>
                      <w:divsChild>
                        <w:div w:id="5509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87088">
          <w:marLeft w:val="0"/>
          <w:marRight w:val="0"/>
          <w:marTop w:val="0"/>
          <w:marBottom w:val="0"/>
          <w:divBdr>
            <w:top w:val="none" w:sz="0" w:space="0" w:color="auto"/>
            <w:left w:val="none" w:sz="0" w:space="0" w:color="auto"/>
            <w:bottom w:val="none" w:sz="0" w:space="0" w:color="auto"/>
            <w:right w:val="none" w:sz="0" w:space="0" w:color="auto"/>
          </w:divBdr>
          <w:divsChild>
            <w:div w:id="847790520">
              <w:marLeft w:val="0"/>
              <w:marRight w:val="0"/>
              <w:marTop w:val="0"/>
              <w:marBottom w:val="0"/>
              <w:divBdr>
                <w:top w:val="none" w:sz="0" w:space="0" w:color="auto"/>
                <w:left w:val="none" w:sz="0" w:space="0" w:color="auto"/>
                <w:bottom w:val="none" w:sz="0" w:space="0" w:color="auto"/>
                <w:right w:val="none" w:sz="0" w:space="0" w:color="auto"/>
              </w:divBdr>
              <w:divsChild>
                <w:div w:id="2053845524">
                  <w:marLeft w:val="0"/>
                  <w:marRight w:val="0"/>
                  <w:marTop w:val="0"/>
                  <w:marBottom w:val="0"/>
                  <w:divBdr>
                    <w:top w:val="none" w:sz="0" w:space="0" w:color="auto"/>
                    <w:left w:val="none" w:sz="0" w:space="0" w:color="auto"/>
                    <w:bottom w:val="none" w:sz="0" w:space="0" w:color="auto"/>
                    <w:right w:val="none" w:sz="0" w:space="0" w:color="auto"/>
                  </w:divBdr>
                  <w:divsChild>
                    <w:div w:id="20671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01412">
          <w:marLeft w:val="0"/>
          <w:marRight w:val="0"/>
          <w:marTop w:val="0"/>
          <w:marBottom w:val="0"/>
          <w:divBdr>
            <w:top w:val="none" w:sz="0" w:space="0" w:color="auto"/>
            <w:left w:val="none" w:sz="0" w:space="0" w:color="auto"/>
            <w:bottom w:val="none" w:sz="0" w:space="0" w:color="auto"/>
            <w:right w:val="none" w:sz="0" w:space="0" w:color="auto"/>
          </w:divBdr>
          <w:divsChild>
            <w:div w:id="1839349078">
              <w:marLeft w:val="0"/>
              <w:marRight w:val="0"/>
              <w:marTop w:val="0"/>
              <w:marBottom w:val="0"/>
              <w:divBdr>
                <w:top w:val="none" w:sz="0" w:space="0" w:color="auto"/>
                <w:left w:val="none" w:sz="0" w:space="0" w:color="auto"/>
                <w:bottom w:val="none" w:sz="0" w:space="0" w:color="auto"/>
                <w:right w:val="none" w:sz="0" w:space="0" w:color="auto"/>
              </w:divBdr>
              <w:divsChild>
                <w:div w:id="1604071527">
                  <w:marLeft w:val="0"/>
                  <w:marRight w:val="0"/>
                  <w:marTop w:val="0"/>
                  <w:marBottom w:val="0"/>
                  <w:divBdr>
                    <w:top w:val="none" w:sz="0" w:space="0" w:color="auto"/>
                    <w:left w:val="none" w:sz="0" w:space="0" w:color="auto"/>
                    <w:bottom w:val="none" w:sz="0" w:space="0" w:color="auto"/>
                    <w:right w:val="none" w:sz="0" w:space="0" w:color="auto"/>
                  </w:divBdr>
                  <w:divsChild>
                    <w:div w:id="165244204">
                      <w:marLeft w:val="0"/>
                      <w:marRight w:val="0"/>
                      <w:marTop w:val="0"/>
                      <w:marBottom w:val="0"/>
                      <w:divBdr>
                        <w:top w:val="none" w:sz="0" w:space="0" w:color="auto"/>
                        <w:left w:val="none" w:sz="0" w:space="0" w:color="auto"/>
                        <w:bottom w:val="none" w:sz="0" w:space="0" w:color="auto"/>
                        <w:right w:val="none" w:sz="0" w:space="0" w:color="auto"/>
                      </w:divBdr>
                      <w:divsChild>
                        <w:div w:id="21140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063">
          <w:marLeft w:val="0"/>
          <w:marRight w:val="0"/>
          <w:marTop w:val="0"/>
          <w:marBottom w:val="0"/>
          <w:divBdr>
            <w:top w:val="none" w:sz="0" w:space="0" w:color="auto"/>
            <w:left w:val="none" w:sz="0" w:space="0" w:color="auto"/>
            <w:bottom w:val="none" w:sz="0" w:space="0" w:color="auto"/>
            <w:right w:val="none" w:sz="0" w:space="0" w:color="auto"/>
          </w:divBdr>
          <w:divsChild>
            <w:div w:id="1029452504">
              <w:marLeft w:val="0"/>
              <w:marRight w:val="0"/>
              <w:marTop w:val="0"/>
              <w:marBottom w:val="0"/>
              <w:divBdr>
                <w:top w:val="none" w:sz="0" w:space="0" w:color="auto"/>
                <w:left w:val="none" w:sz="0" w:space="0" w:color="auto"/>
                <w:bottom w:val="none" w:sz="0" w:space="0" w:color="auto"/>
                <w:right w:val="none" w:sz="0" w:space="0" w:color="auto"/>
              </w:divBdr>
              <w:divsChild>
                <w:div w:id="596251881">
                  <w:marLeft w:val="0"/>
                  <w:marRight w:val="0"/>
                  <w:marTop w:val="0"/>
                  <w:marBottom w:val="0"/>
                  <w:divBdr>
                    <w:top w:val="none" w:sz="0" w:space="0" w:color="auto"/>
                    <w:left w:val="none" w:sz="0" w:space="0" w:color="auto"/>
                    <w:bottom w:val="none" w:sz="0" w:space="0" w:color="auto"/>
                    <w:right w:val="none" w:sz="0" w:space="0" w:color="auto"/>
                  </w:divBdr>
                  <w:divsChild>
                    <w:div w:id="577444079">
                      <w:marLeft w:val="0"/>
                      <w:marRight w:val="0"/>
                      <w:marTop w:val="0"/>
                      <w:marBottom w:val="0"/>
                      <w:divBdr>
                        <w:top w:val="none" w:sz="0" w:space="0" w:color="auto"/>
                        <w:left w:val="none" w:sz="0" w:space="0" w:color="auto"/>
                        <w:bottom w:val="none" w:sz="0" w:space="0" w:color="auto"/>
                        <w:right w:val="none" w:sz="0" w:space="0" w:color="auto"/>
                      </w:divBdr>
                      <w:divsChild>
                        <w:div w:id="7201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640">
          <w:marLeft w:val="0"/>
          <w:marRight w:val="0"/>
          <w:marTop w:val="0"/>
          <w:marBottom w:val="0"/>
          <w:divBdr>
            <w:top w:val="none" w:sz="0" w:space="0" w:color="auto"/>
            <w:left w:val="none" w:sz="0" w:space="0" w:color="auto"/>
            <w:bottom w:val="none" w:sz="0" w:space="0" w:color="auto"/>
            <w:right w:val="none" w:sz="0" w:space="0" w:color="auto"/>
          </w:divBdr>
          <w:divsChild>
            <w:div w:id="2016571213">
              <w:marLeft w:val="0"/>
              <w:marRight w:val="0"/>
              <w:marTop w:val="0"/>
              <w:marBottom w:val="0"/>
              <w:divBdr>
                <w:top w:val="none" w:sz="0" w:space="0" w:color="auto"/>
                <w:left w:val="none" w:sz="0" w:space="0" w:color="auto"/>
                <w:bottom w:val="none" w:sz="0" w:space="0" w:color="auto"/>
                <w:right w:val="none" w:sz="0" w:space="0" w:color="auto"/>
              </w:divBdr>
              <w:divsChild>
                <w:div w:id="1763181448">
                  <w:marLeft w:val="0"/>
                  <w:marRight w:val="0"/>
                  <w:marTop w:val="0"/>
                  <w:marBottom w:val="0"/>
                  <w:divBdr>
                    <w:top w:val="none" w:sz="0" w:space="0" w:color="auto"/>
                    <w:left w:val="none" w:sz="0" w:space="0" w:color="auto"/>
                    <w:bottom w:val="none" w:sz="0" w:space="0" w:color="auto"/>
                    <w:right w:val="none" w:sz="0" w:space="0" w:color="auto"/>
                  </w:divBdr>
                  <w:divsChild>
                    <w:div w:id="5341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0639">
          <w:marLeft w:val="0"/>
          <w:marRight w:val="0"/>
          <w:marTop w:val="0"/>
          <w:marBottom w:val="0"/>
          <w:divBdr>
            <w:top w:val="none" w:sz="0" w:space="0" w:color="auto"/>
            <w:left w:val="none" w:sz="0" w:space="0" w:color="auto"/>
            <w:bottom w:val="none" w:sz="0" w:space="0" w:color="auto"/>
            <w:right w:val="none" w:sz="0" w:space="0" w:color="auto"/>
          </w:divBdr>
          <w:divsChild>
            <w:div w:id="714962036">
              <w:marLeft w:val="0"/>
              <w:marRight w:val="0"/>
              <w:marTop w:val="0"/>
              <w:marBottom w:val="0"/>
              <w:divBdr>
                <w:top w:val="none" w:sz="0" w:space="0" w:color="auto"/>
                <w:left w:val="none" w:sz="0" w:space="0" w:color="auto"/>
                <w:bottom w:val="none" w:sz="0" w:space="0" w:color="auto"/>
                <w:right w:val="none" w:sz="0" w:space="0" w:color="auto"/>
              </w:divBdr>
              <w:divsChild>
                <w:div w:id="1279680790">
                  <w:marLeft w:val="0"/>
                  <w:marRight w:val="0"/>
                  <w:marTop w:val="0"/>
                  <w:marBottom w:val="0"/>
                  <w:divBdr>
                    <w:top w:val="none" w:sz="0" w:space="0" w:color="auto"/>
                    <w:left w:val="none" w:sz="0" w:space="0" w:color="auto"/>
                    <w:bottom w:val="none" w:sz="0" w:space="0" w:color="auto"/>
                    <w:right w:val="none" w:sz="0" w:space="0" w:color="auto"/>
                  </w:divBdr>
                  <w:divsChild>
                    <w:div w:id="694428716">
                      <w:marLeft w:val="0"/>
                      <w:marRight w:val="0"/>
                      <w:marTop w:val="0"/>
                      <w:marBottom w:val="0"/>
                      <w:divBdr>
                        <w:top w:val="none" w:sz="0" w:space="0" w:color="auto"/>
                        <w:left w:val="none" w:sz="0" w:space="0" w:color="auto"/>
                        <w:bottom w:val="none" w:sz="0" w:space="0" w:color="auto"/>
                        <w:right w:val="none" w:sz="0" w:space="0" w:color="auto"/>
                      </w:divBdr>
                      <w:divsChild>
                        <w:div w:id="6071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16207">
          <w:marLeft w:val="0"/>
          <w:marRight w:val="0"/>
          <w:marTop w:val="0"/>
          <w:marBottom w:val="0"/>
          <w:divBdr>
            <w:top w:val="none" w:sz="0" w:space="0" w:color="auto"/>
            <w:left w:val="none" w:sz="0" w:space="0" w:color="auto"/>
            <w:bottom w:val="none" w:sz="0" w:space="0" w:color="auto"/>
            <w:right w:val="none" w:sz="0" w:space="0" w:color="auto"/>
          </w:divBdr>
          <w:divsChild>
            <w:div w:id="96026163">
              <w:marLeft w:val="0"/>
              <w:marRight w:val="0"/>
              <w:marTop w:val="0"/>
              <w:marBottom w:val="0"/>
              <w:divBdr>
                <w:top w:val="none" w:sz="0" w:space="0" w:color="auto"/>
                <w:left w:val="none" w:sz="0" w:space="0" w:color="auto"/>
                <w:bottom w:val="none" w:sz="0" w:space="0" w:color="auto"/>
                <w:right w:val="none" w:sz="0" w:space="0" w:color="auto"/>
              </w:divBdr>
              <w:divsChild>
                <w:div w:id="2059087458">
                  <w:marLeft w:val="0"/>
                  <w:marRight w:val="0"/>
                  <w:marTop w:val="0"/>
                  <w:marBottom w:val="0"/>
                  <w:divBdr>
                    <w:top w:val="none" w:sz="0" w:space="0" w:color="auto"/>
                    <w:left w:val="none" w:sz="0" w:space="0" w:color="auto"/>
                    <w:bottom w:val="none" w:sz="0" w:space="0" w:color="auto"/>
                    <w:right w:val="none" w:sz="0" w:space="0" w:color="auto"/>
                  </w:divBdr>
                  <w:divsChild>
                    <w:div w:id="669601927">
                      <w:marLeft w:val="0"/>
                      <w:marRight w:val="0"/>
                      <w:marTop w:val="0"/>
                      <w:marBottom w:val="0"/>
                      <w:divBdr>
                        <w:top w:val="none" w:sz="0" w:space="0" w:color="auto"/>
                        <w:left w:val="none" w:sz="0" w:space="0" w:color="auto"/>
                        <w:bottom w:val="none" w:sz="0" w:space="0" w:color="auto"/>
                        <w:right w:val="none" w:sz="0" w:space="0" w:color="auto"/>
                      </w:divBdr>
                      <w:divsChild>
                        <w:div w:id="13018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236665">
          <w:marLeft w:val="0"/>
          <w:marRight w:val="0"/>
          <w:marTop w:val="0"/>
          <w:marBottom w:val="0"/>
          <w:divBdr>
            <w:top w:val="none" w:sz="0" w:space="0" w:color="auto"/>
            <w:left w:val="none" w:sz="0" w:space="0" w:color="auto"/>
            <w:bottom w:val="none" w:sz="0" w:space="0" w:color="auto"/>
            <w:right w:val="none" w:sz="0" w:space="0" w:color="auto"/>
          </w:divBdr>
          <w:divsChild>
            <w:div w:id="434787268">
              <w:marLeft w:val="0"/>
              <w:marRight w:val="0"/>
              <w:marTop w:val="0"/>
              <w:marBottom w:val="0"/>
              <w:divBdr>
                <w:top w:val="none" w:sz="0" w:space="0" w:color="auto"/>
                <w:left w:val="none" w:sz="0" w:space="0" w:color="auto"/>
                <w:bottom w:val="none" w:sz="0" w:space="0" w:color="auto"/>
                <w:right w:val="none" w:sz="0" w:space="0" w:color="auto"/>
              </w:divBdr>
              <w:divsChild>
                <w:div w:id="1487472267">
                  <w:marLeft w:val="0"/>
                  <w:marRight w:val="0"/>
                  <w:marTop w:val="0"/>
                  <w:marBottom w:val="0"/>
                  <w:divBdr>
                    <w:top w:val="none" w:sz="0" w:space="0" w:color="auto"/>
                    <w:left w:val="none" w:sz="0" w:space="0" w:color="auto"/>
                    <w:bottom w:val="none" w:sz="0" w:space="0" w:color="auto"/>
                    <w:right w:val="none" w:sz="0" w:space="0" w:color="auto"/>
                  </w:divBdr>
                  <w:divsChild>
                    <w:div w:id="5883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03813">
          <w:marLeft w:val="0"/>
          <w:marRight w:val="0"/>
          <w:marTop w:val="0"/>
          <w:marBottom w:val="0"/>
          <w:divBdr>
            <w:top w:val="none" w:sz="0" w:space="0" w:color="auto"/>
            <w:left w:val="none" w:sz="0" w:space="0" w:color="auto"/>
            <w:bottom w:val="none" w:sz="0" w:space="0" w:color="auto"/>
            <w:right w:val="none" w:sz="0" w:space="0" w:color="auto"/>
          </w:divBdr>
          <w:divsChild>
            <w:div w:id="1804230399">
              <w:marLeft w:val="0"/>
              <w:marRight w:val="0"/>
              <w:marTop w:val="0"/>
              <w:marBottom w:val="0"/>
              <w:divBdr>
                <w:top w:val="none" w:sz="0" w:space="0" w:color="auto"/>
                <w:left w:val="none" w:sz="0" w:space="0" w:color="auto"/>
                <w:bottom w:val="none" w:sz="0" w:space="0" w:color="auto"/>
                <w:right w:val="none" w:sz="0" w:space="0" w:color="auto"/>
              </w:divBdr>
              <w:divsChild>
                <w:div w:id="700282708">
                  <w:marLeft w:val="0"/>
                  <w:marRight w:val="0"/>
                  <w:marTop w:val="0"/>
                  <w:marBottom w:val="0"/>
                  <w:divBdr>
                    <w:top w:val="none" w:sz="0" w:space="0" w:color="auto"/>
                    <w:left w:val="none" w:sz="0" w:space="0" w:color="auto"/>
                    <w:bottom w:val="none" w:sz="0" w:space="0" w:color="auto"/>
                    <w:right w:val="none" w:sz="0" w:space="0" w:color="auto"/>
                  </w:divBdr>
                  <w:divsChild>
                    <w:div w:id="9793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4637">
          <w:marLeft w:val="0"/>
          <w:marRight w:val="0"/>
          <w:marTop w:val="0"/>
          <w:marBottom w:val="0"/>
          <w:divBdr>
            <w:top w:val="none" w:sz="0" w:space="0" w:color="auto"/>
            <w:left w:val="none" w:sz="0" w:space="0" w:color="auto"/>
            <w:bottom w:val="none" w:sz="0" w:space="0" w:color="auto"/>
            <w:right w:val="none" w:sz="0" w:space="0" w:color="auto"/>
          </w:divBdr>
          <w:divsChild>
            <w:div w:id="721755091">
              <w:marLeft w:val="0"/>
              <w:marRight w:val="0"/>
              <w:marTop w:val="0"/>
              <w:marBottom w:val="0"/>
              <w:divBdr>
                <w:top w:val="none" w:sz="0" w:space="0" w:color="auto"/>
                <w:left w:val="none" w:sz="0" w:space="0" w:color="auto"/>
                <w:bottom w:val="none" w:sz="0" w:space="0" w:color="auto"/>
                <w:right w:val="none" w:sz="0" w:space="0" w:color="auto"/>
              </w:divBdr>
              <w:divsChild>
                <w:div w:id="402872707">
                  <w:marLeft w:val="0"/>
                  <w:marRight w:val="0"/>
                  <w:marTop w:val="0"/>
                  <w:marBottom w:val="0"/>
                  <w:divBdr>
                    <w:top w:val="none" w:sz="0" w:space="0" w:color="auto"/>
                    <w:left w:val="none" w:sz="0" w:space="0" w:color="auto"/>
                    <w:bottom w:val="none" w:sz="0" w:space="0" w:color="auto"/>
                    <w:right w:val="none" w:sz="0" w:space="0" w:color="auto"/>
                  </w:divBdr>
                  <w:divsChild>
                    <w:div w:id="1509053973">
                      <w:marLeft w:val="0"/>
                      <w:marRight w:val="0"/>
                      <w:marTop w:val="0"/>
                      <w:marBottom w:val="0"/>
                      <w:divBdr>
                        <w:top w:val="none" w:sz="0" w:space="0" w:color="auto"/>
                        <w:left w:val="none" w:sz="0" w:space="0" w:color="auto"/>
                        <w:bottom w:val="none" w:sz="0" w:space="0" w:color="auto"/>
                        <w:right w:val="none" w:sz="0" w:space="0" w:color="auto"/>
                      </w:divBdr>
                      <w:divsChild>
                        <w:div w:id="1605770845">
                          <w:marLeft w:val="0"/>
                          <w:marRight w:val="0"/>
                          <w:marTop w:val="0"/>
                          <w:marBottom w:val="0"/>
                          <w:divBdr>
                            <w:top w:val="none" w:sz="0" w:space="0" w:color="auto"/>
                            <w:left w:val="none" w:sz="0" w:space="0" w:color="auto"/>
                            <w:bottom w:val="none" w:sz="0" w:space="0" w:color="auto"/>
                            <w:right w:val="none" w:sz="0" w:space="0" w:color="auto"/>
                          </w:divBdr>
                          <w:divsChild>
                            <w:div w:id="18000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744756">
          <w:marLeft w:val="0"/>
          <w:marRight w:val="0"/>
          <w:marTop w:val="0"/>
          <w:marBottom w:val="0"/>
          <w:divBdr>
            <w:top w:val="none" w:sz="0" w:space="0" w:color="auto"/>
            <w:left w:val="none" w:sz="0" w:space="0" w:color="auto"/>
            <w:bottom w:val="none" w:sz="0" w:space="0" w:color="auto"/>
            <w:right w:val="none" w:sz="0" w:space="0" w:color="auto"/>
          </w:divBdr>
          <w:divsChild>
            <w:div w:id="149442698">
              <w:marLeft w:val="0"/>
              <w:marRight w:val="0"/>
              <w:marTop w:val="0"/>
              <w:marBottom w:val="0"/>
              <w:divBdr>
                <w:top w:val="none" w:sz="0" w:space="0" w:color="auto"/>
                <w:left w:val="none" w:sz="0" w:space="0" w:color="auto"/>
                <w:bottom w:val="none" w:sz="0" w:space="0" w:color="auto"/>
                <w:right w:val="none" w:sz="0" w:space="0" w:color="auto"/>
              </w:divBdr>
              <w:divsChild>
                <w:div w:id="654914517">
                  <w:marLeft w:val="0"/>
                  <w:marRight w:val="0"/>
                  <w:marTop w:val="0"/>
                  <w:marBottom w:val="0"/>
                  <w:divBdr>
                    <w:top w:val="none" w:sz="0" w:space="0" w:color="auto"/>
                    <w:left w:val="none" w:sz="0" w:space="0" w:color="auto"/>
                    <w:bottom w:val="none" w:sz="0" w:space="0" w:color="auto"/>
                    <w:right w:val="none" w:sz="0" w:space="0" w:color="auto"/>
                  </w:divBdr>
                  <w:divsChild>
                    <w:div w:id="7123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56648">
          <w:marLeft w:val="0"/>
          <w:marRight w:val="0"/>
          <w:marTop w:val="0"/>
          <w:marBottom w:val="0"/>
          <w:divBdr>
            <w:top w:val="none" w:sz="0" w:space="0" w:color="auto"/>
            <w:left w:val="none" w:sz="0" w:space="0" w:color="auto"/>
            <w:bottom w:val="none" w:sz="0" w:space="0" w:color="auto"/>
            <w:right w:val="none" w:sz="0" w:space="0" w:color="auto"/>
          </w:divBdr>
          <w:divsChild>
            <w:div w:id="33972646">
              <w:marLeft w:val="0"/>
              <w:marRight w:val="0"/>
              <w:marTop w:val="0"/>
              <w:marBottom w:val="0"/>
              <w:divBdr>
                <w:top w:val="none" w:sz="0" w:space="0" w:color="auto"/>
                <w:left w:val="none" w:sz="0" w:space="0" w:color="auto"/>
                <w:bottom w:val="none" w:sz="0" w:space="0" w:color="auto"/>
                <w:right w:val="none" w:sz="0" w:space="0" w:color="auto"/>
              </w:divBdr>
              <w:divsChild>
                <w:div w:id="1719478135">
                  <w:marLeft w:val="0"/>
                  <w:marRight w:val="0"/>
                  <w:marTop w:val="0"/>
                  <w:marBottom w:val="0"/>
                  <w:divBdr>
                    <w:top w:val="none" w:sz="0" w:space="0" w:color="auto"/>
                    <w:left w:val="none" w:sz="0" w:space="0" w:color="auto"/>
                    <w:bottom w:val="none" w:sz="0" w:space="0" w:color="auto"/>
                    <w:right w:val="none" w:sz="0" w:space="0" w:color="auto"/>
                  </w:divBdr>
                  <w:divsChild>
                    <w:div w:id="1594048252">
                      <w:marLeft w:val="0"/>
                      <w:marRight w:val="0"/>
                      <w:marTop w:val="0"/>
                      <w:marBottom w:val="0"/>
                      <w:divBdr>
                        <w:top w:val="none" w:sz="0" w:space="0" w:color="auto"/>
                        <w:left w:val="none" w:sz="0" w:space="0" w:color="auto"/>
                        <w:bottom w:val="none" w:sz="0" w:space="0" w:color="auto"/>
                        <w:right w:val="none" w:sz="0" w:space="0" w:color="auto"/>
                      </w:divBdr>
                      <w:divsChild>
                        <w:div w:id="13551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58413">
          <w:marLeft w:val="0"/>
          <w:marRight w:val="0"/>
          <w:marTop w:val="0"/>
          <w:marBottom w:val="0"/>
          <w:divBdr>
            <w:top w:val="none" w:sz="0" w:space="0" w:color="auto"/>
            <w:left w:val="none" w:sz="0" w:space="0" w:color="auto"/>
            <w:bottom w:val="none" w:sz="0" w:space="0" w:color="auto"/>
            <w:right w:val="none" w:sz="0" w:space="0" w:color="auto"/>
          </w:divBdr>
          <w:divsChild>
            <w:div w:id="1842964379">
              <w:marLeft w:val="0"/>
              <w:marRight w:val="0"/>
              <w:marTop w:val="0"/>
              <w:marBottom w:val="0"/>
              <w:divBdr>
                <w:top w:val="none" w:sz="0" w:space="0" w:color="auto"/>
                <w:left w:val="none" w:sz="0" w:space="0" w:color="auto"/>
                <w:bottom w:val="none" w:sz="0" w:space="0" w:color="auto"/>
                <w:right w:val="none" w:sz="0" w:space="0" w:color="auto"/>
              </w:divBdr>
              <w:divsChild>
                <w:div w:id="1628855776">
                  <w:marLeft w:val="0"/>
                  <w:marRight w:val="0"/>
                  <w:marTop w:val="0"/>
                  <w:marBottom w:val="0"/>
                  <w:divBdr>
                    <w:top w:val="none" w:sz="0" w:space="0" w:color="auto"/>
                    <w:left w:val="none" w:sz="0" w:space="0" w:color="auto"/>
                    <w:bottom w:val="none" w:sz="0" w:space="0" w:color="auto"/>
                    <w:right w:val="none" w:sz="0" w:space="0" w:color="auto"/>
                  </w:divBdr>
                  <w:divsChild>
                    <w:div w:id="2077582115">
                      <w:marLeft w:val="0"/>
                      <w:marRight w:val="0"/>
                      <w:marTop w:val="0"/>
                      <w:marBottom w:val="0"/>
                      <w:divBdr>
                        <w:top w:val="none" w:sz="0" w:space="0" w:color="auto"/>
                        <w:left w:val="none" w:sz="0" w:space="0" w:color="auto"/>
                        <w:bottom w:val="none" w:sz="0" w:space="0" w:color="auto"/>
                        <w:right w:val="none" w:sz="0" w:space="0" w:color="auto"/>
                      </w:divBdr>
                      <w:divsChild>
                        <w:div w:id="768310527">
                          <w:marLeft w:val="0"/>
                          <w:marRight w:val="0"/>
                          <w:marTop w:val="0"/>
                          <w:marBottom w:val="0"/>
                          <w:divBdr>
                            <w:top w:val="none" w:sz="0" w:space="0" w:color="auto"/>
                            <w:left w:val="none" w:sz="0" w:space="0" w:color="auto"/>
                            <w:bottom w:val="none" w:sz="0" w:space="0" w:color="auto"/>
                            <w:right w:val="none" w:sz="0" w:space="0" w:color="auto"/>
                          </w:divBdr>
                          <w:divsChild>
                            <w:div w:id="4103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25109">
          <w:marLeft w:val="0"/>
          <w:marRight w:val="0"/>
          <w:marTop w:val="0"/>
          <w:marBottom w:val="0"/>
          <w:divBdr>
            <w:top w:val="none" w:sz="0" w:space="0" w:color="auto"/>
            <w:left w:val="none" w:sz="0" w:space="0" w:color="auto"/>
            <w:bottom w:val="none" w:sz="0" w:space="0" w:color="auto"/>
            <w:right w:val="none" w:sz="0" w:space="0" w:color="auto"/>
          </w:divBdr>
          <w:divsChild>
            <w:div w:id="835654308">
              <w:marLeft w:val="0"/>
              <w:marRight w:val="0"/>
              <w:marTop w:val="0"/>
              <w:marBottom w:val="0"/>
              <w:divBdr>
                <w:top w:val="none" w:sz="0" w:space="0" w:color="auto"/>
                <w:left w:val="none" w:sz="0" w:space="0" w:color="auto"/>
                <w:bottom w:val="none" w:sz="0" w:space="0" w:color="auto"/>
                <w:right w:val="none" w:sz="0" w:space="0" w:color="auto"/>
              </w:divBdr>
              <w:divsChild>
                <w:div w:id="1192303446">
                  <w:marLeft w:val="0"/>
                  <w:marRight w:val="0"/>
                  <w:marTop w:val="0"/>
                  <w:marBottom w:val="0"/>
                  <w:divBdr>
                    <w:top w:val="none" w:sz="0" w:space="0" w:color="auto"/>
                    <w:left w:val="none" w:sz="0" w:space="0" w:color="auto"/>
                    <w:bottom w:val="none" w:sz="0" w:space="0" w:color="auto"/>
                    <w:right w:val="none" w:sz="0" w:space="0" w:color="auto"/>
                  </w:divBdr>
                  <w:divsChild>
                    <w:div w:id="10862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6179">
          <w:marLeft w:val="0"/>
          <w:marRight w:val="0"/>
          <w:marTop w:val="0"/>
          <w:marBottom w:val="0"/>
          <w:divBdr>
            <w:top w:val="none" w:sz="0" w:space="0" w:color="auto"/>
            <w:left w:val="none" w:sz="0" w:space="0" w:color="auto"/>
            <w:bottom w:val="none" w:sz="0" w:space="0" w:color="auto"/>
            <w:right w:val="none" w:sz="0" w:space="0" w:color="auto"/>
          </w:divBdr>
          <w:divsChild>
            <w:div w:id="1428890169">
              <w:marLeft w:val="0"/>
              <w:marRight w:val="0"/>
              <w:marTop w:val="0"/>
              <w:marBottom w:val="0"/>
              <w:divBdr>
                <w:top w:val="none" w:sz="0" w:space="0" w:color="auto"/>
                <w:left w:val="none" w:sz="0" w:space="0" w:color="auto"/>
                <w:bottom w:val="none" w:sz="0" w:space="0" w:color="auto"/>
                <w:right w:val="none" w:sz="0" w:space="0" w:color="auto"/>
              </w:divBdr>
              <w:divsChild>
                <w:div w:id="475343567">
                  <w:marLeft w:val="0"/>
                  <w:marRight w:val="0"/>
                  <w:marTop w:val="0"/>
                  <w:marBottom w:val="0"/>
                  <w:divBdr>
                    <w:top w:val="none" w:sz="0" w:space="0" w:color="auto"/>
                    <w:left w:val="none" w:sz="0" w:space="0" w:color="auto"/>
                    <w:bottom w:val="none" w:sz="0" w:space="0" w:color="auto"/>
                    <w:right w:val="none" w:sz="0" w:space="0" w:color="auto"/>
                  </w:divBdr>
                  <w:divsChild>
                    <w:div w:id="1669364795">
                      <w:marLeft w:val="0"/>
                      <w:marRight w:val="0"/>
                      <w:marTop w:val="0"/>
                      <w:marBottom w:val="0"/>
                      <w:divBdr>
                        <w:top w:val="none" w:sz="0" w:space="0" w:color="auto"/>
                        <w:left w:val="none" w:sz="0" w:space="0" w:color="auto"/>
                        <w:bottom w:val="none" w:sz="0" w:space="0" w:color="auto"/>
                        <w:right w:val="none" w:sz="0" w:space="0" w:color="auto"/>
                      </w:divBdr>
                      <w:divsChild>
                        <w:div w:id="10929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142917">
          <w:marLeft w:val="0"/>
          <w:marRight w:val="0"/>
          <w:marTop w:val="0"/>
          <w:marBottom w:val="0"/>
          <w:divBdr>
            <w:top w:val="none" w:sz="0" w:space="0" w:color="auto"/>
            <w:left w:val="none" w:sz="0" w:space="0" w:color="auto"/>
            <w:bottom w:val="none" w:sz="0" w:space="0" w:color="auto"/>
            <w:right w:val="none" w:sz="0" w:space="0" w:color="auto"/>
          </w:divBdr>
          <w:divsChild>
            <w:div w:id="595988419">
              <w:marLeft w:val="0"/>
              <w:marRight w:val="0"/>
              <w:marTop w:val="0"/>
              <w:marBottom w:val="0"/>
              <w:divBdr>
                <w:top w:val="none" w:sz="0" w:space="0" w:color="auto"/>
                <w:left w:val="none" w:sz="0" w:space="0" w:color="auto"/>
                <w:bottom w:val="none" w:sz="0" w:space="0" w:color="auto"/>
                <w:right w:val="none" w:sz="0" w:space="0" w:color="auto"/>
              </w:divBdr>
              <w:divsChild>
                <w:div w:id="535822787">
                  <w:marLeft w:val="0"/>
                  <w:marRight w:val="0"/>
                  <w:marTop w:val="0"/>
                  <w:marBottom w:val="0"/>
                  <w:divBdr>
                    <w:top w:val="none" w:sz="0" w:space="0" w:color="auto"/>
                    <w:left w:val="none" w:sz="0" w:space="0" w:color="auto"/>
                    <w:bottom w:val="none" w:sz="0" w:space="0" w:color="auto"/>
                    <w:right w:val="none" w:sz="0" w:space="0" w:color="auto"/>
                  </w:divBdr>
                  <w:divsChild>
                    <w:div w:id="1559121469">
                      <w:marLeft w:val="0"/>
                      <w:marRight w:val="0"/>
                      <w:marTop w:val="0"/>
                      <w:marBottom w:val="0"/>
                      <w:divBdr>
                        <w:top w:val="none" w:sz="0" w:space="0" w:color="auto"/>
                        <w:left w:val="none" w:sz="0" w:space="0" w:color="auto"/>
                        <w:bottom w:val="none" w:sz="0" w:space="0" w:color="auto"/>
                        <w:right w:val="none" w:sz="0" w:space="0" w:color="auto"/>
                      </w:divBdr>
                      <w:divsChild>
                        <w:div w:id="14472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741212">
          <w:marLeft w:val="0"/>
          <w:marRight w:val="0"/>
          <w:marTop w:val="0"/>
          <w:marBottom w:val="0"/>
          <w:divBdr>
            <w:top w:val="none" w:sz="0" w:space="0" w:color="auto"/>
            <w:left w:val="none" w:sz="0" w:space="0" w:color="auto"/>
            <w:bottom w:val="none" w:sz="0" w:space="0" w:color="auto"/>
            <w:right w:val="none" w:sz="0" w:space="0" w:color="auto"/>
          </w:divBdr>
          <w:divsChild>
            <w:div w:id="1547063545">
              <w:marLeft w:val="0"/>
              <w:marRight w:val="0"/>
              <w:marTop w:val="0"/>
              <w:marBottom w:val="0"/>
              <w:divBdr>
                <w:top w:val="none" w:sz="0" w:space="0" w:color="auto"/>
                <w:left w:val="none" w:sz="0" w:space="0" w:color="auto"/>
                <w:bottom w:val="none" w:sz="0" w:space="0" w:color="auto"/>
                <w:right w:val="none" w:sz="0" w:space="0" w:color="auto"/>
              </w:divBdr>
              <w:divsChild>
                <w:div w:id="1343244145">
                  <w:marLeft w:val="0"/>
                  <w:marRight w:val="0"/>
                  <w:marTop w:val="0"/>
                  <w:marBottom w:val="0"/>
                  <w:divBdr>
                    <w:top w:val="none" w:sz="0" w:space="0" w:color="auto"/>
                    <w:left w:val="none" w:sz="0" w:space="0" w:color="auto"/>
                    <w:bottom w:val="none" w:sz="0" w:space="0" w:color="auto"/>
                    <w:right w:val="none" w:sz="0" w:space="0" w:color="auto"/>
                  </w:divBdr>
                  <w:divsChild>
                    <w:div w:id="21111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95795">
          <w:marLeft w:val="0"/>
          <w:marRight w:val="0"/>
          <w:marTop w:val="0"/>
          <w:marBottom w:val="0"/>
          <w:divBdr>
            <w:top w:val="none" w:sz="0" w:space="0" w:color="auto"/>
            <w:left w:val="none" w:sz="0" w:space="0" w:color="auto"/>
            <w:bottom w:val="none" w:sz="0" w:space="0" w:color="auto"/>
            <w:right w:val="none" w:sz="0" w:space="0" w:color="auto"/>
          </w:divBdr>
          <w:divsChild>
            <w:div w:id="613174458">
              <w:marLeft w:val="0"/>
              <w:marRight w:val="0"/>
              <w:marTop w:val="0"/>
              <w:marBottom w:val="0"/>
              <w:divBdr>
                <w:top w:val="none" w:sz="0" w:space="0" w:color="auto"/>
                <w:left w:val="none" w:sz="0" w:space="0" w:color="auto"/>
                <w:bottom w:val="none" w:sz="0" w:space="0" w:color="auto"/>
                <w:right w:val="none" w:sz="0" w:space="0" w:color="auto"/>
              </w:divBdr>
              <w:divsChild>
                <w:div w:id="832068138">
                  <w:marLeft w:val="0"/>
                  <w:marRight w:val="0"/>
                  <w:marTop w:val="0"/>
                  <w:marBottom w:val="0"/>
                  <w:divBdr>
                    <w:top w:val="none" w:sz="0" w:space="0" w:color="auto"/>
                    <w:left w:val="none" w:sz="0" w:space="0" w:color="auto"/>
                    <w:bottom w:val="none" w:sz="0" w:space="0" w:color="auto"/>
                    <w:right w:val="none" w:sz="0" w:space="0" w:color="auto"/>
                  </w:divBdr>
                  <w:divsChild>
                    <w:div w:id="1643342757">
                      <w:marLeft w:val="0"/>
                      <w:marRight w:val="0"/>
                      <w:marTop w:val="0"/>
                      <w:marBottom w:val="0"/>
                      <w:divBdr>
                        <w:top w:val="none" w:sz="0" w:space="0" w:color="auto"/>
                        <w:left w:val="none" w:sz="0" w:space="0" w:color="auto"/>
                        <w:bottom w:val="none" w:sz="0" w:space="0" w:color="auto"/>
                        <w:right w:val="none" w:sz="0" w:space="0" w:color="auto"/>
                      </w:divBdr>
                      <w:divsChild>
                        <w:div w:id="15405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531165">
          <w:marLeft w:val="0"/>
          <w:marRight w:val="0"/>
          <w:marTop w:val="0"/>
          <w:marBottom w:val="0"/>
          <w:divBdr>
            <w:top w:val="none" w:sz="0" w:space="0" w:color="auto"/>
            <w:left w:val="none" w:sz="0" w:space="0" w:color="auto"/>
            <w:bottom w:val="none" w:sz="0" w:space="0" w:color="auto"/>
            <w:right w:val="none" w:sz="0" w:space="0" w:color="auto"/>
          </w:divBdr>
          <w:divsChild>
            <w:div w:id="526483248">
              <w:marLeft w:val="0"/>
              <w:marRight w:val="0"/>
              <w:marTop w:val="0"/>
              <w:marBottom w:val="0"/>
              <w:divBdr>
                <w:top w:val="none" w:sz="0" w:space="0" w:color="auto"/>
                <w:left w:val="none" w:sz="0" w:space="0" w:color="auto"/>
                <w:bottom w:val="none" w:sz="0" w:space="0" w:color="auto"/>
                <w:right w:val="none" w:sz="0" w:space="0" w:color="auto"/>
              </w:divBdr>
              <w:divsChild>
                <w:div w:id="2005087783">
                  <w:marLeft w:val="0"/>
                  <w:marRight w:val="0"/>
                  <w:marTop w:val="0"/>
                  <w:marBottom w:val="0"/>
                  <w:divBdr>
                    <w:top w:val="none" w:sz="0" w:space="0" w:color="auto"/>
                    <w:left w:val="none" w:sz="0" w:space="0" w:color="auto"/>
                    <w:bottom w:val="none" w:sz="0" w:space="0" w:color="auto"/>
                    <w:right w:val="none" w:sz="0" w:space="0" w:color="auto"/>
                  </w:divBdr>
                  <w:divsChild>
                    <w:div w:id="1852141202">
                      <w:marLeft w:val="0"/>
                      <w:marRight w:val="0"/>
                      <w:marTop w:val="0"/>
                      <w:marBottom w:val="0"/>
                      <w:divBdr>
                        <w:top w:val="none" w:sz="0" w:space="0" w:color="auto"/>
                        <w:left w:val="none" w:sz="0" w:space="0" w:color="auto"/>
                        <w:bottom w:val="none" w:sz="0" w:space="0" w:color="auto"/>
                        <w:right w:val="none" w:sz="0" w:space="0" w:color="auto"/>
                      </w:divBdr>
                      <w:divsChild>
                        <w:div w:id="4426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5843">
          <w:marLeft w:val="0"/>
          <w:marRight w:val="0"/>
          <w:marTop w:val="0"/>
          <w:marBottom w:val="0"/>
          <w:divBdr>
            <w:top w:val="none" w:sz="0" w:space="0" w:color="auto"/>
            <w:left w:val="none" w:sz="0" w:space="0" w:color="auto"/>
            <w:bottom w:val="none" w:sz="0" w:space="0" w:color="auto"/>
            <w:right w:val="none" w:sz="0" w:space="0" w:color="auto"/>
          </w:divBdr>
          <w:divsChild>
            <w:div w:id="1367021574">
              <w:marLeft w:val="0"/>
              <w:marRight w:val="0"/>
              <w:marTop w:val="0"/>
              <w:marBottom w:val="0"/>
              <w:divBdr>
                <w:top w:val="none" w:sz="0" w:space="0" w:color="auto"/>
                <w:left w:val="none" w:sz="0" w:space="0" w:color="auto"/>
                <w:bottom w:val="none" w:sz="0" w:space="0" w:color="auto"/>
                <w:right w:val="none" w:sz="0" w:space="0" w:color="auto"/>
              </w:divBdr>
              <w:divsChild>
                <w:div w:id="119688473">
                  <w:marLeft w:val="0"/>
                  <w:marRight w:val="0"/>
                  <w:marTop w:val="0"/>
                  <w:marBottom w:val="0"/>
                  <w:divBdr>
                    <w:top w:val="none" w:sz="0" w:space="0" w:color="auto"/>
                    <w:left w:val="none" w:sz="0" w:space="0" w:color="auto"/>
                    <w:bottom w:val="none" w:sz="0" w:space="0" w:color="auto"/>
                    <w:right w:val="none" w:sz="0" w:space="0" w:color="auto"/>
                  </w:divBdr>
                  <w:divsChild>
                    <w:div w:id="2585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891">
          <w:marLeft w:val="0"/>
          <w:marRight w:val="0"/>
          <w:marTop w:val="0"/>
          <w:marBottom w:val="0"/>
          <w:divBdr>
            <w:top w:val="none" w:sz="0" w:space="0" w:color="auto"/>
            <w:left w:val="none" w:sz="0" w:space="0" w:color="auto"/>
            <w:bottom w:val="none" w:sz="0" w:space="0" w:color="auto"/>
            <w:right w:val="none" w:sz="0" w:space="0" w:color="auto"/>
          </w:divBdr>
          <w:divsChild>
            <w:div w:id="2068452044">
              <w:marLeft w:val="0"/>
              <w:marRight w:val="0"/>
              <w:marTop w:val="0"/>
              <w:marBottom w:val="0"/>
              <w:divBdr>
                <w:top w:val="none" w:sz="0" w:space="0" w:color="auto"/>
                <w:left w:val="none" w:sz="0" w:space="0" w:color="auto"/>
                <w:bottom w:val="none" w:sz="0" w:space="0" w:color="auto"/>
                <w:right w:val="none" w:sz="0" w:space="0" w:color="auto"/>
              </w:divBdr>
              <w:divsChild>
                <w:div w:id="1878852308">
                  <w:marLeft w:val="0"/>
                  <w:marRight w:val="0"/>
                  <w:marTop w:val="0"/>
                  <w:marBottom w:val="0"/>
                  <w:divBdr>
                    <w:top w:val="none" w:sz="0" w:space="0" w:color="auto"/>
                    <w:left w:val="none" w:sz="0" w:space="0" w:color="auto"/>
                    <w:bottom w:val="none" w:sz="0" w:space="0" w:color="auto"/>
                    <w:right w:val="none" w:sz="0" w:space="0" w:color="auto"/>
                  </w:divBdr>
                  <w:divsChild>
                    <w:div w:id="2266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7789">
      <w:bodyDiv w:val="1"/>
      <w:marLeft w:val="0"/>
      <w:marRight w:val="0"/>
      <w:marTop w:val="0"/>
      <w:marBottom w:val="0"/>
      <w:divBdr>
        <w:top w:val="none" w:sz="0" w:space="0" w:color="auto"/>
        <w:left w:val="none" w:sz="0" w:space="0" w:color="auto"/>
        <w:bottom w:val="none" w:sz="0" w:space="0" w:color="auto"/>
        <w:right w:val="none" w:sz="0" w:space="0" w:color="auto"/>
      </w:divBdr>
      <w:divsChild>
        <w:div w:id="1906529952">
          <w:marLeft w:val="0"/>
          <w:marRight w:val="0"/>
          <w:marTop w:val="0"/>
          <w:marBottom w:val="0"/>
          <w:divBdr>
            <w:top w:val="none" w:sz="0" w:space="0" w:color="auto"/>
            <w:left w:val="none" w:sz="0" w:space="0" w:color="auto"/>
            <w:bottom w:val="none" w:sz="0" w:space="0" w:color="auto"/>
            <w:right w:val="none" w:sz="0" w:space="0" w:color="auto"/>
          </w:divBdr>
          <w:divsChild>
            <w:div w:id="463085660">
              <w:marLeft w:val="0"/>
              <w:marRight w:val="0"/>
              <w:marTop w:val="0"/>
              <w:marBottom w:val="0"/>
              <w:divBdr>
                <w:top w:val="none" w:sz="0" w:space="0" w:color="auto"/>
                <w:left w:val="none" w:sz="0" w:space="0" w:color="auto"/>
                <w:bottom w:val="none" w:sz="0" w:space="0" w:color="auto"/>
                <w:right w:val="none" w:sz="0" w:space="0" w:color="auto"/>
              </w:divBdr>
            </w:div>
            <w:div w:id="2079358041">
              <w:marLeft w:val="0"/>
              <w:marRight w:val="0"/>
              <w:marTop w:val="0"/>
              <w:marBottom w:val="0"/>
              <w:divBdr>
                <w:top w:val="none" w:sz="0" w:space="0" w:color="auto"/>
                <w:left w:val="none" w:sz="0" w:space="0" w:color="auto"/>
                <w:bottom w:val="none" w:sz="0" w:space="0" w:color="auto"/>
                <w:right w:val="none" w:sz="0" w:space="0" w:color="auto"/>
              </w:divBdr>
            </w:div>
            <w:div w:id="279922061">
              <w:marLeft w:val="0"/>
              <w:marRight w:val="0"/>
              <w:marTop w:val="0"/>
              <w:marBottom w:val="0"/>
              <w:divBdr>
                <w:top w:val="none" w:sz="0" w:space="0" w:color="auto"/>
                <w:left w:val="none" w:sz="0" w:space="0" w:color="auto"/>
                <w:bottom w:val="none" w:sz="0" w:space="0" w:color="auto"/>
                <w:right w:val="none" w:sz="0" w:space="0" w:color="auto"/>
              </w:divBdr>
            </w:div>
            <w:div w:id="1289312103">
              <w:marLeft w:val="0"/>
              <w:marRight w:val="0"/>
              <w:marTop w:val="0"/>
              <w:marBottom w:val="0"/>
              <w:divBdr>
                <w:top w:val="none" w:sz="0" w:space="0" w:color="auto"/>
                <w:left w:val="none" w:sz="0" w:space="0" w:color="auto"/>
                <w:bottom w:val="none" w:sz="0" w:space="0" w:color="auto"/>
                <w:right w:val="none" w:sz="0" w:space="0" w:color="auto"/>
              </w:divBdr>
            </w:div>
            <w:div w:id="103608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101">
      <w:bodyDiv w:val="1"/>
      <w:marLeft w:val="0"/>
      <w:marRight w:val="0"/>
      <w:marTop w:val="0"/>
      <w:marBottom w:val="0"/>
      <w:divBdr>
        <w:top w:val="none" w:sz="0" w:space="0" w:color="auto"/>
        <w:left w:val="none" w:sz="0" w:space="0" w:color="auto"/>
        <w:bottom w:val="none" w:sz="0" w:space="0" w:color="auto"/>
        <w:right w:val="none" w:sz="0" w:space="0" w:color="auto"/>
      </w:divBdr>
      <w:divsChild>
        <w:div w:id="544173172">
          <w:marLeft w:val="0"/>
          <w:marRight w:val="0"/>
          <w:marTop w:val="0"/>
          <w:marBottom w:val="0"/>
          <w:divBdr>
            <w:top w:val="none" w:sz="0" w:space="0" w:color="auto"/>
            <w:left w:val="none" w:sz="0" w:space="0" w:color="auto"/>
            <w:bottom w:val="none" w:sz="0" w:space="0" w:color="auto"/>
            <w:right w:val="none" w:sz="0" w:space="0" w:color="auto"/>
          </w:divBdr>
          <w:divsChild>
            <w:div w:id="1829124959">
              <w:marLeft w:val="0"/>
              <w:marRight w:val="0"/>
              <w:marTop w:val="0"/>
              <w:marBottom w:val="0"/>
              <w:divBdr>
                <w:top w:val="none" w:sz="0" w:space="0" w:color="auto"/>
                <w:left w:val="none" w:sz="0" w:space="0" w:color="auto"/>
                <w:bottom w:val="none" w:sz="0" w:space="0" w:color="auto"/>
                <w:right w:val="none" w:sz="0" w:space="0" w:color="auto"/>
              </w:divBdr>
            </w:div>
            <w:div w:id="1448348119">
              <w:marLeft w:val="0"/>
              <w:marRight w:val="0"/>
              <w:marTop w:val="0"/>
              <w:marBottom w:val="0"/>
              <w:divBdr>
                <w:top w:val="none" w:sz="0" w:space="0" w:color="auto"/>
                <w:left w:val="none" w:sz="0" w:space="0" w:color="auto"/>
                <w:bottom w:val="none" w:sz="0" w:space="0" w:color="auto"/>
                <w:right w:val="none" w:sz="0" w:space="0" w:color="auto"/>
              </w:divBdr>
            </w:div>
            <w:div w:id="2111077867">
              <w:marLeft w:val="0"/>
              <w:marRight w:val="0"/>
              <w:marTop w:val="0"/>
              <w:marBottom w:val="0"/>
              <w:divBdr>
                <w:top w:val="none" w:sz="0" w:space="0" w:color="auto"/>
                <w:left w:val="none" w:sz="0" w:space="0" w:color="auto"/>
                <w:bottom w:val="none" w:sz="0" w:space="0" w:color="auto"/>
                <w:right w:val="none" w:sz="0" w:space="0" w:color="auto"/>
              </w:divBdr>
            </w:div>
            <w:div w:id="11214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3755">
      <w:bodyDiv w:val="1"/>
      <w:marLeft w:val="0"/>
      <w:marRight w:val="0"/>
      <w:marTop w:val="0"/>
      <w:marBottom w:val="0"/>
      <w:divBdr>
        <w:top w:val="none" w:sz="0" w:space="0" w:color="auto"/>
        <w:left w:val="none" w:sz="0" w:space="0" w:color="auto"/>
        <w:bottom w:val="none" w:sz="0" w:space="0" w:color="auto"/>
        <w:right w:val="none" w:sz="0" w:space="0" w:color="auto"/>
      </w:divBdr>
      <w:divsChild>
        <w:div w:id="600795021">
          <w:marLeft w:val="0"/>
          <w:marRight w:val="0"/>
          <w:marTop w:val="0"/>
          <w:marBottom w:val="0"/>
          <w:divBdr>
            <w:top w:val="none" w:sz="0" w:space="0" w:color="auto"/>
            <w:left w:val="none" w:sz="0" w:space="0" w:color="auto"/>
            <w:bottom w:val="none" w:sz="0" w:space="0" w:color="auto"/>
            <w:right w:val="none" w:sz="0" w:space="0" w:color="auto"/>
          </w:divBdr>
          <w:divsChild>
            <w:div w:id="1366908228">
              <w:marLeft w:val="0"/>
              <w:marRight w:val="0"/>
              <w:marTop w:val="0"/>
              <w:marBottom w:val="330"/>
              <w:divBdr>
                <w:top w:val="none" w:sz="0" w:space="0" w:color="auto"/>
                <w:left w:val="none" w:sz="0" w:space="0" w:color="auto"/>
                <w:bottom w:val="none" w:sz="0" w:space="0" w:color="auto"/>
                <w:right w:val="none" w:sz="0" w:space="0" w:color="auto"/>
              </w:divBdr>
            </w:div>
          </w:divsChild>
        </w:div>
        <w:div w:id="1247034914">
          <w:marLeft w:val="0"/>
          <w:marRight w:val="0"/>
          <w:marTop w:val="0"/>
          <w:marBottom w:val="0"/>
          <w:divBdr>
            <w:top w:val="none" w:sz="0" w:space="0" w:color="auto"/>
            <w:left w:val="none" w:sz="0" w:space="0" w:color="auto"/>
            <w:bottom w:val="none" w:sz="0" w:space="0" w:color="auto"/>
            <w:right w:val="none" w:sz="0" w:space="0" w:color="auto"/>
          </w:divBdr>
          <w:divsChild>
            <w:div w:id="992563474">
              <w:marLeft w:val="0"/>
              <w:marRight w:val="0"/>
              <w:marTop w:val="0"/>
              <w:marBottom w:val="330"/>
              <w:divBdr>
                <w:top w:val="none" w:sz="0" w:space="0" w:color="auto"/>
                <w:left w:val="none" w:sz="0" w:space="0" w:color="auto"/>
                <w:bottom w:val="none" w:sz="0" w:space="0" w:color="auto"/>
                <w:right w:val="none" w:sz="0" w:space="0" w:color="auto"/>
              </w:divBdr>
            </w:div>
          </w:divsChild>
        </w:div>
        <w:div w:id="622537156">
          <w:marLeft w:val="0"/>
          <w:marRight w:val="0"/>
          <w:marTop w:val="0"/>
          <w:marBottom w:val="0"/>
          <w:divBdr>
            <w:top w:val="none" w:sz="0" w:space="0" w:color="auto"/>
            <w:left w:val="none" w:sz="0" w:space="0" w:color="auto"/>
            <w:bottom w:val="none" w:sz="0" w:space="0" w:color="auto"/>
            <w:right w:val="none" w:sz="0" w:space="0" w:color="auto"/>
          </w:divBdr>
          <w:divsChild>
            <w:div w:id="82636346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28292632">
      <w:bodyDiv w:val="1"/>
      <w:marLeft w:val="0"/>
      <w:marRight w:val="0"/>
      <w:marTop w:val="0"/>
      <w:marBottom w:val="0"/>
      <w:divBdr>
        <w:top w:val="none" w:sz="0" w:space="0" w:color="auto"/>
        <w:left w:val="none" w:sz="0" w:space="0" w:color="auto"/>
        <w:bottom w:val="none" w:sz="0" w:space="0" w:color="auto"/>
        <w:right w:val="none" w:sz="0" w:space="0" w:color="auto"/>
      </w:divBdr>
      <w:divsChild>
        <w:div w:id="794762698">
          <w:marLeft w:val="0"/>
          <w:marRight w:val="0"/>
          <w:marTop w:val="0"/>
          <w:marBottom w:val="0"/>
          <w:divBdr>
            <w:top w:val="none" w:sz="0" w:space="0" w:color="auto"/>
            <w:left w:val="none" w:sz="0" w:space="0" w:color="auto"/>
            <w:bottom w:val="none" w:sz="0" w:space="0" w:color="auto"/>
            <w:right w:val="none" w:sz="0" w:space="0" w:color="auto"/>
          </w:divBdr>
          <w:divsChild>
            <w:div w:id="1880625459">
              <w:marLeft w:val="0"/>
              <w:marRight w:val="0"/>
              <w:marTop w:val="0"/>
              <w:marBottom w:val="0"/>
              <w:divBdr>
                <w:top w:val="none" w:sz="0" w:space="0" w:color="auto"/>
                <w:left w:val="none" w:sz="0" w:space="0" w:color="auto"/>
                <w:bottom w:val="none" w:sz="0" w:space="0" w:color="auto"/>
                <w:right w:val="none" w:sz="0" w:space="0" w:color="auto"/>
              </w:divBdr>
            </w:div>
            <w:div w:id="1344355430">
              <w:marLeft w:val="0"/>
              <w:marRight w:val="0"/>
              <w:marTop w:val="0"/>
              <w:marBottom w:val="0"/>
              <w:divBdr>
                <w:top w:val="none" w:sz="0" w:space="0" w:color="auto"/>
                <w:left w:val="none" w:sz="0" w:space="0" w:color="auto"/>
                <w:bottom w:val="none" w:sz="0" w:space="0" w:color="auto"/>
                <w:right w:val="none" w:sz="0" w:space="0" w:color="auto"/>
              </w:divBdr>
            </w:div>
            <w:div w:id="1048917914">
              <w:marLeft w:val="0"/>
              <w:marRight w:val="0"/>
              <w:marTop w:val="0"/>
              <w:marBottom w:val="0"/>
              <w:divBdr>
                <w:top w:val="none" w:sz="0" w:space="0" w:color="auto"/>
                <w:left w:val="none" w:sz="0" w:space="0" w:color="auto"/>
                <w:bottom w:val="none" w:sz="0" w:space="0" w:color="auto"/>
                <w:right w:val="none" w:sz="0" w:space="0" w:color="auto"/>
              </w:divBdr>
            </w:div>
            <w:div w:id="949051587">
              <w:marLeft w:val="0"/>
              <w:marRight w:val="0"/>
              <w:marTop w:val="0"/>
              <w:marBottom w:val="0"/>
              <w:divBdr>
                <w:top w:val="none" w:sz="0" w:space="0" w:color="auto"/>
                <w:left w:val="none" w:sz="0" w:space="0" w:color="auto"/>
                <w:bottom w:val="none" w:sz="0" w:space="0" w:color="auto"/>
                <w:right w:val="none" w:sz="0" w:space="0" w:color="auto"/>
              </w:divBdr>
            </w:div>
            <w:div w:id="1259369052">
              <w:marLeft w:val="0"/>
              <w:marRight w:val="0"/>
              <w:marTop w:val="0"/>
              <w:marBottom w:val="0"/>
              <w:divBdr>
                <w:top w:val="none" w:sz="0" w:space="0" w:color="auto"/>
                <w:left w:val="none" w:sz="0" w:space="0" w:color="auto"/>
                <w:bottom w:val="none" w:sz="0" w:space="0" w:color="auto"/>
                <w:right w:val="none" w:sz="0" w:space="0" w:color="auto"/>
              </w:divBdr>
            </w:div>
            <w:div w:id="1790659150">
              <w:marLeft w:val="0"/>
              <w:marRight w:val="0"/>
              <w:marTop w:val="0"/>
              <w:marBottom w:val="0"/>
              <w:divBdr>
                <w:top w:val="none" w:sz="0" w:space="0" w:color="auto"/>
                <w:left w:val="none" w:sz="0" w:space="0" w:color="auto"/>
                <w:bottom w:val="none" w:sz="0" w:space="0" w:color="auto"/>
                <w:right w:val="none" w:sz="0" w:space="0" w:color="auto"/>
              </w:divBdr>
            </w:div>
            <w:div w:id="596712818">
              <w:marLeft w:val="0"/>
              <w:marRight w:val="0"/>
              <w:marTop w:val="0"/>
              <w:marBottom w:val="0"/>
              <w:divBdr>
                <w:top w:val="none" w:sz="0" w:space="0" w:color="auto"/>
                <w:left w:val="none" w:sz="0" w:space="0" w:color="auto"/>
                <w:bottom w:val="none" w:sz="0" w:space="0" w:color="auto"/>
                <w:right w:val="none" w:sz="0" w:space="0" w:color="auto"/>
              </w:divBdr>
            </w:div>
            <w:div w:id="8919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9650">
      <w:bodyDiv w:val="1"/>
      <w:marLeft w:val="0"/>
      <w:marRight w:val="0"/>
      <w:marTop w:val="0"/>
      <w:marBottom w:val="0"/>
      <w:divBdr>
        <w:top w:val="none" w:sz="0" w:space="0" w:color="auto"/>
        <w:left w:val="none" w:sz="0" w:space="0" w:color="auto"/>
        <w:bottom w:val="none" w:sz="0" w:space="0" w:color="auto"/>
        <w:right w:val="none" w:sz="0" w:space="0" w:color="auto"/>
      </w:divBdr>
      <w:divsChild>
        <w:div w:id="1028993318">
          <w:marLeft w:val="0"/>
          <w:marRight w:val="0"/>
          <w:marTop w:val="0"/>
          <w:marBottom w:val="0"/>
          <w:divBdr>
            <w:top w:val="none" w:sz="0" w:space="0" w:color="auto"/>
            <w:left w:val="none" w:sz="0" w:space="0" w:color="auto"/>
            <w:bottom w:val="none" w:sz="0" w:space="0" w:color="auto"/>
            <w:right w:val="none" w:sz="0" w:space="0" w:color="auto"/>
          </w:divBdr>
          <w:divsChild>
            <w:div w:id="413670770">
              <w:marLeft w:val="0"/>
              <w:marRight w:val="0"/>
              <w:marTop w:val="0"/>
              <w:marBottom w:val="0"/>
              <w:divBdr>
                <w:top w:val="none" w:sz="0" w:space="0" w:color="auto"/>
                <w:left w:val="none" w:sz="0" w:space="0" w:color="auto"/>
                <w:bottom w:val="none" w:sz="0" w:space="0" w:color="auto"/>
                <w:right w:val="none" w:sz="0" w:space="0" w:color="auto"/>
              </w:divBdr>
              <w:divsChild>
                <w:div w:id="10010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0710">
          <w:marLeft w:val="0"/>
          <w:marRight w:val="0"/>
          <w:marTop w:val="0"/>
          <w:marBottom w:val="0"/>
          <w:divBdr>
            <w:top w:val="none" w:sz="0" w:space="0" w:color="auto"/>
            <w:left w:val="none" w:sz="0" w:space="0" w:color="auto"/>
            <w:bottom w:val="none" w:sz="0" w:space="0" w:color="auto"/>
            <w:right w:val="none" w:sz="0" w:space="0" w:color="auto"/>
          </w:divBdr>
          <w:divsChild>
            <w:div w:id="406807927">
              <w:marLeft w:val="0"/>
              <w:marRight w:val="0"/>
              <w:marTop w:val="0"/>
              <w:marBottom w:val="0"/>
              <w:divBdr>
                <w:top w:val="none" w:sz="0" w:space="0" w:color="auto"/>
                <w:left w:val="none" w:sz="0" w:space="0" w:color="auto"/>
                <w:bottom w:val="none" w:sz="0" w:space="0" w:color="auto"/>
                <w:right w:val="none" w:sz="0" w:space="0" w:color="auto"/>
              </w:divBdr>
            </w:div>
          </w:divsChild>
        </w:div>
        <w:div w:id="1410729756">
          <w:marLeft w:val="0"/>
          <w:marRight w:val="0"/>
          <w:marTop w:val="0"/>
          <w:marBottom w:val="0"/>
          <w:divBdr>
            <w:top w:val="none" w:sz="0" w:space="0" w:color="auto"/>
            <w:left w:val="none" w:sz="0" w:space="0" w:color="auto"/>
            <w:bottom w:val="none" w:sz="0" w:space="0" w:color="auto"/>
            <w:right w:val="none" w:sz="0" w:space="0" w:color="auto"/>
          </w:divBdr>
          <w:divsChild>
            <w:div w:id="961886094">
              <w:marLeft w:val="0"/>
              <w:marRight w:val="0"/>
              <w:marTop w:val="0"/>
              <w:marBottom w:val="0"/>
              <w:divBdr>
                <w:top w:val="none" w:sz="0" w:space="0" w:color="auto"/>
                <w:left w:val="none" w:sz="0" w:space="0" w:color="auto"/>
                <w:bottom w:val="none" w:sz="0" w:space="0" w:color="auto"/>
                <w:right w:val="none" w:sz="0" w:space="0" w:color="auto"/>
              </w:divBdr>
              <w:divsChild>
                <w:div w:id="664288719">
                  <w:marLeft w:val="0"/>
                  <w:marRight w:val="0"/>
                  <w:marTop w:val="0"/>
                  <w:marBottom w:val="0"/>
                  <w:divBdr>
                    <w:top w:val="none" w:sz="0" w:space="0" w:color="auto"/>
                    <w:left w:val="none" w:sz="0" w:space="0" w:color="auto"/>
                    <w:bottom w:val="none" w:sz="0" w:space="0" w:color="auto"/>
                    <w:right w:val="none" w:sz="0" w:space="0" w:color="auto"/>
                  </w:divBdr>
                  <w:divsChild>
                    <w:div w:id="2146504919">
                      <w:marLeft w:val="0"/>
                      <w:marRight w:val="0"/>
                      <w:marTop w:val="0"/>
                      <w:marBottom w:val="0"/>
                      <w:divBdr>
                        <w:top w:val="none" w:sz="0" w:space="0" w:color="auto"/>
                        <w:left w:val="none" w:sz="0" w:space="0" w:color="auto"/>
                        <w:bottom w:val="none" w:sz="0" w:space="0" w:color="auto"/>
                        <w:right w:val="none" w:sz="0" w:space="0" w:color="auto"/>
                      </w:divBdr>
                      <w:divsChild>
                        <w:div w:id="100956535">
                          <w:marLeft w:val="0"/>
                          <w:marRight w:val="0"/>
                          <w:marTop w:val="0"/>
                          <w:marBottom w:val="0"/>
                          <w:divBdr>
                            <w:top w:val="none" w:sz="0" w:space="0" w:color="auto"/>
                            <w:left w:val="none" w:sz="0" w:space="0" w:color="auto"/>
                            <w:bottom w:val="none" w:sz="0" w:space="0" w:color="auto"/>
                            <w:right w:val="none" w:sz="0" w:space="0" w:color="auto"/>
                          </w:divBdr>
                        </w:div>
                      </w:divsChild>
                    </w:div>
                    <w:div w:id="461072093">
                      <w:marLeft w:val="0"/>
                      <w:marRight w:val="0"/>
                      <w:marTop w:val="0"/>
                      <w:marBottom w:val="0"/>
                      <w:divBdr>
                        <w:top w:val="none" w:sz="0" w:space="0" w:color="auto"/>
                        <w:left w:val="none" w:sz="0" w:space="0" w:color="auto"/>
                        <w:bottom w:val="none" w:sz="0" w:space="0" w:color="auto"/>
                        <w:right w:val="none" w:sz="0" w:space="0" w:color="auto"/>
                      </w:divBdr>
                    </w:div>
                    <w:div w:id="510485152">
                      <w:marLeft w:val="0"/>
                      <w:marRight w:val="0"/>
                      <w:marTop w:val="0"/>
                      <w:marBottom w:val="0"/>
                      <w:divBdr>
                        <w:top w:val="none" w:sz="0" w:space="0" w:color="auto"/>
                        <w:left w:val="none" w:sz="0" w:space="0" w:color="auto"/>
                        <w:bottom w:val="none" w:sz="0" w:space="0" w:color="auto"/>
                        <w:right w:val="none" w:sz="0" w:space="0" w:color="auto"/>
                      </w:divBdr>
                      <w:divsChild>
                        <w:div w:id="1234119000">
                          <w:marLeft w:val="0"/>
                          <w:marRight w:val="0"/>
                          <w:marTop w:val="0"/>
                          <w:marBottom w:val="0"/>
                          <w:divBdr>
                            <w:top w:val="none" w:sz="0" w:space="0" w:color="auto"/>
                            <w:left w:val="none" w:sz="0" w:space="0" w:color="auto"/>
                            <w:bottom w:val="none" w:sz="0" w:space="0" w:color="auto"/>
                            <w:right w:val="none" w:sz="0" w:space="0" w:color="auto"/>
                          </w:divBdr>
                        </w:div>
                      </w:divsChild>
                    </w:div>
                    <w:div w:id="763762811">
                      <w:marLeft w:val="0"/>
                      <w:marRight w:val="0"/>
                      <w:marTop w:val="0"/>
                      <w:marBottom w:val="0"/>
                      <w:divBdr>
                        <w:top w:val="none" w:sz="0" w:space="0" w:color="auto"/>
                        <w:left w:val="none" w:sz="0" w:space="0" w:color="auto"/>
                        <w:bottom w:val="none" w:sz="0" w:space="0" w:color="auto"/>
                        <w:right w:val="none" w:sz="0" w:space="0" w:color="auto"/>
                      </w:divBdr>
                    </w:div>
                    <w:div w:id="773591724">
                      <w:marLeft w:val="0"/>
                      <w:marRight w:val="0"/>
                      <w:marTop w:val="0"/>
                      <w:marBottom w:val="0"/>
                      <w:divBdr>
                        <w:top w:val="none" w:sz="0" w:space="0" w:color="auto"/>
                        <w:left w:val="none" w:sz="0" w:space="0" w:color="auto"/>
                        <w:bottom w:val="none" w:sz="0" w:space="0" w:color="auto"/>
                        <w:right w:val="none" w:sz="0" w:space="0" w:color="auto"/>
                      </w:divBdr>
                      <w:divsChild>
                        <w:div w:id="942111096">
                          <w:marLeft w:val="0"/>
                          <w:marRight w:val="0"/>
                          <w:marTop w:val="0"/>
                          <w:marBottom w:val="0"/>
                          <w:divBdr>
                            <w:top w:val="none" w:sz="0" w:space="0" w:color="auto"/>
                            <w:left w:val="none" w:sz="0" w:space="0" w:color="auto"/>
                            <w:bottom w:val="none" w:sz="0" w:space="0" w:color="auto"/>
                            <w:right w:val="none" w:sz="0" w:space="0" w:color="auto"/>
                          </w:divBdr>
                        </w:div>
                      </w:divsChild>
                    </w:div>
                    <w:div w:id="1618371931">
                      <w:marLeft w:val="0"/>
                      <w:marRight w:val="0"/>
                      <w:marTop w:val="0"/>
                      <w:marBottom w:val="0"/>
                      <w:divBdr>
                        <w:top w:val="none" w:sz="0" w:space="0" w:color="auto"/>
                        <w:left w:val="none" w:sz="0" w:space="0" w:color="auto"/>
                        <w:bottom w:val="none" w:sz="0" w:space="0" w:color="auto"/>
                        <w:right w:val="none" w:sz="0" w:space="0" w:color="auto"/>
                      </w:divBdr>
                    </w:div>
                    <w:div w:id="21056840">
                      <w:marLeft w:val="0"/>
                      <w:marRight w:val="0"/>
                      <w:marTop w:val="0"/>
                      <w:marBottom w:val="0"/>
                      <w:divBdr>
                        <w:top w:val="none" w:sz="0" w:space="0" w:color="auto"/>
                        <w:left w:val="none" w:sz="0" w:space="0" w:color="auto"/>
                        <w:bottom w:val="none" w:sz="0" w:space="0" w:color="auto"/>
                        <w:right w:val="none" w:sz="0" w:space="0" w:color="auto"/>
                      </w:divBdr>
                      <w:divsChild>
                        <w:div w:id="45107118">
                          <w:marLeft w:val="0"/>
                          <w:marRight w:val="0"/>
                          <w:marTop w:val="0"/>
                          <w:marBottom w:val="0"/>
                          <w:divBdr>
                            <w:top w:val="none" w:sz="0" w:space="0" w:color="auto"/>
                            <w:left w:val="none" w:sz="0" w:space="0" w:color="auto"/>
                            <w:bottom w:val="none" w:sz="0" w:space="0" w:color="auto"/>
                            <w:right w:val="none" w:sz="0" w:space="0" w:color="auto"/>
                          </w:divBdr>
                        </w:div>
                      </w:divsChild>
                    </w:div>
                    <w:div w:id="1663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60696">
      <w:bodyDiv w:val="1"/>
      <w:marLeft w:val="0"/>
      <w:marRight w:val="0"/>
      <w:marTop w:val="0"/>
      <w:marBottom w:val="0"/>
      <w:divBdr>
        <w:top w:val="none" w:sz="0" w:space="0" w:color="auto"/>
        <w:left w:val="none" w:sz="0" w:space="0" w:color="auto"/>
        <w:bottom w:val="none" w:sz="0" w:space="0" w:color="auto"/>
        <w:right w:val="none" w:sz="0" w:space="0" w:color="auto"/>
      </w:divBdr>
      <w:divsChild>
        <w:div w:id="1515877823">
          <w:marLeft w:val="0"/>
          <w:marRight w:val="0"/>
          <w:marTop w:val="0"/>
          <w:marBottom w:val="0"/>
          <w:divBdr>
            <w:top w:val="none" w:sz="0" w:space="0" w:color="auto"/>
            <w:left w:val="none" w:sz="0" w:space="0" w:color="auto"/>
            <w:bottom w:val="none" w:sz="0" w:space="0" w:color="auto"/>
            <w:right w:val="none" w:sz="0" w:space="0" w:color="auto"/>
          </w:divBdr>
        </w:div>
      </w:divsChild>
    </w:div>
    <w:div w:id="1397238200">
      <w:bodyDiv w:val="1"/>
      <w:marLeft w:val="0"/>
      <w:marRight w:val="0"/>
      <w:marTop w:val="0"/>
      <w:marBottom w:val="0"/>
      <w:divBdr>
        <w:top w:val="none" w:sz="0" w:space="0" w:color="auto"/>
        <w:left w:val="none" w:sz="0" w:space="0" w:color="auto"/>
        <w:bottom w:val="none" w:sz="0" w:space="0" w:color="auto"/>
        <w:right w:val="none" w:sz="0" w:space="0" w:color="auto"/>
      </w:divBdr>
      <w:divsChild>
        <w:div w:id="1089809014">
          <w:marLeft w:val="0"/>
          <w:marRight w:val="0"/>
          <w:marTop w:val="0"/>
          <w:marBottom w:val="0"/>
          <w:divBdr>
            <w:top w:val="none" w:sz="0" w:space="0" w:color="auto"/>
            <w:left w:val="none" w:sz="0" w:space="0" w:color="auto"/>
            <w:bottom w:val="none" w:sz="0" w:space="0" w:color="auto"/>
            <w:right w:val="none" w:sz="0" w:space="0" w:color="auto"/>
          </w:divBdr>
          <w:divsChild>
            <w:div w:id="1863084331">
              <w:marLeft w:val="0"/>
              <w:marRight w:val="0"/>
              <w:marTop w:val="0"/>
              <w:marBottom w:val="330"/>
              <w:divBdr>
                <w:top w:val="none" w:sz="0" w:space="0" w:color="auto"/>
                <w:left w:val="none" w:sz="0" w:space="0" w:color="auto"/>
                <w:bottom w:val="none" w:sz="0" w:space="0" w:color="auto"/>
                <w:right w:val="none" w:sz="0" w:space="0" w:color="auto"/>
              </w:divBdr>
            </w:div>
          </w:divsChild>
        </w:div>
        <w:div w:id="1612737159">
          <w:marLeft w:val="0"/>
          <w:marRight w:val="0"/>
          <w:marTop w:val="0"/>
          <w:marBottom w:val="0"/>
          <w:divBdr>
            <w:top w:val="none" w:sz="0" w:space="0" w:color="auto"/>
            <w:left w:val="none" w:sz="0" w:space="0" w:color="auto"/>
            <w:bottom w:val="none" w:sz="0" w:space="0" w:color="auto"/>
            <w:right w:val="none" w:sz="0" w:space="0" w:color="auto"/>
          </w:divBdr>
          <w:divsChild>
            <w:div w:id="37525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02168735">
      <w:bodyDiv w:val="1"/>
      <w:marLeft w:val="0"/>
      <w:marRight w:val="0"/>
      <w:marTop w:val="0"/>
      <w:marBottom w:val="0"/>
      <w:divBdr>
        <w:top w:val="none" w:sz="0" w:space="0" w:color="auto"/>
        <w:left w:val="none" w:sz="0" w:space="0" w:color="auto"/>
        <w:bottom w:val="none" w:sz="0" w:space="0" w:color="auto"/>
        <w:right w:val="none" w:sz="0" w:space="0" w:color="auto"/>
      </w:divBdr>
      <w:divsChild>
        <w:div w:id="1458571072">
          <w:marLeft w:val="0"/>
          <w:marRight w:val="0"/>
          <w:marTop w:val="0"/>
          <w:marBottom w:val="0"/>
          <w:divBdr>
            <w:top w:val="none" w:sz="0" w:space="0" w:color="auto"/>
            <w:left w:val="none" w:sz="0" w:space="0" w:color="auto"/>
            <w:bottom w:val="none" w:sz="0" w:space="0" w:color="auto"/>
            <w:right w:val="none" w:sz="0" w:space="0" w:color="auto"/>
          </w:divBdr>
          <w:divsChild>
            <w:div w:id="67964364">
              <w:marLeft w:val="0"/>
              <w:marRight w:val="0"/>
              <w:marTop w:val="0"/>
              <w:marBottom w:val="330"/>
              <w:divBdr>
                <w:top w:val="none" w:sz="0" w:space="0" w:color="auto"/>
                <w:left w:val="none" w:sz="0" w:space="0" w:color="auto"/>
                <w:bottom w:val="none" w:sz="0" w:space="0" w:color="auto"/>
                <w:right w:val="none" w:sz="0" w:space="0" w:color="auto"/>
              </w:divBdr>
            </w:div>
          </w:divsChild>
        </w:div>
        <w:div w:id="1771386659">
          <w:marLeft w:val="0"/>
          <w:marRight w:val="0"/>
          <w:marTop w:val="0"/>
          <w:marBottom w:val="0"/>
          <w:divBdr>
            <w:top w:val="none" w:sz="0" w:space="0" w:color="auto"/>
            <w:left w:val="none" w:sz="0" w:space="0" w:color="auto"/>
            <w:bottom w:val="none" w:sz="0" w:space="0" w:color="auto"/>
            <w:right w:val="none" w:sz="0" w:space="0" w:color="auto"/>
          </w:divBdr>
          <w:divsChild>
            <w:div w:id="84609042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02214211">
      <w:bodyDiv w:val="1"/>
      <w:marLeft w:val="0"/>
      <w:marRight w:val="0"/>
      <w:marTop w:val="0"/>
      <w:marBottom w:val="0"/>
      <w:divBdr>
        <w:top w:val="none" w:sz="0" w:space="0" w:color="auto"/>
        <w:left w:val="none" w:sz="0" w:space="0" w:color="auto"/>
        <w:bottom w:val="none" w:sz="0" w:space="0" w:color="auto"/>
        <w:right w:val="none" w:sz="0" w:space="0" w:color="auto"/>
      </w:divBdr>
      <w:divsChild>
        <w:div w:id="1044907055">
          <w:marLeft w:val="0"/>
          <w:marRight w:val="0"/>
          <w:marTop w:val="0"/>
          <w:marBottom w:val="0"/>
          <w:divBdr>
            <w:top w:val="none" w:sz="0" w:space="0" w:color="auto"/>
            <w:left w:val="none" w:sz="0" w:space="0" w:color="auto"/>
            <w:bottom w:val="none" w:sz="0" w:space="0" w:color="auto"/>
            <w:right w:val="none" w:sz="0" w:space="0" w:color="auto"/>
          </w:divBdr>
          <w:divsChild>
            <w:div w:id="710958128">
              <w:marLeft w:val="0"/>
              <w:marRight w:val="0"/>
              <w:marTop w:val="0"/>
              <w:marBottom w:val="0"/>
              <w:divBdr>
                <w:top w:val="none" w:sz="0" w:space="0" w:color="auto"/>
                <w:left w:val="none" w:sz="0" w:space="0" w:color="auto"/>
                <w:bottom w:val="none" w:sz="0" w:space="0" w:color="auto"/>
                <w:right w:val="none" w:sz="0" w:space="0" w:color="auto"/>
              </w:divBdr>
            </w:div>
          </w:divsChild>
        </w:div>
        <w:div w:id="480002681">
          <w:marLeft w:val="0"/>
          <w:marRight w:val="0"/>
          <w:marTop w:val="0"/>
          <w:marBottom w:val="0"/>
          <w:divBdr>
            <w:top w:val="none" w:sz="0" w:space="0" w:color="auto"/>
            <w:left w:val="none" w:sz="0" w:space="0" w:color="auto"/>
            <w:bottom w:val="none" w:sz="0" w:space="0" w:color="auto"/>
            <w:right w:val="none" w:sz="0" w:space="0" w:color="auto"/>
          </w:divBdr>
          <w:divsChild>
            <w:div w:id="1378972477">
              <w:marLeft w:val="0"/>
              <w:marRight w:val="0"/>
              <w:marTop w:val="0"/>
              <w:marBottom w:val="0"/>
              <w:divBdr>
                <w:top w:val="none" w:sz="0" w:space="0" w:color="auto"/>
                <w:left w:val="none" w:sz="0" w:space="0" w:color="auto"/>
                <w:bottom w:val="none" w:sz="0" w:space="0" w:color="auto"/>
                <w:right w:val="none" w:sz="0" w:space="0" w:color="auto"/>
              </w:divBdr>
              <w:divsChild>
                <w:div w:id="3341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543">
          <w:marLeft w:val="0"/>
          <w:marRight w:val="0"/>
          <w:marTop w:val="0"/>
          <w:marBottom w:val="0"/>
          <w:divBdr>
            <w:top w:val="none" w:sz="0" w:space="0" w:color="auto"/>
            <w:left w:val="none" w:sz="0" w:space="0" w:color="auto"/>
            <w:bottom w:val="none" w:sz="0" w:space="0" w:color="auto"/>
            <w:right w:val="none" w:sz="0" w:space="0" w:color="auto"/>
          </w:divBdr>
          <w:divsChild>
            <w:div w:id="795759549">
              <w:marLeft w:val="0"/>
              <w:marRight w:val="0"/>
              <w:marTop w:val="0"/>
              <w:marBottom w:val="0"/>
              <w:divBdr>
                <w:top w:val="none" w:sz="0" w:space="0" w:color="auto"/>
                <w:left w:val="none" w:sz="0" w:space="0" w:color="auto"/>
                <w:bottom w:val="none" w:sz="0" w:space="0" w:color="auto"/>
                <w:right w:val="none" w:sz="0" w:space="0" w:color="auto"/>
              </w:divBdr>
            </w:div>
          </w:divsChild>
        </w:div>
        <w:div w:id="1392730438">
          <w:marLeft w:val="0"/>
          <w:marRight w:val="0"/>
          <w:marTop w:val="0"/>
          <w:marBottom w:val="0"/>
          <w:divBdr>
            <w:top w:val="none" w:sz="0" w:space="0" w:color="auto"/>
            <w:left w:val="none" w:sz="0" w:space="0" w:color="auto"/>
            <w:bottom w:val="none" w:sz="0" w:space="0" w:color="auto"/>
            <w:right w:val="none" w:sz="0" w:space="0" w:color="auto"/>
          </w:divBdr>
          <w:divsChild>
            <w:div w:id="707025318">
              <w:marLeft w:val="0"/>
              <w:marRight w:val="0"/>
              <w:marTop w:val="0"/>
              <w:marBottom w:val="0"/>
              <w:divBdr>
                <w:top w:val="none" w:sz="0" w:space="0" w:color="auto"/>
                <w:left w:val="none" w:sz="0" w:space="0" w:color="auto"/>
                <w:bottom w:val="none" w:sz="0" w:space="0" w:color="auto"/>
                <w:right w:val="none" w:sz="0" w:space="0" w:color="auto"/>
              </w:divBdr>
              <w:divsChild>
                <w:div w:id="2001611316">
                  <w:marLeft w:val="0"/>
                  <w:marRight w:val="0"/>
                  <w:marTop w:val="0"/>
                  <w:marBottom w:val="0"/>
                  <w:divBdr>
                    <w:top w:val="none" w:sz="0" w:space="0" w:color="auto"/>
                    <w:left w:val="none" w:sz="0" w:space="0" w:color="auto"/>
                    <w:bottom w:val="none" w:sz="0" w:space="0" w:color="auto"/>
                    <w:right w:val="none" w:sz="0" w:space="0" w:color="auto"/>
                  </w:divBdr>
                  <w:divsChild>
                    <w:div w:id="137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65181">
      <w:bodyDiv w:val="1"/>
      <w:marLeft w:val="0"/>
      <w:marRight w:val="0"/>
      <w:marTop w:val="0"/>
      <w:marBottom w:val="0"/>
      <w:divBdr>
        <w:top w:val="none" w:sz="0" w:space="0" w:color="auto"/>
        <w:left w:val="none" w:sz="0" w:space="0" w:color="auto"/>
        <w:bottom w:val="none" w:sz="0" w:space="0" w:color="auto"/>
        <w:right w:val="none" w:sz="0" w:space="0" w:color="auto"/>
      </w:divBdr>
      <w:divsChild>
        <w:div w:id="1834103327">
          <w:marLeft w:val="0"/>
          <w:marRight w:val="0"/>
          <w:marTop w:val="0"/>
          <w:marBottom w:val="0"/>
          <w:divBdr>
            <w:top w:val="none" w:sz="0" w:space="0" w:color="auto"/>
            <w:left w:val="none" w:sz="0" w:space="0" w:color="auto"/>
            <w:bottom w:val="none" w:sz="0" w:space="0" w:color="auto"/>
            <w:right w:val="none" w:sz="0" w:space="0" w:color="auto"/>
          </w:divBdr>
        </w:div>
      </w:divsChild>
    </w:div>
    <w:div w:id="1417751276">
      <w:bodyDiv w:val="1"/>
      <w:marLeft w:val="0"/>
      <w:marRight w:val="0"/>
      <w:marTop w:val="0"/>
      <w:marBottom w:val="0"/>
      <w:divBdr>
        <w:top w:val="none" w:sz="0" w:space="0" w:color="auto"/>
        <w:left w:val="none" w:sz="0" w:space="0" w:color="auto"/>
        <w:bottom w:val="none" w:sz="0" w:space="0" w:color="auto"/>
        <w:right w:val="none" w:sz="0" w:space="0" w:color="auto"/>
      </w:divBdr>
      <w:divsChild>
        <w:div w:id="1303926028">
          <w:marLeft w:val="0"/>
          <w:marRight w:val="0"/>
          <w:marTop w:val="0"/>
          <w:marBottom w:val="0"/>
          <w:divBdr>
            <w:top w:val="none" w:sz="0" w:space="0" w:color="auto"/>
            <w:left w:val="none" w:sz="0" w:space="0" w:color="auto"/>
            <w:bottom w:val="none" w:sz="0" w:space="0" w:color="auto"/>
            <w:right w:val="none" w:sz="0" w:space="0" w:color="auto"/>
          </w:divBdr>
          <w:divsChild>
            <w:div w:id="1115909766">
              <w:marLeft w:val="0"/>
              <w:marRight w:val="0"/>
              <w:marTop w:val="0"/>
              <w:marBottom w:val="0"/>
              <w:divBdr>
                <w:top w:val="none" w:sz="0" w:space="0" w:color="auto"/>
                <w:left w:val="none" w:sz="0" w:space="0" w:color="auto"/>
                <w:bottom w:val="none" w:sz="0" w:space="0" w:color="auto"/>
                <w:right w:val="none" w:sz="0" w:space="0" w:color="auto"/>
              </w:divBdr>
            </w:div>
            <w:div w:id="703988272">
              <w:marLeft w:val="0"/>
              <w:marRight w:val="0"/>
              <w:marTop w:val="0"/>
              <w:marBottom w:val="0"/>
              <w:divBdr>
                <w:top w:val="none" w:sz="0" w:space="0" w:color="auto"/>
                <w:left w:val="none" w:sz="0" w:space="0" w:color="auto"/>
                <w:bottom w:val="none" w:sz="0" w:space="0" w:color="auto"/>
                <w:right w:val="none" w:sz="0" w:space="0" w:color="auto"/>
              </w:divBdr>
            </w:div>
            <w:div w:id="1906211868">
              <w:marLeft w:val="0"/>
              <w:marRight w:val="0"/>
              <w:marTop w:val="0"/>
              <w:marBottom w:val="0"/>
              <w:divBdr>
                <w:top w:val="none" w:sz="0" w:space="0" w:color="auto"/>
                <w:left w:val="none" w:sz="0" w:space="0" w:color="auto"/>
                <w:bottom w:val="none" w:sz="0" w:space="0" w:color="auto"/>
                <w:right w:val="none" w:sz="0" w:space="0" w:color="auto"/>
              </w:divBdr>
            </w:div>
            <w:div w:id="1974017870">
              <w:marLeft w:val="0"/>
              <w:marRight w:val="0"/>
              <w:marTop w:val="0"/>
              <w:marBottom w:val="0"/>
              <w:divBdr>
                <w:top w:val="none" w:sz="0" w:space="0" w:color="auto"/>
                <w:left w:val="none" w:sz="0" w:space="0" w:color="auto"/>
                <w:bottom w:val="none" w:sz="0" w:space="0" w:color="auto"/>
                <w:right w:val="none" w:sz="0" w:space="0" w:color="auto"/>
              </w:divBdr>
            </w:div>
            <w:div w:id="2043896873">
              <w:marLeft w:val="0"/>
              <w:marRight w:val="0"/>
              <w:marTop w:val="0"/>
              <w:marBottom w:val="0"/>
              <w:divBdr>
                <w:top w:val="none" w:sz="0" w:space="0" w:color="auto"/>
                <w:left w:val="none" w:sz="0" w:space="0" w:color="auto"/>
                <w:bottom w:val="none" w:sz="0" w:space="0" w:color="auto"/>
                <w:right w:val="none" w:sz="0" w:space="0" w:color="auto"/>
              </w:divBdr>
            </w:div>
            <w:div w:id="397098851">
              <w:marLeft w:val="0"/>
              <w:marRight w:val="0"/>
              <w:marTop w:val="0"/>
              <w:marBottom w:val="0"/>
              <w:divBdr>
                <w:top w:val="none" w:sz="0" w:space="0" w:color="auto"/>
                <w:left w:val="none" w:sz="0" w:space="0" w:color="auto"/>
                <w:bottom w:val="none" w:sz="0" w:space="0" w:color="auto"/>
                <w:right w:val="none" w:sz="0" w:space="0" w:color="auto"/>
              </w:divBdr>
            </w:div>
            <w:div w:id="1335499263">
              <w:marLeft w:val="0"/>
              <w:marRight w:val="0"/>
              <w:marTop w:val="0"/>
              <w:marBottom w:val="0"/>
              <w:divBdr>
                <w:top w:val="none" w:sz="0" w:space="0" w:color="auto"/>
                <w:left w:val="none" w:sz="0" w:space="0" w:color="auto"/>
                <w:bottom w:val="none" w:sz="0" w:space="0" w:color="auto"/>
                <w:right w:val="none" w:sz="0" w:space="0" w:color="auto"/>
              </w:divBdr>
            </w:div>
            <w:div w:id="1219559855">
              <w:marLeft w:val="0"/>
              <w:marRight w:val="0"/>
              <w:marTop w:val="0"/>
              <w:marBottom w:val="0"/>
              <w:divBdr>
                <w:top w:val="none" w:sz="0" w:space="0" w:color="auto"/>
                <w:left w:val="none" w:sz="0" w:space="0" w:color="auto"/>
                <w:bottom w:val="none" w:sz="0" w:space="0" w:color="auto"/>
                <w:right w:val="none" w:sz="0" w:space="0" w:color="auto"/>
              </w:divBdr>
            </w:div>
            <w:div w:id="508526387">
              <w:marLeft w:val="0"/>
              <w:marRight w:val="0"/>
              <w:marTop w:val="0"/>
              <w:marBottom w:val="0"/>
              <w:divBdr>
                <w:top w:val="none" w:sz="0" w:space="0" w:color="auto"/>
                <w:left w:val="none" w:sz="0" w:space="0" w:color="auto"/>
                <w:bottom w:val="none" w:sz="0" w:space="0" w:color="auto"/>
                <w:right w:val="none" w:sz="0" w:space="0" w:color="auto"/>
              </w:divBdr>
            </w:div>
            <w:div w:id="1740595119">
              <w:marLeft w:val="0"/>
              <w:marRight w:val="0"/>
              <w:marTop w:val="0"/>
              <w:marBottom w:val="0"/>
              <w:divBdr>
                <w:top w:val="none" w:sz="0" w:space="0" w:color="auto"/>
                <w:left w:val="none" w:sz="0" w:space="0" w:color="auto"/>
                <w:bottom w:val="none" w:sz="0" w:space="0" w:color="auto"/>
                <w:right w:val="none" w:sz="0" w:space="0" w:color="auto"/>
              </w:divBdr>
            </w:div>
            <w:div w:id="15511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6062">
      <w:bodyDiv w:val="1"/>
      <w:marLeft w:val="0"/>
      <w:marRight w:val="0"/>
      <w:marTop w:val="0"/>
      <w:marBottom w:val="0"/>
      <w:divBdr>
        <w:top w:val="none" w:sz="0" w:space="0" w:color="auto"/>
        <w:left w:val="none" w:sz="0" w:space="0" w:color="auto"/>
        <w:bottom w:val="none" w:sz="0" w:space="0" w:color="auto"/>
        <w:right w:val="none" w:sz="0" w:space="0" w:color="auto"/>
      </w:divBdr>
      <w:divsChild>
        <w:div w:id="324213384">
          <w:marLeft w:val="0"/>
          <w:marRight w:val="0"/>
          <w:marTop w:val="0"/>
          <w:marBottom w:val="0"/>
          <w:divBdr>
            <w:top w:val="none" w:sz="0" w:space="0" w:color="auto"/>
            <w:left w:val="none" w:sz="0" w:space="0" w:color="auto"/>
            <w:bottom w:val="none" w:sz="0" w:space="0" w:color="auto"/>
            <w:right w:val="none" w:sz="0" w:space="0" w:color="auto"/>
          </w:divBdr>
          <w:divsChild>
            <w:div w:id="1319070878">
              <w:marLeft w:val="0"/>
              <w:marRight w:val="0"/>
              <w:marTop w:val="0"/>
              <w:marBottom w:val="0"/>
              <w:divBdr>
                <w:top w:val="none" w:sz="0" w:space="0" w:color="auto"/>
                <w:left w:val="none" w:sz="0" w:space="0" w:color="auto"/>
                <w:bottom w:val="none" w:sz="0" w:space="0" w:color="auto"/>
                <w:right w:val="none" w:sz="0" w:space="0" w:color="auto"/>
              </w:divBdr>
              <w:divsChild>
                <w:div w:id="16227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0930">
          <w:marLeft w:val="0"/>
          <w:marRight w:val="0"/>
          <w:marTop w:val="0"/>
          <w:marBottom w:val="0"/>
          <w:divBdr>
            <w:top w:val="none" w:sz="0" w:space="0" w:color="auto"/>
            <w:left w:val="none" w:sz="0" w:space="0" w:color="auto"/>
            <w:bottom w:val="none" w:sz="0" w:space="0" w:color="auto"/>
            <w:right w:val="none" w:sz="0" w:space="0" w:color="auto"/>
          </w:divBdr>
          <w:divsChild>
            <w:div w:id="264116314">
              <w:marLeft w:val="0"/>
              <w:marRight w:val="0"/>
              <w:marTop w:val="0"/>
              <w:marBottom w:val="0"/>
              <w:divBdr>
                <w:top w:val="none" w:sz="0" w:space="0" w:color="auto"/>
                <w:left w:val="none" w:sz="0" w:space="0" w:color="auto"/>
                <w:bottom w:val="none" w:sz="0" w:space="0" w:color="auto"/>
                <w:right w:val="none" w:sz="0" w:space="0" w:color="auto"/>
              </w:divBdr>
              <w:divsChild>
                <w:div w:id="890385382">
                  <w:marLeft w:val="0"/>
                  <w:marRight w:val="0"/>
                  <w:marTop w:val="0"/>
                  <w:marBottom w:val="0"/>
                  <w:divBdr>
                    <w:top w:val="none" w:sz="0" w:space="0" w:color="auto"/>
                    <w:left w:val="none" w:sz="0" w:space="0" w:color="auto"/>
                    <w:bottom w:val="none" w:sz="0" w:space="0" w:color="auto"/>
                    <w:right w:val="none" w:sz="0" w:space="0" w:color="auto"/>
                  </w:divBdr>
                  <w:divsChild>
                    <w:div w:id="1746220962">
                      <w:marLeft w:val="0"/>
                      <w:marRight w:val="0"/>
                      <w:marTop w:val="0"/>
                      <w:marBottom w:val="0"/>
                      <w:divBdr>
                        <w:top w:val="none" w:sz="0" w:space="0" w:color="auto"/>
                        <w:left w:val="none" w:sz="0" w:space="0" w:color="auto"/>
                        <w:bottom w:val="none" w:sz="0" w:space="0" w:color="auto"/>
                        <w:right w:val="none" w:sz="0" w:space="0" w:color="auto"/>
                      </w:divBdr>
                    </w:div>
                    <w:div w:id="28191932">
                      <w:marLeft w:val="0"/>
                      <w:marRight w:val="0"/>
                      <w:marTop w:val="0"/>
                      <w:marBottom w:val="0"/>
                      <w:divBdr>
                        <w:top w:val="none" w:sz="0" w:space="0" w:color="auto"/>
                        <w:left w:val="none" w:sz="0" w:space="0" w:color="auto"/>
                        <w:bottom w:val="none" w:sz="0" w:space="0" w:color="auto"/>
                        <w:right w:val="none" w:sz="0" w:space="0" w:color="auto"/>
                      </w:divBdr>
                      <w:divsChild>
                        <w:div w:id="1957129536">
                          <w:marLeft w:val="0"/>
                          <w:marRight w:val="0"/>
                          <w:marTop w:val="0"/>
                          <w:marBottom w:val="0"/>
                          <w:divBdr>
                            <w:top w:val="none" w:sz="0" w:space="0" w:color="auto"/>
                            <w:left w:val="none" w:sz="0" w:space="0" w:color="auto"/>
                            <w:bottom w:val="none" w:sz="0" w:space="0" w:color="auto"/>
                            <w:right w:val="none" w:sz="0" w:space="0" w:color="auto"/>
                          </w:divBdr>
                        </w:div>
                        <w:div w:id="1462772031">
                          <w:marLeft w:val="0"/>
                          <w:marRight w:val="0"/>
                          <w:marTop w:val="0"/>
                          <w:marBottom w:val="0"/>
                          <w:divBdr>
                            <w:top w:val="none" w:sz="0" w:space="0" w:color="auto"/>
                            <w:left w:val="none" w:sz="0" w:space="0" w:color="auto"/>
                            <w:bottom w:val="none" w:sz="0" w:space="0" w:color="auto"/>
                            <w:right w:val="none" w:sz="0" w:space="0" w:color="auto"/>
                          </w:divBdr>
                        </w:div>
                      </w:divsChild>
                    </w:div>
                    <w:div w:id="1214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49908">
          <w:marLeft w:val="0"/>
          <w:marRight w:val="0"/>
          <w:marTop w:val="0"/>
          <w:marBottom w:val="0"/>
          <w:divBdr>
            <w:top w:val="none" w:sz="0" w:space="0" w:color="auto"/>
            <w:left w:val="none" w:sz="0" w:space="0" w:color="auto"/>
            <w:bottom w:val="none" w:sz="0" w:space="0" w:color="auto"/>
            <w:right w:val="none" w:sz="0" w:space="0" w:color="auto"/>
          </w:divBdr>
        </w:div>
        <w:div w:id="1405640839">
          <w:marLeft w:val="0"/>
          <w:marRight w:val="0"/>
          <w:marTop w:val="0"/>
          <w:marBottom w:val="0"/>
          <w:divBdr>
            <w:top w:val="none" w:sz="0" w:space="0" w:color="auto"/>
            <w:left w:val="none" w:sz="0" w:space="0" w:color="auto"/>
            <w:bottom w:val="none" w:sz="0" w:space="0" w:color="auto"/>
            <w:right w:val="none" w:sz="0" w:space="0" w:color="auto"/>
          </w:divBdr>
        </w:div>
        <w:div w:id="1033850879">
          <w:marLeft w:val="0"/>
          <w:marRight w:val="0"/>
          <w:marTop w:val="0"/>
          <w:marBottom w:val="0"/>
          <w:divBdr>
            <w:top w:val="none" w:sz="0" w:space="0" w:color="auto"/>
            <w:left w:val="none" w:sz="0" w:space="0" w:color="auto"/>
            <w:bottom w:val="none" w:sz="0" w:space="0" w:color="auto"/>
            <w:right w:val="none" w:sz="0" w:space="0" w:color="auto"/>
          </w:divBdr>
        </w:div>
        <w:div w:id="1510411521">
          <w:marLeft w:val="0"/>
          <w:marRight w:val="0"/>
          <w:marTop w:val="0"/>
          <w:marBottom w:val="0"/>
          <w:divBdr>
            <w:top w:val="none" w:sz="0" w:space="0" w:color="auto"/>
            <w:left w:val="none" w:sz="0" w:space="0" w:color="auto"/>
            <w:bottom w:val="none" w:sz="0" w:space="0" w:color="auto"/>
            <w:right w:val="none" w:sz="0" w:space="0" w:color="auto"/>
          </w:divBdr>
        </w:div>
        <w:div w:id="1107386155">
          <w:marLeft w:val="0"/>
          <w:marRight w:val="0"/>
          <w:marTop w:val="0"/>
          <w:marBottom w:val="0"/>
          <w:divBdr>
            <w:top w:val="none" w:sz="0" w:space="0" w:color="auto"/>
            <w:left w:val="none" w:sz="0" w:space="0" w:color="auto"/>
            <w:bottom w:val="none" w:sz="0" w:space="0" w:color="auto"/>
            <w:right w:val="none" w:sz="0" w:space="0" w:color="auto"/>
          </w:divBdr>
        </w:div>
        <w:div w:id="2129204698">
          <w:marLeft w:val="0"/>
          <w:marRight w:val="0"/>
          <w:marTop w:val="0"/>
          <w:marBottom w:val="0"/>
          <w:divBdr>
            <w:top w:val="none" w:sz="0" w:space="0" w:color="auto"/>
            <w:left w:val="none" w:sz="0" w:space="0" w:color="auto"/>
            <w:bottom w:val="none" w:sz="0" w:space="0" w:color="auto"/>
            <w:right w:val="none" w:sz="0" w:space="0" w:color="auto"/>
          </w:divBdr>
        </w:div>
      </w:divsChild>
    </w:div>
    <w:div w:id="1443911993">
      <w:bodyDiv w:val="1"/>
      <w:marLeft w:val="0"/>
      <w:marRight w:val="0"/>
      <w:marTop w:val="0"/>
      <w:marBottom w:val="0"/>
      <w:divBdr>
        <w:top w:val="none" w:sz="0" w:space="0" w:color="auto"/>
        <w:left w:val="none" w:sz="0" w:space="0" w:color="auto"/>
        <w:bottom w:val="none" w:sz="0" w:space="0" w:color="auto"/>
        <w:right w:val="none" w:sz="0" w:space="0" w:color="auto"/>
      </w:divBdr>
      <w:divsChild>
        <w:div w:id="849369784">
          <w:marLeft w:val="0"/>
          <w:marRight w:val="0"/>
          <w:marTop w:val="0"/>
          <w:marBottom w:val="0"/>
          <w:divBdr>
            <w:top w:val="none" w:sz="0" w:space="0" w:color="auto"/>
            <w:left w:val="none" w:sz="0" w:space="0" w:color="auto"/>
            <w:bottom w:val="none" w:sz="0" w:space="0" w:color="auto"/>
            <w:right w:val="none" w:sz="0" w:space="0" w:color="auto"/>
          </w:divBdr>
          <w:divsChild>
            <w:div w:id="968587321">
              <w:marLeft w:val="0"/>
              <w:marRight w:val="0"/>
              <w:marTop w:val="0"/>
              <w:marBottom w:val="0"/>
              <w:divBdr>
                <w:top w:val="none" w:sz="0" w:space="0" w:color="auto"/>
                <w:left w:val="none" w:sz="0" w:space="0" w:color="auto"/>
                <w:bottom w:val="none" w:sz="0" w:space="0" w:color="auto"/>
                <w:right w:val="none" w:sz="0" w:space="0" w:color="auto"/>
              </w:divBdr>
            </w:div>
            <w:div w:id="1119837263">
              <w:marLeft w:val="0"/>
              <w:marRight w:val="0"/>
              <w:marTop w:val="0"/>
              <w:marBottom w:val="0"/>
              <w:divBdr>
                <w:top w:val="none" w:sz="0" w:space="0" w:color="auto"/>
                <w:left w:val="none" w:sz="0" w:space="0" w:color="auto"/>
                <w:bottom w:val="none" w:sz="0" w:space="0" w:color="auto"/>
                <w:right w:val="none" w:sz="0" w:space="0" w:color="auto"/>
              </w:divBdr>
            </w:div>
            <w:div w:id="1797138929">
              <w:marLeft w:val="0"/>
              <w:marRight w:val="0"/>
              <w:marTop w:val="0"/>
              <w:marBottom w:val="0"/>
              <w:divBdr>
                <w:top w:val="none" w:sz="0" w:space="0" w:color="auto"/>
                <w:left w:val="none" w:sz="0" w:space="0" w:color="auto"/>
                <w:bottom w:val="none" w:sz="0" w:space="0" w:color="auto"/>
                <w:right w:val="none" w:sz="0" w:space="0" w:color="auto"/>
              </w:divBdr>
            </w:div>
            <w:div w:id="610942118">
              <w:marLeft w:val="0"/>
              <w:marRight w:val="0"/>
              <w:marTop w:val="0"/>
              <w:marBottom w:val="0"/>
              <w:divBdr>
                <w:top w:val="none" w:sz="0" w:space="0" w:color="auto"/>
                <w:left w:val="none" w:sz="0" w:space="0" w:color="auto"/>
                <w:bottom w:val="none" w:sz="0" w:space="0" w:color="auto"/>
                <w:right w:val="none" w:sz="0" w:space="0" w:color="auto"/>
              </w:divBdr>
            </w:div>
            <w:div w:id="1382707020">
              <w:marLeft w:val="0"/>
              <w:marRight w:val="0"/>
              <w:marTop w:val="0"/>
              <w:marBottom w:val="0"/>
              <w:divBdr>
                <w:top w:val="none" w:sz="0" w:space="0" w:color="auto"/>
                <w:left w:val="none" w:sz="0" w:space="0" w:color="auto"/>
                <w:bottom w:val="none" w:sz="0" w:space="0" w:color="auto"/>
                <w:right w:val="none" w:sz="0" w:space="0" w:color="auto"/>
              </w:divBdr>
            </w:div>
            <w:div w:id="1390764457">
              <w:marLeft w:val="0"/>
              <w:marRight w:val="0"/>
              <w:marTop w:val="0"/>
              <w:marBottom w:val="0"/>
              <w:divBdr>
                <w:top w:val="none" w:sz="0" w:space="0" w:color="auto"/>
                <w:left w:val="none" w:sz="0" w:space="0" w:color="auto"/>
                <w:bottom w:val="none" w:sz="0" w:space="0" w:color="auto"/>
                <w:right w:val="none" w:sz="0" w:space="0" w:color="auto"/>
              </w:divBdr>
            </w:div>
            <w:div w:id="1047532237">
              <w:marLeft w:val="0"/>
              <w:marRight w:val="0"/>
              <w:marTop w:val="0"/>
              <w:marBottom w:val="0"/>
              <w:divBdr>
                <w:top w:val="none" w:sz="0" w:space="0" w:color="auto"/>
                <w:left w:val="none" w:sz="0" w:space="0" w:color="auto"/>
                <w:bottom w:val="none" w:sz="0" w:space="0" w:color="auto"/>
                <w:right w:val="none" w:sz="0" w:space="0" w:color="auto"/>
              </w:divBdr>
            </w:div>
            <w:div w:id="1151554079">
              <w:marLeft w:val="0"/>
              <w:marRight w:val="0"/>
              <w:marTop w:val="0"/>
              <w:marBottom w:val="0"/>
              <w:divBdr>
                <w:top w:val="none" w:sz="0" w:space="0" w:color="auto"/>
                <w:left w:val="none" w:sz="0" w:space="0" w:color="auto"/>
                <w:bottom w:val="none" w:sz="0" w:space="0" w:color="auto"/>
                <w:right w:val="none" w:sz="0" w:space="0" w:color="auto"/>
              </w:divBdr>
            </w:div>
            <w:div w:id="218519758">
              <w:marLeft w:val="0"/>
              <w:marRight w:val="0"/>
              <w:marTop w:val="0"/>
              <w:marBottom w:val="0"/>
              <w:divBdr>
                <w:top w:val="none" w:sz="0" w:space="0" w:color="auto"/>
                <w:left w:val="none" w:sz="0" w:space="0" w:color="auto"/>
                <w:bottom w:val="none" w:sz="0" w:space="0" w:color="auto"/>
                <w:right w:val="none" w:sz="0" w:space="0" w:color="auto"/>
              </w:divBdr>
            </w:div>
            <w:div w:id="2085375719">
              <w:marLeft w:val="0"/>
              <w:marRight w:val="0"/>
              <w:marTop w:val="0"/>
              <w:marBottom w:val="0"/>
              <w:divBdr>
                <w:top w:val="none" w:sz="0" w:space="0" w:color="auto"/>
                <w:left w:val="none" w:sz="0" w:space="0" w:color="auto"/>
                <w:bottom w:val="none" w:sz="0" w:space="0" w:color="auto"/>
                <w:right w:val="none" w:sz="0" w:space="0" w:color="auto"/>
              </w:divBdr>
            </w:div>
            <w:div w:id="5021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5925">
      <w:bodyDiv w:val="1"/>
      <w:marLeft w:val="0"/>
      <w:marRight w:val="0"/>
      <w:marTop w:val="0"/>
      <w:marBottom w:val="0"/>
      <w:divBdr>
        <w:top w:val="none" w:sz="0" w:space="0" w:color="auto"/>
        <w:left w:val="none" w:sz="0" w:space="0" w:color="auto"/>
        <w:bottom w:val="none" w:sz="0" w:space="0" w:color="auto"/>
        <w:right w:val="none" w:sz="0" w:space="0" w:color="auto"/>
      </w:divBdr>
      <w:divsChild>
        <w:div w:id="575436162">
          <w:marLeft w:val="0"/>
          <w:marRight w:val="0"/>
          <w:marTop w:val="0"/>
          <w:marBottom w:val="0"/>
          <w:divBdr>
            <w:top w:val="none" w:sz="0" w:space="0" w:color="auto"/>
            <w:left w:val="none" w:sz="0" w:space="0" w:color="auto"/>
            <w:bottom w:val="none" w:sz="0" w:space="0" w:color="auto"/>
            <w:right w:val="none" w:sz="0" w:space="0" w:color="auto"/>
          </w:divBdr>
        </w:div>
        <w:div w:id="1626159127">
          <w:marLeft w:val="0"/>
          <w:marRight w:val="0"/>
          <w:marTop w:val="0"/>
          <w:marBottom w:val="0"/>
          <w:divBdr>
            <w:top w:val="none" w:sz="0" w:space="0" w:color="auto"/>
            <w:left w:val="none" w:sz="0" w:space="0" w:color="auto"/>
            <w:bottom w:val="none" w:sz="0" w:space="0" w:color="auto"/>
            <w:right w:val="none" w:sz="0" w:space="0" w:color="auto"/>
          </w:divBdr>
          <w:divsChild>
            <w:div w:id="1815634723">
              <w:marLeft w:val="0"/>
              <w:marRight w:val="0"/>
              <w:marTop w:val="0"/>
              <w:marBottom w:val="0"/>
              <w:divBdr>
                <w:top w:val="none" w:sz="0" w:space="0" w:color="auto"/>
                <w:left w:val="none" w:sz="0" w:space="0" w:color="auto"/>
                <w:bottom w:val="none" w:sz="0" w:space="0" w:color="auto"/>
                <w:right w:val="none" w:sz="0" w:space="0" w:color="auto"/>
              </w:divBdr>
              <w:divsChild>
                <w:div w:id="1684286553">
                  <w:marLeft w:val="0"/>
                  <w:marRight w:val="0"/>
                  <w:marTop w:val="0"/>
                  <w:marBottom w:val="0"/>
                  <w:divBdr>
                    <w:top w:val="none" w:sz="0" w:space="0" w:color="auto"/>
                    <w:left w:val="none" w:sz="0" w:space="0" w:color="auto"/>
                    <w:bottom w:val="none" w:sz="0" w:space="0" w:color="auto"/>
                    <w:right w:val="none" w:sz="0" w:space="0" w:color="auto"/>
                  </w:divBdr>
                  <w:divsChild>
                    <w:div w:id="665596058">
                      <w:marLeft w:val="0"/>
                      <w:marRight w:val="0"/>
                      <w:marTop w:val="0"/>
                      <w:marBottom w:val="0"/>
                      <w:divBdr>
                        <w:top w:val="none" w:sz="0" w:space="0" w:color="auto"/>
                        <w:left w:val="none" w:sz="0" w:space="0" w:color="auto"/>
                        <w:bottom w:val="none" w:sz="0" w:space="0" w:color="auto"/>
                        <w:right w:val="none" w:sz="0" w:space="0" w:color="auto"/>
                      </w:divBdr>
                      <w:divsChild>
                        <w:div w:id="1825971236">
                          <w:marLeft w:val="0"/>
                          <w:marRight w:val="0"/>
                          <w:marTop w:val="0"/>
                          <w:marBottom w:val="0"/>
                          <w:divBdr>
                            <w:top w:val="none" w:sz="0" w:space="0" w:color="auto"/>
                            <w:left w:val="none" w:sz="0" w:space="0" w:color="auto"/>
                            <w:bottom w:val="none" w:sz="0" w:space="0" w:color="auto"/>
                            <w:right w:val="none" w:sz="0" w:space="0" w:color="auto"/>
                          </w:divBdr>
                          <w:divsChild>
                            <w:div w:id="2084721818">
                              <w:marLeft w:val="0"/>
                              <w:marRight w:val="0"/>
                              <w:marTop w:val="0"/>
                              <w:marBottom w:val="0"/>
                              <w:divBdr>
                                <w:top w:val="none" w:sz="0" w:space="0" w:color="auto"/>
                                <w:left w:val="none" w:sz="0" w:space="0" w:color="auto"/>
                                <w:bottom w:val="none" w:sz="0" w:space="0" w:color="auto"/>
                                <w:right w:val="none" w:sz="0" w:space="0" w:color="auto"/>
                              </w:divBdr>
                              <w:divsChild>
                                <w:div w:id="605238649">
                                  <w:marLeft w:val="0"/>
                                  <w:marRight w:val="0"/>
                                  <w:marTop w:val="0"/>
                                  <w:marBottom w:val="0"/>
                                  <w:divBdr>
                                    <w:top w:val="none" w:sz="0" w:space="0" w:color="auto"/>
                                    <w:left w:val="none" w:sz="0" w:space="0" w:color="auto"/>
                                    <w:bottom w:val="none" w:sz="0" w:space="0" w:color="auto"/>
                                    <w:right w:val="none" w:sz="0" w:space="0" w:color="auto"/>
                                  </w:divBdr>
                                </w:div>
                              </w:divsChild>
                            </w:div>
                            <w:div w:id="2011248290">
                              <w:marLeft w:val="0"/>
                              <w:marRight w:val="0"/>
                              <w:marTop w:val="0"/>
                              <w:marBottom w:val="0"/>
                              <w:divBdr>
                                <w:top w:val="none" w:sz="0" w:space="0" w:color="auto"/>
                                <w:left w:val="none" w:sz="0" w:space="0" w:color="auto"/>
                                <w:bottom w:val="none" w:sz="0" w:space="0" w:color="auto"/>
                                <w:right w:val="none" w:sz="0" w:space="0" w:color="auto"/>
                              </w:divBdr>
                              <w:divsChild>
                                <w:div w:id="11281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7536">
                          <w:marLeft w:val="0"/>
                          <w:marRight w:val="0"/>
                          <w:marTop w:val="0"/>
                          <w:marBottom w:val="0"/>
                          <w:divBdr>
                            <w:top w:val="none" w:sz="0" w:space="0" w:color="auto"/>
                            <w:left w:val="none" w:sz="0" w:space="0" w:color="auto"/>
                            <w:bottom w:val="none" w:sz="0" w:space="0" w:color="auto"/>
                            <w:right w:val="none" w:sz="0" w:space="0" w:color="auto"/>
                          </w:divBdr>
                          <w:divsChild>
                            <w:div w:id="1876117298">
                              <w:marLeft w:val="0"/>
                              <w:marRight w:val="0"/>
                              <w:marTop w:val="0"/>
                              <w:marBottom w:val="0"/>
                              <w:divBdr>
                                <w:top w:val="none" w:sz="0" w:space="0" w:color="auto"/>
                                <w:left w:val="none" w:sz="0" w:space="0" w:color="auto"/>
                                <w:bottom w:val="none" w:sz="0" w:space="0" w:color="auto"/>
                                <w:right w:val="none" w:sz="0" w:space="0" w:color="auto"/>
                              </w:divBdr>
                              <w:divsChild>
                                <w:div w:id="6668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6869">
                      <w:marLeft w:val="0"/>
                      <w:marRight w:val="0"/>
                      <w:marTop w:val="0"/>
                      <w:marBottom w:val="0"/>
                      <w:divBdr>
                        <w:top w:val="none" w:sz="0" w:space="0" w:color="auto"/>
                        <w:left w:val="none" w:sz="0" w:space="0" w:color="auto"/>
                        <w:bottom w:val="none" w:sz="0" w:space="0" w:color="auto"/>
                        <w:right w:val="none" w:sz="0" w:space="0" w:color="auto"/>
                      </w:divBdr>
                      <w:divsChild>
                        <w:div w:id="325936172">
                          <w:marLeft w:val="0"/>
                          <w:marRight w:val="0"/>
                          <w:marTop w:val="0"/>
                          <w:marBottom w:val="0"/>
                          <w:divBdr>
                            <w:top w:val="none" w:sz="0" w:space="0" w:color="auto"/>
                            <w:left w:val="none" w:sz="0" w:space="0" w:color="auto"/>
                            <w:bottom w:val="none" w:sz="0" w:space="0" w:color="auto"/>
                            <w:right w:val="none" w:sz="0" w:space="0" w:color="auto"/>
                          </w:divBdr>
                          <w:divsChild>
                            <w:div w:id="806050035">
                              <w:marLeft w:val="0"/>
                              <w:marRight w:val="0"/>
                              <w:marTop w:val="0"/>
                              <w:marBottom w:val="0"/>
                              <w:divBdr>
                                <w:top w:val="none" w:sz="0" w:space="0" w:color="auto"/>
                                <w:left w:val="none" w:sz="0" w:space="0" w:color="auto"/>
                                <w:bottom w:val="none" w:sz="0" w:space="0" w:color="auto"/>
                                <w:right w:val="none" w:sz="0" w:space="0" w:color="auto"/>
                              </w:divBdr>
                              <w:divsChild>
                                <w:div w:id="2413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329">
                          <w:marLeft w:val="0"/>
                          <w:marRight w:val="0"/>
                          <w:marTop w:val="0"/>
                          <w:marBottom w:val="0"/>
                          <w:divBdr>
                            <w:top w:val="none" w:sz="0" w:space="0" w:color="auto"/>
                            <w:left w:val="none" w:sz="0" w:space="0" w:color="auto"/>
                            <w:bottom w:val="none" w:sz="0" w:space="0" w:color="auto"/>
                            <w:right w:val="none" w:sz="0" w:space="0" w:color="auto"/>
                          </w:divBdr>
                          <w:divsChild>
                            <w:div w:id="704061529">
                              <w:marLeft w:val="0"/>
                              <w:marRight w:val="0"/>
                              <w:marTop w:val="0"/>
                              <w:marBottom w:val="0"/>
                              <w:divBdr>
                                <w:top w:val="none" w:sz="0" w:space="0" w:color="auto"/>
                                <w:left w:val="none" w:sz="0" w:space="0" w:color="auto"/>
                                <w:bottom w:val="none" w:sz="0" w:space="0" w:color="auto"/>
                                <w:right w:val="none" w:sz="0" w:space="0" w:color="auto"/>
                              </w:divBdr>
                              <w:divsChild>
                                <w:div w:id="677729751">
                                  <w:marLeft w:val="0"/>
                                  <w:marRight w:val="0"/>
                                  <w:marTop w:val="0"/>
                                  <w:marBottom w:val="0"/>
                                  <w:divBdr>
                                    <w:top w:val="none" w:sz="0" w:space="0" w:color="auto"/>
                                    <w:left w:val="none" w:sz="0" w:space="0" w:color="auto"/>
                                    <w:bottom w:val="none" w:sz="0" w:space="0" w:color="auto"/>
                                    <w:right w:val="none" w:sz="0" w:space="0" w:color="auto"/>
                                  </w:divBdr>
                                  <w:divsChild>
                                    <w:div w:id="279997592">
                                      <w:marLeft w:val="0"/>
                                      <w:marRight w:val="0"/>
                                      <w:marTop w:val="0"/>
                                      <w:marBottom w:val="0"/>
                                      <w:divBdr>
                                        <w:top w:val="none" w:sz="0" w:space="0" w:color="auto"/>
                                        <w:left w:val="none" w:sz="0" w:space="0" w:color="auto"/>
                                        <w:bottom w:val="none" w:sz="0" w:space="0" w:color="auto"/>
                                        <w:right w:val="none" w:sz="0" w:space="0" w:color="auto"/>
                                      </w:divBdr>
                                      <w:divsChild>
                                        <w:div w:id="7457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213293">
      <w:bodyDiv w:val="1"/>
      <w:marLeft w:val="0"/>
      <w:marRight w:val="0"/>
      <w:marTop w:val="0"/>
      <w:marBottom w:val="0"/>
      <w:divBdr>
        <w:top w:val="none" w:sz="0" w:space="0" w:color="auto"/>
        <w:left w:val="none" w:sz="0" w:space="0" w:color="auto"/>
        <w:bottom w:val="none" w:sz="0" w:space="0" w:color="auto"/>
        <w:right w:val="none" w:sz="0" w:space="0" w:color="auto"/>
      </w:divBdr>
      <w:divsChild>
        <w:div w:id="764766584">
          <w:marLeft w:val="0"/>
          <w:marRight w:val="0"/>
          <w:marTop w:val="0"/>
          <w:marBottom w:val="0"/>
          <w:divBdr>
            <w:top w:val="none" w:sz="0" w:space="0" w:color="auto"/>
            <w:left w:val="none" w:sz="0" w:space="0" w:color="auto"/>
            <w:bottom w:val="none" w:sz="0" w:space="0" w:color="auto"/>
            <w:right w:val="none" w:sz="0" w:space="0" w:color="auto"/>
          </w:divBdr>
          <w:divsChild>
            <w:div w:id="1886525049">
              <w:marLeft w:val="0"/>
              <w:marRight w:val="0"/>
              <w:marTop w:val="0"/>
              <w:marBottom w:val="0"/>
              <w:divBdr>
                <w:top w:val="none" w:sz="0" w:space="0" w:color="auto"/>
                <w:left w:val="none" w:sz="0" w:space="0" w:color="auto"/>
                <w:bottom w:val="none" w:sz="0" w:space="0" w:color="auto"/>
                <w:right w:val="none" w:sz="0" w:space="0" w:color="auto"/>
              </w:divBdr>
            </w:div>
            <w:div w:id="913126246">
              <w:marLeft w:val="0"/>
              <w:marRight w:val="0"/>
              <w:marTop w:val="0"/>
              <w:marBottom w:val="0"/>
              <w:divBdr>
                <w:top w:val="none" w:sz="0" w:space="0" w:color="auto"/>
                <w:left w:val="none" w:sz="0" w:space="0" w:color="auto"/>
                <w:bottom w:val="none" w:sz="0" w:space="0" w:color="auto"/>
                <w:right w:val="none" w:sz="0" w:space="0" w:color="auto"/>
              </w:divBdr>
            </w:div>
            <w:div w:id="1669408465">
              <w:marLeft w:val="0"/>
              <w:marRight w:val="0"/>
              <w:marTop w:val="0"/>
              <w:marBottom w:val="0"/>
              <w:divBdr>
                <w:top w:val="none" w:sz="0" w:space="0" w:color="auto"/>
                <w:left w:val="none" w:sz="0" w:space="0" w:color="auto"/>
                <w:bottom w:val="none" w:sz="0" w:space="0" w:color="auto"/>
                <w:right w:val="none" w:sz="0" w:space="0" w:color="auto"/>
              </w:divBdr>
            </w:div>
            <w:div w:id="683627941">
              <w:marLeft w:val="0"/>
              <w:marRight w:val="0"/>
              <w:marTop w:val="0"/>
              <w:marBottom w:val="0"/>
              <w:divBdr>
                <w:top w:val="none" w:sz="0" w:space="0" w:color="auto"/>
                <w:left w:val="none" w:sz="0" w:space="0" w:color="auto"/>
                <w:bottom w:val="none" w:sz="0" w:space="0" w:color="auto"/>
                <w:right w:val="none" w:sz="0" w:space="0" w:color="auto"/>
              </w:divBdr>
            </w:div>
            <w:div w:id="724912187">
              <w:marLeft w:val="0"/>
              <w:marRight w:val="0"/>
              <w:marTop w:val="0"/>
              <w:marBottom w:val="0"/>
              <w:divBdr>
                <w:top w:val="none" w:sz="0" w:space="0" w:color="auto"/>
                <w:left w:val="none" w:sz="0" w:space="0" w:color="auto"/>
                <w:bottom w:val="none" w:sz="0" w:space="0" w:color="auto"/>
                <w:right w:val="none" w:sz="0" w:space="0" w:color="auto"/>
              </w:divBdr>
            </w:div>
            <w:div w:id="627400385">
              <w:marLeft w:val="0"/>
              <w:marRight w:val="0"/>
              <w:marTop w:val="0"/>
              <w:marBottom w:val="0"/>
              <w:divBdr>
                <w:top w:val="none" w:sz="0" w:space="0" w:color="auto"/>
                <w:left w:val="none" w:sz="0" w:space="0" w:color="auto"/>
                <w:bottom w:val="none" w:sz="0" w:space="0" w:color="auto"/>
                <w:right w:val="none" w:sz="0" w:space="0" w:color="auto"/>
              </w:divBdr>
            </w:div>
            <w:div w:id="756294795">
              <w:marLeft w:val="0"/>
              <w:marRight w:val="0"/>
              <w:marTop w:val="0"/>
              <w:marBottom w:val="0"/>
              <w:divBdr>
                <w:top w:val="none" w:sz="0" w:space="0" w:color="auto"/>
                <w:left w:val="none" w:sz="0" w:space="0" w:color="auto"/>
                <w:bottom w:val="none" w:sz="0" w:space="0" w:color="auto"/>
                <w:right w:val="none" w:sz="0" w:space="0" w:color="auto"/>
              </w:divBdr>
            </w:div>
            <w:div w:id="18015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2895">
      <w:bodyDiv w:val="1"/>
      <w:marLeft w:val="0"/>
      <w:marRight w:val="0"/>
      <w:marTop w:val="0"/>
      <w:marBottom w:val="0"/>
      <w:divBdr>
        <w:top w:val="none" w:sz="0" w:space="0" w:color="auto"/>
        <w:left w:val="none" w:sz="0" w:space="0" w:color="auto"/>
        <w:bottom w:val="none" w:sz="0" w:space="0" w:color="auto"/>
        <w:right w:val="none" w:sz="0" w:space="0" w:color="auto"/>
      </w:divBdr>
      <w:divsChild>
        <w:div w:id="1114134895">
          <w:marLeft w:val="0"/>
          <w:marRight w:val="0"/>
          <w:marTop w:val="0"/>
          <w:marBottom w:val="0"/>
          <w:divBdr>
            <w:top w:val="none" w:sz="0" w:space="0" w:color="auto"/>
            <w:left w:val="none" w:sz="0" w:space="0" w:color="auto"/>
            <w:bottom w:val="none" w:sz="0" w:space="0" w:color="auto"/>
            <w:right w:val="none" w:sz="0" w:space="0" w:color="auto"/>
          </w:divBdr>
          <w:divsChild>
            <w:div w:id="971710551">
              <w:marLeft w:val="0"/>
              <w:marRight w:val="0"/>
              <w:marTop w:val="0"/>
              <w:marBottom w:val="330"/>
              <w:divBdr>
                <w:top w:val="none" w:sz="0" w:space="0" w:color="auto"/>
                <w:left w:val="none" w:sz="0" w:space="0" w:color="auto"/>
                <w:bottom w:val="none" w:sz="0" w:space="0" w:color="auto"/>
                <w:right w:val="none" w:sz="0" w:space="0" w:color="auto"/>
              </w:divBdr>
            </w:div>
          </w:divsChild>
        </w:div>
        <w:div w:id="884024925">
          <w:marLeft w:val="0"/>
          <w:marRight w:val="0"/>
          <w:marTop w:val="0"/>
          <w:marBottom w:val="0"/>
          <w:divBdr>
            <w:top w:val="none" w:sz="0" w:space="0" w:color="auto"/>
            <w:left w:val="none" w:sz="0" w:space="0" w:color="auto"/>
            <w:bottom w:val="none" w:sz="0" w:space="0" w:color="auto"/>
            <w:right w:val="none" w:sz="0" w:space="0" w:color="auto"/>
          </w:divBdr>
          <w:divsChild>
            <w:div w:id="591090658">
              <w:marLeft w:val="0"/>
              <w:marRight w:val="0"/>
              <w:marTop w:val="0"/>
              <w:marBottom w:val="330"/>
              <w:divBdr>
                <w:top w:val="none" w:sz="0" w:space="0" w:color="auto"/>
                <w:left w:val="none" w:sz="0" w:space="0" w:color="auto"/>
                <w:bottom w:val="none" w:sz="0" w:space="0" w:color="auto"/>
                <w:right w:val="none" w:sz="0" w:space="0" w:color="auto"/>
              </w:divBdr>
            </w:div>
          </w:divsChild>
        </w:div>
        <w:div w:id="1917592270">
          <w:marLeft w:val="0"/>
          <w:marRight w:val="0"/>
          <w:marTop w:val="0"/>
          <w:marBottom w:val="0"/>
          <w:divBdr>
            <w:top w:val="none" w:sz="0" w:space="0" w:color="auto"/>
            <w:left w:val="none" w:sz="0" w:space="0" w:color="auto"/>
            <w:bottom w:val="none" w:sz="0" w:space="0" w:color="auto"/>
            <w:right w:val="none" w:sz="0" w:space="0" w:color="auto"/>
          </w:divBdr>
          <w:divsChild>
            <w:div w:id="155106683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67624786">
      <w:bodyDiv w:val="1"/>
      <w:marLeft w:val="0"/>
      <w:marRight w:val="0"/>
      <w:marTop w:val="0"/>
      <w:marBottom w:val="0"/>
      <w:divBdr>
        <w:top w:val="none" w:sz="0" w:space="0" w:color="auto"/>
        <w:left w:val="none" w:sz="0" w:space="0" w:color="auto"/>
        <w:bottom w:val="none" w:sz="0" w:space="0" w:color="auto"/>
        <w:right w:val="none" w:sz="0" w:space="0" w:color="auto"/>
      </w:divBdr>
      <w:divsChild>
        <w:div w:id="955911655">
          <w:marLeft w:val="0"/>
          <w:marRight w:val="0"/>
          <w:marTop w:val="0"/>
          <w:marBottom w:val="0"/>
          <w:divBdr>
            <w:top w:val="none" w:sz="0" w:space="0" w:color="auto"/>
            <w:left w:val="none" w:sz="0" w:space="0" w:color="auto"/>
            <w:bottom w:val="none" w:sz="0" w:space="0" w:color="auto"/>
            <w:right w:val="none" w:sz="0" w:space="0" w:color="auto"/>
          </w:divBdr>
          <w:divsChild>
            <w:div w:id="679770025">
              <w:marLeft w:val="0"/>
              <w:marRight w:val="0"/>
              <w:marTop w:val="0"/>
              <w:marBottom w:val="0"/>
              <w:divBdr>
                <w:top w:val="none" w:sz="0" w:space="0" w:color="auto"/>
                <w:left w:val="none" w:sz="0" w:space="0" w:color="auto"/>
                <w:bottom w:val="none" w:sz="0" w:space="0" w:color="auto"/>
                <w:right w:val="none" w:sz="0" w:space="0" w:color="auto"/>
              </w:divBdr>
              <w:divsChild>
                <w:div w:id="1414164872">
                  <w:marLeft w:val="0"/>
                  <w:marRight w:val="0"/>
                  <w:marTop w:val="0"/>
                  <w:marBottom w:val="0"/>
                  <w:divBdr>
                    <w:top w:val="none" w:sz="0" w:space="0" w:color="auto"/>
                    <w:left w:val="none" w:sz="0" w:space="0" w:color="auto"/>
                    <w:bottom w:val="none" w:sz="0" w:space="0" w:color="auto"/>
                    <w:right w:val="none" w:sz="0" w:space="0" w:color="auto"/>
                  </w:divBdr>
                  <w:divsChild>
                    <w:div w:id="2045061845">
                      <w:marLeft w:val="0"/>
                      <w:marRight w:val="0"/>
                      <w:marTop w:val="0"/>
                      <w:marBottom w:val="0"/>
                      <w:divBdr>
                        <w:top w:val="none" w:sz="0" w:space="0" w:color="auto"/>
                        <w:left w:val="none" w:sz="0" w:space="0" w:color="auto"/>
                        <w:bottom w:val="none" w:sz="0" w:space="0" w:color="auto"/>
                        <w:right w:val="none" w:sz="0" w:space="0" w:color="auto"/>
                      </w:divBdr>
                      <w:divsChild>
                        <w:div w:id="349912195">
                          <w:marLeft w:val="0"/>
                          <w:marRight w:val="0"/>
                          <w:marTop w:val="0"/>
                          <w:marBottom w:val="0"/>
                          <w:divBdr>
                            <w:top w:val="none" w:sz="0" w:space="0" w:color="auto"/>
                            <w:left w:val="none" w:sz="0" w:space="0" w:color="auto"/>
                            <w:bottom w:val="none" w:sz="0" w:space="0" w:color="auto"/>
                            <w:right w:val="none" w:sz="0" w:space="0" w:color="auto"/>
                          </w:divBdr>
                          <w:divsChild>
                            <w:div w:id="841361765">
                              <w:marLeft w:val="0"/>
                              <w:marRight w:val="0"/>
                              <w:marTop w:val="0"/>
                              <w:marBottom w:val="0"/>
                              <w:divBdr>
                                <w:top w:val="none" w:sz="0" w:space="0" w:color="auto"/>
                                <w:left w:val="none" w:sz="0" w:space="0" w:color="auto"/>
                                <w:bottom w:val="none" w:sz="0" w:space="0" w:color="auto"/>
                                <w:right w:val="none" w:sz="0" w:space="0" w:color="auto"/>
                              </w:divBdr>
                              <w:divsChild>
                                <w:div w:id="357317661">
                                  <w:marLeft w:val="0"/>
                                  <w:marRight w:val="0"/>
                                  <w:marTop w:val="0"/>
                                  <w:marBottom w:val="0"/>
                                  <w:divBdr>
                                    <w:top w:val="none" w:sz="0" w:space="0" w:color="auto"/>
                                    <w:left w:val="none" w:sz="0" w:space="0" w:color="auto"/>
                                    <w:bottom w:val="none" w:sz="0" w:space="0" w:color="auto"/>
                                    <w:right w:val="none" w:sz="0" w:space="0" w:color="auto"/>
                                  </w:divBdr>
                                  <w:divsChild>
                                    <w:div w:id="1630017688">
                                      <w:marLeft w:val="0"/>
                                      <w:marRight w:val="0"/>
                                      <w:marTop w:val="0"/>
                                      <w:marBottom w:val="0"/>
                                      <w:divBdr>
                                        <w:top w:val="none" w:sz="0" w:space="0" w:color="auto"/>
                                        <w:left w:val="none" w:sz="0" w:space="0" w:color="auto"/>
                                        <w:bottom w:val="none" w:sz="0" w:space="0" w:color="auto"/>
                                        <w:right w:val="none" w:sz="0" w:space="0" w:color="auto"/>
                                      </w:divBdr>
                                      <w:divsChild>
                                        <w:div w:id="1714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083436">
      <w:bodyDiv w:val="1"/>
      <w:marLeft w:val="0"/>
      <w:marRight w:val="0"/>
      <w:marTop w:val="0"/>
      <w:marBottom w:val="0"/>
      <w:divBdr>
        <w:top w:val="none" w:sz="0" w:space="0" w:color="auto"/>
        <w:left w:val="none" w:sz="0" w:space="0" w:color="auto"/>
        <w:bottom w:val="none" w:sz="0" w:space="0" w:color="auto"/>
        <w:right w:val="none" w:sz="0" w:space="0" w:color="auto"/>
      </w:divBdr>
      <w:divsChild>
        <w:div w:id="1806122464">
          <w:marLeft w:val="0"/>
          <w:marRight w:val="0"/>
          <w:marTop w:val="0"/>
          <w:marBottom w:val="0"/>
          <w:divBdr>
            <w:top w:val="none" w:sz="0" w:space="0" w:color="auto"/>
            <w:left w:val="none" w:sz="0" w:space="0" w:color="auto"/>
            <w:bottom w:val="none" w:sz="0" w:space="0" w:color="auto"/>
            <w:right w:val="none" w:sz="0" w:space="0" w:color="auto"/>
          </w:divBdr>
          <w:divsChild>
            <w:div w:id="280838877">
              <w:marLeft w:val="0"/>
              <w:marRight w:val="0"/>
              <w:marTop w:val="0"/>
              <w:marBottom w:val="0"/>
              <w:divBdr>
                <w:top w:val="none" w:sz="0" w:space="0" w:color="auto"/>
                <w:left w:val="none" w:sz="0" w:space="0" w:color="auto"/>
                <w:bottom w:val="none" w:sz="0" w:space="0" w:color="auto"/>
                <w:right w:val="none" w:sz="0" w:space="0" w:color="auto"/>
              </w:divBdr>
            </w:div>
            <w:div w:id="722944101">
              <w:marLeft w:val="0"/>
              <w:marRight w:val="0"/>
              <w:marTop w:val="0"/>
              <w:marBottom w:val="0"/>
              <w:divBdr>
                <w:top w:val="none" w:sz="0" w:space="0" w:color="auto"/>
                <w:left w:val="none" w:sz="0" w:space="0" w:color="auto"/>
                <w:bottom w:val="none" w:sz="0" w:space="0" w:color="auto"/>
                <w:right w:val="none" w:sz="0" w:space="0" w:color="auto"/>
              </w:divBdr>
            </w:div>
            <w:div w:id="1813328132">
              <w:marLeft w:val="0"/>
              <w:marRight w:val="0"/>
              <w:marTop w:val="0"/>
              <w:marBottom w:val="0"/>
              <w:divBdr>
                <w:top w:val="none" w:sz="0" w:space="0" w:color="auto"/>
                <w:left w:val="none" w:sz="0" w:space="0" w:color="auto"/>
                <w:bottom w:val="none" w:sz="0" w:space="0" w:color="auto"/>
                <w:right w:val="none" w:sz="0" w:space="0" w:color="auto"/>
              </w:divBdr>
            </w:div>
            <w:div w:id="1839999567">
              <w:marLeft w:val="0"/>
              <w:marRight w:val="0"/>
              <w:marTop w:val="0"/>
              <w:marBottom w:val="0"/>
              <w:divBdr>
                <w:top w:val="none" w:sz="0" w:space="0" w:color="auto"/>
                <w:left w:val="none" w:sz="0" w:space="0" w:color="auto"/>
                <w:bottom w:val="none" w:sz="0" w:space="0" w:color="auto"/>
                <w:right w:val="none" w:sz="0" w:space="0" w:color="auto"/>
              </w:divBdr>
            </w:div>
            <w:div w:id="766315180">
              <w:marLeft w:val="0"/>
              <w:marRight w:val="0"/>
              <w:marTop w:val="0"/>
              <w:marBottom w:val="0"/>
              <w:divBdr>
                <w:top w:val="none" w:sz="0" w:space="0" w:color="auto"/>
                <w:left w:val="none" w:sz="0" w:space="0" w:color="auto"/>
                <w:bottom w:val="none" w:sz="0" w:space="0" w:color="auto"/>
                <w:right w:val="none" w:sz="0" w:space="0" w:color="auto"/>
              </w:divBdr>
            </w:div>
            <w:div w:id="1985499344">
              <w:marLeft w:val="0"/>
              <w:marRight w:val="0"/>
              <w:marTop w:val="0"/>
              <w:marBottom w:val="0"/>
              <w:divBdr>
                <w:top w:val="none" w:sz="0" w:space="0" w:color="auto"/>
                <w:left w:val="none" w:sz="0" w:space="0" w:color="auto"/>
                <w:bottom w:val="none" w:sz="0" w:space="0" w:color="auto"/>
                <w:right w:val="none" w:sz="0" w:space="0" w:color="auto"/>
              </w:divBdr>
            </w:div>
            <w:div w:id="1619600013">
              <w:marLeft w:val="0"/>
              <w:marRight w:val="0"/>
              <w:marTop w:val="0"/>
              <w:marBottom w:val="0"/>
              <w:divBdr>
                <w:top w:val="none" w:sz="0" w:space="0" w:color="auto"/>
                <w:left w:val="none" w:sz="0" w:space="0" w:color="auto"/>
                <w:bottom w:val="none" w:sz="0" w:space="0" w:color="auto"/>
                <w:right w:val="none" w:sz="0" w:space="0" w:color="auto"/>
              </w:divBdr>
            </w:div>
            <w:div w:id="1530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2923">
      <w:bodyDiv w:val="1"/>
      <w:marLeft w:val="0"/>
      <w:marRight w:val="0"/>
      <w:marTop w:val="0"/>
      <w:marBottom w:val="0"/>
      <w:divBdr>
        <w:top w:val="none" w:sz="0" w:space="0" w:color="auto"/>
        <w:left w:val="none" w:sz="0" w:space="0" w:color="auto"/>
        <w:bottom w:val="none" w:sz="0" w:space="0" w:color="auto"/>
        <w:right w:val="none" w:sz="0" w:space="0" w:color="auto"/>
      </w:divBdr>
      <w:divsChild>
        <w:div w:id="914047926">
          <w:marLeft w:val="0"/>
          <w:marRight w:val="0"/>
          <w:marTop w:val="0"/>
          <w:marBottom w:val="0"/>
          <w:divBdr>
            <w:top w:val="none" w:sz="0" w:space="0" w:color="auto"/>
            <w:left w:val="none" w:sz="0" w:space="0" w:color="auto"/>
            <w:bottom w:val="none" w:sz="0" w:space="0" w:color="auto"/>
            <w:right w:val="none" w:sz="0" w:space="0" w:color="auto"/>
          </w:divBdr>
          <w:divsChild>
            <w:div w:id="32535421">
              <w:marLeft w:val="0"/>
              <w:marRight w:val="0"/>
              <w:marTop w:val="0"/>
              <w:marBottom w:val="0"/>
              <w:divBdr>
                <w:top w:val="none" w:sz="0" w:space="0" w:color="auto"/>
                <w:left w:val="none" w:sz="0" w:space="0" w:color="auto"/>
                <w:bottom w:val="none" w:sz="0" w:space="0" w:color="auto"/>
                <w:right w:val="none" w:sz="0" w:space="0" w:color="auto"/>
              </w:divBdr>
              <w:divsChild>
                <w:div w:id="1136601945">
                  <w:marLeft w:val="0"/>
                  <w:marRight w:val="0"/>
                  <w:marTop w:val="0"/>
                  <w:marBottom w:val="0"/>
                  <w:divBdr>
                    <w:top w:val="none" w:sz="0" w:space="0" w:color="auto"/>
                    <w:left w:val="none" w:sz="0" w:space="0" w:color="auto"/>
                    <w:bottom w:val="none" w:sz="0" w:space="0" w:color="auto"/>
                    <w:right w:val="none" w:sz="0" w:space="0" w:color="auto"/>
                  </w:divBdr>
                  <w:divsChild>
                    <w:div w:id="7874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60703">
          <w:marLeft w:val="0"/>
          <w:marRight w:val="0"/>
          <w:marTop w:val="0"/>
          <w:marBottom w:val="0"/>
          <w:divBdr>
            <w:top w:val="none" w:sz="0" w:space="0" w:color="auto"/>
            <w:left w:val="none" w:sz="0" w:space="0" w:color="auto"/>
            <w:bottom w:val="none" w:sz="0" w:space="0" w:color="auto"/>
            <w:right w:val="none" w:sz="0" w:space="0" w:color="auto"/>
          </w:divBdr>
          <w:divsChild>
            <w:div w:id="626742446">
              <w:marLeft w:val="0"/>
              <w:marRight w:val="0"/>
              <w:marTop w:val="0"/>
              <w:marBottom w:val="0"/>
              <w:divBdr>
                <w:top w:val="none" w:sz="0" w:space="0" w:color="auto"/>
                <w:left w:val="none" w:sz="0" w:space="0" w:color="auto"/>
                <w:bottom w:val="none" w:sz="0" w:space="0" w:color="auto"/>
                <w:right w:val="none" w:sz="0" w:space="0" w:color="auto"/>
              </w:divBdr>
              <w:divsChild>
                <w:div w:id="1631787434">
                  <w:marLeft w:val="0"/>
                  <w:marRight w:val="0"/>
                  <w:marTop w:val="0"/>
                  <w:marBottom w:val="0"/>
                  <w:divBdr>
                    <w:top w:val="none" w:sz="0" w:space="0" w:color="auto"/>
                    <w:left w:val="none" w:sz="0" w:space="0" w:color="auto"/>
                    <w:bottom w:val="none" w:sz="0" w:space="0" w:color="auto"/>
                    <w:right w:val="none" w:sz="0" w:space="0" w:color="auto"/>
                  </w:divBdr>
                  <w:divsChild>
                    <w:div w:id="577058609">
                      <w:marLeft w:val="0"/>
                      <w:marRight w:val="0"/>
                      <w:marTop w:val="0"/>
                      <w:marBottom w:val="0"/>
                      <w:divBdr>
                        <w:top w:val="none" w:sz="0" w:space="0" w:color="auto"/>
                        <w:left w:val="none" w:sz="0" w:space="0" w:color="auto"/>
                        <w:bottom w:val="none" w:sz="0" w:space="0" w:color="auto"/>
                        <w:right w:val="none" w:sz="0" w:space="0" w:color="auto"/>
                      </w:divBdr>
                      <w:divsChild>
                        <w:div w:id="1552183395">
                          <w:marLeft w:val="0"/>
                          <w:marRight w:val="0"/>
                          <w:marTop w:val="0"/>
                          <w:marBottom w:val="0"/>
                          <w:divBdr>
                            <w:top w:val="none" w:sz="0" w:space="0" w:color="auto"/>
                            <w:left w:val="none" w:sz="0" w:space="0" w:color="auto"/>
                            <w:bottom w:val="none" w:sz="0" w:space="0" w:color="auto"/>
                            <w:right w:val="none" w:sz="0" w:space="0" w:color="auto"/>
                          </w:divBdr>
                          <w:divsChild>
                            <w:div w:id="691223939">
                              <w:marLeft w:val="0"/>
                              <w:marRight w:val="0"/>
                              <w:marTop w:val="0"/>
                              <w:marBottom w:val="0"/>
                              <w:divBdr>
                                <w:top w:val="none" w:sz="0" w:space="0" w:color="auto"/>
                                <w:left w:val="none" w:sz="0" w:space="0" w:color="auto"/>
                                <w:bottom w:val="none" w:sz="0" w:space="0" w:color="auto"/>
                                <w:right w:val="none" w:sz="0" w:space="0" w:color="auto"/>
                              </w:divBdr>
                              <w:divsChild>
                                <w:div w:id="730734679">
                                  <w:marLeft w:val="0"/>
                                  <w:marRight w:val="0"/>
                                  <w:marTop w:val="0"/>
                                  <w:marBottom w:val="0"/>
                                  <w:divBdr>
                                    <w:top w:val="none" w:sz="0" w:space="0" w:color="auto"/>
                                    <w:left w:val="none" w:sz="0" w:space="0" w:color="auto"/>
                                    <w:bottom w:val="none" w:sz="0" w:space="0" w:color="auto"/>
                                    <w:right w:val="none" w:sz="0" w:space="0" w:color="auto"/>
                                  </w:divBdr>
                                  <w:divsChild>
                                    <w:div w:id="2100563576">
                                      <w:marLeft w:val="0"/>
                                      <w:marRight w:val="0"/>
                                      <w:marTop w:val="0"/>
                                      <w:marBottom w:val="0"/>
                                      <w:divBdr>
                                        <w:top w:val="none" w:sz="0" w:space="0" w:color="auto"/>
                                        <w:left w:val="none" w:sz="0" w:space="0" w:color="auto"/>
                                        <w:bottom w:val="none" w:sz="0" w:space="0" w:color="auto"/>
                                        <w:right w:val="none" w:sz="0" w:space="0" w:color="auto"/>
                                      </w:divBdr>
                                      <w:divsChild>
                                        <w:div w:id="7454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424875">
          <w:marLeft w:val="0"/>
          <w:marRight w:val="0"/>
          <w:marTop w:val="0"/>
          <w:marBottom w:val="0"/>
          <w:divBdr>
            <w:top w:val="none" w:sz="0" w:space="0" w:color="auto"/>
            <w:left w:val="none" w:sz="0" w:space="0" w:color="auto"/>
            <w:bottom w:val="none" w:sz="0" w:space="0" w:color="auto"/>
            <w:right w:val="none" w:sz="0" w:space="0" w:color="auto"/>
          </w:divBdr>
          <w:divsChild>
            <w:div w:id="1402174086">
              <w:marLeft w:val="0"/>
              <w:marRight w:val="0"/>
              <w:marTop w:val="0"/>
              <w:marBottom w:val="0"/>
              <w:divBdr>
                <w:top w:val="none" w:sz="0" w:space="0" w:color="auto"/>
                <w:left w:val="none" w:sz="0" w:space="0" w:color="auto"/>
                <w:bottom w:val="none" w:sz="0" w:space="0" w:color="auto"/>
                <w:right w:val="none" w:sz="0" w:space="0" w:color="auto"/>
              </w:divBdr>
              <w:divsChild>
                <w:div w:id="1935086222">
                  <w:marLeft w:val="0"/>
                  <w:marRight w:val="0"/>
                  <w:marTop w:val="0"/>
                  <w:marBottom w:val="0"/>
                  <w:divBdr>
                    <w:top w:val="none" w:sz="0" w:space="0" w:color="auto"/>
                    <w:left w:val="none" w:sz="0" w:space="0" w:color="auto"/>
                    <w:bottom w:val="none" w:sz="0" w:space="0" w:color="auto"/>
                    <w:right w:val="none" w:sz="0" w:space="0" w:color="auto"/>
                  </w:divBdr>
                  <w:divsChild>
                    <w:div w:id="800418583">
                      <w:marLeft w:val="0"/>
                      <w:marRight w:val="0"/>
                      <w:marTop w:val="0"/>
                      <w:marBottom w:val="0"/>
                      <w:divBdr>
                        <w:top w:val="none" w:sz="0" w:space="0" w:color="auto"/>
                        <w:left w:val="none" w:sz="0" w:space="0" w:color="auto"/>
                        <w:bottom w:val="none" w:sz="0" w:space="0" w:color="auto"/>
                        <w:right w:val="none" w:sz="0" w:space="0" w:color="auto"/>
                      </w:divBdr>
                      <w:divsChild>
                        <w:div w:id="842469929">
                          <w:marLeft w:val="0"/>
                          <w:marRight w:val="0"/>
                          <w:marTop w:val="0"/>
                          <w:marBottom w:val="0"/>
                          <w:divBdr>
                            <w:top w:val="none" w:sz="0" w:space="0" w:color="auto"/>
                            <w:left w:val="none" w:sz="0" w:space="0" w:color="auto"/>
                            <w:bottom w:val="none" w:sz="0" w:space="0" w:color="auto"/>
                            <w:right w:val="none" w:sz="0" w:space="0" w:color="auto"/>
                          </w:divBdr>
                          <w:divsChild>
                            <w:div w:id="1135491234">
                              <w:marLeft w:val="0"/>
                              <w:marRight w:val="0"/>
                              <w:marTop w:val="0"/>
                              <w:marBottom w:val="0"/>
                              <w:divBdr>
                                <w:top w:val="none" w:sz="0" w:space="0" w:color="auto"/>
                                <w:left w:val="none" w:sz="0" w:space="0" w:color="auto"/>
                                <w:bottom w:val="none" w:sz="0" w:space="0" w:color="auto"/>
                                <w:right w:val="none" w:sz="0" w:space="0" w:color="auto"/>
                              </w:divBdr>
                              <w:divsChild>
                                <w:div w:id="1960410476">
                                  <w:marLeft w:val="0"/>
                                  <w:marRight w:val="0"/>
                                  <w:marTop w:val="0"/>
                                  <w:marBottom w:val="0"/>
                                  <w:divBdr>
                                    <w:top w:val="none" w:sz="0" w:space="0" w:color="auto"/>
                                    <w:left w:val="none" w:sz="0" w:space="0" w:color="auto"/>
                                    <w:bottom w:val="none" w:sz="0" w:space="0" w:color="auto"/>
                                    <w:right w:val="none" w:sz="0" w:space="0" w:color="auto"/>
                                  </w:divBdr>
                                  <w:divsChild>
                                    <w:div w:id="1754163777">
                                      <w:marLeft w:val="0"/>
                                      <w:marRight w:val="0"/>
                                      <w:marTop w:val="0"/>
                                      <w:marBottom w:val="0"/>
                                      <w:divBdr>
                                        <w:top w:val="none" w:sz="0" w:space="0" w:color="auto"/>
                                        <w:left w:val="none" w:sz="0" w:space="0" w:color="auto"/>
                                        <w:bottom w:val="none" w:sz="0" w:space="0" w:color="auto"/>
                                        <w:right w:val="none" w:sz="0" w:space="0" w:color="auto"/>
                                      </w:divBdr>
                                      <w:divsChild>
                                        <w:div w:id="444278104">
                                          <w:marLeft w:val="0"/>
                                          <w:marRight w:val="0"/>
                                          <w:marTop w:val="0"/>
                                          <w:marBottom w:val="0"/>
                                          <w:divBdr>
                                            <w:top w:val="none" w:sz="0" w:space="0" w:color="auto"/>
                                            <w:left w:val="none" w:sz="0" w:space="0" w:color="auto"/>
                                            <w:bottom w:val="none" w:sz="0" w:space="0" w:color="auto"/>
                                            <w:right w:val="none" w:sz="0" w:space="0" w:color="auto"/>
                                          </w:divBdr>
                                          <w:divsChild>
                                            <w:div w:id="932208628">
                                              <w:marLeft w:val="0"/>
                                              <w:marRight w:val="0"/>
                                              <w:marTop w:val="0"/>
                                              <w:marBottom w:val="0"/>
                                              <w:divBdr>
                                                <w:top w:val="none" w:sz="0" w:space="0" w:color="auto"/>
                                                <w:left w:val="none" w:sz="0" w:space="0" w:color="auto"/>
                                                <w:bottom w:val="none" w:sz="0" w:space="0" w:color="auto"/>
                                                <w:right w:val="none" w:sz="0" w:space="0" w:color="auto"/>
                                              </w:divBdr>
                                              <w:divsChild>
                                                <w:div w:id="1026490853">
                                                  <w:marLeft w:val="0"/>
                                                  <w:marRight w:val="0"/>
                                                  <w:marTop w:val="0"/>
                                                  <w:marBottom w:val="0"/>
                                                  <w:divBdr>
                                                    <w:top w:val="none" w:sz="0" w:space="0" w:color="auto"/>
                                                    <w:left w:val="none" w:sz="0" w:space="0" w:color="auto"/>
                                                    <w:bottom w:val="none" w:sz="0" w:space="0" w:color="auto"/>
                                                    <w:right w:val="none" w:sz="0" w:space="0" w:color="auto"/>
                                                  </w:divBdr>
                                                  <w:divsChild>
                                                    <w:div w:id="9897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4195">
                                              <w:marLeft w:val="0"/>
                                              <w:marRight w:val="0"/>
                                              <w:marTop w:val="0"/>
                                              <w:marBottom w:val="0"/>
                                              <w:divBdr>
                                                <w:top w:val="none" w:sz="0" w:space="0" w:color="auto"/>
                                                <w:left w:val="none" w:sz="0" w:space="0" w:color="auto"/>
                                                <w:bottom w:val="none" w:sz="0" w:space="0" w:color="auto"/>
                                                <w:right w:val="none" w:sz="0" w:space="0" w:color="auto"/>
                                              </w:divBdr>
                                            </w:div>
                                            <w:div w:id="1984772307">
                                              <w:marLeft w:val="0"/>
                                              <w:marRight w:val="0"/>
                                              <w:marTop w:val="0"/>
                                              <w:marBottom w:val="0"/>
                                              <w:divBdr>
                                                <w:top w:val="none" w:sz="0" w:space="0" w:color="auto"/>
                                                <w:left w:val="none" w:sz="0" w:space="0" w:color="auto"/>
                                                <w:bottom w:val="none" w:sz="0" w:space="0" w:color="auto"/>
                                                <w:right w:val="none" w:sz="0" w:space="0" w:color="auto"/>
                                              </w:divBdr>
                                              <w:divsChild>
                                                <w:div w:id="12486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769342">
          <w:marLeft w:val="0"/>
          <w:marRight w:val="0"/>
          <w:marTop w:val="0"/>
          <w:marBottom w:val="0"/>
          <w:divBdr>
            <w:top w:val="none" w:sz="0" w:space="0" w:color="auto"/>
            <w:left w:val="none" w:sz="0" w:space="0" w:color="auto"/>
            <w:bottom w:val="none" w:sz="0" w:space="0" w:color="auto"/>
            <w:right w:val="none" w:sz="0" w:space="0" w:color="auto"/>
          </w:divBdr>
          <w:divsChild>
            <w:div w:id="194198873">
              <w:marLeft w:val="0"/>
              <w:marRight w:val="0"/>
              <w:marTop w:val="0"/>
              <w:marBottom w:val="0"/>
              <w:divBdr>
                <w:top w:val="none" w:sz="0" w:space="0" w:color="auto"/>
                <w:left w:val="none" w:sz="0" w:space="0" w:color="auto"/>
                <w:bottom w:val="none" w:sz="0" w:space="0" w:color="auto"/>
                <w:right w:val="none" w:sz="0" w:space="0" w:color="auto"/>
              </w:divBdr>
              <w:divsChild>
                <w:div w:id="592474757">
                  <w:marLeft w:val="0"/>
                  <w:marRight w:val="0"/>
                  <w:marTop w:val="0"/>
                  <w:marBottom w:val="0"/>
                  <w:divBdr>
                    <w:top w:val="none" w:sz="0" w:space="0" w:color="auto"/>
                    <w:left w:val="none" w:sz="0" w:space="0" w:color="auto"/>
                    <w:bottom w:val="none" w:sz="0" w:space="0" w:color="auto"/>
                    <w:right w:val="none" w:sz="0" w:space="0" w:color="auto"/>
                  </w:divBdr>
                  <w:divsChild>
                    <w:div w:id="1893150360">
                      <w:marLeft w:val="0"/>
                      <w:marRight w:val="0"/>
                      <w:marTop w:val="0"/>
                      <w:marBottom w:val="0"/>
                      <w:divBdr>
                        <w:top w:val="none" w:sz="0" w:space="0" w:color="auto"/>
                        <w:left w:val="none" w:sz="0" w:space="0" w:color="auto"/>
                        <w:bottom w:val="none" w:sz="0" w:space="0" w:color="auto"/>
                        <w:right w:val="none" w:sz="0" w:space="0" w:color="auto"/>
                      </w:divBdr>
                      <w:divsChild>
                        <w:div w:id="839738578">
                          <w:marLeft w:val="0"/>
                          <w:marRight w:val="0"/>
                          <w:marTop w:val="0"/>
                          <w:marBottom w:val="0"/>
                          <w:divBdr>
                            <w:top w:val="none" w:sz="0" w:space="0" w:color="auto"/>
                            <w:left w:val="none" w:sz="0" w:space="0" w:color="auto"/>
                            <w:bottom w:val="none" w:sz="0" w:space="0" w:color="auto"/>
                            <w:right w:val="none" w:sz="0" w:space="0" w:color="auto"/>
                          </w:divBdr>
                          <w:divsChild>
                            <w:div w:id="773986360">
                              <w:marLeft w:val="0"/>
                              <w:marRight w:val="0"/>
                              <w:marTop w:val="0"/>
                              <w:marBottom w:val="0"/>
                              <w:divBdr>
                                <w:top w:val="none" w:sz="0" w:space="0" w:color="auto"/>
                                <w:left w:val="none" w:sz="0" w:space="0" w:color="auto"/>
                                <w:bottom w:val="none" w:sz="0" w:space="0" w:color="auto"/>
                                <w:right w:val="none" w:sz="0" w:space="0" w:color="auto"/>
                              </w:divBdr>
                              <w:divsChild>
                                <w:div w:id="1811167674">
                                  <w:marLeft w:val="0"/>
                                  <w:marRight w:val="0"/>
                                  <w:marTop w:val="0"/>
                                  <w:marBottom w:val="0"/>
                                  <w:divBdr>
                                    <w:top w:val="none" w:sz="0" w:space="0" w:color="auto"/>
                                    <w:left w:val="none" w:sz="0" w:space="0" w:color="auto"/>
                                    <w:bottom w:val="none" w:sz="0" w:space="0" w:color="auto"/>
                                    <w:right w:val="none" w:sz="0" w:space="0" w:color="auto"/>
                                  </w:divBdr>
                                  <w:divsChild>
                                    <w:div w:id="1212383187">
                                      <w:marLeft w:val="0"/>
                                      <w:marRight w:val="0"/>
                                      <w:marTop w:val="0"/>
                                      <w:marBottom w:val="0"/>
                                      <w:divBdr>
                                        <w:top w:val="none" w:sz="0" w:space="0" w:color="auto"/>
                                        <w:left w:val="none" w:sz="0" w:space="0" w:color="auto"/>
                                        <w:bottom w:val="none" w:sz="0" w:space="0" w:color="auto"/>
                                        <w:right w:val="none" w:sz="0" w:space="0" w:color="auto"/>
                                      </w:divBdr>
                                      <w:divsChild>
                                        <w:div w:id="20438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53958">
          <w:marLeft w:val="0"/>
          <w:marRight w:val="0"/>
          <w:marTop w:val="0"/>
          <w:marBottom w:val="0"/>
          <w:divBdr>
            <w:top w:val="none" w:sz="0" w:space="0" w:color="auto"/>
            <w:left w:val="none" w:sz="0" w:space="0" w:color="auto"/>
            <w:bottom w:val="none" w:sz="0" w:space="0" w:color="auto"/>
            <w:right w:val="none" w:sz="0" w:space="0" w:color="auto"/>
          </w:divBdr>
          <w:divsChild>
            <w:div w:id="1156990451">
              <w:marLeft w:val="0"/>
              <w:marRight w:val="0"/>
              <w:marTop w:val="0"/>
              <w:marBottom w:val="0"/>
              <w:divBdr>
                <w:top w:val="none" w:sz="0" w:space="0" w:color="auto"/>
                <w:left w:val="none" w:sz="0" w:space="0" w:color="auto"/>
                <w:bottom w:val="none" w:sz="0" w:space="0" w:color="auto"/>
                <w:right w:val="none" w:sz="0" w:space="0" w:color="auto"/>
              </w:divBdr>
              <w:divsChild>
                <w:div w:id="527565262">
                  <w:marLeft w:val="0"/>
                  <w:marRight w:val="0"/>
                  <w:marTop w:val="0"/>
                  <w:marBottom w:val="0"/>
                  <w:divBdr>
                    <w:top w:val="none" w:sz="0" w:space="0" w:color="auto"/>
                    <w:left w:val="none" w:sz="0" w:space="0" w:color="auto"/>
                    <w:bottom w:val="none" w:sz="0" w:space="0" w:color="auto"/>
                    <w:right w:val="none" w:sz="0" w:space="0" w:color="auto"/>
                  </w:divBdr>
                  <w:divsChild>
                    <w:div w:id="1817726405">
                      <w:marLeft w:val="0"/>
                      <w:marRight w:val="0"/>
                      <w:marTop w:val="0"/>
                      <w:marBottom w:val="0"/>
                      <w:divBdr>
                        <w:top w:val="none" w:sz="0" w:space="0" w:color="auto"/>
                        <w:left w:val="none" w:sz="0" w:space="0" w:color="auto"/>
                        <w:bottom w:val="none" w:sz="0" w:space="0" w:color="auto"/>
                        <w:right w:val="none" w:sz="0" w:space="0" w:color="auto"/>
                      </w:divBdr>
                      <w:divsChild>
                        <w:div w:id="807745246">
                          <w:marLeft w:val="0"/>
                          <w:marRight w:val="0"/>
                          <w:marTop w:val="0"/>
                          <w:marBottom w:val="0"/>
                          <w:divBdr>
                            <w:top w:val="none" w:sz="0" w:space="0" w:color="auto"/>
                            <w:left w:val="none" w:sz="0" w:space="0" w:color="auto"/>
                            <w:bottom w:val="none" w:sz="0" w:space="0" w:color="auto"/>
                            <w:right w:val="none" w:sz="0" w:space="0" w:color="auto"/>
                          </w:divBdr>
                          <w:divsChild>
                            <w:div w:id="653215146">
                              <w:marLeft w:val="0"/>
                              <w:marRight w:val="0"/>
                              <w:marTop w:val="0"/>
                              <w:marBottom w:val="0"/>
                              <w:divBdr>
                                <w:top w:val="none" w:sz="0" w:space="0" w:color="auto"/>
                                <w:left w:val="none" w:sz="0" w:space="0" w:color="auto"/>
                                <w:bottom w:val="none" w:sz="0" w:space="0" w:color="auto"/>
                                <w:right w:val="none" w:sz="0" w:space="0" w:color="auto"/>
                              </w:divBdr>
                              <w:divsChild>
                                <w:div w:id="262033324">
                                  <w:marLeft w:val="0"/>
                                  <w:marRight w:val="0"/>
                                  <w:marTop w:val="0"/>
                                  <w:marBottom w:val="0"/>
                                  <w:divBdr>
                                    <w:top w:val="none" w:sz="0" w:space="0" w:color="auto"/>
                                    <w:left w:val="none" w:sz="0" w:space="0" w:color="auto"/>
                                    <w:bottom w:val="none" w:sz="0" w:space="0" w:color="auto"/>
                                    <w:right w:val="none" w:sz="0" w:space="0" w:color="auto"/>
                                  </w:divBdr>
                                  <w:divsChild>
                                    <w:div w:id="931401512">
                                      <w:marLeft w:val="0"/>
                                      <w:marRight w:val="0"/>
                                      <w:marTop w:val="0"/>
                                      <w:marBottom w:val="0"/>
                                      <w:divBdr>
                                        <w:top w:val="none" w:sz="0" w:space="0" w:color="auto"/>
                                        <w:left w:val="none" w:sz="0" w:space="0" w:color="auto"/>
                                        <w:bottom w:val="none" w:sz="0" w:space="0" w:color="auto"/>
                                        <w:right w:val="none" w:sz="0" w:space="0" w:color="auto"/>
                                      </w:divBdr>
                                      <w:divsChild>
                                        <w:div w:id="1370451742">
                                          <w:marLeft w:val="0"/>
                                          <w:marRight w:val="0"/>
                                          <w:marTop w:val="0"/>
                                          <w:marBottom w:val="0"/>
                                          <w:divBdr>
                                            <w:top w:val="none" w:sz="0" w:space="0" w:color="auto"/>
                                            <w:left w:val="none" w:sz="0" w:space="0" w:color="auto"/>
                                            <w:bottom w:val="none" w:sz="0" w:space="0" w:color="auto"/>
                                            <w:right w:val="none" w:sz="0" w:space="0" w:color="auto"/>
                                          </w:divBdr>
                                          <w:divsChild>
                                            <w:div w:id="197546031">
                                              <w:marLeft w:val="0"/>
                                              <w:marRight w:val="0"/>
                                              <w:marTop w:val="0"/>
                                              <w:marBottom w:val="0"/>
                                              <w:divBdr>
                                                <w:top w:val="none" w:sz="0" w:space="0" w:color="auto"/>
                                                <w:left w:val="none" w:sz="0" w:space="0" w:color="auto"/>
                                                <w:bottom w:val="none" w:sz="0" w:space="0" w:color="auto"/>
                                                <w:right w:val="none" w:sz="0" w:space="0" w:color="auto"/>
                                              </w:divBdr>
                                              <w:divsChild>
                                                <w:div w:id="351960620">
                                                  <w:marLeft w:val="0"/>
                                                  <w:marRight w:val="0"/>
                                                  <w:marTop w:val="0"/>
                                                  <w:marBottom w:val="0"/>
                                                  <w:divBdr>
                                                    <w:top w:val="none" w:sz="0" w:space="0" w:color="auto"/>
                                                    <w:left w:val="none" w:sz="0" w:space="0" w:color="auto"/>
                                                    <w:bottom w:val="none" w:sz="0" w:space="0" w:color="auto"/>
                                                    <w:right w:val="none" w:sz="0" w:space="0" w:color="auto"/>
                                                  </w:divBdr>
                                                  <w:divsChild>
                                                    <w:div w:id="12829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04">
                                              <w:marLeft w:val="0"/>
                                              <w:marRight w:val="0"/>
                                              <w:marTop w:val="0"/>
                                              <w:marBottom w:val="0"/>
                                              <w:divBdr>
                                                <w:top w:val="none" w:sz="0" w:space="0" w:color="auto"/>
                                                <w:left w:val="none" w:sz="0" w:space="0" w:color="auto"/>
                                                <w:bottom w:val="none" w:sz="0" w:space="0" w:color="auto"/>
                                                <w:right w:val="none" w:sz="0" w:space="0" w:color="auto"/>
                                              </w:divBdr>
                                            </w:div>
                                            <w:div w:id="2141335731">
                                              <w:marLeft w:val="0"/>
                                              <w:marRight w:val="0"/>
                                              <w:marTop w:val="0"/>
                                              <w:marBottom w:val="0"/>
                                              <w:divBdr>
                                                <w:top w:val="none" w:sz="0" w:space="0" w:color="auto"/>
                                                <w:left w:val="none" w:sz="0" w:space="0" w:color="auto"/>
                                                <w:bottom w:val="none" w:sz="0" w:space="0" w:color="auto"/>
                                                <w:right w:val="none" w:sz="0" w:space="0" w:color="auto"/>
                                              </w:divBdr>
                                              <w:divsChild>
                                                <w:div w:id="21454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319623">
          <w:marLeft w:val="0"/>
          <w:marRight w:val="0"/>
          <w:marTop w:val="0"/>
          <w:marBottom w:val="0"/>
          <w:divBdr>
            <w:top w:val="none" w:sz="0" w:space="0" w:color="auto"/>
            <w:left w:val="none" w:sz="0" w:space="0" w:color="auto"/>
            <w:bottom w:val="none" w:sz="0" w:space="0" w:color="auto"/>
            <w:right w:val="none" w:sz="0" w:space="0" w:color="auto"/>
          </w:divBdr>
          <w:divsChild>
            <w:div w:id="290332413">
              <w:marLeft w:val="0"/>
              <w:marRight w:val="0"/>
              <w:marTop w:val="0"/>
              <w:marBottom w:val="0"/>
              <w:divBdr>
                <w:top w:val="none" w:sz="0" w:space="0" w:color="auto"/>
                <w:left w:val="none" w:sz="0" w:space="0" w:color="auto"/>
                <w:bottom w:val="none" w:sz="0" w:space="0" w:color="auto"/>
                <w:right w:val="none" w:sz="0" w:space="0" w:color="auto"/>
              </w:divBdr>
              <w:divsChild>
                <w:div w:id="2087260575">
                  <w:marLeft w:val="0"/>
                  <w:marRight w:val="0"/>
                  <w:marTop w:val="0"/>
                  <w:marBottom w:val="0"/>
                  <w:divBdr>
                    <w:top w:val="none" w:sz="0" w:space="0" w:color="auto"/>
                    <w:left w:val="none" w:sz="0" w:space="0" w:color="auto"/>
                    <w:bottom w:val="none" w:sz="0" w:space="0" w:color="auto"/>
                    <w:right w:val="none" w:sz="0" w:space="0" w:color="auto"/>
                  </w:divBdr>
                  <w:divsChild>
                    <w:div w:id="268125252">
                      <w:marLeft w:val="0"/>
                      <w:marRight w:val="0"/>
                      <w:marTop w:val="0"/>
                      <w:marBottom w:val="0"/>
                      <w:divBdr>
                        <w:top w:val="none" w:sz="0" w:space="0" w:color="auto"/>
                        <w:left w:val="none" w:sz="0" w:space="0" w:color="auto"/>
                        <w:bottom w:val="none" w:sz="0" w:space="0" w:color="auto"/>
                        <w:right w:val="none" w:sz="0" w:space="0" w:color="auto"/>
                      </w:divBdr>
                      <w:divsChild>
                        <w:div w:id="1965384161">
                          <w:marLeft w:val="0"/>
                          <w:marRight w:val="0"/>
                          <w:marTop w:val="0"/>
                          <w:marBottom w:val="0"/>
                          <w:divBdr>
                            <w:top w:val="none" w:sz="0" w:space="0" w:color="auto"/>
                            <w:left w:val="none" w:sz="0" w:space="0" w:color="auto"/>
                            <w:bottom w:val="none" w:sz="0" w:space="0" w:color="auto"/>
                            <w:right w:val="none" w:sz="0" w:space="0" w:color="auto"/>
                          </w:divBdr>
                          <w:divsChild>
                            <w:div w:id="1862434364">
                              <w:marLeft w:val="0"/>
                              <w:marRight w:val="0"/>
                              <w:marTop w:val="0"/>
                              <w:marBottom w:val="0"/>
                              <w:divBdr>
                                <w:top w:val="none" w:sz="0" w:space="0" w:color="auto"/>
                                <w:left w:val="none" w:sz="0" w:space="0" w:color="auto"/>
                                <w:bottom w:val="none" w:sz="0" w:space="0" w:color="auto"/>
                                <w:right w:val="none" w:sz="0" w:space="0" w:color="auto"/>
                              </w:divBdr>
                              <w:divsChild>
                                <w:div w:id="1875460921">
                                  <w:marLeft w:val="0"/>
                                  <w:marRight w:val="0"/>
                                  <w:marTop w:val="0"/>
                                  <w:marBottom w:val="0"/>
                                  <w:divBdr>
                                    <w:top w:val="none" w:sz="0" w:space="0" w:color="auto"/>
                                    <w:left w:val="none" w:sz="0" w:space="0" w:color="auto"/>
                                    <w:bottom w:val="none" w:sz="0" w:space="0" w:color="auto"/>
                                    <w:right w:val="none" w:sz="0" w:space="0" w:color="auto"/>
                                  </w:divBdr>
                                  <w:divsChild>
                                    <w:div w:id="1051462509">
                                      <w:marLeft w:val="0"/>
                                      <w:marRight w:val="0"/>
                                      <w:marTop w:val="0"/>
                                      <w:marBottom w:val="0"/>
                                      <w:divBdr>
                                        <w:top w:val="none" w:sz="0" w:space="0" w:color="auto"/>
                                        <w:left w:val="none" w:sz="0" w:space="0" w:color="auto"/>
                                        <w:bottom w:val="none" w:sz="0" w:space="0" w:color="auto"/>
                                        <w:right w:val="none" w:sz="0" w:space="0" w:color="auto"/>
                                      </w:divBdr>
                                      <w:divsChild>
                                        <w:div w:id="828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85151">
          <w:marLeft w:val="0"/>
          <w:marRight w:val="0"/>
          <w:marTop w:val="0"/>
          <w:marBottom w:val="0"/>
          <w:divBdr>
            <w:top w:val="none" w:sz="0" w:space="0" w:color="auto"/>
            <w:left w:val="none" w:sz="0" w:space="0" w:color="auto"/>
            <w:bottom w:val="none" w:sz="0" w:space="0" w:color="auto"/>
            <w:right w:val="none" w:sz="0" w:space="0" w:color="auto"/>
          </w:divBdr>
          <w:divsChild>
            <w:div w:id="2055538213">
              <w:marLeft w:val="0"/>
              <w:marRight w:val="0"/>
              <w:marTop w:val="0"/>
              <w:marBottom w:val="0"/>
              <w:divBdr>
                <w:top w:val="none" w:sz="0" w:space="0" w:color="auto"/>
                <w:left w:val="none" w:sz="0" w:space="0" w:color="auto"/>
                <w:bottom w:val="none" w:sz="0" w:space="0" w:color="auto"/>
                <w:right w:val="none" w:sz="0" w:space="0" w:color="auto"/>
              </w:divBdr>
              <w:divsChild>
                <w:div w:id="1634363653">
                  <w:marLeft w:val="0"/>
                  <w:marRight w:val="0"/>
                  <w:marTop w:val="0"/>
                  <w:marBottom w:val="0"/>
                  <w:divBdr>
                    <w:top w:val="none" w:sz="0" w:space="0" w:color="auto"/>
                    <w:left w:val="none" w:sz="0" w:space="0" w:color="auto"/>
                    <w:bottom w:val="none" w:sz="0" w:space="0" w:color="auto"/>
                    <w:right w:val="none" w:sz="0" w:space="0" w:color="auto"/>
                  </w:divBdr>
                  <w:divsChild>
                    <w:div w:id="16363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08327">
              <w:marLeft w:val="0"/>
              <w:marRight w:val="0"/>
              <w:marTop w:val="0"/>
              <w:marBottom w:val="0"/>
              <w:divBdr>
                <w:top w:val="none" w:sz="0" w:space="0" w:color="auto"/>
                <w:left w:val="none" w:sz="0" w:space="0" w:color="auto"/>
                <w:bottom w:val="none" w:sz="0" w:space="0" w:color="auto"/>
                <w:right w:val="none" w:sz="0" w:space="0" w:color="auto"/>
              </w:divBdr>
            </w:div>
            <w:div w:id="2141991371">
              <w:marLeft w:val="0"/>
              <w:marRight w:val="0"/>
              <w:marTop w:val="0"/>
              <w:marBottom w:val="0"/>
              <w:divBdr>
                <w:top w:val="none" w:sz="0" w:space="0" w:color="auto"/>
                <w:left w:val="none" w:sz="0" w:space="0" w:color="auto"/>
                <w:bottom w:val="none" w:sz="0" w:space="0" w:color="auto"/>
                <w:right w:val="none" w:sz="0" w:space="0" w:color="auto"/>
              </w:divBdr>
              <w:divsChild>
                <w:div w:id="9329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9894">
          <w:marLeft w:val="0"/>
          <w:marRight w:val="0"/>
          <w:marTop w:val="0"/>
          <w:marBottom w:val="0"/>
          <w:divBdr>
            <w:top w:val="none" w:sz="0" w:space="0" w:color="auto"/>
            <w:left w:val="none" w:sz="0" w:space="0" w:color="auto"/>
            <w:bottom w:val="none" w:sz="0" w:space="0" w:color="auto"/>
            <w:right w:val="none" w:sz="0" w:space="0" w:color="auto"/>
          </w:divBdr>
        </w:div>
      </w:divsChild>
    </w:div>
    <w:div w:id="1501769967">
      <w:bodyDiv w:val="1"/>
      <w:marLeft w:val="0"/>
      <w:marRight w:val="0"/>
      <w:marTop w:val="0"/>
      <w:marBottom w:val="0"/>
      <w:divBdr>
        <w:top w:val="none" w:sz="0" w:space="0" w:color="auto"/>
        <w:left w:val="none" w:sz="0" w:space="0" w:color="auto"/>
        <w:bottom w:val="none" w:sz="0" w:space="0" w:color="auto"/>
        <w:right w:val="none" w:sz="0" w:space="0" w:color="auto"/>
      </w:divBdr>
      <w:divsChild>
        <w:div w:id="1517425472">
          <w:marLeft w:val="0"/>
          <w:marRight w:val="0"/>
          <w:marTop w:val="0"/>
          <w:marBottom w:val="0"/>
          <w:divBdr>
            <w:top w:val="none" w:sz="0" w:space="0" w:color="auto"/>
            <w:left w:val="none" w:sz="0" w:space="0" w:color="auto"/>
            <w:bottom w:val="none" w:sz="0" w:space="0" w:color="auto"/>
            <w:right w:val="none" w:sz="0" w:space="0" w:color="auto"/>
          </w:divBdr>
          <w:divsChild>
            <w:div w:id="905604846">
              <w:marLeft w:val="0"/>
              <w:marRight w:val="0"/>
              <w:marTop w:val="0"/>
              <w:marBottom w:val="330"/>
              <w:divBdr>
                <w:top w:val="none" w:sz="0" w:space="0" w:color="auto"/>
                <w:left w:val="none" w:sz="0" w:space="0" w:color="auto"/>
                <w:bottom w:val="none" w:sz="0" w:space="0" w:color="auto"/>
                <w:right w:val="none" w:sz="0" w:space="0" w:color="auto"/>
              </w:divBdr>
            </w:div>
          </w:divsChild>
        </w:div>
        <w:div w:id="1559242794">
          <w:marLeft w:val="0"/>
          <w:marRight w:val="0"/>
          <w:marTop w:val="0"/>
          <w:marBottom w:val="0"/>
          <w:divBdr>
            <w:top w:val="none" w:sz="0" w:space="0" w:color="auto"/>
            <w:left w:val="none" w:sz="0" w:space="0" w:color="auto"/>
            <w:bottom w:val="none" w:sz="0" w:space="0" w:color="auto"/>
            <w:right w:val="none" w:sz="0" w:space="0" w:color="auto"/>
          </w:divBdr>
          <w:divsChild>
            <w:div w:id="209658719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08325490">
      <w:bodyDiv w:val="1"/>
      <w:marLeft w:val="0"/>
      <w:marRight w:val="0"/>
      <w:marTop w:val="0"/>
      <w:marBottom w:val="0"/>
      <w:divBdr>
        <w:top w:val="none" w:sz="0" w:space="0" w:color="auto"/>
        <w:left w:val="none" w:sz="0" w:space="0" w:color="auto"/>
        <w:bottom w:val="none" w:sz="0" w:space="0" w:color="auto"/>
        <w:right w:val="none" w:sz="0" w:space="0" w:color="auto"/>
      </w:divBdr>
      <w:divsChild>
        <w:div w:id="1235747148">
          <w:marLeft w:val="0"/>
          <w:marRight w:val="0"/>
          <w:marTop w:val="0"/>
          <w:marBottom w:val="0"/>
          <w:divBdr>
            <w:top w:val="none" w:sz="0" w:space="0" w:color="auto"/>
            <w:left w:val="none" w:sz="0" w:space="0" w:color="auto"/>
            <w:bottom w:val="none" w:sz="0" w:space="0" w:color="auto"/>
            <w:right w:val="none" w:sz="0" w:space="0" w:color="auto"/>
          </w:divBdr>
          <w:divsChild>
            <w:div w:id="1800105477">
              <w:marLeft w:val="0"/>
              <w:marRight w:val="0"/>
              <w:marTop w:val="0"/>
              <w:marBottom w:val="0"/>
              <w:divBdr>
                <w:top w:val="none" w:sz="0" w:space="0" w:color="auto"/>
                <w:left w:val="none" w:sz="0" w:space="0" w:color="auto"/>
                <w:bottom w:val="none" w:sz="0" w:space="0" w:color="auto"/>
                <w:right w:val="none" w:sz="0" w:space="0" w:color="auto"/>
              </w:divBdr>
            </w:div>
            <w:div w:id="16059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9542">
      <w:bodyDiv w:val="1"/>
      <w:marLeft w:val="0"/>
      <w:marRight w:val="0"/>
      <w:marTop w:val="0"/>
      <w:marBottom w:val="0"/>
      <w:divBdr>
        <w:top w:val="none" w:sz="0" w:space="0" w:color="auto"/>
        <w:left w:val="none" w:sz="0" w:space="0" w:color="auto"/>
        <w:bottom w:val="none" w:sz="0" w:space="0" w:color="auto"/>
        <w:right w:val="none" w:sz="0" w:space="0" w:color="auto"/>
      </w:divBdr>
      <w:divsChild>
        <w:div w:id="1522432261">
          <w:marLeft w:val="0"/>
          <w:marRight w:val="0"/>
          <w:marTop w:val="0"/>
          <w:marBottom w:val="0"/>
          <w:divBdr>
            <w:top w:val="none" w:sz="0" w:space="0" w:color="auto"/>
            <w:left w:val="none" w:sz="0" w:space="0" w:color="auto"/>
            <w:bottom w:val="none" w:sz="0" w:space="0" w:color="auto"/>
            <w:right w:val="none" w:sz="0" w:space="0" w:color="auto"/>
          </w:divBdr>
          <w:divsChild>
            <w:div w:id="1444306108">
              <w:marLeft w:val="0"/>
              <w:marRight w:val="0"/>
              <w:marTop w:val="0"/>
              <w:marBottom w:val="0"/>
              <w:divBdr>
                <w:top w:val="none" w:sz="0" w:space="0" w:color="auto"/>
                <w:left w:val="none" w:sz="0" w:space="0" w:color="auto"/>
                <w:bottom w:val="none" w:sz="0" w:space="0" w:color="auto"/>
                <w:right w:val="none" w:sz="0" w:space="0" w:color="auto"/>
              </w:divBdr>
            </w:div>
            <w:div w:id="1167793179">
              <w:marLeft w:val="0"/>
              <w:marRight w:val="0"/>
              <w:marTop w:val="0"/>
              <w:marBottom w:val="0"/>
              <w:divBdr>
                <w:top w:val="none" w:sz="0" w:space="0" w:color="auto"/>
                <w:left w:val="none" w:sz="0" w:space="0" w:color="auto"/>
                <w:bottom w:val="none" w:sz="0" w:space="0" w:color="auto"/>
                <w:right w:val="none" w:sz="0" w:space="0" w:color="auto"/>
              </w:divBdr>
            </w:div>
            <w:div w:id="1481923166">
              <w:marLeft w:val="0"/>
              <w:marRight w:val="0"/>
              <w:marTop w:val="0"/>
              <w:marBottom w:val="0"/>
              <w:divBdr>
                <w:top w:val="none" w:sz="0" w:space="0" w:color="auto"/>
                <w:left w:val="none" w:sz="0" w:space="0" w:color="auto"/>
                <w:bottom w:val="none" w:sz="0" w:space="0" w:color="auto"/>
                <w:right w:val="none" w:sz="0" w:space="0" w:color="auto"/>
              </w:divBdr>
            </w:div>
            <w:div w:id="1679578246">
              <w:marLeft w:val="0"/>
              <w:marRight w:val="0"/>
              <w:marTop w:val="0"/>
              <w:marBottom w:val="0"/>
              <w:divBdr>
                <w:top w:val="none" w:sz="0" w:space="0" w:color="auto"/>
                <w:left w:val="none" w:sz="0" w:space="0" w:color="auto"/>
                <w:bottom w:val="none" w:sz="0" w:space="0" w:color="auto"/>
                <w:right w:val="none" w:sz="0" w:space="0" w:color="auto"/>
              </w:divBdr>
            </w:div>
            <w:div w:id="802190137">
              <w:marLeft w:val="0"/>
              <w:marRight w:val="0"/>
              <w:marTop w:val="0"/>
              <w:marBottom w:val="0"/>
              <w:divBdr>
                <w:top w:val="none" w:sz="0" w:space="0" w:color="auto"/>
                <w:left w:val="none" w:sz="0" w:space="0" w:color="auto"/>
                <w:bottom w:val="none" w:sz="0" w:space="0" w:color="auto"/>
                <w:right w:val="none" w:sz="0" w:space="0" w:color="auto"/>
              </w:divBdr>
            </w:div>
            <w:div w:id="1910774542">
              <w:marLeft w:val="0"/>
              <w:marRight w:val="0"/>
              <w:marTop w:val="0"/>
              <w:marBottom w:val="0"/>
              <w:divBdr>
                <w:top w:val="none" w:sz="0" w:space="0" w:color="auto"/>
                <w:left w:val="none" w:sz="0" w:space="0" w:color="auto"/>
                <w:bottom w:val="none" w:sz="0" w:space="0" w:color="auto"/>
                <w:right w:val="none" w:sz="0" w:space="0" w:color="auto"/>
              </w:divBdr>
            </w:div>
            <w:div w:id="1979995435">
              <w:marLeft w:val="0"/>
              <w:marRight w:val="0"/>
              <w:marTop w:val="0"/>
              <w:marBottom w:val="0"/>
              <w:divBdr>
                <w:top w:val="none" w:sz="0" w:space="0" w:color="auto"/>
                <w:left w:val="none" w:sz="0" w:space="0" w:color="auto"/>
                <w:bottom w:val="none" w:sz="0" w:space="0" w:color="auto"/>
                <w:right w:val="none" w:sz="0" w:space="0" w:color="auto"/>
              </w:divBdr>
            </w:div>
            <w:div w:id="2560688">
              <w:marLeft w:val="0"/>
              <w:marRight w:val="0"/>
              <w:marTop w:val="0"/>
              <w:marBottom w:val="0"/>
              <w:divBdr>
                <w:top w:val="none" w:sz="0" w:space="0" w:color="auto"/>
                <w:left w:val="none" w:sz="0" w:space="0" w:color="auto"/>
                <w:bottom w:val="none" w:sz="0" w:space="0" w:color="auto"/>
                <w:right w:val="none" w:sz="0" w:space="0" w:color="auto"/>
              </w:divBdr>
            </w:div>
            <w:div w:id="1917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386">
      <w:bodyDiv w:val="1"/>
      <w:marLeft w:val="0"/>
      <w:marRight w:val="0"/>
      <w:marTop w:val="0"/>
      <w:marBottom w:val="0"/>
      <w:divBdr>
        <w:top w:val="none" w:sz="0" w:space="0" w:color="auto"/>
        <w:left w:val="none" w:sz="0" w:space="0" w:color="auto"/>
        <w:bottom w:val="none" w:sz="0" w:space="0" w:color="auto"/>
        <w:right w:val="none" w:sz="0" w:space="0" w:color="auto"/>
      </w:divBdr>
      <w:divsChild>
        <w:div w:id="1213544656">
          <w:marLeft w:val="0"/>
          <w:marRight w:val="0"/>
          <w:marTop w:val="0"/>
          <w:marBottom w:val="0"/>
          <w:divBdr>
            <w:top w:val="none" w:sz="0" w:space="0" w:color="auto"/>
            <w:left w:val="none" w:sz="0" w:space="0" w:color="auto"/>
            <w:bottom w:val="none" w:sz="0" w:space="0" w:color="auto"/>
            <w:right w:val="none" w:sz="0" w:space="0" w:color="auto"/>
          </w:divBdr>
        </w:div>
        <w:div w:id="1573663456">
          <w:marLeft w:val="0"/>
          <w:marRight w:val="0"/>
          <w:marTop w:val="0"/>
          <w:marBottom w:val="0"/>
          <w:divBdr>
            <w:top w:val="none" w:sz="0" w:space="0" w:color="auto"/>
            <w:left w:val="none" w:sz="0" w:space="0" w:color="auto"/>
            <w:bottom w:val="none" w:sz="0" w:space="0" w:color="auto"/>
            <w:right w:val="none" w:sz="0" w:space="0" w:color="auto"/>
          </w:divBdr>
          <w:divsChild>
            <w:div w:id="1900093518">
              <w:marLeft w:val="0"/>
              <w:marRight w:val="0"/>
              <w:marTop w:val="0"/>
              <w:marBottom w:val="0"/>
              <w:divBdr>
                <w:top w:val="none" w:sz="0" w:space="0" w:color="auto"/>
                <w:left w:val="none" w:sz="0" w:space="0" w:color="auto"/>
                <w:bottom w:val="none" w:sz="0" w:space="0" w:color="auto"/>
                <w:right w:val="none" w:sz="0" w:space="0" w:color="auto"/>
              </w:divBdr>
              <w:divsChild>
                <w:div w:id="592054005">
                  <w:marLeft w:val="0"/>
                  <w:marRight w:val="0"/>
                  <w:marTop w:val="0"/>
                  <w:marBottom w:val="0"/>
                  <w:divBdr>
                    <w:top w:val="none" w:sz="0" w:space="0" w:color="auto"/>
                    <w:left w:val="none" w:sz="0" w:space="0" w:color="auto"/>
                    <w:bottom w:val="none" w:sz="0" w:space="0" w:color="auto"/>
                    <w:right w:val="none" w:sz="0" w:space="0" w:color="auto"/>
                  </w:divBdr>
                  <w:divsChild>
                    <w:div w:id="393821695">
                      <w:marLeft w:val="0"/>
                      <w:marRight w:val="0"/>
                      <w:marTop w:val="0"/>
                      <w:marBottom w:val="0"/>
                      <w:divBdr>
                        <w:top w:val="none" w:sz="0" w:space="0" w:color="auto"/>
                        <w:left w:val="none" w:sz="0" w:space="0" w:color="auto"/>
                        <w:bottom w:val="none" w:sz="0" w:space="0" w:color="auto"/>
                        <w:right w:val="none" w:sz="0" w:space="0" w:color="auto"/>
                      </w:divBdr>
                    </w:div>
                    <w:div w:id="1831871842">
                      <w:marLeft w:val="0"/>
                      <w:marRight w:val="0"/>
                      <w:marTop w:val="0"/>
                      <w:marBottom w:val="0"/>
                      <w:divBdr>
                        <w:top w:val="none" w:sz="0" w:space="0" w:color="auto"/>
                        <w:left w:val="none" w:sz="0" w:space="0" w:color="auto"/>
                        <w:bottom w:val="none" w:sz="0" w:space="0" w:color="auto"/>
                        <w:right w:val="none" w:sz="0" w:space="0" w:color="auto"/>
                      </w:divBdr>
                    </w:div>
                    <w:div w:id="1099252454">
                      <w:marLeft w:val="0"/>
                      <w:marRight w:val="0"/>
                      <w:marTop w:val="0"/>
                      <w:marBottom w:val="0"/>
                      <w:divBdr>
                        <w:top w:val="none" w:sz="0" w:space="0" w:color="auto"/>
                        <w:left w:val="none" w:sz="0" w:space="0" w:color="auto"/>
                        <w:bottom w:val="none" w:sz="0" w:space="0" w:color="auto"/>
                        <w:right w:val="none" w:sz="0" w:space="0" w:color="auto"/>
                      </w:divBdr>
                    </w:div>
                    <w:div w:id="136997827">
                      <w:marLeft w:val="0"/>
                      <w:marRight w:val="0"/>
                      <w:marTop w:val="0"/>
                      <w:marBottom w:val="0"/>
                      <w:divBdr>
                        <w:top w:val="none" w:sz="0" w:space="0" w:color="auto"/>
                        <w:left w:val="none" w:sz="0" w:space="0" w:color="auto"/>
                        <w:bottom w:val="none" w:sz="0" w:space="0" w:color="auto"/>
                        <w:right w:val="none" w:sz="0" w:space="0" w:color="auto"/>
                      </w:divBdr>
                    </w:div>
                    <w:div w:id="1171915417">
                      <w:marLeft w:val="0"/>
                      <w:marRight w:val="0"/>
                      <w:marTop w:val="0"/>
                      <w:marBottom w:val="0"/>
                      <w:divBdr>
                        <w:top w:val="none" w:sz="0" w:space="0" w:color="auto"/>
                        <w:left w:val="none" w:sz="0" w:space="0" w:color="auto"/>
                        <w:bottom w:val="none" w:sz="0" w:space="0" w:color="auto"/>
                        <w:right w:val="none" w:sz="0" w:space="0" w:color="auto"/>
                      </w:divBdr>
                    </w:div>
                    <w:div w:id="591164288">
                      <w:marLeft w:val="0"/>
                      <w:marRight w:val="0"/>
                      <w:marTop w:val="0"/>
                      <w:marBottom w:val="0"/>
                      <w:divBdr>
                        <w:top w:val="none" w:sz="0" w:space="0" w:color="auto"/>
                        <w:left w:val="none" w:sz="0" w:space="0" w:color="auto"/>
                        <w:bottom w:val="none" w:sz="0" w:space="0" w:color="auto"/>
                        <w:right w:val="none" w:sz="0" w:space="0" w:color="auto"/>
                      </w:divBdr>
                    </w:div>
                    <w:div w:id="3961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013604">
      <w:bodyDiv w:val="1"/>
      <w:marLeft w:val="0"/>
      <w:marRight w:val="0"/>
      <w:marTop w:val="0"/>
      <w:marBottom w:val="0"/>
      <w:divBdr>
        <w:top w:val="none" w:sz="0" w:space="0" w:color="auto"/>
        <w:left w:val="none" w:sz="0" w:space="0" w:color="auto"/>
        <w:bottom w:val="none" w:sz="0" w:space="0" w:color="auto"/>
        <w:right w:val="none" w:sz="0" w:space="0" w:color="auto"/>
      </w:divBdr>
      <w:divsChild>
        <w:div w:id="2008363804">
          <w:marLeft w:val="0"/>
          <w:marRight w:val="0"/>
          <w:marTop w:val="0"/>
          <w:marBottom w:val="0"/>
          <w:divBdr>
            <w:top w:val="none" w:sz="0" w:space="0" w:color="auto"/>
            <w:left w:val="none" w:sz="0" w:space="0" w:color="auto"/>
            <w:bottom w:val="none" w:sz="0" w:space="0" w:color="auto"/>
            <w:right w:val="none" w:sz="0" w:space="0" w:color="auto"/>
          </w:divBdr>
          <w:divsChild>
            <w:div w:id="1019430640">
              <w:marLeft w:val="0"/>
              <w:marRight w:val="0"/>
              <w:marTop w:val="0"/>
              <w:marBottom w:val="0"/>
              <w:divBdr>
                <w:top w:val="none" w:sz="0" w:space="0" w:color="auto"/>
                <w:left w:val="none" w:sz="0" w:space="0" w:color="auto"/>
                <w:bottom w:val="none" w:sz="0" w:space="0" w:color="auto"/>
                <w:right w:val="none" w:sz="0" w:space="0" w:color="auto"/>
              </w:divBdr>
            </w:div>
            <w:div w:id="2061633225">
              <w:marLeft w:val="0"/>
              <w:marRight w:val="0"/>
              <w:marTop w:val="0"/>
              <w:marBottom w:val="0"/>
              <w:divBdr>
                <w:top w:val="none" w:sz="0" w:space="0" w:color="auto"/>
                <w:left w:val="none" w:sz="0" w:space="0" w:color="auto"/>
                <w:bottom w:val="none" w:sz="0" w:space="0" w:color="auto"/>
                <w:right w:val="none" w:sz="0" w:space="0" w:color="auto"/>
              </w:divBdr>
            </w:div>
            <w:div w:id="1517160843">
              <w:marLeft w:val="0"/>
              <w:marRight w:val="0"/>
              <w:marTop w:val="0"/>
              <w:marBottom w:val="0"/>
              <w:divBdr>
                <w:top w:val="none" w:sz="0" w:space="0" w:color="auto"/>
                <w:left w:val="none" w:sz="0" w:space="0" w:color="auto"/>
                <w:bottom w:val="none" w:sz="0" w:space="0" w:color="auto"/>
                <w:right w:val="none" w:sz="0" w:space="0" w:color="auto"/>
              </w:divBdr>
            </w:div>
            <w:div w:id="807671357">
              <w:marLeft w:val="0"/>
              <w:marRight w:val="0"/>
              <w:marTop w:val="0"/>
              <w:marBottom w:val="0"/>
              <w:divBdr>
                <w:top w:val="none" w:sz="0" w:space="0" w:color="auto"/>
                <w:left w:val="none" w:sz="0" w:space="0" w:color="auto"/>
                <w:bottom w:val="none" w:sz="0" w:space="0" w:color="auto"/>
                <w:right w:val="none" w:sz="0" w:space="0" w:color="auto"/>
              </w:divBdr>
            </w:div>
            <w:div w:id="750855776">
              <w:marLeft w:val="0"/>
              <w:marRight w:val="0"/>
              <w:marTop w:val="0"/>
              <w:marBottom w:val="0"/>
              <w:divBdr>
                <w:top w:val="none" w:sz="0" w:space="0" w:color="auto"/>
                <w:left w:val="none" w:sz="0" w:space="0" w:color="auto"/>
                <w:bottom w:val="none" w:sz="0" w:space="0" w:color="auto"/>
                <w:right w:val="none" w:sz="0" w:space="0" w:color="auto"/>
              </w:divBdr>
            </w:div>
            <w:div w:id="1368336965">
              <w:marLeft w:val="0"/>
              <w:marRight w:val="0"/>
              <w:marTop w:val="0"/>
              <w:marBottom w:val="0"/>
              <w:divBdr>
                <w:top w:val="none" w:sz="0" w:space="0" w:color="auto"/>
                <w:left w:val="none" w:sz="0" w:space="0" w:color="auto"/>
                <w:bottom w:val="none" w:sz="0" w:space="0" w:color="auto"/>
                <w:right w:val="none" w:sz="0" w:space="0" w:color="auto"/>
              </w:divBdr>
            </w:div>
            <w:div w:id="633677888">
              <w:marLeft w:val="0"/>
              <w:marRight w:val="0"/>
              <w:marTop w:val="0"/>
              <w:marBottom w:val="0"/>
              <w:divBdr>
                <w:top w:val="none" w:sz="0" w:space="0" w:color="auto"/>
                <w:left w:val="none" w:sz="0" w:space="0" w:color="auto"/>
                <w:bottom w:val="none" w:sz="0" w:space="0" w:color="auto"/>
                <w:right w:val="none" w:sz="0" w:space="0" w:color="auto"/>
              </w:divBdr>
            </w:div>
            <w:div w:id="1091000442">
              <w:marLeft w:val="0"/>
              <w:marRight w:val="0"/>
              <w:marTop w:val="0"/>
              <w:marBottom w:val="0"/>
              <w:divBdr>
                <w:top w:val="none" w:sz="0" w:space="0" w:color="auto"/>
                <w:left w:val="none" w:sz="0" w:space="0" w:color="auto"/>
                <w:bottom w:val="none" w:sz="0" w:space="0" w:color="auto"/>
                <w:right w:val="none" w:sz="0" w:space="0" w:color="auto"/>
              </w:divBdr>
            </w:div>
            <w:div w:id="1728796679">
              <w:marLeft w:val="0"/>
              <w:marRight w:val="0"/>
              <w:marTop w:val="0"/>
              <w:marBottom w:val="0"/>
              <w:divBdr>
                <w:top w:val="none" w:sz="0" w:space="0" w:color="auto"/>
                <w:left w:val="none" w:sz="0" w:space="0" w:color="auto"/>
                <w:bottom w:val="none" w:sz="0" w:space="0" w:color="auto"/>
                <w:right w:val="none" w:sz="0" w:space="0" w:color="auto"/>
              </w:divBdr>
            </w:div>
            <w:div w:id="4400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517">
      <w:bodyDiv w:val="1"/>
      <w:marLeft w:val="0"/>
      <w:marRight w:val="0"/>
      <w:marTop w:val="0"/>
      <w:marBottom w:val="0"/>
      <w:divBdr>
        <w:top w:val="none" w:sz="0" w:space="0" w:color="auto"/>
        <w:left w:val="none" w:sz="0" w:space="0" w:color="auto"/>
        <w:bottom w:val="none" w:sz="0" w:space="0" w:color="auto"/>
        <w:right w:val="none" w:sz="0" w:space="0" w:color="auto"/>
      </w:divBdr>
      <w:divsChild>
        <w:div w:id="1782459259">
          <w:marLeft w:val="0"/>
          <w:marRight w:val="0"/>
          <w:marTop w:val="0"/>
          <w:marBottom w:val="0"/>
          <w:divBdr>
            <w:top w:val="none" w:sz="0" w:space="0" w:color="auto"/>
            <w:left w:val="none" w:sz="0" w:space="0" w:color="auto"/>
            <w:bottom w:val="none" w:sz="0" w:space="0" w:color="auto"/>
            <w:right w:val="none" w:sz="0" w:space="0" w:color="auto"/>
          </w:divBdr>
          <w:divsChild>
            <w:div w:id="1750343408">
              <w:marLeft w:val="0"/>
              <w:marRight w:val="0"/>
              <w:marTop w:val="0"/>
              <w:marBottom w:val="0"/>
              <w:divBdr>
                <w:top w:val="none" w:sz="0" w:space="0" w:color="auto"/>
                <w:left w:val="none" w:sz="0" w:space="0" w:color="auto"/>
                <w:bottom w:val="none" w:sz="0" w:space="0" w:color="auto"/>
                <w:right w:val="none" w:sz="0" w:space="0" w:color="auto"/>
              </w:divBdr>
              <w:divsChild>
                <w:div w:id="11716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424">
          <w:marLeft w:val="0"/>
          <w:marRight w:val="0"/>
          <w:marTop w:val="0"/>
          <w:marBottom w:val="0"/>
          <w:divBdr>
            <w:top w:val="none" w:sz="0" w:space="0" w:color="auto"/>
            <w:left w:val="none" w:sz="0" w:space="0" w:color="auto"/>
            <w:bottom w:val="none" w:sz="0" w:space="0" w:color="auto"/>
            <w:right w:val="none" w:sz="0" w:space="0" w:color="auto"/>
          </w:divBdr>
          <w:divsChild>
            <w:div w:id="714889372">
              <w:marLeft w:val="0"/>
              <w:marRight w:val="0"/>
              <w:marTop w:val="0"/>
              <w:marBottom w:val="0"/>
              <w:divBdr>
                <w:top w:val="none" w:sz="0" w:space="0" w:color="auto"/>
                <w:left w:val="none" w:sz="0" w:space="0" w:color="auto"/>
                <w:bottom w:val="none" w:sz="0" w:space="0" w:color="auto"/>
                <w:right w:val="none" w:sz="0" w:space="0" w:color="auto"/>
              </w:divBdr>
            </w:div>
          </w:divsChild>
        </w:div>
        <w:div w:id="466818599">
          <w:marLeft w:val="0"/>
          <w:marRight w:val="0"/>
          <w:marTop w:val="0"/>
          <w:marBottom w:val="0"/>
          <w:divBdr>
            <w:top w:val="none" w:sz="0" w:space="0" w:color="auto"/>
            <w:left w:val="none" w:sz="0" w:space="0" w:color="auto"/>
            <w:bottom w:val="none" w:sz="0" w:space="0" w:color="auto"/>
            <w:right w:val="none" w:sz="0" w:space="0" w:color="auto"/>
          </w:divBdr>
          <w:divsChild>
            <w:div w:id="1253784818">
              <w:marLeft w:val="0"/>
              <w:marRight w:val="0"/>
              <w:marTop w:val="0"/>
              <w:marBottom w:val="0"/>
              <w:divBdr>
                <w:top w:val="none" w:sz="0" w:space="0" w:color="auto"/>
                <w:left w:val="none" w:sz="0" w:space="0" w:color="auto"/>
                <w:bottom w:val="none" w:sz="0" w:space="0" w:color="auto"/>
                <w:right w:val="none" w:sz="0" w:space="0" w:color="auto"/>
              </w:divBdr>
              <w:divsChild>
                <w:div w:id="1493452396">
                  <w:marLeft w:val="0"/>
                  <w:marRight w:val="0"/>
                  <w:marTop w:val="0"/>
                  <w:marBottom w:val="0"/>
                  <w:divBdr>
                    <w:top w:val="none" w:sz="0" w:space="0" w:color="auto"/>
                    <w:left w:val="none" w:sz="0" w:space="0" w:color="auto"/>
                    <w:bottom w:val="none" w:sz="0" w:space="0" w:color="auto"/>
                    <w:right w:val="none" w:sz="0" w:space="0" w:color="auto"/>
                  </w:divBdr>
                  <w:divsChild>
                    <w:div w:id="459299358">
                      <w:marLeft w:val="0"/>
                      <w:marRight w:val="0"/>
                      <w:marTop w:val="0"/>
                      <w:marBottom w:val="0"/>
                      <w:divBdr>
                        <w:top w:val="none" w:sz="0" w:space="0" w:color="auto"/>
                        <w:left w:val="none" w:sz="0" w:space="0" w:color="auto"/>
                        <w:bottom w:val="none" w:sz="0" w:space="0" w:color="auto"/>
                        <w:right w:val="none" w:sz="0" w:space="0" w:color="auto"/>
                      </w:divBdr>
                      <w:divsChild>
                        <w:div w:id="859778932">
                          <w:marLeft w:val="0"/>
                          <w:marRight w:val="0"/>
                          <w:marTop w:val="0"/>
                          <w:marBottom w:val="0"/>
                          <w:divBdr>
                            <w:top w:val="none" w:sz="0" w:space="0" w:color="auto"/>
                            <w:left w:val="none" w:sz="0" w:space="0" w:color="auto"/>
                            <w:bottom w:val="none" w:sz="0" w:space="0" w:color="auto"/>
                            <w:right w:val="none" w:sz="0" w:space="0" w:color="auto"/>
                          </w:divBdr>
                        </w:div>
                      </w:divsChild>
                    </w:div>
                    <w:div w:id="1351225748">
                      <w:marLeft w:val="0"/>
                      <w:marRight w:val="0"/>
                      <w:marTop w:val="0"/>
                      <w:marBottom w:val="0"/>
                      <w:divBdr>
                        <w:top w:val="none" w:sz="0" w:space="0" w:color="auto"/>
                        <w:left w:val="none" w:sz="0" w:space="0" w:color="auto"/>
                        <w:bottom w:val="none" w:sz="0" w:space="0" w:color="auto"/>
                        <w:right w:val="none" w:sz="0" w:space="0" w:color="auto"/>
                      </w:divBdr>
                    </w:div>
                    <w:div w:id="1772773859">
                      <w:marLeft w:val="0"/>
                      <w:marRight w:val="0"/>
                      <w:marTop w:val="0"/>
                      <w:marBottom w:val="0"/>
                      <w:divBdr>
                        <w:top w:val="none" w:sz="0" w:space="0" w:color="auto"/>
                        <w:left w:val="none" w:sz="0" w:space="0" w:color="auto"/>
                        <w:bottom w:val="none" w:sz="0" w:space="0" w:color="auto"/>
                        <w:right w:val="none" w:sz="0" w:space="0" w:color="auto"/>
                      </w:divBdr>
                      <w:divsChild>
                        <w:div w:id="1594432386">
                          <w:marLeft w:val="0"/>
                          <w:marRight w:val="0"/>
                          <w:marTop w:val="0"/>
                          <w:marBottom w:val="0"/>
                          <w:divBdr>
                            <w:top w:val="none" w:sz="0" w:space="0" w:color="auto"/>
                            <w:left w:val="none" w:sz="0" w:space="0" w:color="auto"/>
                            <w:bottom w:val="none" w:sz="0" w:space="0" w:color="auto"/>
                            <w:right w:val="none" w:sz="0" w:space="0" w:color="auto"/>
                          </w:divBdr>
                        </w:div>
                      </w:divsChild>
                    </w:div>
                    <w:div w:id="1804346339">
                      <w:marLeft w:val="0"/>
                      <w:marRight w:val="0"/>
                      <w:marTop w:val="0"/>
                      <w:marBottom w:val="0"/>
                      <w:divBdr>
                        <w:top w:val="none" w:sz="0" w:space="0" w:color="auto"/>
                        <w:left w:val="none" w:sz="0" w:space="0" w:color="auto"/>
                        <w:bottom w:val="none" w:sz="0" w:space="0" w:color="auto"/>
                        <w:right w:val="none" w:sz="0" w:space="0" w:color="auto"/>
                      </w:divBdr>
                    </w:div>
                    <w:div w:id="946498401">
                      <w:marLeft w:val="0"/>
                      <w:marRight w:val="0"/>
                      <w:marTop w:val="0"/>
                      <w:marBottom w:val="0"/>
                      <w:divBdr>
                        <w:top w:val="none" w:sz="0" w:space="0" w:color="auto"/>
                        <w:left w:val="none" w:sz="0" w:space="0" w:color="auto"/>
                        <w:bottom w:val="none" w:sz="0" w:space="0" w:color="auto"/>
                        <w:right w:val="none" w:sz="0" w:space="0" w:color="auto"/>
                      </w:divBdr>
                      <w:divsChild>
                        <w:div w:id="1126049606">
                          <w:marLeft w:val="0"/>
                          <w:marRight w:val="0"/>
                          <w:marTop w:val="0"/>
                          <w:marBottom w:val="0"/>
                          <w:divBdr>
                            <w:top w:val="none" w:sz="0" w:space="0" w:color="auto"/>
                            <w:left w:val="none" w:sz="0" w:space="0" w:color="auto"/>
                            <w:bottom w:val="none" w:sz="0" w:space="0" w:color="auto"/>
                            <w:right w:val="none" w:sz="0" w:space="0" w:color="auto"/>
                          </w:divBdr>
                        </w:div>
                      </w:divsChild>
                    </w:div>
                    <w:div w:id="297103023">
                      <w:marLeft w:val="0"/>
                      <w:marRight w:val="0"/>
                      <w:marTop w:val="0"/>
                      <w:marBottom w:val="0"/>
                      <w:divBdr>
                        <w:top w:val="none" w:sz="0" w:space="0" w:color="auto"/>
                        <w:left w:val="none" w:sz="0" w:space="0" w:color="auto"/>
                        <w:bottom w:val="none" w:sz="0" w:space="0" w:color="auto"/>
                        <w:right w:val="none" w:sz="0" w:space="0" w:color="auto"/>
                      </w:divBdr>
                    </w:div>
                    <w:div w:id="754131369">
                      <w:marLeft w:val="0"/>
                      <w:marRight w:val="0"/>
                      <w:marTop w:val="0"/>
                      <w:marBottom w:val="0"/>
                      <w:divBdr>
                        <w:top w:val="none" w:sz="0" w:space="0" w:color="auto"/>
                        <w:left w:val="none" w:sz="0" w:space="0" w:color="auto"/>
                        <w:bottom w:val="none" w:sz="0" w:space="0" w:color="auto"/>
                        <w:right w:val="none" w:sz="0" w:space="0" w:color="auto"/>
                      </w:divBdr>
                      <w:divsChild>
                        <w:div w:id="1512531432">
                          <w:marLeft w:val="0"/>
                          <w:marRight w:val="0"/>
                          <w:marTop w:val="0"/>
                          <w:marBottom w:val="0"/>
                          <w:divBdr>
                            <w:top w:val="none" w:sz="0" w:space="0" w:color="auto"/>
                            <w:left w:val="none" w:sz="0" w:space="0" w:color="auto"/>
                            <w:bottom w:val="none" w:sz="0" w:space="0" w:color="auto"/>
                            <w:right w:val="none" w:sz="0" w:space="0" w:color="auto"/>
                          </w:divBdr>
                        </w:div>
                      </w:divsChild>
                    </w:div>
                    <w:div w:id="18936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7228">
      <w:bodyDiv w:val="1"/>
      <w:marLeft w:val="0"/>
      <w:marRight w:val="0"/>
      <w:marTop w:val="0"/>
      <w:marBottom w:val="0"/>
      <w:divBdr>
        <w:top w:val="none" w:sz="0" w:space="0" w:color="auto"/>
        <w:left w:val="none" w:sz="0" w:space="0" w:color="auto"/>
        <w:bottom w:val="none" w:sz="0" w:space="0" w:color="auto"/>
        <w:right w:val="none" w:sz="0" w:space="0" w:color="auto"/>
      </w:divBdr>
      <w:divsChild>
        <w:div w:id="1902791698">
          <w:marLeft w:val="0"/>
          <w:marRight w:val="0"/>
          <w:marTop w:val="0"/>
          <w:marBottom w:val="0"/>
          <w:divBdr>
            <w:top w:val="none" w:sz="0" w:space="0" w:color="auto"/>
            <w:left w:val="none" w:sz="0" w:space="0" w:color="auto"/>
            <w:bottom w:val="none" w:sz="0" w:space="0" w:color="auto"/>
            <w:right w:val="none" w:sz="0" w:space="0" w:color="auto"/>
          </w:divBdr>
          <w:divsChild>
            <w:div w:id="816339256">
              <w:marLeft w:val="0"/>
              <w:marRight w:val="0"/>
              <w:marTop w:val="0"/>
              <w:marBottom w:val="0"/>
              <w:divBdr>
                <w:top w:val="none" w:sz="0" w:space="0" w:color="auto"/>
                <w:left w:val="none" w:sz="0" w:space="0" w:color="auto"/>
                <w:bottom w:val="none" w:sz="0" w:space="0" w:color="auto"/>
                <w:right w:val="none" w:sz="0" w:space="0" w:color="auto"/>
              </w:divBdr>
            </w:div>
            <w:div w:id="1234780575">
              <w:marLeft w:val="0"/>
              <w:marRight w:val="0"/>
              <w:marTop w:val="0"/>
              <w:marBottom w:val="0"/>
              <w:divBdr>
                <w:top w:val="none" w:sz="0" w:space="0" w:color="auto"/>
                <w:left w:val="none" w:sz="0" w:space="0" w:color="auto"/>
                <w:bottom w:val="none" w:sz="0" w:space="0" w:color="auto"/>
                <w:right w:val="none" w:sz="0" w:space="0" w:color="auto"/>
              </w:divBdr>
            </w:div>
            <w:div w:id="149903244">
              <w:marLeft w:val="0"/>
              <w:marRight w:val="0"/>
              <w:marTop w:val="0"/>
              <w:marBottom w:val="0"/>
              <w:divBdr>
                <w:top w:val="none" w:sz="0" w:space="0" w:color="auto"/>
                <w:left w:val="none" w:sz="0" w:space="0" w:color="auto"/>
                <w:bottom w:val="none" w:sz="0" w:space="0" w:color="auto"/>
                <w:right w:val="none" w:sz="0" w:space="0" w:color="auto"/>
              </w:divBdr>
            </w:div>
            <w:div w:id="985400304">
              <w:marLeft w:val="0"/>
              <w:marRight w:val="0"/>
              <w:marTop w:val="0"/>
              <w:marBottom w:val="0"/>
              <w:divBdr>
                <w:top w:val="none" w:sz="0" w:space="0" w:color="auto"/>
                <w:left w:val="none" w:sz="0" w:space="0" w:color="auto"/>
                <w:bottom w:val="none" w:sz="0" w:space="0" w:color="auto"/>
                <w:right w:val="none" w:sz="0" w:space="0" w:color="auto"/>
              </w:divBdr>
            </w:div>
            <w:div w:id="253320186">
              <w:marLeft w:val="0"/>
              <w:marRight w:val="0"/>
              <w:marTop w:val="0"/>
              <w:marBottom w:val="0"/>
              <w:divBdr>
                <w:top w:val="none" w:sz="0" w:space="0" w:color="auto"/>
                <w:left w:val="none" w:sz="0" w:space="0" w:color="auto"/>
                <w:bottom w:val="none" w:sz="0" w:space="0" w:color="auto"/>
                <w:right w:val="none" w:sz="0" w:space="0" w:color="auto"/>
              </w:divBdr>
            </w:div>
            <w:div w:id="909074629">
              <w:marLeft w:val="0"/>
              <w:marRight w:val="0"/>
              <w:marTop w:val="0"/>
              <w:marBottom w:val="0"/>
              <w:divBdr>
                <w:top w:val="none" w:sz="0" w:space="0" w:color="auto"/>
                <w:left w:val="none" w:sz="0" w:space="0" w:color="auto"/>
                <w:bottom w:val="none" w:sz="0" w:space="0" w:color="auto"/>
                <w:right w:val="none" w:sz="0" w:space="0" w:color="auto"/>
              </w:divBdr>
            </w:div>
            <w:div w:id="199325807">
              <w:marLeft w:val="0"/>
              <w:marRight w:val="0"/>
              <w:marTop w:val="0"/>
              <w:marBottom w:val="0"/>
              <w:divBdr>
                <w:top w:val="none" w:sz="0" w:space="0" w:color="auto"/>
                <w:left w:val="none" w:sz="0" w:space="0" w:color="auto"/>
                <w:bottom w:val="none" w:sz="0" w:space="0" w:color="auto"/>
                <w:right w:val="none" w:sz="0" w:space="0" w:color="auto"/>
              </w:divBdr>
            </w:div>
            <w:div w:id="18053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982">
      <w:bodyDiv w:val="1"/>
      <w:marLeft w:val="0"/>
      <w:marRight w:val="0"/>
      <w:marTop w:val="0"/>
      <w:marBottom w:val="0"/>
      <w:divBdr>
        <w:top w:val="none" w:sz="0" w:space="0" w:color="auto"/>
        <w:left w:val="none" w:sz="0" w:space="0" w:color="auto"/>
        <w:bottom w:val="none" w:sz="0" w:space="0" w:color="auto"/>
        <w:right w:val="none" w:sz="0" w:space="0" w:color="auto"/>
      </w:divBdr>
      <w:divsChild>
        <w:div w:id="1026518146">
          <w:marLeft w:val="0"/>
          <w:marRight w:val="0"/>
          <w:marTop w:val="0"/>
          <w:marBottom w:val="0"/>
          <w:divBdr>
            <w:top w:val="none" w:sz="0" w:space="0" w:color="auto"/>
            <w:left w:val="none" w:sz="0" w:space="0" w:color="auto"/>
            <w:bottom w:val="none" w:sz="0" w:space="0" w:color="auto"/>
            <w:right w:val="none" w:sz="0" w:space="0" w:color="auto"/>
          </w:divBdr>
          <w:divsChild>
            <w:div w:id="1389914052">
              <w:marLeft w:val="0"/>
              <w:marRight w:val="0"/>
              <w:marTop w:val="0"/>
              <w:marBottom w:val="0"/>
              <w:divBdr>
                <w:top w:val="none" w:sz="0" w:space="0" w:color="auto"/>
                <w:left w:val="none" w:sz="0" w:space="0" w:color="auto"/>
                <w:bottom w:val="none" w:sz="0" w:space="0" w:color="auto"/>
                <w:right w:val="none" w:sz="0" w:space="0" w:color="auto"/>
              </w:divBdr>
            </w:div>
            <w:div w:id="1583953941">
              <w:marLeft w:val="0"/>
              <w:marRight w:val="0"/>
              <w:marTop w:val="0"/>
              <w:marBottom w:val="0"/>
              <w:divBdr>
                <w:top w:val="none" w:sz="0" w:space="0" w:color="auto"/>
                <w:left w:val="none" w:sz="0" w:space="0" w:color="auto"/>
                <w:bottom w:val="none" w:sz="0" w:space="0" w:color="auto"/>
                <w:right w:val="none" w:sz="0" w:space="0" w:color="auto"/>
              </w:divBdr>
            </w:div>
            <w:div w:id="515270471">
              <w:marLeft w:val="0"/>
              <w:marRight w:val="0"/>
              <w:marTop w:val="0"/>
              <w:marBottom w:val="0"/>
              <w:divBdr>
                <w:top w:val="none" w:sz="0" w:space="0" w:color="auto"/>
                <w:left w:val="none" w:sz="0" w:space="0" w:color="auto"/>
                <w:bottom w:val="none" w:sz="0" w:space="0" w:color="auto"/>
                <w:right w:val="none" w:sz="0" w:space="0" w:color="auto"/>
              </w:divBdr>
            </w:div>
            <w:div w:id="850920519">
              <w:marLeft w:val="0"/>
              <w:marRight w:val="0"/>
              <w:marTop w:val="0"/>
              <w:marBottom w:val="0"/>
              <w:divBdr>
                <w:top w:val="none" w:sz="0" w:space="0" w:color="auto"/>
                <w:left w:val="none" w:sz="0" w:space="0" w:color="auto"/>
                <w:bottom w:val="none" w:sz="0" w:space="0" w:color="auto"/>
                <w:right w:val="none" w:sz="0" w:space="0" w:color="auto"/>
              </w:divBdr>
            </w:div>
            <w:div w:id="791703190">
              <w:marLeft w:val="0"/>
              <w:marRight w:val="0"/>
              <w:marTop w:val="0"/>
              <w:marBottom w:val="0"/>
              <w:divBdr>
                <w:top w:val="none" w:sz="0" w:space="0" w:color="auto"/>
                <w:left w:val="none" w:sz="0" w:space="0" w:color="auto"/>
                <w:bottom w:val="none" w:sz="0" w:space="0" w:color="auto"/>
                <w:right w:val="none" w:sz="0" w:space="0" w:color="auto"/>
              </w:divBdr>
            </w:div>
            <w:div w:id="171265534">
              <w:marLeft w:val="0"/>
              <w:marRight w:val="0"/>
              <w:marTop w:val="0"/>
              <w:marBottom w:val="0"/>
              <w:divBdr>
                <w:top w:val="none" w:sz="0" w:space="0" w:color="auto"/>
                <w:left w:val="none" w:sz="0" w:space="0" w:color="auto"/>
                <w:bottom w:val="none" w:sz="0" w:space="0" w:color="auto"/>
                <w:right w:val="none" w:sz="0" w:space="0" w:color="auto"/>
              </w:divBdr>
            </w:div>
            <w:div w:id="434326000">
              <w:marLeft w:val="0"/>
              <w:marRight w:val="0"/>
              <w:marTop w:val="0"/>
              <w:marBottom w:val="0"/>
              <w:divBdr>
                <w:top w:val="none" w:sz="0" w:space="0" w:color="auto"/>
                <w:left w:val="none" w:sz="0" w:space="0" w:color="auto"/>
                <w:bottom w:val="none" w:sz="0" w:space="0" w:color="auto"/>
                <w:right w:val="none" w:sz="0" w:space="0" w:color="auto"/>
              </w:divBdr>
            </w:div>
            <w:div w:id="3149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2995">
      <w:bodyDiv w:val="1"/>
      <w:marLeft w:val="0"/>
      <w:marRight w:val="0"/>
      <w:marTop w:val="0"/>
      <w:marBottom w:val="0"/>
      <w:divBdr>
        <w:top w:val="none" w:sz="0" w:space="0" w:color="auto"/>
        <w:left w:val="none" w:sz="0" w:space="0" w:color="auto"/>
        <w:bottom w:val="none" w:sz="0" w:space="0" w:color="auto"/>
        <w:right w:val="none" w:sz="0" w:space="0" w:color="auto"/>
      </w:divBdr>
      <w:divsChild>
        <w:div w:id="621769325">
          <w:marLeft w:val="0"/>
          <w:marRight w:val="0"/>
          <w:marTop w:val="0"/>
          <w:marBottom w:val="0"/>
          <w:divBdr>
            <w:top w:val="none" w:sz="0" w:space="0" w:color="auto"/>
            <w:left w:val="none" w:sz="0" w:space="0" w:color="auto"/>
            <w:bottom w:val="none" w:sz="0" w:space="0" w:color="auto"/>
            <w:right w:val="none" w:sz="0" w:space="0" w:color="auto"/>
          </w:divBdr>
          <w:divsChild>
            <w:div w:id="1658150962">
              <w:marLeft w:val="0"/>
              <w:marRight w:val="0"/>
              <w:marTop w:val="0"/>
              <w:marBottom w:val="0"/>
              <w:divBdr>
                <w:top w:val="none" w:sz="0" w:space="0" w:color="auto"/>
                <w:left w:val="none" w:sz="0" w:space="0" w:color="auto"/>
                <w:bottom w:val="none" w:sz="0" w:space="0" w:color="auto"/>
                <w:right w:val="none" w:sz="0" w:space="0" w:color="auto"/>
              </w:divBdr>
            </w:div>
            <w:div w:id="264730216">
              <w:marLeft w:val="0"/>
              <w:marRight w:val="0"/>
              <w:marTop w:val="0"/>
              <w:marBottom w:val="0"/>
              <w:divBdr>
                <w:top w:val="none" w:sz="0" w:space="0" w:color="auto"/>
                <w:left w:val="none" w:sz="0" w:space="0" w:color="auto"/>
                <w:bottom w:val="none" w:sz="0" w:space="0" w:color="auto"/>
                <w:right w:val="none" w:sz="0" w:space="0" w:color="auto"/>
              </w:divBdr>
            </w:div>
            <w:div w:id="584269942">
              <w:marLeft w:val="0"/>
              <w:marRight w:val="0"/>
              <w:marTop w:val="0"/>
              <w:marBottom w:val="0"/>
              <w:divBdr>
                <w:top w:val="none" w:sz="0" w:space="0" w:color="auto"/>
                <w:left w:val="none" w:sz="0" w:space="0" w:color="auto"/>
                <w:bottom w:val="none" w:sz="0" w:space="0" w:color="auto"/>
                <w:right w:val="none" w:sz="0" w:space="0" w:color="auto"/>
              </w:divBdr>
            </w:div>
            <w:div w:id="137695365">
              <w:marLeft w:val="0"/>
              <w:marRight w:val="0"/>
              <w:marTop w:val="0"/>
              <w:marBottom w:val="0"/>
              <w:divBdr>
                <w:top w:val="none" w:sz="0" w:space="0" w:color="auto"/>
                <w:left w:val="none" w:sz="0" w:space="0" w:color="auto"/>
                <w:bottom w:val="none" w:sz="0" w:space="0" w:color="auto"/>
                <w:right w:val="none" w:sz="0" w:space="0" w:color="auto"/>
              </w:divBdr>
            </w:div>
            <w:div w:id="1148206031">
              <w:marLeft w:val="0"/>
              <w:marRight w:val="0"/>
              <w:marTop w:val="0"/>
              <w:marBottom w:val="0"/>
              <w:divBdr>
                <w:top w:val="none" w:sz="0" w:space="0" w:color="auto"/>
                <w:left w:val="none" w:sz="0" w:space="0" w:color="auto"/>
                <w:bottom w:val="none" w:sz="0" w:space="0" w:color="auto"/>
                <w:right w:val="none" w:sz="0" w:space="0" w:color="auto"/>
              </w:divBdr>
            </w:div>
            <w:div w:id="93669408">
              <w:marLeft w:val="0"/>
              <w:marRight w:val="0"/>
              <w:marTop w:val="0"/>
              <w:marBottom w:val="0"/>
              <w:divBdr>
                <w:top w:val="none" w:sz="0" w:space="0" w:color="auto"/>
                <w:left w:val="none" w:sz="0" w:space="0" w:color="auto"/>
                <w:bottom w:val="none" w:sz="0" w:space="0" w:color="auto"/>
                <w:right w:val="none" w:sz="0" w:space="0" w:color="auto"/>
              </w:divBdr>
            </w:div>
            <w:div w:id="65299338">
              <w:marLeft w:val="0"/>
              <w:marRight w:val="0"/>
              <w:marTop w:val="0"/>
              <w:marBottom w:val="0"/>
              <w:divBdr>
                <w:top w:val="none" w:sz="0" w:space="0" w:color="auto"/>
                <w:left w:val="none" w:sz="0" w:space="0" w:color="auto"/>
                <w:bottom w:val="none" w:sz="0" w:space="0" w:color="auto"/>
                <w:right w:val="none" w:sz="0" w:space="0" w:color="auto"/>
              </w:divBdr>
            </w:div>
            <w:div w:id="1180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31928">
      <w:bodyDiv w:val="1"/>
      <w:marLeft w:val="0"/>
      <w:marRight w:val="0"/>
      <w:marTop w:val="0"/>
      <w:marBottom w:val="0"/>
      <w:divBdr>
        <w:top w:val="none" w:sz="0" w:space="0" w:color="auto"/>
        <w:left w:val="none" w:sz="0" w:space="0" w:color="auto"/>
        <w:bottom w:val="none" w:sz="0" w:space="0" w:color="auto"/>
        <w:right w:val="none" w:sz="0" w:space="0" w:color="auto"/>
      </w:divBdr>
      <w:divsChild>
        <w:div w:id="1496410402">
          <w:marLeft w:val="0"/>
          <w:marRight w:val="0"/>
          <w:marTop w:val="0"/>
          <w:marBottom w:val="0"/>
          <w:divBdr>
            <w:top w:val="none" w:sz="0" w:space="0" w:color="auto"/>
            <w:left w:val="none" w:sz="0" w:space="0" w:color="auto"/>
            <w:bottom w:val="none" w:sz="0" w:space="0" w:color="auto"/>
            <w:right w:val="none" w:sz="0" w:space="0" w:color="auto"/>
          </w:divBdr>
          <w:divsChild>
            <w:div w:id="1569457895">
              <w:marLeft w:val="0"/>
              <w:marRight w:val="0"/>
              <w:marTop w:val="0"/>
              <w:marBottom w:val="0"/>
              <w:divBdr>
                <w:top w:val="none" w:sz="0" w:space="0" w:color="auto"/>
                <w:left w:val="none" w:sz="0" w:space="0" w:color="auto"/>
                <w:bottom w:val="none" w:sz="0" w:space="0" w:color="auto"/>
                <w:right w:val="none" w:sz="0" w:space="0" w:color="auto"/>
              </w:divBdr>
            </w:div>
          </w:divsChild>
        </w:div>
        <w:div w:id="1612468267">
          <w:marLeft w:val="0"/>
          <w:marRight w:val="0"/>
          <w:marTop w:val="0"/>
          <w:marBottom w:val="0"/>
          <w:divBdr>
            <w:top w:val="none" w:sz="0" w:space="0" w:color="auto"/>
            <w:left w:val="none" w:sz="0" w:space="0" w:color="auto"/>
            <w:bottom w:val="none" w:sz="0" w:space="0" w:color="auto"/>
            <w:right w:val="none" w:sz="0" w:space="0" w:color="auto"/>
          </w:divBdr>
        </w:div>
        <w:div w:id="1226406136">
          <w:marLeft w:val="0"/>
          <w:marRight w:val="0"/>
          <w:marTop w:val="0"/>
          <w:marBottom w:val="0"/>
          <w:divBdr>
            <w:top w:val="none" w:sz="0" w:space="0" w:color="auto"/>
            <w:left w:val="none" w:sz="0" w:space="0" w:color="auto"/>
            <w:bottom w:val="none" w:sz="0" w:space="0" w:color="auto"/>
            <w:right w:val="none" w:sz="0" w:space="0" w:color="auto"/>
          </w:divBdr>
          <w:divsChild>
            <w:div w:id="856580985">
              <w:marLeft w:val="0"/>
              <w:marRight w:val="0"/>
              <w:marTop w:val="0"/>
              <w:marBottom w:val="0"/>
              <w:divBdr>
                <w:top w:val="none" w:sz="0" w:space="0" w:color="auto"/>
                <w:left w:val="none" w:sz="0" w:space="0" w:color="auto"/>
                <w:bottom w:val="none" w:sz="0" w:space="0" w:color="auto"/>
                <w:right w:val="none" w:sz="0" w:space="0" w:color="auto"/>
              </w:divBdr>
              <w:divsChild>
                <w:div w:id="1365793222">
                  <w:marLeft w:val="0"/>
                  <w:marRight w:val="0"/>
                  <w:marTop w:val="0"/>
                  <w:marBottom w:val="0"/>
                  <w:divBdr>
                    <w:top w:val="none" w:sz="0" w:space="0" w:color="auto"/>
                    <w:left w:val="none" w:sz="0" w:space="0" w:color="auto"/>
                    <w:bottom w:val="none" w:sz="0" w:space="0" w:color="auto"/>
                    <w:right w:val="none" w:sz="0" w:space="0" w:color="auto"/>
                  </w:divBdr>
                  <w:divsChild>
                    <w:div w:id="15432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19">
              <w:marLeft w:val="0"/>
              <w:marRight w:val="0"/>
              <w:marTop w:val="0"/>
              <w:marBottom w:val="0"/>
              <w:divBdr>
                <w:top w:val="none" w:sz="0" w:space="0" w:color="auto"/>
                <w:left w:val="none" w:sz="0" w:space="0" w:color="auto"/>
                <w:bottom w:val="none" w:sz="0" w:space="0" w:color="auto"/>
                <w:right w:val="none" w:sz="0" w:space="0" w:color="auto"/>
              </w:divBdr>
              <w:divsChild>
                <w:div w:id="1705590582">
                  <w:marLeft w:val="0"/>
                  <w:marRight w:val="0"/>
                  <w:marTop w:val="0"/>
                  <w:marBottom w:val="0"/>
                  <w:divBdr>
                    <w:top w:val="none" w:sz="0" w:space="0" w:color="auto"/>
                    <w:left w:val="none" w:sz="0" w:space="0" w:color="auto"/>
                    <w:bottom w:val="none" w:sz="0" w:space="0" w:color="auto"/>
                    <w:right w:val="none" w:sz="0" w:space="0" w:color="auto"/>
                  </w:divBdr>
                  <w:divsChild>
                    <w:div w:id="10937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0171">
              <w:marLeft w:val="0"/>
              <w:marRight w:val="0"/>
              <w:marTop w:val="0"/>
              <w:marBottom w:val="0"/>
              <w:divBdr>
                <w:top w:val="none" w:sz="0" w:space="0" w:color="auto"/>
                <w:left w:val="none" w:sz="0" w:space="0" w:color="auto"/>
                <w:bottom w:val="none" w:sz="0" w:space="0" w:color="auto"/>
                <w:right w:val="none" w:sz="0" w:space="0" w:color="auto"/>
              </w:divBdr>
              <w:divsChild>
                <w:div w:id="415253815">
                  <w:marLeft w:val="0"/>
                  <w:marRight w:val="0"/>
                  <w:marTop w:val="0"/>
                  <w:marBottom w:val="0"/>
                  <w:divBdr>
                    <w:top w:val="none" w:sz="0" w:space="0" w:color="auto"/>
                    <w:left w:val="none" w:sz="0" w:space="0" w:color="auto"/>
                    <w:bottom w:val="none" w:sz="0" w:space="0" w:color="auto"/>
                    <w:right w:val="none" w:sz="0" w:space="0" w:color="auto"/>
                  </w:divBdr>
                  <w:divsChild>
                    <w:div w:id="17701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79594">
      <w:bodyDiv w:val="1"/>
      <w:marLeft w:val="0"/>
      <w:marRight w:val="0"/>
      <w:marTop w:val="0"/>
      <w:marBottom w:val="0"/>
      <w:divBdr>
        <w:top w:val="none" w:sz="0" w:space="0" w:color="auto"/>
        <w:left w:val="none" w:sz="0" w:space="0" w:color="auto"/>
        <w:bottom w:val="none" w:sz="0" w:space="0" w:color="auto"/>
        <w:right w:val="none" w:sz="0" w:space="0" w:color="auto"/>
      </w:divBdr>
      <w:divsChild>
        <w:div w:id="649868017">
          <w:marLeft w:val="0"/>
          <w:marRight w:val="0"/>
          <w:marTop w:val="0"/>
          <w:marBottom w:val="0"/>
          <w:divBdr>
            <w:top w:val="none" w:sz="0" w:space="0" w:color="auto"/>
            <w:left w:val="none" w:sz="0" w:space="0" w:color="auto"/>
            <w:bottom w:val="none" w:sz="0" w:space="0" w:color="auto"/>
            <w:right w:val="none" w:sz="0" w:space="0" w:color="auto"/>
          </w:divBdr>
          <w:divsChild>
            <w:div w:id="958220146">
              <w:marLeft w:val="0"/>
              <w:marRight w:val="0"/>
              <w:marTop w:val="0"/>
              <w:marBottom w:val="0"/>
              <w:divBdr>
                <w:top w:val="none" w:sz="0" w:space="0" w:color="auto"/>
                <w:left w:val="none" w:sz="0" w:space="0" w:color="auto"/>
                <w:bottom w:val="none" w:sz="0" w:space="0" w:color="auto"/>
                <w:right w:val="none" w:sz="0" w:space="0" w:color="auto"/>
              </w:divBdr>
            </w:div>
            <w:div w:id="1845851763">
              <w:marLeft w:val="0"/>
              <w:marRight w:val="0"/>
              <w:marTop w:val="0"/>
              <w:marBottom w:val="0"/>
              <w:divBdr>
                <w:top w:val="none" w:sz="0" w:space="0" w:color="auto"/>
                <w:left w:val="none" w:sz="0" w:space="0" w:color="auto"/>
                <w:bottom w:val="none" w:sz="0" w:space="0" w:color="auto"/>
                <w:right w:val="none" w:sz="0" w:space="0" w:color="auto"/>
              </w:divBdr>
            </w:div>
            <w:div w:id="917129725">
              <w:marLeft w:val="0"/>
              <w:marRight w:val="0"/>
              <w:marTop w:val="0"/>
              <w:marBottom w:val="0"/>
              <w:divBdr>
                <w:top w:val="none" w:sz="0" w:space="0" w:color="auto"/>
                <w:left w:val="none" w:sz="0" w:space="0" w:color="auto"/>
                <w:bottom w:val="none" w:sz="0" w:space="0" w:color="auto"/>
                <w:right w:val="none" w:sz="0" w:space="0" w:color="auto"/>
              </w:divBdr>
            </w:div>
            <w:div w:id="393967087">
              <w:marLeft w:val="0"/>
              <w:marRight w:val="0"/>
              <w:marTop w:val="0"/>
              <w:marBottom w:val="0"/>
              <w:divBdr>
                <w:top w:val="none" w:sz="0" w:space="0" w:color="auto"/>
                <w:left w:val="none" w:sz="0" w:space="0" w:color="auto"/>
                <w:bottom w:val="none" w:sz="0" w:space="0" w:color="auto"/>
                <w:right w:val="none" w:sz="0" w:space="0" w:color="auto"/>
              </w:divBdr>
            </w:div>
            <w:div w:id="2015917707">
              <w:marLeft w:val="0"/>
              <w:marRight w:val="0"/>
              <w:marTop w:val="0"/>
              <w:marBottom w:val="0"/>
              <w:divBdr>
                <w:top w:val="none" w:sz="0" w:space="0" w:color="auto"/>
                <w:left w:val="none" w:sz="0" w:space="0" w:color="auto"/>
                <w:bottom w:val="none" w:sz="0" w:space="0" w:color="auto"/>
                <w:right w:val="none" w:sz="0" w:space="0" w:color="auto"/>
              </w:divBdr>
            </w:div>
            <w:div w:id="1758331334">
              <w:marLeft w:val="0"/>
              <w:marRight w:val="0"/>
              <w:marTop w:val="0"/>
              <w:marBottom w:val="0"/>
              <w:divBdr>
                <w:top w:val="none" w:sz="0" w:space="0" w:color="auto"/>
                <w:left w:val="none" w:sz="0" w:space="0" w:color="auto"/>
                <w:bottom w:val="none" w:sz="0" w:space="0" w:color="auto"/>
                <w:right w:val="none" w:sz="0" w:space="0" w:color="auto"/>
              </w:divBdr>
            </w:div>
            <w:div w:id="116872945">
              <w:marLeft w:val="0"/>
              <w:marRight w:val="0"/>
              <w:marTop w:val="0"/>
              <w:marBottom w:val="0"/>
              <w:divBdr>
                <w:top w:val="none" w:sz="0" w:space="0" w:color="auto"/>
                <w:left w:val="none" w:sz="0" w:space="0" w:color="auto"/>
                <w:bottom w:val="none" w:sz="0" w:space="0" w:color="auto"/>
                <w:right w:val="none" w:sz="0" w:space="0" w:color="auto"/>
              </w:divBdr>
            </w:div>
            <w:div w:id="147326981">
              <w:marLeft w:val="0"/>
              <w:marRight w:val="0"/>
              <w:marTop w:val="0"/>
              <w:marBottom w:val="0"/>
              <w:divBdr>
                <w:top w:val="none" w:sz="0" w:space="0" w:color="auto"/>
                <w:left w:val="none" w:sz="0" w:space="0" w:color="auto"/>
                <w:bottom w:val="none" w:sz="0" w:space="0" w:color="auto"/>
                <w:right w:val="none" w:sz="0" w:space="0" w:color="auto"/>
              </w:divBdr>
            </w:div>
            <w:div w:id="1068570931">
              <w:marLeft w:val="0"/>
              <w:marRight w:val="0"/>
              <w:marTop w:val="0"/>
              <w:marBottom w:val="0"/>
              <w:divBdr>
                <w:top w:val="none" w:sz="0" w:space="0" w:color="auto"/>
                <w:left w:val="none" w:sz="0" w:space="0" w:color="auto"/>
                <w:bottom w:val="none" w:sz="0" w:space="0" w:color="auto"/>
                <w:right w:val="none" w:sz="0" w:space="0" w:color="auto"/>
              </w:divBdr>
            </w:div>
            <w:div w:id="15213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3558">
      <w:bodyDiv w:val="1"/>
      <w:marLeft w:val="0"/>
      <w:marRight w:val="0"/>
      <w:marTop w:val="0"/>
      <w:marBottom w:val="0"/>
      <w:divBdr>
        <w:top w:val="none" w:sz="0" w:space="0" w:color="auto"/>
        <w:left w:val="none" w:sz="0" w:space="0" w:color="auto"/>
        <w:bottom w:val="none" w:sz="0" w:space="0" w:color="auto"/>
        <w:right w:val="none" w:sz="0" w:space="0" w:color="auto"/>
      </w:divBdr>
      <w:divsChild>
        <w:div w:id="172573246">
          <w:marLeft w:val="0"/>
          <w:marRight w:val="0"/>
          <w:marTop w:val="0"/>
          <w:marBottom w:val="0"/>
          <w:divBdr>
            <w:top w:val="none" w:sz="0" w:space="0" w:color="auto"/>
            <w:left w:val="none" w:sz="0" w:space="0" w:color="auto"/>
            <w:bottom w:val="none" w:sz="0" w:space="0" w:color="auto"/>
            <w:right w:val="none" w:sz="0" w:space="0" w:color="auto"/>
          </w:divBdr>
          <w:divsChild>
            <w:div w:id="1153378047">
              <w:marLeft w:val="0"/>
              <w:marRight w:val="0"/>
              <w:marTop w:val="0"/>
              <w:marBottom w:val="0"/>
              <w:divBdr>
                <w:top w:val="none" w:sz="0" w:space="0" w:color="auto"/>
                <w:left w:val="none" w:sz="0" w:space="0" w:color="auto"/>
                <w:bottom w:val="none" w:sz="0" w:space="0" w:color="auto"/>
                <w:right w:val="none" w:sz="0" w:space="0" w:color="auto"/>
              </w:divBdr>
            </w:div>
            <w:div w:id="360400876">
              <w:marLeft w:val="0"/>
              <w:marRight w:val="0"/>
              <w:marTop w:val="0"/>
              <w:marBottom w:val="0"/>
              <w:divBdr>
                <w:top w:val="none" w:sz="0" w:space="0" w:color="auto"/>
                <w:left w:val="none" w:sz="0" w:space="0" w:color="auto"/>
                <w:bottom w:val="none" w:sz="0" w:space="0" w:color="auto"/>
                <w:right w:val="none" w:sz="0" w:space="0" w:color="auto"/>
              </w:divBdr>
            </w:div>
            <w:div w:id="1024869844">
              <w:marLeft w:val="0"/>
              <w:marRight w:val="0"/>
              <w:marTop w:val="0"/>
              <w:marBottom w:val="0"/>
              <w:divBdr>
                <w:top w:val="none" w:sz="0" w:space="0" w:color="auto"/>
                <w:left w:val="none" w:sz="0" w:space="0" w:color="auto"/>
                <w:bottom w:val="none" w:sz="0" w:space="0" w:color="auto"/>
                <w:right w:val="none" w:sz="0" w:space="0" w:color="auto"/>
              </w:divBdr>
            </w:div>
            <w:div w:id="87311477">
              <w:marLeft w:val="0"/>
              <w:marRight w:val="0"/>
              <w:marTop w:val="0"/>
              <w:marBottom w:val="0"/>
              <w:divBdr>
                <w:top w:val="none" w:sz="0" w:space="0" w:color="auto"/>
                <w:left w:val="none" w:sz="0" w:space="0" w:color="auto"/>
                <w:bottom w:val="none" w:sz="0" w:space="0" w:color="auto"/>
                <w:right w:val="none" w:sz="0" w:space="0" w:color="auto"/>
              </w:divBdr>
            </w:div>
            <w:div w:id="1789932535">
              <w:marLeft w:val="0"/>
              <w:marRight w:val="0"/>
              <w:marTop w:val="0"/>
              <w:marBottom w:val="0"/>
              <w:divBdr>
                <w:top w:val="none" w:sz="0" w:space="0" w:color="auto"/>
                <w:left w:val="none" w:sz="0" w:space="0" w:color="auto"/>
                <w:bottom w:val="none" w:sz="0" w:space="0" w:color="auto"/>
                <w:right w:val="none" w:sz="0" w:space="0" w:color="auto"/>
              </w:divBdr>
            </w:div>
            <w:div w:id="6109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0493">
      <w:bodyDiv w:val="1"/>
      <w:marLeft w:val="0"/>
      <w:marRight w:val="0"/>
      <w:marTop w:val="0"/>
      <w:marBottom w:val="0"/>
      <w:divBdr>
        <w:top w:val="none" w:sz="0" w:space="0" w:color="auto"/>
        <w:left w:val="none" w:sz="0" w:space="0" w:color="auto"/>
        <w:bottom w:val="none" w:sz="0" w:space="0" w:color="auto"/>
        <w:right w:val="none" w:sz="0" w:space="0" w:color="auto"/>
      </w:divBdr>
      <w:divsChild>
        <w:div w:id="210266075">
          <w:marLeft w:val="0"/>
          <w:marRight w:val="0"/>
          <w:marTop w:val="0"/>
          <w:marBottom w:val="0"/>
          <w:divBdr>
            <w:top w:val="none" w:sz="0" w:space="0" w:color="auto"/>
            <w:left w:val="none" w:sz="0" w:space="0" w:color="auto"/>
            <w:bottom w:val="none" w:sz="0" w:space="0" w:color="auto"/>
            <w:right w:val="none" w:sz="0" w:space="0" w:color="auto"/>
          </w:divBdr>
          <w:divsChild>
            <w:div w:id="563492732">
              <w:marLeft w:val="0"/>
              <w:marRight w:val="0"/>
              <w:marTop w:val="0"/>
              <w:marBottom w:val="0"/>
              <w:divBdr>
                <w:top w:val="none" w:sz="0" w:space="0" w:color="auto"/>
                <w:left w:val="none" w:sz="0" w:space="0" w:color="auto"/>
                <w:bottom w:val="none" w:sz="0" w:space="0" w:color="auto"/>
                <w:right w:val="none" w:sz="0" w:space="0" w:color="auto"/>
              </w:divBdr>
            </w:div>
            <w:div w:id="904069797">
              <w:marLeft w:val="0"/>
              <w:marRight w:val="0"/>
              <w:marTop w:val="0"/>
              <w:marBottom w:val="0"/>
              <w:divBdr>
                <w:top w:val="none" w:sz="0" w:space="0" w:color="auto"/>
                <w:left w:val="none" w:sz="0" w:space="0" w:color="auto"/>
                <w:bottom w:val="none" w:sz="0" w:space="0" w:color="auto"/>
                <w:right w:val="none" w:sz="0" w:space="0" w:color="auto"/>
              </w:divBdr>
            </w:div>
            <w:div w:id="253635846">
              <w:marLeft w:val="0"/>
              <w:marRight w:val="0"/>
              <w:marTop w:val="0"/>
              <w:marBottom w:val="0"/>
              <w:divBdr>
                <w:top w:val="none" w:sz="0" w:space="0" w:color="auto"/>
                <w:left w:val="none" w:sz="0" w:space="0" w:color="auto"/>
                <w:bottom w:val="none" w:sz="0" w:space="0" w:color="auto"/>
                <w:right w:val="none" w:sz="0" w:space="0" w:color="auto"/>
              </w:divBdr>
            </w:div>
            <w:div w:id="1393458385">
              <w:marLeft w:val="0"/>
              <w:marRight w:val="0"/>
              <w:marTop w:val="0"/>
              <w:marBottom w:val="0"/>
              <w:divBdr>
                <w:top w:val="none" w:sz="0" w:space="0" w:color="auto"/>
                <w:left w:val="none" w:sz="0" w:space="0" w:color="auto"/>
                <w:bottom w:val="none" w:sz="0" w:space="0" w:color="auto"/>
                <w:right w:val="none" w:sz="0" w:space="0" w:color="auto"/>
              </w:divBdr>
            </w:div>
            <w:div w:id="2030249923">
              <w:marLeft w:val="0"/>
              <w:marRight w:val="0"/>
              <w:marTop w:val="0"/>
              <w:marBottom w:val="0"/>
              <w:divBdr>
                <w:top w:val="none" w:sz="0" w:space="0" w:color="auto"/>
                <w:left w:val="none" w:sz="0" w:space="0" w:color="auto"/>
                <w:bottom w:val="none" w:sz="0" w:space="0" w:color="auto"/>
                <w:right w:val="none" w:sz="0" w:space="0" w:color="auto"/>
              </w:divBdr>
            </w:div>
            <w:div w:id="1763061276">
              <w:marLeft w:val="0"/>
              <w:marRight w:val="0"/>
              <w:marTop w:val="0"/>
              <w:marBottom w:val="0"/>
              <w:divBdr>
                <w:top w:val="none" w:sz="0" w:space="0" w:color="auto"/>
                <w:left w:val="none" w:sz="0" w:space="0" w:color="auto"/>
                <w:bottom w:val="none" w:sz="0" w:space="0" w:color="auto"/>
                <w:right w:val="none" w:sz="0" w:space="0" w:color="auto"/>
              </w:divBdr>
            </w:div>
            <w:div w:id="1935091458">
              <w:marLeft w:val="0"/>
              <w:marRight w:val="0"/>
              <w:marTop w:val="0"/>
              <w:marBottom w:val="0"/>
              <w:divBdr>
                <w:top w:val="none" w:sz="0" w:space="0" w:color="auto"/>
                <w:left w:val="none" w:sz="0" w:space="0" w:color="auto"/>
                <w:bottom w:val="none" w:sz="0" w:space="0" w:color="auto"/>
                <w:right w:val="none" w:sz="0" w:space="0" w:color="auto"/>
              </w:divBdr>
            </w:div>
            <w:div w:id="508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948">
      <w:bodyDiv w:val="1"/>
      <w:marLeft w:val="0"/>
      <w:marRight w:val="0"/>
      <w:marTop w:val="0"/>
      <w:marBottom w:val="0"/>
      <w:divBdr>
        <w:top w:val="none" w:sz="0" w:space="0" w:color="auto"/>
        <w:left w:val="none" w:sz="0" w:space="0" w:color="auto"/>
        <w:bottom w:val="none" w:sz="0" w:space="0" w:color="auto"/>
        <w:right w:val="none" w:sz="0" w:space="0" w:color="auto"/>
      </w:divBdr>
      <w:divsChild>
        <w:div w:id="2047757027">
          <w:marLeft w:val="0"/>
          <w:marRight w:val="0"/>
          <w:marTop w:val="0"/>
          <w:marBottom w:val="0"/>
          <w:divBdr>
            <w:top w:val="none" w:sz="0" w:space="0" w:color="auto"/>
            <w:left w:val="none" w:sz="0" w:space="0" w:color="auto"/>
            <w:bottom w:val="none" w:sz="0" w:space="0" w:color="auto"/>
            <w:right w:val="none" w:sz="0" w:space="0" w:color="auto"/>
          </w:divBdr>
          <w:divsChild>
            <w:div w:id="165292688">
              <w:marLeft w:val="0"/>
              <w:marRight w:val="0"/>
              <w:marTop w:val="0"/>
              <w:marBottom w:val="0"/>
              <w:divBdr>
                <w:top w:val="none" w:sz="0" w:space="0" w:color="auto"/>
                <w:left w:val="none" w:sz="0" w:space="0" w:color="auto"/>
                <w:bottom w:val="none" w:sz="0" w:space="0" w:color="auto"/>
                <w:right w:val="none" w:sz="0" w:space="0" w:color="auto"/>
              </w:divBdr>
              <w:divsChild>
                <w:div w:id="1788231561">
                  <w:marLeft w:val="0"/>
                  <w:marRight w:val="0"/>
                  <w:marTop w:val="0"/>
                  <w:marBottom w:val="0"/>
                  <w:divBdr>
                    <w:top w:val="none" w:sz="0" w:space="0" w:color="auto"/>
                    <w:left w:val="none" w:sz="0" w:space="0" w:color="auto"/>
                    <w:bottom w:val="none" w:sz="0" w:space="0" w:color="auto"/>
                    <w:right w:val="none" w:sz="0" w:space="0" w:color="auto"/>
                  </w:divBdr>
                  <w:divsChild>
                    <w:div w:id="2019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480">
          <w:marLeft w:val="0"/>
          <w:marRight w:val="0"/>
          <w:marTop w:val="0"/>
          <w:marBottom w:val="0"/>
          <w:divBdr>
            <w:top w:val="none" w:sz="0" w:space="0" w:color="auto"/>
            <w:left w:val="none" w:sz="0" w:space="0" w:color="auto"/>
            <w:bottom w:val="none" w:sz="0" w:space="0" w:color="auto"/>
            <w:right w:val="none" w:sz="0" w:space="0" w:color="auto"/>
          </w:divBdr>
          <w:divsChild>
            <w:div w:id="475225776">
              <w:marLeft w:val="0"/>
              <w:marRight w:val="0"/>
              <w:marTop w:val="0"/>
              <w:marBottom w:val="0"/>
              <w:divBdr>
                <w:top w:val="none" w:sz="0" w:space="0" w:color="auto"/>
                <w:left w:val="none" w:sz="0" w:space="0" w:color="auto"/>
                <w:bottom w:val="none" w:sz="0" w:space="0" w:color="auto"/>
                <w:right w:val="none" w:sz="0" w:space="0" w:color="auto"/>
              </w:divBdr>
              <w:divsChild>
                <w:div w:id="859471188">
                  <w:marLeft w:val="0"/>
                  <w:marRight w:val="0"/>
                  <w:marTop w:val="0"/>
                  <w:marBottom w:val="0"/>
                  <w:divBdr>
                    <w:top w:val="none" w:sz="0" w:space="0" w:color="auto"/>
                    <w:left w:val="none" w:sz="0" w:space="0" w:color="auto"/>
                    <w:bottom w:val="none" w:sz="0" w:space="0" w:color="auto"/>
                    <w:right w:val="none" w:sz="0" w:space="0" w:color="auto"/>
                  </w:divBdr>
                  <w:divsChild>
                    <w:div w:id="10105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476">
              <w:marLeft w:val="0"/>
              <w:marRight w:val="0"/>
              <w:marTop w:val="0"/>
              <w:marBottom w:val="0"/>
              <w:divBdr>
                <w:top w:val="none" w:sz="0" w:space="0" w:color="auto"/>
                <w:left w:val="none" w:sz="0" w:space="0" w:color="auto"/>
                <w:bottom w:val="none" w:sz="0" w:space="0" w:color="auto"/>
                <w:right w:val="none" w:sz="0" w:space="0" w:color="auto"/>
              </w:divBdr>
              <w:divsChild>
                <w:div w:id="1085416064">
                  <w:marLeft w:val="0"/>
                  <w:marRight w:val="0"/>
                  <w:marTop w:val="0"/>
                  <w:marBottom w:val="0"/>
                  <w:divBdr>
                    <w:top w:val="none" w:sz="0" w:space="0" w:color="auto"/>
                    <w:left w:val="none" w:sz="0" w:space="0" w:color="auto"/>
                    <w:bottom w:val="none" w:sz="0" w:space="0" w:color="auto"/>
                    <w:right w:val="none" w:sz="0" w:space="0" w:color="auto"/>
                  </w:divBdr>
                  <w:divsChild>
                    <w:div w:id="1619147151">
                      <w:marLeft w:val="0"/>
                      <w:marRight w:val="0"/>
                      <w:marTop w:val="0"/>
                      <w:marBottom w:val="0"/>
                      <w:divBdr>
                        <w:top w:val="none" w:sz="0" w:space="0" w:color="auto"/>
                        <w:left w:val="none" w:sz="0" w:space="0" w:color="auto"/>
                        <w:bottom w:val="none" w:sz="0" w:space="0" w:color="auto"/>
                        <w:right w:val="none" w:sz="0" w:space="0" w:color="auto"/>
                      </w:divBdr>
                      <w:divsChild>
                        <w:div w:id="214044902">
                          <w:marLeft w:val="0"/>
                          <w:marRight w:val="0"/>
                          <w:marTop w:val="0"/>
                          <w:marBottom w:val="0"/>
                          <w:divBdr>
                            <w:top w:val="none" w:sz="0" w:space="0" w:color="auto"/>
                            <w:left w:val="none" w:sz="0" w:space="0" w:color="auto"/>
                            <w:bottom w:val="none" w:sz="0" w:space="0" w:color="auto"/>
                            <w:right w:val="none" w:sz="0" w:space="0" w:color="auto"/>
                          </w:divBdr>
                          <w:divsChild>
                            <w:div w:id="1127313936">
                              <w:marLeft w:val="0"/>
                              <w:marRight w:val="0"/>
                              <w:marTop w:val="0"/>
                              <w:marBottom w:val="0"/>
                              <w:divBdr>
                                <w:top w:val="none" w:sz="0" w:space="0" w:color="auto"/>
                                <w:left w:val="none" w:sz="0" w:space="0" w:color="auto"/>
                                <w:bottom w:val="none" w:sz="0" w:space="0" w:color="auto"/>
                                <w:right w:val="none" w:sz="0" w:space="0" w:color="auto"/>
                              </w:divBdr>
                              <w:divsChild>
                                <w:div w:id="112409446">
                                  <w:marLeft w:val="0"/>
                                  <w:marRight w:val="0"/>
                                  <w:marTop w:val="0"/>
                                  <w:marBottom w:val="0"/>
                                  <w:divBdr>
                                    <w:top w:val="none" w:sz="0" w:space="0" w:color="auto"/>
                                    <w:left w:val="none" w:sz="0" w:space="0" w:color="auto"/>
                                    <w:bottom w:val="none" w:sz="0" w:space="0" w:color="auto"/>
                                    <w:right w:val="none" w:sz="0" w:space="0" w:color="auto"/>
                                  </w:divBdr>
                                  <w:divsChild>
                                    <w:div w:id="763843560">
                                      <w:marLeft w:val="0"/>
                                      <w:marRight w:val="0"/>
                                      <w:marTop w:val="0"/>
                                      <w:marBottom w:val="0"/>
                                      <w:divBdr>
                                        <w:top w:val="none" w:sz="0" w:space="0" w:color="auto"/>
                                        <w:left w:val="none" w:sz="0" w:space="0" w:color="auto"/>
                                        <w:bottom w:val="none" w:sz="0" w:space="0" w:color="auto"/>
                                        <w:right w:val="none" w:sz="0" w:space="0" w:color="auto"/>
                                      </w:divBdr>
                                      <w:divsChild>
                                        <w:div w:id="1559970198">
                                          <w:marLeft w:val="0"/>
                                          <w:marRight w:val="0"/>
                                          <w:marTop w:val="0"/>
                                          <w:marBottom w:val="0"/>
                                          <w:divBdr>
                                            <w:top w:val="none" w:sz="0" w:space="0" w:color="auto"/>
                                            <w:left w:val="none" w:sz="0" w:space="0" w:color="auto"/>
                                            <w:bottom w:val="none" w:sz="0" w:space="0" w:color="auto"/>
                                            <w:right w:val="none" w:sz="0" w:space="0" w:color="auto"/>
                                          </w:divBdr>
                                          <w:divsChild>
                                            <w:div w:id="7601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7297111">
      <w:bodyDiv w:val="1"/>
      <w:marLeft w:val="0"/>
      <w:marRight w:val="0"/>
      <w:marTop w:val="0"/>
      <w:marBottom w:val="0"/>
      <w:divBdr>
        <w:top w:val="none" w:sz="0" w:space="0" w:color="auto"/>
        <w:left w:val="none" w:sz="0" w:space="0" w:color="auto"/>
        <w:bottom w:val="none" w:sz="0" w:space="0" w:color="auto"/>
        <w:right w:val="none" w:sz="0" w:space="0" w:color="auto"/>
      </w:divBdr>
      <w:divsChild>
        <w:div w:id="1279918533">
          <w:marLeft w:val="0"/>
          <w:marRight w:val="0"/>
          <w:marTop w:val="0"/>
          <w:marBottom w:val="0"/>
          <w:divBdr>
            <w:top w:val="none" w:sz="0" w:space="0" w:color="auto"/>
            <w:left w:val="none" w:sz="0" w:space="0" w:color="auto"/>
            <w:bottom w:val="none" w:sz="0" w:space="0" w:color="auto"/>
            <w:right w:val="none" w:sz="0" w:space="0" w:color="auto"/>
          </w:divBdr>
        </w:div>
      </w:divsChild>
    </w:div>
    <w:div w:id="1756314738">
      <w:bodyDiv w:val="1"/>
      <w:marLeft w:val="0"/>
      <w:marRight w:val="0"/>
      <w:marTop w:val="0"/>
      <w:marBottom w:val="0"/>
      <w:divBdr>
        <w:top w:val="none" w:sz="0" w:space="0" w:color="auto"/>
        <w:left w:val="none" w:sz="0" w:space="0" w:color="auto"/>
        <w:bottom w:val="none" w:sz="0" w:space="0" w:color="auto"/>
        <w:right w:val="none" w:sz="0" w:space="0" w:color="auto"/>
      </w:divBdr>
      <w:divsChild>
        <w:div w:id="837188352">
          <w:marLeft w:val="0"/>
          <w:marRight w:val="0"/>
          <w:marTop w:val="0"/>
          <w:marBottom w:val="0"/>
          <w:divBdr>
            <w:top w:val="none" w:sz="0" w:space="0" w:color="auto"/>
            <w:left w:val="none" w:sz="0" w:space="0" w:color="auto"/>
            <w:bottom w:val="none" w:sz="0" w:space="0" w:color="auto"/>
            <w:right w:val="none" w:sz="0" w:space="0" w:color="auto"/>
          </w:divBdr>
          <w:divsChild>
            <w:div w:id="188766100">
              <w:marLeft w:val="0"/>
              <w:marRight w:val="0"/>
              <w:marTop w:val="0"/>
              <w:marBottom w:val="0"/>
              <w:divBdr>
                <w:top w:val="none" w:sz="0" w:space="0" w:color="auto"/>
                <w:left w:val="none" w:sz="0" w:space="0" w:color="auto"/>
                <w:bottom w:val="none" w:sz="0" w:space="0" w:color="auto"/>
                <w:right w:val="none" w:sz="0" w:space="0" w:color="auto"/>
              </w:divBdr>
            </w:div>
            <w:div w:id="1595819284">
              <w:marLeft w:val="0"/>
              <w:marRight w:val="0"/>
              <w:marTop w:val="0"/>
              <w:marBottom w:val="0"/>
              <w:divBdr>
                <w:top w:val="none" w:sz="0" w:space="0" w:color="auto"/>
                <w:left w:val="none" w:sz="0" w:space="0" w:color="auto"/>
                <w:bottom w:val="none" w:sz="0" w:space="0" w:color="auto"/>
                <w:right w:val="none" w:sz="0" w:space="0" w:color="auto"/>
              </w:divBdr>
            </w:div>
            <w:div w:id="761989902">
              <w:marLeft w:val="0"/>
              <w:marRight w:val="0"/>
              <w:marTop w:val="0"/>
              <w:marBottom w:val="0"/>
              <w:divBdr>
                <w:top w:val="none" w:sz="0" w:space="0" w:color="auto"/>
                <w:left w:val="none" w:sz="0" w:space="0" w:color="auto"/>
                <w:bottom w:val="none" w:sz="0" w:space="0" w:color="auto"/>
                <w:right w:val="none" w:sz="0" w:space="0" w:color="auto"/>
              </w:divBdr>
            </w:div>
            <w:div w:id="868565460">
              <w:marLeft w:val="0"/>
              <w:marRight w:val="0"/>
              <w:marTop w:val="0"/>
              <w:marBottom w:val="0"/>
              <w:divBdr>
                <w:top w:val="none" w:sz="0" w:space="0" w:color="auto"/>
                <w:left w:val="none" w:sz="0" w:space="0" w:color="auto"/>
                <w:bottom w:val="none" w:sz="0" w:space="0" w:color="auto"/>
                <w:right w:val="none" w:sz="0" w:space="0" w:color="auto"/>
              </w:divBdr>
            </w:div>
            <w:div w:id="77793652">
              <w:marLeft w:val="0"/>
              <w:marRight w:val="0"/>
              <w:marTop w:val="0"/>
              <w:marBottom w:val="0"/>
              <w:divBdr>
                <w:top w:val="none" w:sz="0" w:space="0" w:color="auto"/>
                <w:left w:val="none" w:sz="0" w:space="0" w:color="auto"/>
                <w:bottom w:val="none" w:sz="0" w:space="0" w:color="auto"/>
                <w:right w:val="none" w:sz="0" w:space="0" w:color="auto"/>
              </w:divBdr>
            </w:div>
            <w:div w:id="573584289">
              <w:marLeft w:val="0"/>
              <w:marRight w:val="0"/>
              <w:marTop w:val="0"/>
              <w:marBottom w:val="0"/>
              <w:divBdr>
                <w:top w:val="none" w:sz="0" w:space="0" w:color="auto"/>
                <w:left w:val="none" w:sz="0" w:space="0" w:color="auto"/>
                <w:bottom w:val="none" w:sz="0" w:space="0" w:color="auto"/>
                <w:right w:val="none" w:sz="0" w:space="0" w:color="auto"/>
              </w:divBdr>
            </w:div>
            <w:div w:id="1101031448">
              <w:marLeft w:val="0"/>
              <w:marRight w:val="0"/>
              <w:marTop w:val="0"/>
              <w:marBottom w:val="0"/>
              <w:divBdr>
                <w:top w:val="none" w:sz="0" w:space="0" w:color="auto"/>
                <w:left w:val="none" w:sz="0" w:space="0" w:color="auto"/>
                <w:bottom w:val="none" w:sz="0" w:space="0" w:color="auto"/>
                <w:right w:val="none" w:sz="0" w:space="0" w:color="auto"/>
              </w:divBdr>
            </w:div>
            <w:div w:id="3762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9692">
      <w:bodyDiv w:val="1"/>
      <w:marLeft w:val="0"/>
      <w:marRight w:val="0"/>
      <w:marTop w:val="0"/>
      <w:marBottom w:val="0"/>
      <w:divBdr>
        <w:top w:val="none" w:sz="0" w:space="0" w:color="auto"/>
        <w:left w:val="none" w:sz="0" w:space="0" w:color="auto"/>
        <w:bottom w:val="none" w:sz="0" w:space="0" w:color="auto"/>
        <w:right w:val="none" w:sz="0" w:space="0" w:color="auto"/>
      </w:divBdr>
      <w:divsChild>
        <w:div w:id="1474786132">
          <w:marLeft w:val="0"/>
          <w:marRight w:val="0"/>
          <w:marTop w:val="0"/>
          <w:marBottom w:val="0"/>
          <w:divBdr>
            <w:top w:val="none" w:sz="0" w:space="0" w:color="auto"/>
            <w:left w:val="none" w:sz="0" w:space="0" w:color="auto"/>
            <w:bottom w:val="none" w:sz="0" w:space="0" w:color="auto"/>
            <w:right w:val="none" w:sz="0" w:space="0" w:color="auto"/>
          </w:divBdr>
        </w:div>
        <w:div w:id="741146870">
          <w:marLeft w:val="0"/>
          <w:marRight w:val="0"/>
          <w:marTop w:val="0"/>
          <w:marBottom w:val="0"/>
          <w:divBdr>
            <w:top w:val="none" w:sz="0" w:space="0" w:color="auto"/>
            <w:left w:val="none" w:sz="0" w:space="0" w:color="auto"/>
            <w:bottom w:val="none" w:sz="0" w:space="0" w:color="auto"/>
            <w:right w:val="none" w:sz="0" w:space="0" w:color="auto"/>
          </w:divBdr>
          <w:divsChild>
            <w:div w:id="632177733">
              <w:marLeft w:val="0"/>
              <w:marRight w:val="0"/>
              <w:marTop w:val="0"/>
              <w:marBottom w:val="0"/>
              <w:divBdr>
                <w:top w:val="none" w:sz="0" w:space="0" w:color="auto"/>
                <w:left w:val="none" w:sz="0" w:space="0" w:color="auto"/>
                <w:bottom w:val="none" w:sz="0" w:space="0" w:color="auto"/>
                <w:right w:val="none" w:sz="0" w:space="0" w:color="auto"/>
              </w:divBdr>
              <w:divsChild>
                <w:div w:id="1918241664">
                  <w:marLeft w:val="0"/>
                  <w:marRight w:val="0"/>
                  <w:marTop w:val="0"/>
                  <w:marBottom w:val="0"/>
                  <w:divBdr>
                    <w:top w:val="none" w:sz="0" w:space="0" w:color="auto"/>
                    <w:left w:val="none" w:sz="0" w:space="0" w:color="auto"/>
                    <w:bottom w:val="none" w:sz="0" w:space="0" w:color="auto"/>
                    <w:right w:val="none" w:sz="0" w:space="0" w:color="auto"/>
                  </w:divBdr>
                  <w:divsChild>
                    <w:div w:id="1400593210">
                      <w:marLeft w:val="0"/>
                      <w:marRight w:val="0"/>
                      <w:marTop w:val="0"/>
                      <w:marBottom w:val="0"/>
                      <w:divBdr>
                        <w:top w:val="none" w:sz="0" w:space="0" w:color="auto"/>
                        <w:left w:val="none" w:sz="0" w:space="0" w:color="auto"/>
                        <w:bottom w:val="none" w:sz="0" w:space="0" w:color="auto"/>
                        <w:right w:val="none" w:sz="0" w:space="0" w:color="auto"/>
                      </w:divBdr>
                      <w:divsChild>
                        <w:div w:id="1682048061">
                          <w:marLeft w:val="0"/>
                          <w:marRight w:val="0"/>
                          <w:marTop w:val="0"/>
                          <w:marBottom w:val="0"/>
                          <w:divBdr>
                            <w:top w:val="none" w:sz="0" w:space="0" w:color="auto"/>
                            <w:left w:val="none" w:sz="0" w:space="0" w:color="auto"/>
                            <w:bottom w:val="none" w:sz="0" w:space="0" w:color="auto"/>
                            <w:right w:val="none" w:sz="0" w:space="0" w:color="auto"/>
                          </w:divBdr>
                          <w:divsChild>
                            <w:div w:id="996500341">
                              <w:marLeft w:val="0"/>
                              <w:marRight w:val="0"/>
                              <w:marTop w:val="0"/>
                              <w:marBottom w:val="0"/>
                              <w:divBdr>
                                <w:top w:val="none" w:sz="0" w:space="0" w:color="auto"/>
                                <w:left w:val="none" w:sz="0" w:space="0" w:color="auto"/>
                                <w:bottom w:val="none" w:sz="0" w:space="0" w:color="auto"/>
                                <w:right w:val="none" w:sz="0" w:space="0" w:color="auto"/>
                              </w:divBdr>
                              <w:divsChild>
                                <w:div w:id="80641308">
                                  <w:marLeft w:val="0"/>
                                  <w:marRight w:val="0"/>
                                  <w:marTop w:val="0"/>
                                  <w:marBottom w:val="0"/>
                                  <w:divBdr>
                                    <w:top w:val="none" w:sz="0" w:space="0" w:color="auto"/>
                                    <w:left w:val="none" w:sz="0" w:space="0" w:color="auto"/>
                                    <w:bottom w:val="none" w:sz="0" w:space="0" w:color="auto"/>
                                    <w:right w:val="none" w:sz="0" w:space="0" w:color="auto"/>
                                  </w:divBdr>
                                </w:div>
                              </w:divsChild>
                            </w:div>
                            <w:div w:id="1153837739">
                              <w:marLeft w:val="0"/>
                              <w:marRight w:val="0"/>
                              <w:marTop w:val="0"/>
                              <w:marBottom w:val="0"/>
                              <w:divBdr>
                                <w:top w:val="none" w:sz="0" w:space="0" w:color="auto"/>
                                <w:left w:val="none" w:sz="0" w:space="0" w:color="auto"/>
                                <w:bottom w:val="none" w:sz="0" w:space="0" w:color="auto"/>
                                <w:right w:val="none" w:sz="0" w:space="0" w:color="auto"/>
                              </w:divBdr>
                              <w:divsChild>
                                <w:div w:id="3222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575">
                          <w:marLeft w:val="0"/>
                          <w:marRight w:val="0"/>
                          <w:marTop w:val="0"/>
                          <w:marBottom w:val="0"/>
                          <w:divBdr>
                            <w:top w:val="none" w:sz="0" w:space="0" w:color="auto"/>
                            <w:left w:val="none" w:sz="0" w:space="0" w:color="auto"/>
                            <w:bottom w:val="none" w:sz="0" w:space="0" w:color="auto"/>
                            <w:right w:val="none" w:sz="0" w:space="0" w:color="auto"/>
                          </w:divBdr>
                          <w:divsChild>
                            <w:div w:id="1200702401">
                              <w:marLeft w:val="0"/>
                              <w:marRight w:val="0"/>
                              <w:marTop w:val="0"/>
                              <w:marBottom w:val="0"/>
                              <w:divBdr>
                                <w:top w:val="none" w:sz="0" w:space="0" w:color="auto"/>
                                <w:left w:val="none" w:sz="0" w:space="0" w:color="auto"/>
                                <w:bottom w:val="none" w:sz="0" w:space="0" w:color="auto"/>
                                <w:right w:val="none" w:sz="0" w:space="0" w:color="auto"/>
                              </w:divBdr>
                              <w:divsChild>
                                <w:div w:id="21126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3571">
                      <w:marLeft w:val="0"/>
                      <w:marRight w:val="0"/>
                      <w:marTop w:val="0"/>
                      <w:marBottom w:val="0"/>
                      <w:divBdr>
                        <w:top w:val="none" w:sz="0" w:space="0" w:color="auto"/>
                        <w:left w:val="none" w:sz="0" w:space="0" w:color="auto"/>
                        <w:bottom w:val="none" w:sz="0" w:space="0" w:color="auto"/>
                        <w:right w:val="none" w:sz="0" w:space="0" w:color="auto"/>
                      </w:divBdr>
                      <w:divsChild>
                        <w:div w:id="157114604">
                          <w:marLeft w:val="0"/>
                          <w:marRight w:val="0"/>
                          <w:marTop w:val="0"/>
                          <w:marBottom w:val="0"/>
                          <w:divBdr>
                            <w:top w:val="none" w:sz="0" w:space="0" w:color="auto"/>
                            <w:left w:val="none" w:sz="0" w:space="0" w:color="auto"/>
                            <w:bottom w:val="none" w:sz="0" w:space="0" w:color="auto"/>
                            <w:right w:val="none" w:sz="0" w:space="0" w:color="auto"/>
                          </w:divBdr>
                          <w:divsChild>
                            <w:div w:id="235285330">
                              <w:marLeft w:val="0"/>
                              <w:marRight w:val="0"/>
                              <w:marTop w:val="0"/>
                              <w:marBottom w:val="0"/>
                              <w:divBdr>
                                <w:top w:val="none" w:sz="0" w:space="0" w:color="auto"/>
                                <w:left w:val="none" w:sz="0" w:space="0" w:color="auto"/>
                                <w:bottom w:val="none" w:sz="0" w:space="0" w:color="auto"/>
                                <w:right w:val="none" w:sz="0" w:space="0" w:color="auto"/>
                              </w:divBdr>
                              <w:divsChild>
                                <w:div w:id="134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713">
                          <w:marLeft w:val="0"/>
                          <w:marRight w:val="0"/>
                          <w:marTop w:val="0"/>
                          <w:marBottom w:val="0"/>
                          <w:divBdr>
                            <w:top w:val="none" w:sz="0" w:space="0" w:color="auto"/>
                            <w:left w:val="none" w:sz="0" w:space="0" w:color="auto"/>
                            <w:bottom w:val="none" w:sz="0" w:space="0" w:color="auto"/>
                            <w:right w:val="none" w:sz="0" w:space="0" w:color="auto"/>
                          </w:divBdr>
                          <w:divsChild>
                            <w:div w:id="2005468043">
                              <w:marLeft w:val="0"/>
                              <w:marRight w:val="0"/>
                              <w:marTop w:val="0"/>
                              <w:marBottom w:val="0"/>
                              <w:divBdr>
                                <w:top w:val="none" w:sz="0" w:space="0" w:color="auto"/>
                                <w:left w:val="none" w:sz="0" w:space="0" w:color="auto"/>
                                <w:bottom w:val="none" w:sz="0" w:space="0" w:color="auto"/>
                                <w:right w:val="none" w:sz="0" w:space="0" w:color="auto"/>
                              </w:divBdr>
                              <w:divsChild>
                                <w:div w:id="417943968">
                                  <w:marLeft w:val="0"/>
                                  <w:marRight w:val="0"/>
                                  <w:marTop w:val="0"/>
                                  <w:marBottom w:val="0"/>
                                  <w:divBdr>
                                    <w:top w:val="none" w:sz="0" w:space="0" w:color="auto"/>
                                    <w:left w:val="none" w:sz="0" w:space="0" w:color="auto"/>
                                    <w:bottom w:val="none" w:sz="0" w:space="0" w:color="auto"/>
                                    <w:right w:val="none" w:sz="0" w:space="0" w:color="auto"/>
                                  </w:divBdr>
                                  <w:divsChild>
                                    <w:div w:id="712507643">
                                      <w:marLeft w:val="0"/>
                                      <w:marRight w:val="0"/>
                                      <w:marTop w:val="0"/>
                                      <w:marBottom w:val="0"/>
                                      <w:divBdr>
                                        <w:top w:val="none" w:sz="0" w:space="0" w:color="auto"/>
                                        <w:left w:val="none" w:sz="0" w:space="0" w:color="auto"/>
                                        <w:bottom w:val="none" w:sz="0" w:space="0" w:color="auto"/>
                                        <w:right w:val="none" w:sz="0" w:space="0" w:color="auto"/>
                                      </w:divBdr>
                                      <w:divsChild>
                                        <w:div w:id="1426073290">
                                          <w:marLeft w:val="0"/>
                                          <w:marRight w:val="0"/>
                                          <w:marTop w:val="0"/>
                                          <w:marBottom w:val="0"/>
                                          <w:divBdr>
                                            <w:top w:val="none" w:sz="0" w:space="0" w:color="auto"/>
                                            <w:left w:val="none" w:sz="0" w:space="0" w:color="auto"/>
                                            <w:bottom w:val="none" w:sz="0" w:space="0" w:color="auto"/>
                                            <w:right w:val="none" w:sz="0" w:space="0" w:color="auto"/>
                                          </w:divBdr>
                                          <w:divsChild>
                                            <w:div w:id="728654527">
                                              <w:marLeft w:val="0"/>
                                              <w:marRight w:val="0"/>
                                              <w:marTop w:val="0"/>
                                              <w:marBottom w:val="0"/>
                                              <w:divBdr>
                                                <w:top w:val="none" w:sz="0" w:space="0" w:color="auto"/>
                                                <w:left w:val="none" w:sz="0" w:space="0" w:color="auto"/>
                                                <w:bottom w:val="none" w:sz="0" w:space="0" w:color="auto"/>
                                                <w:right w:val="none" w:sz="0" w:space="0" w:color="auto"/>
                                              </w:divBdr>
                                              <w:divsChild>
                                                <w:div w:id="1885482138">
                                                  <w:marLeft w:val="0"/>
                                                  <w:marRight w:val="0"/>
                                                  <w:marTop w:val="0"/>
                                                  <w:marBottom w:val="0"/>
                                                  <w:divBdr>
                                                    <w:top w:val="none" w:sz="0" w:space="0" w:color="auto"/>
                                                    <w:left w:val="none" w:sz="0" w:space="0" w:color="auto"/>
                                                    <w:bottom w:val="none" w:sz="0" w:space="0" w:color="auto"/>
                                                    <w:right w:val="none" w:sz="0" w:space="0" w:color="auto"/>
                                                  </w:divBdr>
                                                  <w:divsChild>
                                                    <w:div w:id="1733888307">
                                                      <w:marLeft w:val="0"/>
                                                      <w:marRight w:val="0"/>
                                                      <w:marTop w:val="0"/>
                                                      <w:marBottom w:val="0"/>
                                                      <w:divBdr>
                                                        <w:top w:val="none" w:sz="0" w:space="0" w:color="auto"/>
                                                        <w:left w:val="none" w:sz="0" w:space="0" w:color="auto"/>
                                                        <w:bottom w:val="none" w:sz="0" w:space="0" w:color="auto"/>
                                                        <w:right w:val="none" w:sz="0" w:space="0" w:color="auto"/>
                                                      </w:divBdr>
                                                      <w:divsChild>
                                                        <w:div w:id="8888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095092">
      <w:bodyDiv w:val="1"/>
      <w:marLeft w:val="0"/>
      <w:marRight w:val="0"/>
      <w:marTop w:val="0"/>
      <w:marBottom w:val="0"/>
      <w:divBdr>
        <w:top w:val="none" w:sz="0" w:space="0" w:color="auto"/>
        <w:left w:val="none" w:sz="0" w:space="0" w:color="auto"/>
        <w:bottom w:val="none" w:sz="0" w:space="0" w:color="auto"/>
        <w:right w:val="none" w:sz="0" w:space="0" w:color="auto"/>
      </w:divBdr>
      <w:divsChild>
        <w:div w:id="1698502513">
          <w:marLeft w:val="0"/>
          <w:marRight w:val="0"/>
          <w:marTop w:val="0"/>
          <w:marBottom w:val="0"/>
          <w:divBdr>
            <w:top w:val="none" w:sz="0" w:space="0" w:color="auto"/>
            <w:left w:val="none" w:sz="0" w:space="0" w:color="auto"/>
            <w:bottom w:val="none" w:sz="0" w:space="0" w:color="auto"/>
            <w:right w:val="none" w:sz="0" w:space="0" w:color="auto"/>
          </w:divBdr>
          <w:divsChild>
            <w:div w:id="38017936">
              <w:marLeft w:val="0"/>
              <w:marRight w:val="0"/>
              <w:marTop w:val="0"/>
              <w:marBottom w:val="0"/>
              <w:divBdr>
                <w:top w:val="none" w:sz="0" w:space="0" w:color="auto"/>
                <w:left w:val="none" w:sz="0" w:space="0" w:color="auto"/>
                <w:bottom w:val="none" w:sz="0" w:space="0" w:color="auto"/>
                <w:right w:val="none" w:sz="0" w:space="0" w:color="auto"/>
              </w:divBdr>
            </w:div>
            <w:div w:id="2099977811">
              <w:marLeft w:val="0"/>
              <w:marRight w:val="0"/>
              <w:marTop w:val="0"/>
              <w:marBottom w:val="0"/>
              <w:divBdr>
                <w:top w:val="none" w:sz="0" w:space="0" w:color="auto"/>
                <w:left w:val="none" w:sz="0" w:space="0" w:color="auto"/>
                <w:bottom w:val="none" w:sz="0" w:space="0" w:color="auto"/>
                <w:right w:val="none" w:sz="0" w:space="0" w:color="auto"/>
              </w:divBdr>
            </w:div>
            <w:div w:id="1756515240">
              <w:marLeft w:val="0"/>
              <w:marRight w:val="0"/>
              <w:marTop w:val="0"/>
              <w:marBottom w:val="0"/>
              <w:divBdr>
                <w:top w:val="none" w:sz="0" w:space="0" w:color="auto"/>
                <w:left w:val="none" w:sz="0" w:space="0" w:color="auto"/>
                <w:bottom w:val="none" w:sz="0" w:space="0" w:color="auto"/>
                <w:right w:val="none" w:sz="0" w:space="0" w:color="auto"/>
              </w:divBdr>
            </w:div>
            <w:div w:id="2030636696">
              <w:marLeft w:val="0"/>
              <w:marRight w:val="0"/>
              <w:marTop w:val="0"/>
              <w:marBottom w:val="0"/>
              <w:divBdr>
                <w:top w:val="none" w:sz="0" w:space="0" w:color="auto"/>
                <w:left w:val="none" w:sz="0" w:space="0" w:color="auto"/>
                <w:bottom w:val="none" w:sz="0" w:space="0" w:color="auto"/>
                <w:right w:val="none" w:sz="0" w:space="0" w:color="auto"/>
              </w:divBdr>
            </w:div>
            <w:div w:id="1930888515">
              <w:marLeft w:val="0"/>
              <w:marRight w:val="0"/>
              <w:marTop w:val="0"/>
              <w:marBottom w:val="0"/>
              <w:divBdr>
                <w:top w:val="none" w:sz="0" w:space="0" w:color="auto"/>
                <w:left w:val="none" w:sz="0" w:space="0" w:color="auto"/>
                <w:bottom w:val="none" w:sz="0" w:space="0" w:color="auto"/>
                <w:right w:val="none" w:sz="0" w:space="0" w:color="auto"/>
              </w:divBdr>
            </w:div>
            <w:div w:id="1397163093">
              <w:marLeft w:val="0"/>
              <w:marRight w:val="0"/>
              <w:marTop w:val="0"/>
              <w:marBottom w:val="0"/>
              <w:divBdr>
                <w:top w:val="none" w:sz="0" w:space="0" w:color="auto"/>
                <w:left w:val="none" w:sz="0" w:space="0" w:color="auto"/>
                <w:bottom w:val="none" w:sz="0" w:space="0" w:color="auto"/>
                <w:right w:val="none" w:sz="0" w:space="0" w:color="auto"/>
              </w:divBdr>
            </w:div>
            <w:div w:id="1089231102">
              <w:marLeft w:val="0"/>
              <w:marRight w:val="0"/>
              <w:marTop w:val="0"/>
              <w:marBottom w:val="0"/>
              <w:divBdr>
                <w:top w:val="none" w:sz="0" w:space="0" w:color="auto"/>
                <w:left w:val="none" w:sz="0" w:space="0" w:color="auto"/>
                <w:bottom w:val="none" w:sz="0" w:space="0" w:color="auto"/>
                <w:right w:val="none" w:sz="0" w:space="0" w:color="auto"/>
              </w:divBdr>
            </w:div>
            <w:div w:id="7654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5177">
      <w:bodyDiv w:val="1"/>
      <w:marLeft w:val="0"/>
      <w:marRight w:val="0"/>
      <w:marTop w:val="0"/>
      <w:marBottom w:val="0"/>
      <w:divBdr>
        <w:top w:val="none" w:sz="0" w:space="0" w:color="auto"/>
        <w:left w:val="none" w:sz="0" w:space="0" w:color="auto"/>
        <w:bottom w:val="none" w:sz="0" w:space="0" w:color="auto"/>
        <w:right w:val="none" w:sz="0" w:space="0" w:color="auto"/>
      </w:divBdr>
      <w:divsChild>
        <w:div w:id="2068648178">
          <w:marLeft w:val="0"/>
          <w:marRight w:val="0"/>
          <w:marTop w:val="0"/>
          <w:marBottom w:val="0"/>
          <w:divBdr>
            <w:top w:val="none" w:sz="0" w:space="0" w:color="auto"/>
            <w:left w:val="none" w:sz="0" w:space="0" w:color="auto"/>
            <w:bottom w:val="none" w:sz="0" w:space="0" w:color="auto"/>
            <w:right w:val="none" w:sz="0" w:space="0" w:color="auto"/>
          </w:divBdr>
          <w:divsChild>
            <w:div w:id="1839535462">
              <w:marLeft w:val="0"/>
              <w:marRight w:val="0"/>
              <w:marTop w:val="0"/>
              <w:marBottom w:val="0"/>
              <w:divBdr>
                <w:top w:val="none" w:sz="0" w:space="0" w:color="auto"/>
                <w:left w:val="none" w:sz="0" w:space="0" w:color="auto"/>
                <w:bottom w:val="none" w:sz="0" w:space="0" w:color="auto"/>
                <w:right w:val="none" w:sz="0" w:space="0" w:color="auto"/>
              </w:divBdr>
              <w:divsChild>
                <w:div w:id="1872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3732">
          <w:marLeft w:val="0"/>
          <w:marRight w:val="0"/>
          <w:marTop w:val="0"/>
          <w:marBottom w:val="0"/>
          <w:divBdr>
            <w:top w:val="none" w:sz="0" w:space="0" w:color="auto"/>
            <w:left w:val="none" w:sz="0" w:space="0" w:color="auto"/>
            <w:bottom w:val="none" w:sz="0" w:space="0" w:color="auto"/>
            <w:right w:val="none" w:sz="0" w:space="0" w:color="auto"/>
          </w:divBdr>
          <w:divsChild>
            <w:div w:id="543521617">
              <w:marLeft w:val="0"/>
              <w:marRight w:val="0"/>
              <w:marTop w:val="0"/>
              <w:marBottom w:val="0"/>
              <w:divBdr>
                <w:top w:val="none" w:sz="0" w:space="0" w:color="auto"/>
                <w:left w:val="none" w:sz="0" w:space="0" w:color="auto"/>
                <w:bottom w:val="none" w:sz="0" w:space="0" w:color="auto"/>
                <w:right w:val="none" w:sz="0" w:space="0" w:color="auto"/>
              </w:divBdr>
            </w:div>
          </w:divsChild>
        </w:div>
        <w:div w:id="145050799">
          <w:marLeft w:val="0"/>
          <w:marRight w:val="0"/>
          <w:marTop w:val="0"/>
          <w:marBottom w:val="0"/>
          <w:divBdr>
            <w:top w:val="none" w:sz="0" w:space="0" w:color="auto"/>
            <w:left w:val="none" w:sz="0" w:space="0" w:color="auto"/>
            <w:bottom w:val="none" w:sz="0" w:space="0" w:color="auto"/>
            <w:right w:val="none" w:sz="0" w:space="0" w:color="auto"/>
          </w:divBdr>
          <w:divsChild>
            <w:div w:id="1448424235">
              <w:marLeft w:val="0"/>
              <w:marRight w:val="0"/>
              <w:marTop w:val="0"/>
              <w:marBottom w:val="0"/>
              <w:divBdr>
                <w:top w:val="none" w:sz="0" w:space="0" w:color="auto"/>
                <w:left w:val="none" w:sz="0" w:space="0" w:color="auto"/>
                <w:bottom w:val="none" w:sz="0" w:space="0" w:color="auto"/>
                <w:right w:val="none" w:sz="0" w:space="0" w:color="auto"/>
              </w:divBdr>
              <w:divsChild>
                <w:div w:id="370037037">
                  <w:marLeft w:val="0"/>
                  <w:marRight w:val="0"/>
                  <w:marTop w:val="0"/>
                  <w:marBottom w:val="0"/>
                  <w:divBdr>
                    <w:top w:val="none" w:sz="0" w:space="0" w:color="auto"/>
                    <w:left w:val="none" w:sz="0" w:space="0" w:color="auto"/>
                    <w:bottom w:val="none" w:sz="0" w:space="0" w:color="auto"/>
                    <w:right w:val="none" w:sz="0" w:space="0" w:color="auto"/>
                  </w:divBdr>
                  <w:divsChild>
                    <w:div w:id="579098521">
                      <w:marLeft w:val="0"/>
                      <w:marRight w:val="0"/>
                      <w:marTop w:val="0"/>
                      <w:marBottom w:val="0"/>
                      <w:divBdr>
                        <w:top w:val="none" w:sz="0" w:space="0" w:color="auto"/>
                        <w:left w:val="none" w:sz="0" w:space="0" w:color="auto"/>
                        <w:bottom w:val="none" w:sz="0" w:space="0" w:color="auto"/>
                        <w:right w:val="none" w:sz="0" w:space="0" w:color="auto"/>
                      </w:divBdr>
                      <w:divsChild>
                        <w:div w:id="670836886">
                          <w:marLeft w:val="0"/>
                          <w:marRight w:val="0"/>
                          <w:marTop w:val="0"/>
                          <w:marBottom w:val="0"/>
                          <w:divBdr>
                            <w:top w:val="none" w:sz="0" w:space="0" w:color="auto"/>
                            <w:left w:val="none" w:sz="0" w:space="0" w:color="auto"/>
                            <w:bottom w:val="none" w:sz="0" w:space="0" w:color="auto"/>
                            <w:right w:val="none" w:sz="0" w:space="0" w:color="auto"/>
                          </w:divBdr>
                        </w:div>
                      </w:divsChild>
                    </w:div>
                    <w:div w:id="581330649">
                      <w:marLeft w:val="0"/>
                      <w:marRight w:val="0"/>
                      <w:marTop w:val="0"/>
                      <w:marBottom w:val="0"/>
                      <w:divBdr>
                        <w:top w:val="none" w:sz="0" w:space="0" w:color="auto"/>
                        <w:left w:val="none" w:sz="0" w:space="0" w:color="auto"/>
                        <w:bottom w:val="none" w:sz="0" w:space="0" w:color="auto"/>
                        <w:right w:val="none" w:sz="0" w:space="0" w:color="auto"/>
                      </w:divBdr>
                    </w:div>
                    <w:div w:id="1331298327">
                      <w:marLeft w:val="0"/>
                      <w:marRight w:val="0"/>
                      <w:marTop w:val="0"/>
                      <w:marBottom w:val="0"/>
                      <w:divBdr>
                        <w:top w:val="none" w:sz="0" w:space="0" w:color="auto"/>
                        <w:left w:val="none" w:sz="0" w:space="0" w:color="auto"/>
                        <w:bottom w:val="none" w:sz="0" w:space="0" w:color="auto"/>
                        <w:right w:val="none" w:sz="0" w:space="0" w:color="auto"/>
                      </w:divBdr>
                      <w:divsChild>
                        <w:div w:id="947782888">
                          <w:marLeft w:val="0"/>
                          <w:marRight w:val="0"/>
                          <w:marTop w:val="0"/>
                          <w:marBottom w:val="0"/>
                          <w:divBdr>
                            <w:top w:val="none" w:sz="0" w:space="0" w:color="auto"/>
                            <w:left w:val="none" w:sz="0" w:space="0" w:color="auto"/>
                            <w:bottom w:val="none" w:sz="0" w:space="0" w:color="auto"/>
                            <w:right w:val="none" w:sz="0" w:space="0" w:color="auto"/>
                          </w:divBdr>
                        </w:div>
                      </w:divsChild>
                    </w:div>
                    <w:div w:id="1730155903">
                      <w:marLeft w:val="0"/>
                      <w:marRight w:val="0"/>
                      <w:marTop w:val="0"/>
                      <w:marBottom w:val="0"/>
                      <w:divBdr>
                        <w:top w:val="none" w:sz="0" w:space="0" w:color="auto"/>
                        <w:left w:val="none" w:sz="0" w:space="0" w:color="auto"/>
                        <w:bottom w:val="none" w:sz="0" w:space="0" w:color="auto"/>
                        <w:right w:val="none" w:sz="0" w:space="0" w:color="auto"/>
                      </w:divBdr>
                    </w:div>
                    <w:div w:id="399718032">
                      <w:marLeft w:val="0"/>
                      <w:marRight w:val="0"/>
                      <w:marTop w:val="0"/>
                      <w:marBottom w:val="0"/>
                      <w:divBdr>
                        <w:top w:val="none" w:sz="0" w:space="0" w:color="auto"/>
                        <w:left w:val="none" w:sz="0" w:space="0" w:color="auto"/>
                        <w:bottom w:val="none" w:sz="0" w:space="0" w:color="auto"/>
                        <w:right w:val="none" w:sz="0" w:space="0" w:color="auto"/>
                      </w:divBdr>
                      <w:divsChild>
                        <w:div w:id="1186213982">
                          <w:marLeft w:val="0"/>
                          <w:marRight w:val="0"/>
                          <w:marTop w:val="0"/>
                          <w:marBottom w:val="0"/>
                          <w:divBdr>
                            <w:top w:val="none" w:sz="0" w:space="0" w:color="auto"/>
                            <w:left w:val="none" w:sz="0" w:space="0" w:color="auto"/>
                            <w:bottom w:val="none" w:sz="0" w:space="0" w:color="auto"/>
                            <w:right w:val="none" w:sz="0" w:space="0" w:color="auto"/>
                          </w:divBdr>
                        </w:div>
                      </w:divsChild>
                    </w:div>
                    <w:div w:id="12839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03720">
      <w:bodyDiv w:val="1"/>
      <w:marLeft w:val="0"/>
      <w:marRight w:val="0"/>
      <w:marTop w:val="0"/>
      <w:marBottom w:val="0"/>
      <w:divBdr>
        <w:top w:val="none" w:sz="0" w:space="0" w:color="auto"/>
        <w:left w:val="none" w:sz="0" w:space="0" w:color="auto"/>
        <w:bottom w:val="none" w:sz="0" w:space="0" w:color="auto"/>
        <w:right w:val="none" w:sz="0" w:space="0" w:color="auto"/>
      </w:divBdr>
      <w:divsChild>
        <w:div w:id="714700441">
          <w:marLeft w:val="0"/>
          <w:marRight w:val="0"/>
          <w:marTop w:val="0"/>
          <w:marBottom w:val="0"/>
          <w:divBdr>
            <w:top w:val="none" w:sz="0" w:space="0" w:color="auto"/>
            <w:left w:val="none" w:sz="0" w:space="0" w:color="auto"/>
            <w:bottom w:val="none" w:sz="0" w:space="0" w:color="auto"/>
            <w:right w:val="none" w:sz="0" w:space="0" w:color="auto"/>
          </w:divBdr>
          <w:divsChild>
            <w:div w:id="1183712868">
              <w:marLeft w:val="0"/>
              <w:marRight w:val="0"/>
              <w:marTop w:val="0"/>
              <w:marBottom w:val="330"/>
              <w:divBdr>
                <w:top w:val="none" w:sz="0" w:space="0" w:color="auto"/>
                <w:left w:val="none" w:sz="0" w:space="0" w:color="auto"/>
                <w:bottom w:val="none" w:sz="0" w:space="0" w:color="auto"/>
                <w:right w:val="none" w:sz="0" w:space="0" w:color="auto"/>
              </w:divBdr>
            </w:div>
          </w:divsChild>
        </w:div>
        <w:div w:id="1842431177">
          <w:marLeft w:val="0"/>
          <w:marRight w:val="0"/>
          <w:marTop w:val="0"/>
          <w:marBottom w:val="0"/>
          <w:divBdr>
            <w:top w:val="none" w:sz="0" w:space="0" w:color="auto"/>
            <w:left w:val="none" w:sz="0" w:space="0" w:color="auto"/>
            <w:bottom w:val="none" w:sz="0" w:space="0" w:color="auto"/>
            <w:right w:val="none" w:sz="0" w:space="0" w:color="auto"/>
          </w:divBdr>
          <w:divsChild>
            <w:div w:id="200095952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38837560">
      <w:bodyDiv w:val="1"/>
      <w:marLeft w:val="0"/>
      <w:marRight w:val="0"/>
      <w:marTop w:val="0"/>
      <w:marBottom w:val="0"/>
      <w:divBdr>
        <w:top w:val="none" w:sz="0" w:space="0" w:color="auto"/>
        <w:left w:val="none" w:sz="0" w:space="0" w:color="auto"/>
        <w:bottom w:val="none" w:sz="0" w:space="0" w:color="auto"/>
        <w:right w:val="none" w:sz="0" w:space="0" w:color="auto"/>
      </w:divBdr>
      <w:divsChild>
        <w:div w:id="1160849989">
          <w:marLeft w:val="0"/>
          <w:marRight w:val="0"/>
          <w:marTop w:val="0"/>
          <w:marBottom w:val="0"/>
          <w:divBdr>
            <w:top w:val="none" w:sz="0" w:space="0" w:color="auto"/>
            <w:left w:val="none" w:sz="0" w:space="0" w:color="auto"/>
            <w:bottom w:val="none" w:sz="0" w:space="0" w:color="auto"/>
            <w:right w:val="none" w:sz="0" w:space="0" w:color="auto"/>
          </w:divBdr>
          <w:divsChild>
            <w:div w:id="391083919">
              <w:marLeft w:val="0"/>
              <w:marRight w:val="0"/>
              <w:marTop w:val="0"/>
              <w:marBottom w:val="330"/>
              <w:divBdr>
                <w:top w:val="none" w:sz="0" w:space="0" w:color="auto"/>
                <w:left w:val="none" w:sz="0" w:space="0" w:color="auto"/>
                <w:bottom w:val="none" w:sz="0" w:space="0" w:color="auto"/>
                <w:right w:val="none" w:sz="0" w:space="0" w:color="auto"/>
              </w:divBdr>
            </w:div>
          </w:divsChild>
        </w:div>
        <w:div w:id="36854287">
          <w:marLeft w:val="0"/>
          <w:marRight w:val="0"/>
          <w:marTop w:val="0"/>
          <w:marBottom w:val="0"/>
          <w:divBdr>
            <w:top w:val="none" w:sz="0" w:space="0" w:color="auto"/>
            <w:left w:val="none" w:sz="0" w:space="0" w:color="auto"/>
            <w:bottom w:val="none" w:sz="0" w:space="0" w:color="auto"/>
            <w:right w:val="none" w:sz="0" w:space="0" w:color="auto"/>
          </w:divBdr>
          <w:divsChild>
            <w:div w:id="1006983781">
              <w:marLeft w:val="0"/>
              <w:marRight w:val="0"/>
              <w:marTop w:val="0"/>
              <w:marBottom w:val="330"/>
              <w:divBdr>
                <w:top w:val="none" w:sz="0" w:space="0" w:color="auto"/>
                <w:left w:val="none" w:sz="0" w:space="0" w:color="auto"/>
                <w:bottom w:val="none" w:sz="0" w:space="0" w:color="auto"/>
                <w:right w:val="none" w:sz="0" w:space="0" w:color="auto"/>
              </w:divBdr>
            </w:div>
          </w:divsChild>
        </w:div>
        <w:div w:id="1221483369">
          <w:marLeft w:val="0"/>
          <w:marRight w:val="0"/>
          <w:marTop w:val="0"/>
          <w:marBottom w:val="0"/>
          <w:divBdr>
            <w:top w:val="none" w:sz="0" w:space="0" w:color="auto"/>
            <w:left w:val="none" w:sz="0" w:space="0" w:color="auto"/>
            <w:bottom w:val="none" w:sz="0" w:space="0" w:color="auto"/>
            <w:right w:val="none" w:sz="0" w:space="0" w:color="auto"/>
          </w:divBdr>
          <w:divsChild>
            <w:div w:id="42083696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56577955">
      <w:bodyDiv w:val="1"/>
      <w:marLeft w:val="0"/>
      <w:marRight w:val="0"/>
      <w:marTop w:val="0"/>
      <w:marBottom w:val="0"/>
      <w:divBdr>
        <w:top w:val="none" w:sz="0" w:space="0" w:color="auto"/>
        <w:left w:val="none" w:sz="0" w:space="0" w:color="auto"/>
        <w:bottom w:val="none" w:sz="0" w:space="0" w:color="auto"/>
        <w:right w:val="none" w:sz="0" w:space="0" w:color="auto"/>
      </w:divBdr>
      <w:divsChild>
        <w:div w:id="1368531373">
          <w:marLeft w:val="0"/>
          <w:marRight w:val="0"/>
          <w:marTop w:val="0"/>
          <w:marBottom w:val="0"/>
          <w:divBdr>
            <w:top w:val="none" w:sz="0" w:space="0" w:color="auto"/>
            <w:left w:val="none" w:sz="0" w:space="0" w:color="auto"/>
            <w:bottom w:val="none" w:sz="0" w:space="0" w:color="auto"/>
            <w:right w:val="none" w:sz="0" w:space="0" w:color="auto"/>
          </w:divBdr>
          <w:divsChild>
            <w:div w:id="1161435140">
              <w:marLeft w:val="0"/>
              <w:marRight w:val="0"/>
              <w:marTop w:val="0"/>
              <w:marBottom w:val="0"/>
              <w:divBdr>
                <w:top w:val="none" w:sz="0" w:space="0" w:color="auto"/>
                <w:left w:val="none" w:sz="0" w:space="0" w:color="auto"/>
                <w:bottom w:val="none" w:sz="0" w:space="0" w:color="auto"/>
                <w:right w:val="none" w:sz="0" w:space="0" w:color="auto"/>
              </w:divBdr>
            </w:div>
            <w:div w:id="1621835569">
              <w:marLeft w:val="0"/>
              <w:marRight w:val="0"/>
              <w:marTop w:val="0"/>
              <w:marBottom w:val="0"/>
              <w:divBdr>
                <w:top w:val="none" w:sz="0" w:space="0"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
            <w:div w:id="126821282">
              <w:marLeft w:val="0"/>
              <w:marRight w:val="0"/>
              <w:marTop w:val="0"/>
              <w:marBottom w:val="0"/>
              <w:divBdr>
                <w:top w:val="none" w:sz="0" w:space="0" w:color="auto"/>
                <w:left w:val="none" w:sz="0" w:space="0" w:color="auto"/>
                <w:bottom w:val="none" w:sz="0" w:space="0" w:color="auto"/>
                <w:right w:val="none" w:sz="0" w:space="0" w:color="auto"/>
              </w:divBdr>
            </w:div>
            <w:div w:id="178354244">
              <w:marLeft w:val="0"/>
              <w:marRight w:val="0"/>
              <w:marTop w:val="0"/>
              <w:marBottom w:val="0"/>
              <w:divBdr>
                <w:top w:val="none" w:sz="0" w:space="0" w:color="auto"/>
                <w:left w:val="none" w:sz="0" w:space="0" w:color="auto"/>
                <w:bottom w:val="none" w:sz="0" w:space="0" w:color="auto"/>
                <w:right w:val="none" w:sz="0" w:space="0" w:color="auto"/>
              </w:divBdr>
            </w:div>
            <w:div w:id="1800494155">
              <w:marLeft w:val="0"/>
              <w:marRight w:val="0"/>
              <w:marTop w:val="0"/>
              <w:marBottom w:val="0"/>
              <w:divBdr>
                <w:top w:val="none" w:sz="0" w:space="0" w:color="auto"/>
                <w:left w:val="none" w:sz="0" w:space="0" w:color="auto"/>
                <w:bottom w:val="none" w:sz="0" w:space="0" w:color="auto"/>
                <w:right w:val="none" w:sz="0" w:space="0" w:color="auto"/>
              </w:divBdr>
            </w:div>
            <w:div w:id="1152257291">
              <w:marLeft w:val="0"/>
              <w:marRight w:val="0"/>
              <w:marTop w:val="0"/>
              <w:marBottom w:val="0"/>
              <w:divBdr>
                <w:top w:val="none" w:sz="0" w:space="0" w:color="auto"/>
                <w:left w:val="none" w:sz="0" w:space="0" w:color="auto"/>
                <w:bottom w:val="none" w:sz="0" w:space="0" w:color="auto"/>
                <w:right w:val="none" w:sz="0" w:space="0" w:color="auto"/>
              </w:divBdr>
            </w:div>
            <w:div w:id="1591039761">
              <w:marLeft w:val="0"/>
              <w:marRight w:val="0"/>
              <w:marTop w:val="0"/>
              <w:marBottom w:val="0"/>
              <w:divBdr>
                <w:top w:val="none" w:sz="0" w:space="0" w:color="auto"/>
                <w:left w:val="none" w:sz="0" w:space="0" w:color="auto"/>
                <w:bottom w:val="none" w:sz="0" w:space="0" w:color="auto"/>
                <w:right w:val="none" w:sz="0" w:space="0" w:color="auto"/>
              </w:divBdr>
            </w:div>
            <w:div w:id="1242330473">
              <w:marLeft w:val="0"/>
              <w:marRight w:val="0"/>
              <w:marTop w:val="0"/>
              <w:marBottom w:val="0"/>
              <w:divBdr>
                <w:top w:val="none" w:sz="0" w:space="0" w:color="auto"/>
                <w:left w:val="none" w:sz="0" w:space="0" w:color="auto"/>
                <w:bottom w:val="none" w:sz="0" w:space="0" w:color="auto"/>
                <w:right w:val="none" w:sz="0" w:space="0" w:color="auto"/>
              </w:divBdr>
            </w:div>
            <w:div w:id="1763181464">
              <w:marLeft w:val="0"/>
              <w:marRight w:val="0"/>
              <w:marTop w:val="0"/>
              <w:marBottom w:val="0"/>
              <w:divBdr>
                <w:top w:val="none" w:sz="0" w:space="0" w:color="auto"/>
                <w:left w:val="none" w:sz="0" w:space="0" w:color="auto"/>
                <w:bottom w:val="none" w:sz="0" w:space="0" w:color="auto"/>
                <w:right w:val="none" w:sz="0" w:space="0" w:color="auto"/>
              </w:divBdr>
            </w:div>
            <w:div w:id="1410804792">
              <w:marLeft w:val="0"/>
              <w:marRight w:val="0"/>
              <w:marTop w:val="0"/>
              <w:marBottom w:val="0"/>
              <w:divBdr>
                <w:top w:val="none" w:sz="0" w:space="0" w:color="auto"/>
                <w:left w:val="none" w:sz="0" w:space="0" w:color="auto"/>
                <w:bottom w:val="none" w:sz="0" w:space="0" w:color="auto"/>
                <w:right w:val="none" w:sz="0" w:space="0" w:color="auto"/>
              </w:divBdr>
            </w:div>
            <w:div w:id="17837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7657">
      <w:bodyDiv w:val="1"/>
      <w:marLeft w:val="0"/>
      <w:marRight w:val="0"/>
      <w:marTop w:val="0"/>
      <w:marBottom w:val="0"/>
      <w:divBdr>
        <w:top w:val="none" w:sz="0" w:space="0" w:color="auto"/>
        <w:left w:val="none" w:sz="0" w:space="0" w:color="auto"/>
        <w:bottom w:val="none" w:sz="0" w:space="0" w:color="auto"/>
        <w:right w:val="none" w:sz="0" w:space="0" w:color="auto"/>
      </w:divBdr>
      <w:divsChild>
        <w:div w:id="1798717554">
          <w:marLeft w:val="0"/>
          <w:marRight w:val="0"/>
          <w:marTop w:val="0"/>
          <w:marBottom w:val="0"/>
          <w:divBdr>
            <w:top w:val="none" w:sz="0" w:space="0" w:color="auto"/>
            <w:left w:val="none" w:sz="0" w:space="0" w:color="auto"/>
            <w:bottom w:val="none" w:sz="0" w:space="0" w:color="auto"/>
            <w:right w:val="none" w:sz="0" w:space="0" w:color="auto"/>
          </w:divBdr>
          <w:divsChild>
            <w:div w:id="1166358611">
              <w:marLeft w:val="0"/>
              <w:marRight w:val="0"/>
              <w:marTop w:val="0"/>
              <w:marBottom w:val="0"/>
              <w:divBdr>
                <w:top w:val="none" w:sz="0" w:space="0" w:color="auto"/>
                <w:left w:val="none" w:sz="0" w:space="0" w:color="auto"/>
                <w:bottom w:val="none" w:sz="0" w:space="0" w:color="auto"/>
                <w:right w:val="none" w:sz="0" w:space="0" w:color="auto"/>
              </w:divBdr>
              <w:divsChild>
                <w:div w:id="1983265791">
                  <w:marLeft w:val="0"/>
                  <w:marRight w:val="0"/>
                  <w:marTop w:val="0"/>
                  <w:marBottom w:val="0"/>
                  <w:divBdr>
                    <w:top w:val="none" w:sz="0" w:space="0" w:color="auto"/>
                    <w:left w:val="none" w:sz="0" w:space="0" w:color="auto"/>
                    <w:bottom w:val="none" w:sz="0" w:space="0" w:color="auto"/>
                    <w:right w:val="none" w:sz="0" w:space="0" w:color="auto"/>
                  </w:divBdr>
                  <w:divsChild>
                    <w:div w:id="922102296">
                      <w:marLeft w:val="0"/>
                      <w:marRight w:val="0"/>
                      <w:marTop w:val="0"/>
                      <w:marBottom w:val="0"/>
                      <w:divBdr>
                        <w:top w:val="none" w:sz="0" w:space="0" w:color="auto"/>
                        <w:left w:val="none" w:sz="0" w:space="0" w:color="auto"/>
                        <w:bottom w:val="none" w:sz="0" w:space="0" w:color="auto"/>
                        <w:right w:val="none" w:sz="0" w:space="0" w:color="auto"/>
                      </w:divBdr>
                      <w:divsChild>
                        <w:div w:id="552931928">
                          <w:marLeft w:val="0"/>
                          <w:marRight w:val="0"/>
                          <w:marTop w:val="0"/>
                          <w:marBottom w:val="0"/>
                          <w:divBdr>
                            <w:top w:val="none" w:sz="0" w:space="0" w:color="auto"/>
                            <w:left w:val="none" w:sz="0" w:space="0" w:color="auto"/>
                            <w:bottom w:val="none" w:sz="0" w:space="0" w:color="auto"/>
                            <w:right w:val="none" w:sz="0" w:space="0" w:color="auto"/>
                          </w:divBdr>
                          <w:divsChild>
                            <w:div w:id="2064793035">
                              <w:marLeft w:val="0"/>
                              <w:marRight w:val="0"/>
                              <w:marTop w:val="0"/>
                              <w:marBottom w:val="0"/>
                              <w:divBdr>
                                <w:top w:val="none" w:sz="0" w:space="0" w:color="auto"/>
                                <w:left w:val="none" w:sz="0" w:space="0" w:color="auto"/>
                                <w:bottom w:val="none" w:sz="0" w:space="0" w:color="auto"/>
                                <w:right w:val="none" w:sz="0" w:space="0" w:color="auto"/>
                              </w:divBdr>
                              <w:divsChild>
                                <w:div w:id="1825588886">
                                  <w:marLeft w:val="0"/>
                                  <w:marRight w:val="0"/>
                                  <w:marTop w:val="0"/>
                                  <w:marBottom w:val="0"/>
                                  <w:divBdr>
                                    <w:top w:val="none" w:sz="0" w:space="0" w:color="auto"/>
                                    <w:left w:val="none" w:sz="0" w:space="0" w:color="auto"/>
                                    <w:bottom w:val="none" w:sz="0" w:space="0" w:color="auto"/>
                                    <w:right w:val="none" w:sz="0" w:space="0" w:color="auto"/>
                                  </w:divBdr>
                                  <w:divsChild>
                                    <w:div w:id="1676881536">
                                      <w:marLeft w:val="0"/>
                                      <w:marRight w:val="0"/>
                                      <w:marTop w:val="0"/>
                                      <w:marBottom w:val="0"/>
                                      <w:divBdr>
                                        <w:top w:val="none" w:sz="0" w:space="0" w:color="auto"/>
                                        <w:left w:val="none" w:sz="0" w:space="0" w:color="auto"/>
                                        <w:bottom w:val="none" w:sz="0" w:space="0" w:color="auto"/>
                                        <w:right w:val="none" w:sz="0" w:space="0" w:color="auto"/>
                                      </w:divBdr>
                                      <w:divsChild>
                                        <w:div w:id="14658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22293">
      <w:bodyDiv w:val="1"/>
      <w:marLeft w:val="0"/>
      <w:marRight w:val="0"/>
      <w:marTop w:val="0"/>
      <w:marBottom w:val="0"/>
      <w:divBdr>
        <w:top w:val="none" w:sz="0" w:space="0" w:color="auto"/>
        <w:left w:val="none" w:sz="0" w:space="0" w:color="auto"/>
        <w:bottom w:val="none" w:sz="0" w:space="0" w:color="auto"/>
        <w:right w:val="none" w:sz="0" w:space="0" w:color="auto"/>
      </w:divBdr>
      <w:divsChild>
        <w:div w:id="183830762">
          <w:marLeft w:val="0"/>
          <w:marRight w:val="0"/>
          <w:marTop w:val="0"/>
          <w:marBottom w:val="0"/>
          <w:divBdr>
            <w:top w:val="none" w:sz="0" w:space="0" w:color="auto"/>
            <w:left w:val="none" w:sz="0" w:space="0" w:color="auto"/>
            <w:bottom w:val="none" w:sz="0" w:space="0" w:color="auto"/>
            <w:right w:val="none" w:sz="0" w:space="0" w:color="auto"/>
          </w:divBdr>
          <w:divsChild>
            <w:div w:id="2135177427">
              <w:marLeft w:val="0"/>
              <w:marRight w:val="0"/>
              <w:marTop w:val="0"/>
              <w:marBottom w:val="0"/>
              <w:divBdr>
                <w:top w:val="none" w:sz="0" w:space="0" w:color="auto"/>
                <w:left w:val="none" w:sz="0" w:space="0" w:color="auto"/>
                <w:bottom w:val="none" w:sz="0" w:space="0" w:color="auto"/>
                <w:right w:val="none" w:sz="0" w:space="0" w:color="auto"/>
              </w:divBdr>
            </w:div>
            <w:div w:id="16469258">
              <w:marLeft w:val="0"/>
              <w:marRight w:val="0"/>
              <w:marTop w:val="0"/>
              <w:marBottom w:val="0"/>
              <w:divBdr>
                <w:top w:val="none" w:sz="0" w:space="0" w:color="auto"/>
                <w:left w:val="none" w:sz="0" w:space="0" w:color="auto"/>
                <w:bottom w:val="none" w:sz="0" w:space="0" w:color="auto"/>
                <w:right w:val="none" w:sz="0" w:space="0" w:color="auto"/>
              </w:divBdr>
            </w:div>
            <w:div w:id="113251654">
              <w:marLeft w:val="0"/>
              <w:marRight w:val="0"/>
              <w:marTop w:val="0"/>
              <w:marBottom w:val="0"/>
              <w:divBdr>
                <w:top w:val="none" w:sz="0" w:space="0" w:color="auto"/>
                <w:left w:val="none" w:sz="0" w:space="0" w:color="auto"/>
                <w:bottom w:val="none" w:sz="0" w:space="0" w:color="auto"/>
                <w:right w:val="none" w:sz="0" w:space="0" w:color="auto"/>
              </w:divBdr>
            </w:div>
            <w:div w:id="891579060">
              <w:marLeft w:val="0"/>
              <w:marRight w:val="0"/>
              <w:marTop w:val="0"/>
              <w:marBottom w:val="0"/>
              <w:divBdr>
                <w:top w:val="none" w:sz="0" w:space="0" w:color="auto"/>
                <w:left w:val="none" w:sz="0" w:space="0" w:color="auto"/>
                <w:bottom w:val="none" w:sz="0" w:space="0" w:color="auto"/>
                <w:right w:val="none" w:sz="0" w:space="0" w:color="auto"/>
              </w:divBdr>
            </w:div>
            <w:div w:id="504052309">
              <w:marLeft w:val="0"/>
              <w:marRight w:val="0"/>
              <w:marTop w:val="0"/>
              <w:marBottom w:val="0"/>
              <w:divBdr>
                <w:top w:val="none" w:sz="0" w:space="0" w:color="auto"/>
                <w:left w:val="none" w:sz="0" w:space="0" w:color="auto"/>
                <w:bottom w:val="none" w:sz="0" w:space="0" w:color="auto"/>
                <w:right w:val="none" w:sz="0" w:space="0" w:color="auto"/>
              </w:divBdr>
            </w:div>
            <w:div w:id="1509053518">
              <w:marLeft w:val="0"/>
              <w:marRight w:val="0"/>
              <w:marTop w:val="0"/>
              <w:marBottom w:val="0"/>
              <w:divBdr>
                <w:top w:val="none" w:sz="0" w:space="0" w:color="auto"/>
                <w:left w:val="none" w:sz="0" w:space="0" w:color="auto"/>
                <w:bottom w:val="none" w:sz="0" w:space="0" w:color="auto"/>
                <w:right w:val="none" w:sz="0" w:space="0" w:color="auto"/>
              </w:divBdr>
            </w:div>
            <w:div w:id="1528563015">
              <w:marLeft w:val="0"/>
              <w:marRight w:val="0"/>
              <w:marTop w:val="0"/>
              <w:marBottom w:val="0"/>
              <w:divBdr>
                <w:top w:val="none" w:sz="0" w:space="0" w:color="auto"/>
                <w:left w:val="none" w:sz="0" w:space="0" w:color="auto"/>
                <w:bottom w:val="none" w:sz="0" w:space="0" w:color="auto"/>
                <w:right w:val="none" w:sz="0" w:space="0" w:color="auto"/>
              </w:divBdr>
            </w:div>
            <w:div w:id="18848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166">
      <w:bodyDiv w:val="1"/>
      <w:marLeft w:val="0"/>
      <w:marRight w:val="0"/>
      <w:marTop w:val="0"/>
      <w:marBottom w:val="0"/>
      <w:divBdr>
        <w:top w:val="none" w:sz="0" w:space="0" w:color="auto"/>
        <w:left w:val="none" w:sz="0" w:space="0" w:color="auto"/>
        <w:bottom w:val="none" w:sz="0" w:space="0" w:color="auto"/>
        <w:right w:val="none" w:sz="0" w:space="0" w:color="auto"/>
      </w:divBdr>
      <w:divsChild>
        <w:div w:id="43918424">
          <w:marLeft w:val="0"/>
          <w:marRight w:val="0"/>
          <w:marTop w:val="0"/>
          <w:marBottom w:val="0"/>
          <w:divBdr>
            <w:top w:val="none" w:sz="0" w:space="0" w:color="auto"/>
            <w:left w:val="none" w:sz="0" w:space="0" w:color="auto"/>
            <w:bottom w:val="none" w:sz="0" w:space="0" w:color="auto"/>
            <w:right w:val="none" w:sz="0" w:space="0" w:color="auto"/>
          </w:divBdr>
          <w:divsChild>
            <w:div w:id="560335279">
              <w:marLeft w:val="0"/>
              <w:marRight w:val="0"/>
              <w:marTop w:val="0"/>
              <w:marBottom w:val="330"/>
              <w:divBdr>
                <w:top w:val="none" w:sz="0" w:space="0" w:color="auto"/>
                <w:left w:val="none" w:sz="0" w:space="0" w:color="auto"/>
                <w:bottom w:val="none" w:sz="0" w:space="0" w:color="auto"/>
                <w:right w:val="none" w:sz="0" w:space="0" w:color="auto"/>
              </w:divBdr>
            </w:div>
          </w:divsChild>
        </w:div>
        <w:div w:id="1656376729">
          <w:marLeft w:val="0"/>
          <w:marRight w:val="0"/>
          <w:marTop w:val="0"/>
          <w:marBottom w:val="0"/>
          <w:divBdr>
            <w:top w:val="none" w:sz="0" w:space="0" w:color="auto"/>
            <w:left w:val="none" w:sz="0" w:space="0" w:color="auto"/>
            <w:bottom w:val="none" w:sz="0" w:space="0" w:color="auto"/>
            <w:right w:val="none" w:sz="0" w:space="0" w:color="auto"/>
          </w:divBdr>
          <w:divsChild>
            <w:div w:id="17230200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39946056">
      <w:bodyDiv w:val="1"/>
      <w:marLeft w:val="0"/>
      <w:marRight w:val="0"/>
      <w:marTop w:val="0"/>
      <w:marBottom w:val="0"/>
      <w:divBdr>
        <w:top w:val="none" w:sz="0" w:space="0" w:color="auto"/>
        <w:left w:val="none" w:sz="0" w:space="0" w:color="auto"/>
        <w:bottom w:val="none" w:sz="0" w:space="0" w:color="auto"/>
        <w:right w:val="none" w:sz="0" w:space="0" w:color="auto"/>
      </w:divBdr>
      <w:divsChild>
        <w:div w:id="1249928418">
          <w:marLeft w:val="0"/>
          <w:marRight w:val="0"/>
          <w:marTop w:val="0"/>
          <w:marBottom w:val="0"/>
          <w:divBdr>
            <w:top w:val="none" w:sz="0" w:space="0" w:color="auto"/>
            <w:left w:val="none" w:sz="0" w:space="0" w:color="auto"/>
            <w:bottom w:val="none" w:sz="0" w:space="0" w:color="auto"/>
            <w:right w:val="none" w:sz="0" w:space="0" w:color="auto"/>
          </w:divBdr>
        </w:div>
        <w:div w:id="1146629917">
          <w:marLeft w:val="0"/>
          <w:marRight w:val="0"/>
          <w:marTop w:val="0"/>
          <w:marBottom w:val="0"/>
          <w:divBdr>
            <w:top w:val="none" w:sz="0" w:space="0" w:color="auto"/>
            <w:left w:val="none" w:sz="0" w:space="0" w:color="auto"/>
            <w:bottom w:val="none" w:sz="0" w:space="0" w:color="auto"/>
            <w:right w:val="none" w:sz="0" w:space="0" w:color="auto"/>
          </w:divBdr>
          <w:divsChild>
            <w:div w:id="1593932140">
              <w:marLeft w:val="0"/>
              <w:marRight w:val="0"/>
              <w:marTop w:val="0"/>
              <w:marBottom w:val="0"/>
              <w:divBdr>
                <w:top w:val="none" w:sz="0" w:space="0" w:color="auto"/>
                <w:left w:val="none" w:sz="0" w:space="0" w:color="auto"/>
                <w:bottom w:val="none" w:sz="0" w:space="0" w:color="auto"/>
                <w:right w:val="none" w:sz="0" w:space="0" w:color="auto"/>
              </w:divBdr>
              <w:divsChild>
                <w:div w:id="1967851653">
                  <w:marLeft w:val="0"/>
                  <w:marRight w:val="0"/>
                  <w:marTop w:val="0"/>
                  <w:marBottom w:val="0"/>
                  <w:divBdr>
                    <w:top w:val="none" w:sz="0" w:space="0" w:color="auto"/>
                    <w:left w:val="none" w:sz="0" w:space="0" w:color="auto"/>
                    <w:bottom w:val="none" w:sz="0" w:space="0" w:color="auto"/>
                    <w:right w:val="none" w:sz="0" w:space="0" w:color="auto"/>
                  </w:divBdr>
                  <w:divsChild>
                    <w:div w:id="1935239093">
                      <w:marLeft w:val="0"/>
                      <w:marRight w:val="0"/>
                      <w:marTop w:val="0"/>
                      <w:marBottom w:val="0"/>
                      <w:divBdr>
                        <w:top w:val="none" w:sz="0" w:space="0" w:color="auto"/>
                        <w:left w:val="none" w:sz="0" w:space="0" w:color="auto"/>
                        <w:bottom w:val="none" w:sz="0" w:space="0" w:color="auto"/>
                        <w:right w:val="none" w:sz="0" w:space="0" w:color="auto"/>
                      </w:divBdr>
                      <w:divsChild>
                        <w:div w:id="416094601">
                          <w:marLeft w:val="0"/>
                          <w:marRight w:val="0"/>
                          <w:marTop w:val="0"/>
                          <w:marBottom w:val="0"/>
                          <w:divBdr>
                            <w:top w:val="none" w:sz="0" w:space="0" w:color="auto"/>
                            <w:left w:val="none" w:sz="0" w:space="0" w:color="auto"/>
                            <w:bottom w:val="none" w:sz="0" w:space="0" w:color="auto"/>
                            <w:right w:val="none" w:sz="0" w:space="0" w:color="auto"/>
                          </w:divBdr>
                          <w:divsChild>
                            <w:div w:id="987901336">
                              <w:marLeft w:val="0"/>
                              <w:marRight w:val="0"/>
                              <w:marTop w:val="0"/>
                              <w:marBottom w:val="0"/>
                              <w:divBdr>
                                <w:top w:val="none" w:sz="0" w:space="0" w:color="auto"/>
                                <w:left w:val="none" w:sz="0" w:space="0" w:color="auto"/>
                                <w:bottom w:val="none" w:sz="0" w:space="0" w:color="auto"/>
                                <w:right w:val="none" w:sz="0" w:space="0" w:color="auto"/>
                              </w:divBdr>
                              <w:divsChild>
                                <w:div w:id="1522739721">
                                  <w:marLeft w:val="0"/>
                                  <w:marRight w:val="0"/>
                                  <w:marTop w:val="0"/>
                                  <w:marBottom w:val="0"/>
                                  <w:divBdr>
                                    <w:top w:val="none" w:sz="0" w:space="0" w:color="auto"/>
                                    <w:left w:val="none" w:sz="0" w:space="0" w:color="auto"/>
                                    <w:bottom w:val="none" w:sz="0" w:space="0" w:color="auto"/>
                                    <w:right w:val="none" w:sz="0" w:space="0" w:color="auto"/>
                                  </w:divBdr>
                                </w:div>
                              </w:divsChild>
                            </w:div>
                            <w:div w:id="567544179">
                              <w:marLeft w:val="0"/>
                              <w:marRight w:val="0"/>
                              <w:marTop w:val="0"/>
                              <w:marBottom w:val="0"/>
                              <w:divBdr>
                                <w:top w:val="none" w:sz="0" w:space="0" w:color="auto"/>
                                <w:left w:val="none" w:sz="0" w:space="0" w:color="auto"/>
                                <w:bottom w:val="none" w:sz="0" w:space="0" w:color="auto"/>
                                <w:right w:val="none" w:sz="0" w:space="0" w:color="auto"/>
                              </w:divBdr>
                              <w:divsChild>
                                <w:div w:id="12200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9411">
                          <w:marLeft w:val="0"/>
                          <w:marRight w:val="0"/>
                          <w:marTop w:val="0"/>
                          <w:marBottom w:val="0"/>
                          <w:divBdr>
                            <w:top w:val="none" w:sz="0" w:space="0" w:color="auto"/>
                            <w:left w:val="none" w:sz="0" w:space="0" w:color="auto"/>
                            <w:bottom w:val="none" w:sz="0" w:space="0" w:color="auto"/>
                            <w:right w:val="none" w:sz="0" w:space="0" w:color="auto"/>
                          </w:divBdr>
                          <w:divsChild>
                            <w:div w:id="167446912">
                              <w:marLeft w:val="0"/>
                              <w:marRight w:val="0"/>
                              <w:marTop w:val="0"/>
                              <w:marBottom w:val="0"/>
                              <w:divBdr>
                                <w:top w:val="none" w:sz="0" w:space="0" w:color="auto"/>
                                <w:left w:val="none" w:sz="0" w:space="0" w:color="auto"/>
                                <w:bottom w:val="none" w:sz="0" w:space="0" w:color="auto"/>
                                <w:right w:val="none" w:sz="0" w:space="0" w:color="auto"/>
                              </w:divBdr>
                              <w:divsChild>
                                <w:div w:id="1019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6737">
                      <w:marLeft w:val="0"/>
                      <w:marRight w:val="0"/>
                      <w:marTop w:val="0"/>
                      <w:marBottom w:val="0"/>
                      <w:divBdr>
                        <w:top w:val="none" w:sz="0" w:space="0" w:color="auto"/>
                        <w:left w:val="none" w:sz="0" w:space="0" w:color="auto"/>
                        <w:bottom w:val="none" w:sz="0" w:space="0" w:color="auto"/>
                        <w:right w:val="none" w:sz="0" w:space="0" w:color="auto"/>
                      </w:divBdr>
                      <w:divsChild>
                        <w:div w:id="668601092">
                          <w:marLeft w:val="0"/>
                          <w:marRight w:val="0"/>
                          <w:marTop w:val="0"/>
                          <w:marBottom w:val="0"/>
                          <w:divBdr>
                            <w:top w:val="none" w:sz="0" w:space="0" w:color="auto"/>
                            <w:left w:val="none" w:sz="0" w:space="0" w:color="auto"/>
                            <w:bottom w:val="none" w:sz="0" w:space="0" w:color="auto"/>
                            <w:right w:val="none" w:sz="0" w:space="0" w:color="auto"/>
                          </w:divBdr>
                          <w:divsChild>
                            <w:div w:id="281806386">
                              <w:marLeft w:val="0"/>
                              <w:marRight w:val="0"/>
                              <w:marTop w:val="0"/>
                              <w:marBottom w:val="0"/>
                              <w:divBdr>
                                <w:top w:val="none" w:sz="0" w:space="0" w:color="auto"/>
                                <w:left w:val="none" w:sz="0" w:space="0" w:color="auto"/>
                                <w:bottom w:val="none" w:sz="0" w:space="0" w:color="auto"/>
                                <w:right w:val="none" w:sz="0" w:space="0" w:color="auto"/>
                              </w:divBdr>
                              <w:divsChild>
                                <w:div w:id="6525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7391">
                          <w:marLeft w:val="0"/>
                          <w:marRight w:val="0"/>
                          <w:marTop w:val="0"/>
                          <w:marBottom w:val="0"/>
                          <w:divBdr>
                            <w:top w:val="none" w:sz="0" w:space="0" w:color="auto"/>
                            <w:left w:val="none" w:sz="0" w:space="0" w:color="auto"/>
                            <w:bottom w:val="none" w:sz="0" w:space="0" w:color="auto"/>
                            <w:right w:val="none" w:sz="0" w:space="0" w:color="auto"/>
                          </w:divBdr>
                          <w:divsChild>
                            <w:div w:id="907883961">
                              <w:marLeft w:val="0"/>
                              <w:marRight w:val="0"/>
                              <w:marTop w:val="0"/>
                              <w:marBottom w:val="0"/>
                              <w:divBdr>
                                <w:top w:val="none" w:sz="0" w:space="0" w:color="auto"/>
                                <w:left w:val="none" w:sz="0" w:space="0" w:color="auto"/>
                                <w:bottom w:val="none" w:sz="0" w:space="0" w:color="auto"/>
                                <w:right w:val="none" w:sz="0" w:space="0" w:color="auto"/>
                              </w:divBdr>
                              <w:divsChild>
                                <w:div w:id="257326804">
                                  <w:marLeft w:val="0"/>
                                  <w:marRight w:val="0"/>
                                  <w:marTop w:val="0"/>
                                  <w:marBottom w:val="0"/>
                                  <w:divBdr>
                                    <w:top w:val="none" w:sz="0" w:space="0" w:color="auto"/>
                                    <w:left w:val="none" w:sz="0" w:space="0" w:color="auto"/>
                                    <w:bottom w:val="none" w:sz="0" w:space="0" w:color="auto"/>
                                    <w:right w:val="none" w:sz="0" w:space="0" w:color="auto"/>
                                  </w:divBdr>
                                  <w:divsChild>
                                    <w:div w:id="661130258">
                                      <w:marLeft w:val="0"/>
                                      <w:marRight w:val="0"/>
                                      <w:marTop w:val="0"/>
                                      <w:marBottom w:val="0"/>
                                      <w:divBdr>
                                        <w:top w:val="none" w:sz="0" w:space="0" w:color="auto"/>
                                        <w:left w:val="none" w:sz="0" w:space="0" w:color="auto"/>
                                        <w:bottom w:val="none" w:sz="0" w:space="0" w:color="auto"/>
                                        <w:right w:val="none" w:sz="0" w:space="0" w:color="auto"/>
                                      </w:divBdr>
                                      <w:divsChild>
                                        <w:div w:id="1265335594">
                                          <w:marLeft w:val="0"/>
                                          <w:marRight w:val="0"/>
                                          <w:marTop w:val="0"/>
                                          <w:marBottom w:val="0"/>
                                          <w:divBdr>
                                            <w:top w:val="none" w:sz="0" w:space="0" w:color="auto"/>
                                            <w:left w:val="none" w:sz="0" w:space="0" w:color="auto"/>
                                            <w:bottom w:val="none" w:sz="0" w:space="0" w:color="auto"/>
                                            <w:right w:val="none" w:sz="0" w:space="0" w:color="auto"/>
                                          </w:divBdr>
                                          <w:divsChild>
                                            <w:div w:id="364136155">
                                              <w:marLeft w:val="0"/>
                                              <w:marRight w:val="0"/>
                                              <w:marTop w:val="0"/>
                                              <w:marBottom w:val="0"/>
                                              <w:divBdr>
                                                <w:top w:val="none" w:sz="0" w:space="0" w:color="auto"/>
                                                <w:left w:val="none" w:sz="0" w:space="0" w:color="auto"/>
                                                <w:bottom w:val="none" w:sz="0" w:space="0" w:color="auto"/>
                                                <w:right w:val="none" w:sz="0" w:space="0" w:color="auto"/>
                                              </w:divBdr>
                                            </w:div>
                                          </w:divsChild>
                                        </w:div>
                                        <w:div w:id="490604485">
                                          <w:marLeft w:val="0"/>
                                          <w:marRight w:val="0"/>
                                          <w:marTop w:val="0"/>
                                          <w:marBottom w:val="0"/>
                                          <w:divBdr>
                                            <w:top w:val="none" w:sz="0" w:space="0" w:color="auto"/>
                                            <w:left w:val="none" w:sz="0" w:space="0" w:color="auto"/>
                                            <w:bottom w:val="none" w:sz="0" w:space="0" w:color="auto"/>
                                            <w:right w:val="none" w:sz="0" w:space="0" w:color="auto"/>
                                          </w:divBdr>
                                          <w:divsChild>
                                            <w:div w:id="499345119">
                                              <w:marLeft w:val="0"/>
                                              <w:marRight w:val="0"/>
                                              <w:marTop w:val="0"/>
                                              <w:marBottom w:val="0"/>
                                              <w:divBdr>
                                                <w:top w:val="none" w:sz="0" w:space="0" w:color="auto"/>
                                                <w:left w:val="none" w:sz="0" w:space="0" w:color="auto"/>
                                                <w:bottom w:val="none" w:sz="0" w:space="0" w:color="auto"/>
                                                <w:right w:val="none" w:sz="0" w:space="0" w:color="auto"/>
                                              </w:divBdr>
                                              <w:divsChild>
                                                <w:div w:id="18633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102773">
          <w:marLeft w:val="0"/>
          <w:marRight w:val="0"/>
          <w:marTop w:val="0"/>
          <w:marBottom w:val="0"/>
          <w:divBdr>
            <w:top w:val="none" w:sz="0" w:space="0" w:color="auto"/>
            <w:left w:val="none" w:sz="0" w:space="0" w:color="auto"/>
            <w:bottom w:val="none" w:sz="0" w:space="0" w:color="auto"/>
            <w:right w:val="none" w:sz="0" w:space="0" w:color="auto"/>
          </w:divBdr>
          <w:divsChild>
            <w:div w:id="1211723920">
              <w:marLeft w:val="0"/>
              <w:marRight w:val="0"/>
              <w:marTop w:val="0"/>
              <w:marBottom w:val="0"/>
              <w:divBdr>
                <w:top w:val="none" w:sz="0" w:space="0" w:color="auto"/>
                <w:left w:val="none" w:sz="0" w:space="0" w:color="auto"/>
                <w:bottom w:val="none" w:sz="0" w:space="0" w:color="auto"/>
                <w:right w:val="none" w:sz="0" w:space="0" w:color="auto"/>
              </w:divBdr>
              <w:divsChild>
                <w:div w:id="16811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0898">
      <w:bodyDiv w:val="1"/>
      <w:marLeft w:val="0"/>
      <w:marRight w:val="0"/>
      <w:marTop w:val="0"/>
      <w:marBottom w:val="0"/>
      <w:divBdr>
        <w:top w:val="none" w:sz="0" w:space="0" w:color="auto"/>
        <w:left w:val="none" w:sz="0" w:space="0" w:color="auto"/>
        <w:bottom w:val="none" w:sz="0" w:space="0" w:color="auto"/>
        <w:right w:val="none" w:sz="0" w:space="0" w:color="auto"/>
      </w:divBdr>
      <w:divsChild>
        <w:div w:id="2078362118">
          <w:marLeft w:val="0"/>
          <w:marRight w:val="0"/>
          <w:marTop w:val="0"/>
          <w:marBottom w:val="0"/>
          <w:divBdr>
            <w:top w:val="none" w:sz="0" w:space="0" w:color="auto"/>
            <w:left w:val="none" w:sz="0" w:space="0" w:color="auto"/>
            <w:bottom w:val="none" w:sz="0" w:space="0" w:color="auto"/>
            <w:right w:val="none" w:sz="0" w:space="0" w:color="auto"/>
          </w:divBdr>
          <w:divsChild>
            <w:div w:id="540242363">
              <w:marLeft w:val="0"/>
              <w:marRight w:val="0"/>
              <w:marTop w:val="0"/>
              <w:marBottom w:val="0"/>
              <w:divBdr>
                <w:top w:val="none" w:sz="0" w:space="0" w:color="auto"/>
                <w:left w:val="none" w:sz="0" w:space="0" w:color="auto"/>
                <w:bottom w:val="none" w:sz="0" w:space="0" w:color="auto"/>
                <w:right w:val="none" w:sz="0" w:space="0" w:color="auto"/>
              </w:divBdr>
            </w:div>
            <w:div w:id="762603247">
              <w:marLeft w:val="0"/>
              <w:marRight w:val="0"/>
              <w:marTop w:val="0"/>
              <w:marBottom w:val="0"/>
              <w:divBdr>
                <w:top w:val="none" w:sz="0" w:space="0" w:color="auto"/>
                <w:left w:val="none" w:sz="0" w:space="0" w:color="auto"/>
                <w:bottom w:val="none" w:sz="0" w:space="0" w:color="auto"/>
                <w:right w:val="none" w:sz="0" w:space="0" w:color="auto"/>
              </w:divBdr>
            </w:div>
            <w:div w:id="360938123">
              <w:marLeft w:val="0"/>
              <w:marRight w:val="0"/>
              <w:marTop w:val="0"/>
              <w:marBottom w:val="0"/>
              <w:divBdr>
                <w:top w:val="none" w:sz="0" w:space="0" w:color="auto"/>
                <w:left w:val="none" w:sz="0" w:space="0" w:color="auto"/>
                <w:bottom w:val="none" w:sz="0" w:space="0" w:color="auto"/>
                <w:right w:val="none" w:sz="0" w:space="0" w:color="auto"/>
              </w:divBdr>
            </w:div>
            <w:div w:id="1434739623">
              <w:marLeft w:val="0"/>
              <w:marRight w:val="0"/>
              <w:marTop w:val="0"/>
              <w:marBottom w:val="0"/>
              <w:divBdr>
                <w:top w:val="none" w:sz="0" w:space="0" w:color="auto"/>
                <w:left w:val="none" w:sz="0" w:space="0" w:color="auto"/>
                <w:bottom w:val="none" w:sz="0" w:space="0" w:color="auto"/>
                <w:right w:val="none" w:sz="0" w:space="0" w:color="auto"/>
              </w:divBdr>
            </w:div>
            <w:div w:id="592278505">
              <w:marLeft w:val="0"/>
              <w:marRight w:val="0"/>
              <w:marTop w:val="0"/>
              <w:marBottom w:val="0"/>
              <w:divBdr>
                <w:top w:val="none" w:sz="0" w:space="0" w:color="auto"/>
                <w:left w:val="none" w:sz="0" w:space="0" w:color="auto"/>
                <w:bottom w:val="none" w:sz="0" w:space="0" w:color="auto"/>
                <w:right w:val="none" w:sz="0" w:space="0" w:color="auto"/>
              </w:divBdr>
            </w:div>
            <w:div w:id="1249273224">
              <w:marLeft w:val="0"/>
              <w:marRight w:val="0"/>
              <w:marTop w:val="0"/>
              <w:marBottom w:val="0"/>
              <w:divBdr>
                <w:top w:val="none" w:sz="0" w:space="0" w:color="auto"/>
                <w:left w:val="none" w:sz="0" w:space="0" w:color="auto"/>
                <w:bottom w:val="none" w:sz="0" w:space="0" w:color="auto"/>
                <w:right w:val="none" w:sz="0" w:space="0" w:color="auto"/>
              </w:divBdr>
            </w:div>
            <w:div w:id="868908885">
              <w:marLeft w:val="0"/>
              <w:marRight w:val="0"/>
              <w:marTop w:val="0"/>
              <w:marBottom w:val="0"/>
              <w:divBdr>
                <w:top w:val="none" w:sz="0" w:space="0" w:color="auto"/>
                <w:left w:val="none" w:sz="0" w:space="0" w:color="auto"/>
                <w:bottom w:val="none" w:sz="0" w:space="0" w:color="auto"/>
                <w:right w:val="none" w:sz="0" w:space="0" w:color="auto"/>
              </w:divBdr>
            </w:div>
            <w:div w:id="123617917">
              <w:marLeft w:val="0"/>
              <w:marRight w:val="0"/>
              <w:marTop w:val="0"/>
              <w:marBottom w:val="0"/>
              <w:divBdr>
                <w:top w:val="none" w:sz="0" w:space="0" w:color="auto"/>
                <w:left w:val="none" w:sz="0" w:space="0" w:color="auto"/>
                <w:bottom w:val="none" w:sz="0" w:space="0" w:color="auto"/>
                <w:right w:val="none" w:sz="0" w:space="0" w:color="auto"/>
              </w:divBdr>
            </w:div>
            <w:div w:id="1437287304">
              <w:marLeft w:val="0"/>
              <w:marRight w:val="0"/>
              <w:marTop w:val="0"/>
              <w:marBottom w:val="0"/>
              <w:divBdr>
                <w:top w:val="none" w:sz="0" w:space="0" w:color="auto"/>
                <w:left w:val="none" w:sz="0" w:space="0" w:color="auto"/>
                <w:bottom w:val="none" w:sz="0" w:space="0" w:color="auto"/>
                <w:right w:val="none" w:sz="0" w:space="0" w:color="auto"/>
              </w:divBdr>
            </w:div>
            <w:div w:id="15386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6187">
      <w:bodyDiv w:val="1"/>
      <w:marLeft w:val="0"/>
      <w:marRight w:val="0"/>
      <w:marTop w:val="0"/>
      <w:marBottom w:val="0"/>
      <w:divBdr>
        <w:top w:val="none" w:sz="0" w:space="0" w:color="auto"/>
        <w:left w:val="none" w:sz="0" w:space="0" w:color="auto"/>
        <w:bottom w:val="none" w:sz="0" w:space="0" w:color="auto"/>
        <w:right w:val="none" w:sz="0" w:space="0" w:color="auto"/>
      </w:divBdr>
      <w:divsChild>
        <w:div w:id="1821651010">
          <w:marLeft w:val="0"/>
          <w:marRight w:val="0"/>
          <w:marTop w:val="0"/>
          <w:marBottom w:val="0"/>
          <w:divBdr>
            <w:top w:val="none" w:sz="0" w:space="0" w:color="auto"/>
            <w:left w:val="none" w:sz="0" w:space="0" w:color="auto"/>
            <w:bottom w:val="none" w:sz="0" w:space="0" w:color="auto"/>
            <w:right w:val="none" w:sz="0" w:space="0" w:color="auto"/>
          </w:divBdr>
          <w:divsChild>
            <w:div w:id="129440343">
              <w:marLeft w:val="0"/>
              <w:marRight w:val="0"/>
              <w:marTop w:val="0"/>
              <w:marBottom w:val="0"/>
              <w:divBdr>
                <w:top w:val="none" w:sz="0" w:space="0" w:color="auto"/>
                <w:left w:val="none" w:sz="0" w:space="0" w:color="auto"/>
                <w:bottom w:val="none" w:sz="0" w:space="0" w:color="auto"/>
                <w:right w:val="none" w:sz="0" w:space="0" w:color="auto"/>
              </w:divBdr>
            </w:div>
            <w:div w:id="123429501">
              <w:marLeft w:val="0"/>
              <w:marRight w:val="0"/>
              <w:marTop w:val="0"/>
              <w:marBottom w:val="0"/>
              <w:divBdr>
                <w:top w:val="none" w:sz="0" w:space="0" w:color="auto"/>
                <w:left w:val="none" w:sz="0" w:space="0" w:color="auto"/>
                <w:bottom w:val="none" w:sz="0" w:space="0" w:color="auto"/>
                <w:right w:val="none" w:sz="0" w:space="0" w:color="auto"/>
              </w:divBdr>
            </w:div>
            <w:div w:id="1851139545">
              <w:marLeft w:val="0"/>
              <w:marRight w:val="0"/>
              <w:marTop w:val="0"/>
              <w:marBottom w:val="0"/>
              <w:divBdr>
                <w:top w:val="none" w:sz="0" w:space="0" w:color="auto"/>
                <w:left w:val="none" w:sz="0" w:space="0" w:color="auto"/>
                <w:bottom w:val="none" w:sz="0" w:space="0" w:color="auto"/>
                <w:right w:val="none" w:sz="0" w:space="0" w:color="auto"/>
              </w:divBdr>
            </w:div>
            <w:div w:id="170461894">
              <w:marLeft w:val="0"/>
              <w:marRight w:val="0"/>
              <w:marTop w:val="0"/>
              <w:marBottom w:val="0"/>
              <w:divBdr>
                <w:top w:val="none" w:sz="0" w:space="0" w:color="auto"/>
                <w:left w:val="none" w:sz="0" w:space="0" w:color="auto"/>
                <w:bottom w:val="none" w:sz="0" w:space="0" w:color="auto"/>
                <w:right w:val="none" w:sz="0" w:space="0" w:color="auto"/>
              </w:divBdr>
            </w:div>
            <w:div w:id="1255363818">
              <w:marLeft w:val="0"/>
              <w:marRight w:val="0"/>
              <w:marTop w:val="0"/>
              <w:marBottom w:val="0"/>
              <w:divBdr>
                <w:top w:val="none" w:sz="0" w:space="0" w:color="auto"/>
                <w:left w:val="none" w:sz="0" w:space="0" w:color="auto"/>
                <w:bottom w:val="none" w:sz="0" w:space="0" w:color="auto"/>
                <w:right w:val="none" w:sz="0" w:space="0" w:color="auto"/>
              </w:divBdr>
            </w:div>
            <w:div w:id="1110472252">
              <w:marLeft w:val="0"/>
              <w:marRight w:val="0"/>
              <w:marTop w:val="0"/>
              <w:marBottom w:val="0"/>
              <w:divBdr>
                <w:top w:val="none" w:sz="0" w:space="0" w:color="auto"/>
                <w:left w:val="none" w:sz="0" w:space="0" w:color="auto"/>
                <w:bottom w:val="none" w:sz="0" w:space="0" w:color="auto"/>
                <w:right w:val="none" w:sz="0" w:space="0" w:color="auto"/>
              </w:divBdr>
            </w:div>
            <w:div w:id="245697202">
              <w:marLeft w:val="0"/>
              <w:marRight w:val="0"/>
              <w:marTop w:val="0"/>
              <w:marBottom w:val="0"/>
              <w:divBdr>
                <w:top w:val="none" w:sz="0" w:space="0" w:color="auto"/>
                <w:left w:val="none" w:sz="0" w:space="0" w:color="auto"/>
                <w:bottom w:val="none" w:sz="0" w:space="0" w:color="auto"/>
                <w:right w:val="none" w:sz="0" w:space="0" w:color="auto"/>
              </w:divBdr>
            </w:div>
            <w:div w:id="15633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0451">
      <w:bodyDiv w:val="1"/>
      <w:marLeft w:val="0"/>
      <w:marRight w:val="0"/>
      <w:marTop w:val="0"/>
      <w:marBottom w:val="0"/>
      <w:divBdr>
        <w:top w:val="none" w:sz="0" w:space="0" w:color="auto"/>
        <w:left w:val="none" w:sz="0" w:space="0" w:color="auto"/>
        <w:bottom w:val="none" w:sz="0" w:space="0" w:color="auto"/>
        <w:right w:val="none" w:sz="0" w:space="0" w:color="auto"/>
      </w:divBdr>
      <w:divsChild>
        <w:div w:id="1220363422">
          <w:marLeft w:val="0"/>
          <w:marRight w:val="0"/>
          <w:marTop w:val="0"/>
          <w:marBottom w:val="0"/>
          <w:divBdr>
            <w:top w:val="none" w:sz="0" w:space="0" w:color="auto"/>
            <w:left w:val="none" w:sz="0" w:space="0" w:color="auto"/>
            <w:bottom w:val="none" w:sz="0" w:space="0" w:color="auto"/>
            <w:right w:val="none" w:sz="0" w:space="0" w:color="auto"/>
          </w:divBdr>
          <w:divsChild>
            <w:div w:id="382677704">
              <w:marLeft w:val="0"/>
              <w:marRight w:val="0"/>
              <w:marTop w:val="0"/>
              <w:marBottom w:val="0"/>
              <w:divBdr>
                <w:top w:val="none" w:sz="0" w:space="0" w:color="auto"/>
                <w:left w:val="none" w:sz="0" w:space="0" w:color="auto"/>
                <w:bottom w:val="none" w:sz="0" w:space="0" w:color="auto"/>
                <w:right w:val="none" w:sz="0" w:space="0" w:color="auto"/>
              </w:divBdr>
            </w:div>
            <w:div w:id="740256320">
              <w:marLeft w:val="0"/>
              <w:marRight w:val="0"/>
              <w:marTop w:val="0"/>
              <w:marBottom w:val="0"/>
              <w:divBdr>
                <w:top w:val="none" w:sz="0" w:space="0" w:color="auto"/>
                <w:left w:val="none" w:sz="0" w:space="0" w:color="auto"/>
                <w:bottom w:val="none" w:sz="0" w:space="0" w:color="auto"/>
                <w:right w:val="none" w:sz="0" w:space="0" w:color="auto"/>
              </w:divBdr>
            </w:div>
            <w:div w:id="1345281427">
              <w:marLeft w:val="0"/>
              <w:marRight w:val="0"/>
              <w:marTop w:val="0"/>
              <w:marBottom w:val="0"/>
              <w:divBdr>
                <w:top w:val="none" w:sz="0" w:space="0" w:color="auto"/>
                <w:left w:val="none" w:sz="0" w:space="0" w:color="auto"/>
                <w:bottom w:val="none" w:sz="0" w:space="0" w:color="auto"/>
                <w:right w:val="none" w:sz="0" w:space="0" w:color="auto"/>
              </w:divBdr>
            </w:div>
            <w:div w:id="1920751429">
              <w:marLeft w:val="0"/>
              <w:marRight w:val="0"/>
              <w:marTop w:val="0"/>
              <w:marBottom w:val="0"/>
              <w:divBdr>
                <w:top w:val="none" w:sz="0" w:space="0" w:color="auto"/>
                <w:left w:val="none" w:sz="0" w:space="0" w:color="auto"/>
                <w:bottom w:val="none" w:sz="0" w:space="0" w:color="auto"/>
                <w:right w:val="none" w:sz="0" w:space="0" w:color="auto"/>
              </w:divBdr>
            </w:div>
            <w:div w:id="425423804">
              <w:marLeft w:val="0"/>
              <w:marRight w:val="0"/>
              <w:marTop w:val="0"/>
              <w:marBottom w:val="0"/>
              <w:divBdr>
                <w:top w:val="none" w:sz="0" w:space="0" w:color="auto"/>
                <w:left w:val="none" w:sz="0" w:space="0" w:color="auto"/>
                <w:bottom w:val="none" w:sz="0" w:space="0" w:color="auto"/>
                <w:right w:val="none" w:sz="0" w:space="0" w:color="auto"/>
              </w:divBdr>
            </w:div>
            <w:div w:id="627932157">
              <w:marLeft w:val="0"/>
              <w:marRight w:val="0"/>
              <w:marTop w:val="0"/>
              <w:marBottom w:val="0"/>
              <w:divBdr>
                <w:top w:val="none" w:sz="0" w:space="0" w:color="auto"/>
                <w:left w:val="none" w:sz="0" w:space="0" w:color="auto"/>
                <w:bottom w:val="none" w:sz="0" w:space="0" w:color="auto"/>
                <w:right w:val="none" w:sz="0" w:space="0" w:color="auto"/>
              </w:divBdr>
            </w:div>
            <w:div w:id="870335962">
              <w:marLeft w:val="0"/>
              <w:marRight w:val="0"/>
              <w:marTop w:val="0"/>
              <w:marBottom w:val="0"/>
              <w:divBdr>
                <w:top w:val="none" w:sz="0" w:space="0" w:color="auto"/>
                <w:left w:val="none" w:sz="0" w:space="0" w:color="auto"/>
                <w:bottom w:val="none" w:sz="0" w:space="0" w:color="auto"/>
                <w:right w:val="none" w:sz="0" w:space="0" w:color="auto"/>
              </w:divBdr>
            </w:div>
            <w:div w:id="12261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310">
      <w:bodyDiv w:val="1"/>
      <w:marLeft w:val="0"/>
      <w:marRight w:val="0"/>
      <w:marTop w:val="0"/>
      <w:marBottom w:val="0"/>
      <w:divBdr>
        <w:top w:val="none" w:sz="0" w:space="0" w:color="auto"/>
        <w:left w:val="none" w:sz="0" w:space="0" w:color="auto"/>
        <w:bottom w:val="none" w:sz="0" w:space="0" w:color="auto"/>
        <w:right w:val="none" w:sz="0" w:space="0" w:color="auto"/>
      </w:divBdr>
      <w:divsChild>
        <w:div w:id="481459816">
          <w:marLeft w:val="0"/>
          <w:marRight w:val="0"/>
          <w:marTop w:val="0"/>
          <w:marBottom w:val="0"/>
          <w:divBdr>
            <w:top w:val="none" w:sz="0" w:space="0" w:color="auto"/>
            <w:left w:val="none" w:sz="0" w:space="0" w:color="auto"/>
            <w:bottom w:val="none" w:sz="0" w:space="0" w:color="auto"/>
            <w:right w:val="none" w:sz="0" w:space="0" w:color="auto"/>
          </w:divBdr>
        </w:div>
        <w:div w:id="1838114950">
          <w:marLeft w:val="0"/>
          <w:marRight w:val="0"/>
          <w:marTop w:val="0"/>
          <w:marBottom w:val="0"/>
          <w:divBdr>
            <w:top w:val="none" w:sz="0" w:space="0" w:color="auto"/>
            <w:left w:val="none" w:sz="0" w:space="0" w:color="auto"/>
            <w:bottom w:val="none" w:sz="0" w:space="0" w:color="auto"/>
            <w:right w:val="none" w:sz="0" w:space="0" w:color="auto"/>
          </w:divBdr>
          <w:divsChild>
            <w:div w:id="1552812032">
              <w:marLeft w:val="0"/>
              <w:marRight w:val="0"/>
              <w:marTop w:val="0"/>
              <w:marBottom w:val="0"/>
              <w:divBdr>
                <w:top w:val="none" w:sz="0" w:space="0" w:color="auto"/>
                <w:left w:val="none" w:sz="0" w:space="0" w:color="auto"/>
                <w:bottom w:val="none" w:sz="0" w:space="0" w:color="auto"/>
                <w:right w:val="none" w:sz="0" w:space="0" w:color="auto"/>
              </w:divBdr>
              <w:divsChild>
                <w:div w:id="72514287">
                  <w:marLeft w:val="0"/>
                  <w:marRight w:val="0"/>
                  <w:marTop w:val="0"/>
                  <w:marBottom w:val="0"/>
                  <w:divBdr>
                    <w:top w:val="none" w:sz="0" w:space="0" w:color="auto"/>
                    <w:left w:val="none" w:sz="0" w:space="0" w:color="auto"/>
                    <w:bottom w:val="none" w:sz="0" w:space="0" w:color="auto"/>
                    <w:right w:val="none" w:sz="0" w:space="0" w:color="auto"/>
                  </w:divBdr>
                  <w:divsChild>
                    <w:div w:id="409891474">
                      <w:marLeft w:val="0"/>
                      <w:marRight w:val="0"/>
                      <w:marTop w:val="0"/>
                      <w:marBottom w:val="0"/>
                      <w:divBdr>
                        <w:top w:val="none" w:sz="0" w:space="0" w:color="auto"/>
                        <w:left w:val="none" w:sz="0" w:space="0" w:color="auto"/>
                        <w:bottom w:val="none" w:sz="0" w:space="0" w:color="auto"/>
                        <w:right w:val="none" w:sz="0" w:space="0" w:color="auto"/>
                      </w:divBdr>
                    </w:div>
                    <w:div w:id="33577401">
                      <w:marLeft w:val="0"/>
                      <w:marRight w:val="0"/>
                      <w:marTop w:val="0"/>
                      <w:marBottom w:val="0"/>
                      <w:divBdr>
                        <w:top w:val="none" w:sz="0" w:space="0" w:color="auto"/>
                        <w:left w:val="none" w:sz="0" w:space="0" w:color="auto"/>
                        <w:bottom w:val="none" w:sz="0" w:space="0" w:color="auto"/>
                        <w:right w:val="none" w:sz="0" w:space="0" w:color="auto"/>
                      </w:divBdr>
                    </w:div>
                    <w:div w:id="879899619">
                      <w:marLeft w:val="0"/>
                      <w:marRight w:val="0"/>
                      <w:marTop w:val="0"/>
                      <w:marBottom w:val="0"/>
                      <w:divBdr>
                        <w:top w:val="none" w:sz="0" w:space="0" w:color="auto"/>
                        <w:left w:val="none" w:sz="0" w:space="0" w:color="auto"/>
                        <w:bottom w:val="none" w:sz="0" w:space="0" w:color="auto"/>
                        <w:right w:val="none" w:sz="0" w:space="0" w:color="auto"/>
                      </w:divBdr>
                    </w:div>
                    <w:div w:id="429589445">
                      <w:marLeft w:val="0"/>
                      <w:marRight w:val="0"/>
                      <w:marTop w:val="0"/>
                      <w:marBottom w:val="0"/>
                      <w:divBdr>
                        <w:top w:val="none" w:sz="0" w:space="0" w:color="auto"/>
                        <w:left w:val="none" w:sz="0" w:space="0" w:color="auto"/>
                        <w:bottom w:val="none" w:sz="0" w:space="0" w:color="auto"/>
                        <w:right w:val="none" w:sz="0" w:space="0" w:color="auto"/>
                      </w:divBdr>
                    </w:div>
                    <w:div w:id="536747111">
                      <w:marLeft w:val="0"/>
                      <w:marRight w:val="0"/>
                      <w:marTop w:val="0"/>
                      <w:marBottom w:val="0"/>
                      <w:divBdr>
                        <w:top w:val="none" w:sz="0" w:space="0" w:color="auto"/>
                        <w:left w:val="none" w:sz="0" w:space="0" w:color="auto"/>
                        <w:bottom w:val="none" w:sz="0" w:space="0" w:color="auto"/>
                        <w:right w:val="none" w:sz="0" w:space="0" w:color="auto"/>
                      </w:divBdr>
                    </w:div>
                    <w:div w:id="662506952">
                      <w:marLeft w:val="0"/>
                      <w:marRight w:val="0"/>
                      <w:marTop w:val="0"/>
                      <w:marBottom w:val="0"/>
                      <w:divBdr>
                        <w:top w:val="none" w:sz="0" w:space="0" w:color="auto"/>
                        <w:left w:val="none" w:sz="0" w:space="0" w:color="auto"/>
                        <w:bottom w:val="none" w:sz="0" w:space="0" w:color="auto"/>
                        <w:right w:val="none" w:sz="0" w:space="0" w:color="auto"/>
                      </w:divBdr>
                    </w:div>
                    <w:div w:id="804661217">
                      <w:marLeft w:val="0"/>
                      <w:marRight w:val="0"/>
                      <w:marTop w:val="0"/>
                      <w:marBottom w:val="0"/>
                      <w:divBdr>
                        <w:top w:val="none" w:sz="0" w:space="0" w:color="auto"/>
                        <w:left w:val="none" w:sz="0" w:space="0" w:color="auto"/>
                        <w:bottom w:val="none" w:sz="0" w:space="0" w:color="auto"/>
                        <w:right w:val="none" w:sz="0" w:space="0" w:color="auto"/>
                      </w:divBdr>
                    </w:div>
                    <w:div w:id="1905673832">
                      <w:marLeft w:val="0"/>
                      <w:marRight w:val="0"/>
                      <w:marTop w:val="0"/>
                      <w:marBottom w:val="0"/>
                      <w:divBdr>
                        <w:top w:val="none" w:sz="0" w:space="0" w:color="auto"/>
                        <w:left w:val="none" w:sz="0" w:space="0" w:color="auto"/>
                        <w:bottom w:val="none" w:sz="0" w:space="0" w:color="auto"/>
                        <w:right w:val="none" w:sz="0" w:space="0" w:color="auto"/>
                      </w:divBdr>
                    </w:div>
                    <w:div w:id="844630044">
                      <w:marLeft w:val="0"/>
                      <w:marRight w:val="0"/>
                      <w:marTop w:val="0"/>
                      <w:marBottom w:val="0"/>
                      <w:divBdr>
                        <w:top w:val="none" w:sz="0" w:space="0" w:color="auto"/>
                        <w:left w:val="none" w:sz="0" w:space="0" w:color="auto"/>
                        <w:bottom w:val="none" w:sz="0" w:space="0" w:color="auto"/>
                        <w:right w:val="none" w:sz="0" w:space="0" w:color="auto"/>
                      </w:divBdr>
                    </w:div>
                    <w:div w:id="511602471">
                      <w:marLeft w:val="0"/>
                      <w:marRight w:val="0"/>
                      <w:marTop w:val="0"/>
                      <w:marBottom w:val="0"/>
                      <w:divBdr>
                        <w:top w:val="none" w:sz="0" w:space="0" w:color="auto"/>
                        <w:left w:val="none" w:sz="0" w:space="0" w:color="auto"/>
                        <w:bottom w:val="none" w:sz="0" w:space="0" w:color="auto"/>
                        <w:right w:val="none" w:sz="0" w:space="0" w:color="auto"/>
                      </w:divBdr>
                    </w:div>
                    <w:div w:id="14193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51397">
      <w:bodyDiv w:val="1"/>
      <w:marLeft w:val="0"/>
      <w:marRight w:val="0"/>
      <w:marTop w:val="0"/>
      <w:marBottom w:val="0"/>
      <w:divBdr>
        <w:top w:val="none" w:sz="0" w:space="0" w:color="auto"/>
        <w:left w:val="none" w:sz="0" w:space="0" w:color="auto"/>
        <w:bottom w:val="none" w:sz="0" w:space="0" w:color="auto"/>
        <w:right w:val="none" w:sz="0" w:space="0" w:color="auto"/>
      </w:divBdr>
      <w:divsChild>
        <w:div w:id="6298921">
          <w:marLeft w:val="0"/>
          <w:marRight w:val="0"/>
          <w:marTop w:val="0"/>
          <w:marBottom w:val="0"/>
          <w:divBdr>
            <w:top w:val="none" w:sz="0" w:space="0" w:color="auto"/>
            <w:left w:val="none" w:sz="0" w:space="0" w:color="auto"/>
            <w:bottom w:val="none" w:sz="0" w:space="0" w:color="auto"/>
            <w:right w:val="none" w:sz="0" w:space="0" w:color="auto"/>
          </w:divBdr>
        </w:div>
        <w:div w:id="1015309172">
          <w:marLeft w:val="0"/>
          <w:marRight w:val="0"/>
          <w:marTop w:val="0"/>
          <w:marBottom w:val="0"/>
          <w:divBdr>
            <w:top w:val="none" w:sz="0" w:space="0" w:color="auto"/>
            <w:left w:val="none" w:sz="0" w:space="0" w:color="auto"/>
            <w:bottom w:val="none" w:sz="0" w:space="0" w:color="auto"/>
            <w:right w:val="none" w:sz="0" w:space="0" w:color="auto"/>
          </w:divBdr>
          <w:divsChild>
            <w:div w:id="1809081856">
              <w:marLeft w:val="0"/>
              <w:marRight w:val="0"/>
              <w:marTop w:val="0"/>
              <w:marBottom w:val="0"/>
              <w:divBdr>
                <w:top w:val="none" w:sz="0" w:space="0" w:color="auto"/>
                <w:left w:val="none" w:sz="0" w:space="0" w:color="auto"/>
                <w:bottom w:val="none" w:sz="0" w:space="0" w:color="auto"/>
                <w:right w:val="none" w:sz="0" w:space="0" w:color="auto"/>
              </w:divBdr>
              <w:divsChild>
                <w:div w:id="1399935615">
                  <w:marLeft w:val="0"/>
                  <w:marRight w:val="0"/>
                  <w:marTop w:val="0"/>
                  <w:marBottom w:val="0"/>
                  <w:divBdr>
                    <w:top w:val="none" w:sz="0" w:space="0" w:color="auto"/>
                    <w:left w:val="none" w:sz="0" w:space="0" w:color="auto"/>
                    <w:bottom w:val="none" w:sz="0" w:space="0" w:color="auto"/>
                    <w:right w:val="none" w:sz="0" w:space="0" w:color="auto"/>
                  </w:divBdr>
                  <w:divsChild>
                    <w:div w:id="262148943">
                      <w:marLeft w:val="0"/>
                      <w:marRight w:val="0"/>
                      <w:marTop w:val="0"/>
                      <w:marBottom w:val="0"/>
                      <w:divBdr>
                        <w:top w:val="none" w:sz="0" w:space="0" w:color="auto"/>
                        <w:left w:val="none" w:sz="0" w:space="0" w:color="auto"/>
                        <w:bottom w:val="none" w:sz="0" w:space="0" w:color="auto"/>
                        <w:right w:val="none" w:sz="0" w:space="0" w:color="auto"/>
                      </w:divBdr>
                      <w:divsChild>
                        <w:div w:id="621887140">
                          <w:marLeft w:val="0"/>
                          <w:marRight w:val="0"/>
                          <w:marTop w:val="0"/>
                          <w:marBottom w:val="0"/>
                          <w:divBdr>
                            <w:top w:val="none" w:sz="0" w:space="0" w:color="auto"/>
                            <w:left w:val="none" w:sz="0" w:space="0" w:color="auto"/>
                            <w:bottom w:val="none" w:sz="0" w:space="0" w:color="auto"/>
                            <w:right w:val="none" w:sz="0" w:space="0" w:color="auto"/>
                          </w:divBdr>
                          <w:divsChild>
                            <w:div w:id="288902151">
                              <w:marLeft w:val="0"/>
                              <w:marRight w:val="0"/>
                              <w:marTop w:val="0"/>
                              <w:marBottom w:val="0"/>
                              <w:divBdr>
                                <w:top w:val="none" w:sz="0" w:space="0" w:color="auto"/>
                                <w:left w:val="none" w:sz="0" w:space="0" w:color="auto"/>
                                <w:bottom w:val="none" w:sz="0" w:space="0" w:color="auto"/>
                                <w:right w:val="none" w:sz="0" w:space="0" w:color="auto"/>
                              </w:divBdr>
                              <w:divsChild>
                                <w:div w:id="1138717054">
                                  <w:marLeft w:val="0"/>
                                  <w:marRight w:val="0"/>
                                  <w:marTop w:val="0"/>
                                  <w:marBottom w:val="0"/>
                                  <w:divBdr>
                                    <w:top w:val="none" w:sz="0" w:space="0" w:color="auto"/>
                                    <w:left w:val="none" w:sz="0" w:space="0" w:color="auto"/>
                                    <w:bottom w:val="none" w:sz="0" w:space="0" w:color="auto"/>
                                    <w:right w:val="none" w:sz="0" w:space="0" w:color="auto"/>
                                  </w:divBdr>
                                </w:div>
                              </w:divsChild>
                            </w:div>
                            <w:div w:id="62989756">
                              <w:marLeft w:val="0"/>
                              <w:marRight w:val="0"/>
                              <w:marTop w:val="0"/>
                              <w:marBottom w:val="0"/>
                              <w:divBdr>
                                <w:top w:val="none" w:sz="0" w:space="0" w:color="auto"/>
                                <w:left w:val="none" w:sz="0" w:space="0" w:color="auto"/>
                                <w:bottom w:val="none" w:sz="0" w:space="0" w:color="auto"/>
                                <w:right w:val="none" w:sz="0" w:space="0" w:color="auto"/>
                              </w:divBdr>
                              <w:divsChild>
                                <w:div w:id="11379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197">
                          <w:marLeft w:val="0"/>
                          <w:marRight w:val="0"/>
                          <w:marTop w:val="0"/>
                          <w:marBottom w:val="0"/>
                          <w:divBdr>
                            <w:top w:val="none" w:sz="0" w:space="0" w:color="auto"/>
                            <w:left w:val="none" w:sz="0" w:space="0" w:color="auto"/>
                            <w:bottom w:val="none" w:sz="0" w:space="0" w:color="auto"/>
                            <w:right w:val="none" w:sz="0" w:space="0" w:color="auto"/>
                          </w:divBdr>
                          <w:divsChild>
                            <w:div w:id="1298607752">
                              <w:marLeft w:val="0"/>
                              <w:marRight w:val="0"/>
                              <w:marTop w:val="0"/>
                              <w:marBottom w:val="0"/>
                              <w:divBdr>
                                <w:top w:val="none" w:sz="0" w:space="0" w:color="auto"/>
                                <w:left w:val="none" w:sz="0" w:space="0" w:color="auto"/>
                                <w:bottom w:val="none" w:sz="0" w:space="0" w:color="auto"/>
                                <w:right w:val="none" w:sz="0" w:space="0" w:color="auto"/>
                              </w:divBdr>
                              <w:divsChild>
                                <w:div w:id="5756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3267">
                      <w:marLeft w:val="0"/>
                      <w:marRight w:val="0"/>
                      <w:marTop w:val="0"/>
                      <w:marBottom w:val="0"/>
                      <w:divBdr>
                        <w:top w:val="none" w:sz="0" w:space="0" w:color="auto"/>
                        <w:left w:val="none" w:sz="0" w:space="0" w:color="auto"/>
                        <w:bottom w:val="none" w:sz="0" w:space="0" w:color="auto"/>
                        <w:right w:val="none" w:sz="0" w:space="0" w:color="auto"/>
                      </w:divBdr>
                      <w:divsChild>
                        <w:div w:id="2093768558">
                          <w:marLeft w:val="0"/>
                          <w:marRight w:val="0"/>
                          <w:marTop w:val="0"/>
                          <w:marBottom w:val="0"/>
                          <w:divBdr>
                            <w:top w:val="none" w:sz="0" w:space="0" w:color="auto"/>
                            <w:left w:val="none" w:sz="0" w:space="0" w:color="auto"/>
                            <w:bottom w:val="none" w:sz="0" w:space="0" w:color="auto"/>
                            <w:right w:val="none" w:sz="0" w:space="0" w:color="auto"/>
                          </w:divBdr>
                          <w:divsChild>
                            <w:div w:id="777527501">
                              <w:marLeft w:val="0"/>
                              <w:marRight w:val="0"/>
                              <w:marTop w:val="0"/>
                              <w:marBottom w:val="0"/>
                              <w:divBdr>
                                <w:top w:val="none" w:sz="0" w:space="0" w:color="auto"/>
                                <w:left w:val="none" w:sz="0" w:space="0" w:color="auto"/>
                                <w:bottom w:val="none" w:sz="0" w:space="0" w:color="auto"/>
                                <w:right w:val="none" w:sz="0" w:space="0" w:color="auto"/>
                              </w:divBdr>
                              <w:divsChild>
                                <w:div w:id="12439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133">
                          <w:marLeft w:val="0"/>
                          <w:marRight w:val="0"/>
                          <w:marTop w:val="0"/>
                          <w:marBottom w:val="0"/>
                          <w:divBdr>
                            <w:top w:val="none" w:sz="0" w:space="0" w:color="auto"/>
                            <w:left w:val="none" w:sz="0" w:space="0" w:color="auto"/>
                            <w:bottom w:val="none" w:sz="0" w:space="0" w:color="auto"/>
                            <w:right w:val="none" w:sz="0" w:space="0" w:color="auto"/>
                          </w:divBdr>
                          <w:divsChild>
                            <w:div w:id="1049308242">
                              <w:marLeft w:val="0"/>
                              <w:marRight w:val="0"/>
                              <w:marTop w:val="0"/>
                              <w:marBottom w:val="0"/>
                              <w:divBdr>
                                <w:top w:val="none" w:sz="0" w:space="0" w:color="auto"/>
                                <w:left w:val="none" w:sz="0" w:space="0" w:color="auto"/>
                                <w:bottom w:val="none" w:sz="0" w:space="0" w:color="auto"/>
                                <w:right w:val="none" w:sz="0" w:space="0" w:color="auto"/>
                              </w:divBdr>
                              <w:divsChild>
                                <w:div w:id="275136535">
                                  <w:marLeft w:val="0"/>
                                  <w:marRight w:val="0"/>
                                  <w:marTop w:val="0"/>
                                  <w:marBottom w:val="0"/>
                                  <w:divBdr>
                                    <w:top w:val="none" w:sz="0" w:space="0" w:color="auto"/>
                                    <w:left w:val="none" w:sz="0" w:space="0" w:color="auto"/>
                                    <w:bottom w:val="none" w:sz="0" w:space="0" w:color="auto"/>
                                    <w:right w:val="none" w:sz="0" w:space="0" w:color="auto"/>
                                  </w:divBdr>
                                  <w:divsChild>
                                    <w:div w:id="606157682">
                                      <w:marLeft w:val="0"/>
                                      <w:marRight w:val="0"/>
                                      <w:marTop w:val="0"/>
                                      <w:marBottom w:val="0"/>
                                      <w:divBdr>
                                        <w:top w:val="none" w:sz="0" w:space="0" w:color="auto"/>
                                        <w:left w:val="none" w:sz="0" w:space="0" w:color="auto"/>
                                        <w:bottom w:val="none" w:sz="0" w:space="0" w:color="auto"/>
                                        <w:right w:val="none" w:sz="0" w:space="0" w:color="auto"/>
                                      </w:divBdr>
                                      <w:divsChild>
                                        <w:div w:id="10811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212152">
      <w:bodyDiv w:val="1"/>
      <w:marLeft w:val="0"/>
      <w:marRight w:val="0"/>
      <w:marTop w:val="0"/>
      <w:marBottom w:val="0"/>
      <w:divBdr>
        <w:top w:val="none" w:sz="0" w:space="0" w:color="auto"/>
        <w:left w:val="none" w:sz="0" w:space="0" w:color="auto"/>
        <w:bottom w:val="none" w:sz="0" w:space="0" w:color="auto"/>
        <w:right w:val="none" w:sz="0" w:space="0" w:color="auto"/>
      </w:divBdr>
      <w:divsChild>
        <w:div w:id="674109281">
          <w:marLeft w:val="0"/>
          <w:marRight w:val="0"/>
          <w:marTop w:val="0"/>
          <w:marBottom w:val="0"/>
          <w:divBdr>
            <w:top w:val="none" w:sz="0" w:space="0" w:color="auto"/>
            <w:left w:val="none" w:sz="0" w:space="0" w:color="auto"/>
            <w:bottom w:val="none" w:sz="0" w:space="0" w:color="auto"/>
            <w:right w:val="none" w:sz="0" w:space="0" w:color="auto"/>
          </w:divBdr>
          <w:divsChild>
            <w:div w:id="323582243">
              <w:marLeft w:val="0"/>
              <w:marRight w:val="0"/>
              <w:marTop w:val="0"/>
              <w:marBottom w:val="0"/>
              <w:divBdr>
                <w:top w:val="none" w:sz="0" w:space="0" w:color="auto"/>
                <w:left w:val="none" w:sz="0" w:space="0" w:color="auto"/>
                <w:bottom w:val="none" w:sz="0" w:space="0" w:color="auto"/>
                <w:right w:val="none" w:sz="0" w:space="0" w:color="auto"/>
              </w:divBdr>
            </w:div>
            <w:div w:id="1658145066">
              <w:marLeft w:val="0"/>
              <w:marRight w:val="0"/>
              <w:marTop w:val="0"/>
              <w:marBottom w:val="0"/>
              <w:divBdr>
                <w:top w:val="none" w:sz="0" w:space="0" w:color="auto"/>
                <w:left w:val="none" w:sz="0" w:space="0" w:color="auto"/>
                <w:bottom w:val="none" w:sz="0" w:space="0" w:color="auto"/>
                <w:right w:val="none" w:sz="0" w:space="0" w:color="auto"/>
              </w:divBdr>
            </w:div>
            <w:div w:id="1618365766">
              <w:marLeft w:val="0"/>
              <w:marRight w:val="0"/>
              <w:marTop w:val="0"/>
              <w:marBottom w:val="0"/>
              <w:divBdr>
                <w:top w:val="none" w:sz="0" w:space="0" w:color="auto"/>
                <w:left w:val="none" w:sz="0" w:space="0" w:color="auto"/>
                <w:bottom w:val="none" w:sz="0" w:space="0" w:color="auto"/>
                <w:right w:val="none" w:sz="0" w:space="0" w:color="auto"/>
              </w:divBdr>
            </w:div>
            <w:div w:id="445271367">
              <w:marLeft w:val="0"/>
              <w:marRight w:val="0"/>
              <w:marTop w:val="0"/>
              <w:marBottom w:val="0"/>
              <w:divBdr>
                <w:top w:val="none" w:sz="0" w:space="0" w:color="auto"/>
                <w:left w:val="none" w:sz="0" w:space="0" w:color="auto"/>
                <w:bottom w:val="none" w:sz="0" w:space="0" w:color="auto"/>
                <w:right w:val="none" w:sz="0" w:space="0" w:color="auto"/>
              </w:divBdr>
            </w:div>
            <w:div w:id="995257504">
              <w:marLeft w:val="0"/>
              <w:marRight w:val="0"/>
              <w:marTop w:val="0"/>
              <w:marBottom w:val="0"/>
              <w:divBdr>
                <w:top w:val="none" w:sz="0" w:space="0" w:color="auto"/>
                <w:left w:val="none" w:sz="0" w:space="0" w:color="auto"/>
                <w:bottom w:val="none" w:sz="0" w:space="0" w:color="auto"/>
                <w:right w:val="none" w:sz="0" w:space="0" w:color="auto"/>
              </w:divBdr>
            </w:div>
            <w:div w:id="1353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2370">
      <w:bodyDiv w:val="1"/>
      <w:marLeft w:val="0"/>
      <w:marRight w:val="0"/>
      <w:marTop w:val="0"/>
      <w:marBottom w:val="0"/>
      <w:divBdr>
        <w:top w:val="none" w:sz="0" w:space="0" w:color="auto"/>
        <w:left w:val="none" w:sz="0" w:space="0" w:color="auto"/>
        <w:bottom w:val="none" w:sz="0" w:space="0" w:color="auto"/>
        <w:right w:val="none" w:sz="0" w:space="0" w:color="auto"/>
      </w:divBdr>
      <w:divsChild>
        <w:div w:id="357196800">
          <w:marLeft w:val="0"/>
          <w:marRight w:val="0"/>
          <w:marTop w:val="0"/>
          <w:marBottom w:val="0"/>
          <w:divBdr>
            <w:top w:val="none" w:sz="0" w:space="0" w:color="auto"/>
            <w:left w:val="none" w:sz="0" w:space="0" w:color="auto"/>
            <w:bottom w:val="none" w:sz="0" w:space="0" w:color="auto"/>
            <w:right w:val="none" w:sz="0" w:space="0" w:color="auto"/>
          </w:divBdr>
          <w:divsChild>
            <w:div w:id="1757284638">
              <w:marLeft w:val="0"/>
              <w:marRight w:val="0"/>
              <w:marTop w:val="0"/>
              <w:marBottom w:val="0"/>
              <w:divBdr>
                <w:top w:val="none" w:sz="0" w:space="0" w:color="auto"/>
                <w:left w:val="none" w:sz="0" w:space="0" w:color="auto"/>
                <w:bottom w:val="none" w:sz="0" w:space="0" w:color="auto"/>
                <w:right w:val="none" w:sz="0" w:space="0" w:color="auto"/>
              </w:divBdr>
            </w:div>
            <w:div w:id="1175878792">
              <w:marLeft w:val="0"/>
              <w:marRight w:val="0"/>
              <w:marTop w:val="0"/>
              <w:marBottom w:val="0"/>
              <w:divBdr>
                <w:top w:val="none" w:sz="0" w:space="0" w:color="auto"/>
                <w:left w:val="none" w:sz="0" w:space="0" w:color="auto"/>
                <w:bottom w:val="none" w:sz="0" w:space="0" w:color="auto"/>
                <w:right w:val="none" w:sz="0" w:space="0" w:color="auto"/>
              </w:divBdr>
            </w:div>
            <w:div w:id="252206329">
              <w:marLeft w:val="0"/>
              <w:marRight w:val="0"/>
              <w:marTop w:val="0"/>
              <w:marBottom w:val="0"/>
              <w:divBdr>
                <w:top w:val="none" w:sz="0" w:space="0" w:color="auto"/>
                <w:left w:val="none" w:sz="0" w:space="0" w:color="auto"/>
                <w:bottom w:val="none" w:sz="0" w:space="0" w:color="auto"/>
                <w:right w:val="none" w:sz="0" w:space="0" w:color="auto"/>
              </w:divBdr>
            </w:div>
            <w:div w:id="1872111977">
              <w:marLeft w:val="0"/>
              <w:marRight w:val="0"/>
              <w:marTop w:val="0"/>
              <w:marBottom w:val="0"/>
              <w:divBdr>
                <w:top w:val="none" w:sz="0" w:space="0" w:color="auto"/>
                <w:left w:val="none" w:sz="0" w:space="0" w:color="auto"/>
                <w:bottom w:val="none" w:sz="0" w:space="0" w:color="auto"/>
                <w:right w:val="none" w:sz="0" w:space="0" w:color="auto"/>
              </w:divBdr>
            </w:div>
            <w:div w:id="1192840007">
              <w:marLeft w:val="0"/>
              <w:marRight w:val="0"/>
              <w:marTop w:val="0"/>
              <w:marBottom w:val="0"/>
              <w:divBdr>
                <w:top w:val="none" w:sz="0" w:space="0" w:color="auto"/>
                <w:left w:val="none" w:sz="0" w:space="0" w:color="auto"/>
                <w:bottom w:val="none" w:sz="0" w:space="0" w:color="auto"/>
                <w:right w:val="none" w:sz="0" w:space="0" w:color="auto"/>
              </w:divBdr>
            </w:div>
            <w:div w:id="2042896936">
              <w:marLeft w:val="0"/>
              <w:marRight w:val="0"/>
              <w:marTop w:val="0"/>
              <w:marBottom w:val="0"/>
              <w:divBdr>
                <w:top w:val="none" w:sz="0" w:space="0" w:color="auto"/>
                <w:left w:val="none" w:sz="0" w:space="0" w:color="auto"/>
                <w:bottom w:val="none" w:sz="0" w:space="0" w:color="auto"/>
                <w:right w:val="none" w:sz="0" w:space="0" w:color="auto"/>
              </w:divBdr>
            </w:div>
            <w:div w:id="2107575112">
              <w:marLeft w:val="0"/>
              <w:marRight w:val="0"/>
              <w:marTop w:val="0"/>
              <w:marBottom w:val="0"/>
              <w:divBdr>
                <w:top w:val="none" w:sz="0" w:space="0" w:color="auto"/>
                <w:left w:val="none" w:sz="0" w:space="0" w:color="auto"/>
                <w:bottom w:val="none" w:sz="0" w:space="0" w:color="auto"/>
                <w:right w:val="none" w:sz="0" w:space="0" w:color="auto"/>
              </w:divBdr>
            </w:div>
            <w:div w:id="16742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4392">
      <w:bodyDiv w:val="1"/>
      <w:marLeft w:val="0"/>
      <w:marRight w:val="0"/>
      <w:marTop w:val="0"/>
      <w:marBottom w:val="0"/>
      <w:divBdr>
        <w:top w:val="none" w:sz="0" w:space="0" w:color="auto"/>
        <w:left w:val="none" w:sz="0" w:space="0" w:color="auto"/>
        <w:bottom w:val="none" w:sz="0" w:space="0" w:color="auto"/>
        <w:right w:val="none" w:sz="0" w:space="0" w:color="auto"/>
      </w:divBdr>
      <w:divsChild>
        <w:div w:id="1967345519">
          <w:marLeft w:val="0"/>
          <w:marRight w:val="0"/>
          <w:marTop w:val="0"/>
          <w:marBottom w:val="0"/>
          <w:divBdr>
            <w:top w:val="none" w:sz="0" w:space="0" w:color="auto"/>
            <w:left w:val="none" w:sz="0" w:space="0" w:color="auto"/>
            <w:bottom w:val="none" w:sz="0" w:space="0" w:color="auto"/>
            <w:right w:val="none" w:sz="0" w:space="0" w:color="auto"/>
          </w:divBdr>
          <w:divsChild>
            <w:div w:id="852692015">
              <w:marLeft w:val="0"/>
              <w:marRight w:val="0"/>
              <w:marTop w:val="0"/>
              <w:marBottom w:val="0"/>
              <w:divBdr>
                <w:top w:val="none" w:sz="0" w:space="0" w:color="auto"/>
                <w:left w:val="none" w:sz="0" w:space="0" w:color="auto"/>
                <w:bottom w:val="none" w:sz="0" w:space="0" w:color="auto"/>
                <w:right w:val="none" w:sz="0" w:space="0" w:color="auto"/>
              </w:divBdr>
            </w:div>
            <w:div w:id="1698390956">
              <w:marLeft w:val="0"/>
              <w:marRight w:val="0"/>
              <w:marTop w:val="0"/>
              <w:marBottom w:val="0"/>
              <w:divBdr>
                <w:top w:val="none" w:sz="0" w:space="0" w:color="auto"/>
                <w:left w:val="none" w:sz="0" w:space="0" w:color="auto"/>
                <w:bottom w:val="none" w:sz="0" w:space="0" w:color="auto"/>
                <w:right w:val="none" w:sz="0" w:space="0" w:color="auto"/>
              </w:divBdr>
            </w:div>
            <w:div w:id="1348486293">
              <w:marLeft w:val="0"/>
              <w:marRight w:val="0"/>
              <w:marTop w:val="0"/>
              <w:marBottom w:val="0"/>
              <w:divBdr>
                <w:top w:val="none" w:sz="0" w:space="0" w:color="auto"/>
                <w:left w:val="none" w:sz="0" w:space="0" w:color="auto"/>
                <w:bottom w:val="none" w:sz="0" w:space="0" w:color="auto"/>
                <w:right w:val="none" w:sz="0" w:space="0" w:color="auto"/>
              </w:divBdr>
            </w:div>
            <w:div w:id="836725026">
              <w:marLeft w:val="0"/>
              <w:marRight w:val="0"/>
              <w:marTop w:val="0"/>
              <w:marBottom w:val="0"/>
              <w:divBdr>
                <w:top w:val="none" w:sz="0" w:space="0" w:color="auto"/>
                <w:left w:val="none" w:sz="0" w:space="0" w:color="auto"/>
                <w:bottom w:val="none" w:sz="0" w:space="0" w:color="auto"/>
                <w:right w:val="none" w:sz="0" w:space="0" w:color="auto"/>
              </w:divBdr>
            </w:div>
            <w:div w:id="1821921618">
              <w:marLeft w:val="0"/>
              <w:marRight w:val="0"/>
              <w:marTop w:val="0"/>
              <w:marBottom w:val="0"/>
              <w:divBdr>
                <w:top w:val="none" w:sz="0" w:space="0" w:color="auto"/>
                <w:left w:val="none" w:sz="0" w:space="0" w:color="auto"/>
                <w:bottom w:val="none" w:sz="0" w:space="0" w:color="auto"/>
                <w:right w:val="none" w:sz="0" w:space="0" w:color="auto"/>
              </w:divBdr>
            </w:div>
            <w:div w:id="1225798877">
              <w:marLeft w:val="0"/>
              <w:marRight w:val="0"/>
              <w:marTop w:val="0"/>
              <w:marBottom w:val="0"/>
              <w:divBdr>
                <w:top w:val="none" w:sz="0" w:space="0" w:color="auto"/>
                <w:left w:val="none" w:sz="0" w:space="0" w:color="auto"/>
                <w:bottom w:val="none" w:sz="0" w:space="0" w:color="auto"/>
                <w:right w:val="none" w:sz="0" w:space="0" w:color="auto"/>
              </w:divBdr>
            </w:div>
            <w:div w:id="208881861">
              <w:marLeft w:val="0"/>
              <w:marRight w:val="0"/>
              <w:marTop w:val="0"/>
              <w:marBottom w:val="0"/>
              <w:divBdr>
                <w:top w:val="none" w:sz="0" w:space="0" w:color="auto"/>
                <w:left w:val="none" w:sz="0" w:space="0" w:color="auto"/>
                <w:bottom w:val="none" w:sz="0" w:space="0" w:color="auto"/>
                <w:right w:val="none" w:sz="0" w:space="0" w:color="auto"/>
              </w:divBdr>
            </w:div>
            <w:div w:id="963148099">
              <w:marLeft w:val="0"/>
              <w:marRight w:val="0"/>
              <w:marTop w:val="0"/>
              <w:marBottom w:val="0"/>
              <w:divBdr>
                <w:top w:val="none" w:sz="0" w:space="0" w:color="auto"/>
                <w:left w:val="none" w:sz="0" w:space="0" w:color="auto"/>
                <w:bottom w:val="none" w:sz="0" w:space="0" w:color="auto"/>
                <w:right w:val="none" w:sz="0" w:space="0" w:color="auto"/>
              </w:divBdr>
            </w:div>
            <w:div w:id="452091612">
              <w:marLeft w:val="0"/>
              <w:marRight w:val="0"/>
              <w:marTop w:val="0"/>
              <w:marBottom w:val="0"/>
              <w:divBdr>
                <w:top w:val="none" w:sz="0" w:space="0" w:color="auto"/>
                <w:left w:val="none" w:sz="0" w:space="0" w:color="auto"/>
                <w:bottom w:val="none" w:sz="0" w:space="0" w:color="auto"/>
                <w:right w:val="none" w:sz="0" w:space="0" w:color="auto"/>
              </w:divBdr>
            </w:div>
            <w:div w:id="8893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31125">
      <w:bodyDiv w:val="1"/>
      <w:marLeft w:val="0"/>
      <w:marRight w:val="0"/>
      <w:marTop w:val="0"/>
      <w:marBottom w:val="0"/>
      <w:divBdr>
        <w:top w:val="none" w:sz="0" w:space="0" w:color="auto"/>
        <w:left w:val="none" w:sz="0" w:space="0" w:color="auto"/>
        <w:bottom w:val="none" w:sz="0" w:space="0" w:color="auto"/>
        <w:right w:val="none" w:sz="0" w:space="0" w:color="auto"/>
      </w:divBdr>
      <w:divsChild>
        <w:div w:id="457140041">
          <w:marLeft w:val="0"/>
          <w:marRight w:val="0"/>
          <w:marTop w:val="0"/>
          <w:marBottom w:val="0"/>
          <w:divBdr>
            <w:top w:val="none" w:sz="0" w:space="0" w:color="auto"/>
            <w:left w:val="none" w:sz="0" w:space="0" w:color="auto"/>
            <w:bottom w:val="none" w:sz="0" w:space="0" w:color="auto"/>
            <w:right w:val="none" w:sz="0" w:space="0" w:color="auto"/>
          </w:divBdr>
        </w:div>
        <w:div w:id="1200239549">
          <w:marLeft w:val="0"/>
          <w:marRight w:val="0"/>
          <w:marTop w:val="0"/>
          <w:marBottom w:val="0"/>
          <w:divBdr>
            <w:top w:val="none" w:sz="0" w:space="0" w:color="auto"/>
            <w:left w:val="none" w:sz="0" w:space="0" w:color="auto"/>
            <w:bottom w:val="none" w:sz="0" w:space="0" w:color="auto"/>
            <w:right w:val="none" w:sz="0" w:space="0" w:color="auto"/>
          </w:divBdr>
          <w:divsChild>
            <w:div w:id="576403492">
              <w:marLeft w:val="0"/>
              <w:marRight w:val="0"/>
              <w:marTop w:val="0"/>
              <w:marBottom w:val="0"/>
              <w:divBdr>
                <w:top w:val="none" w:sz="0" w:space="0" w:color="auto"/>
                <w:left w:val="none" w:sz="0" w:space="0" w:color="auto"/>
                <w:bottom w:val="none" w:sz="0" w:space="0" w:color="auto"/>
                <w:right w:val="none" w:sz="0" w:space="0" w:color="auto"/>
              </w:divBdr>
              <w:divsChild>
                <w:div w:id="1851137897">
                  <w:marLeft w:val="0"/>
                  <w:marRight w:val="0"/>
                  <w:marTop w:val="0"/>
                  <w:marBottom w:val="0"/>
                  <w:divBdr>
                    <w:top w:val="none" w:sz="0" w:space="0" w:color="auto"/>
                    <w:left w:val="none" w:sz="0" w:space="0" w:color="auto"/>
                    <w:bottom w:val="none" w:sz="0" w:space="0" w:color="auto"/>
                    <w:right w:val="none" w:sz="0" w:space="0" w:color="auto"/>
                  </w:divBdr>
                  <w:divsChild>
                    <w:div w:id="1517890662">
                      <w:marLeft w:val="0"/>
                      <w:marRight w:val="0"/>
                      <w:marTop w:val="0"/>
                      <w:marBottom w:val="0"/>
                      <w:divBdr>
                        <w:top w:val="none" w:sz="0" w:space="0" w:color="auto"/>
                        <w:left w:val="none" w:sz="0" w:space="0" w:color="auto"/>
                        <w:bottom w:val="none" w:sz="0" w:space="0" w:color="auto"/>
                        <w:right w:val="none" w:sz="0" w:space="0" w:color="auto"/>
                      </w:divBdr>
                      <w:divsChild>
                        <w:div w:id="1454402607">
                          <w:marLeft w:val="0"/>
                          <w:marRight w:val="0"/>
                          <w:marTop w:val="0"/>
                          <w:marBottom w:val="0"/>
                          <w:divBdr>
                            <w:top w:val="none" w:sz="0" w:space="0" w:color="auto"/>
                            <w:left w:val="none" w:sz="0" w:space="0" w:color="auto"/>
                            <w:bottom w:val="none" w:sz="0" w:space="0" w:color="auto"/>
                            <w:right w:val="none" w:sz="0" w:space="0" w:color="auto"/>
                          </w:divBdr>
                          <w:divsChild>
                            <w:div w:id="1601178981">
                              <w:marLeft w:val="0"/>
                              <w:marRight w:val="0"/>
                              <w:marTop w:val="0"/>
                              <w:marBottom w:val="0"/>
                              <w:divBdr>
                                <w:top w:val="none" w:sz="0" w:space="0" w:color="auto"/>
                                <w:left w:val="none" w:sz="0" w:space="0" w:color="auto"/>
                                <w:bottom w:val="none" w:sz="0" w:space="0" w:color="auto"/>
                                <w:right w:val="none" w:sz="0" w:space="0" w:color="auto"/>
                              </w:divBdr>
                              <w:divsChild>
                                <w:div w:id="2117480010">
                                  <w:marLeft w:val="0"/>
                                  <w:marRight w:val="0"/>
                                  <w:marTop w:val="0"/>
                                  <w:marBottom w:val="0"/>
                                  <w:divBdr>
                                    <w:top w:val="none" w:sz="0" w:space="0" w:color="auto"/>
                                    <w:left w:val="none" w:sz="0" w:space="0" w:color="auto"/>
                                    <w:bottom w:val="none" w:sz="0" w:space="0" w:color="auto"/>
                                    <w:right w:val="none" w:sz="0" w:space="0" w:color="auto"/>
                                  </w:divBdr>
                                </w:div>
                              </w:divsChild>
                            </w:div>
                            <w:div w:id="1802919284">
                              <w:marLeft w:val="0"/>
                              <w:marRight w:val="0"/>
                              <w:marTop w:val="0"/>
                              <w:marBottom w:val="0"/>
                              <w:divBdr>
                                <w:top w:val="none" w:sz="0" w:space="0" w:color="auto"/>
                                <w:left w:val="none" w:sz="0" w:space="0" w:color="auto"/>
                                <w:bottom w:val="none" w:sz="0" w:space="0" w:color="auto"/>
                                <w:right w:val="none" w:sz="0" w:space="0" w:color="auto"/>
                              </w:divBdr>
                              <w:divsChild>
                                <w:div w:id="14537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9867">
                          <w:marLeft w:val="0"/>
                          <w:marRight w:val="0"/>
                          <w:marTop w:val="0"/>
                          <w:marBottom w:val="0"/>
                          <w:divBdr>
                            <w:top w:val="none" w:sz="0" w:space="0" w:color="auto"/>
                            <w:left w:val="none" w:sz="0" w:space="0" w:color="auto"/>
                            <w:bottom w:val="none" w:sz="0" w:space="0" w:color="auto"/>
                            <w:right w:val="none" w:sz="0" w:space="0" w:color="auto"/>
                          </w:divBdr>
                          <w:divsChild>
                            <w:div w:id="229853649">
                              <w:marLeft w:val="0"/>
                              <w:marRight w:val="0"/>
                              <w:marTop w:val="0"/>
                              <w:marBottom w:val="0"/>
                              <w:divBdr>
                                <w:top w:val="none" w:sz="0" w:space="0" w:color="auto"/>
                                <w:left w:val="none" w:sz="0" w:space="0" w:color="auto"/>
                                <w:bottom w:val="none" w:sz="0" w:space="0" w:color="auto"/>
                                <w:right w:val="none" w:sz="0" w:space="0" w:color="auto"/>
                              </w:divBdr>
                              <w:divsChild>
                                <w:div w:id="16020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88545">
                      <w:marLeft w:val="0"/>
                      <w:marRight w:val="0"/>
                      <w:marTop w:val="0"/>
                      <w:marBottom w:val="0"/>
                      <w:divBdr>
                        <w:top w:val="none" w:sz="0" w:space="0" w:color="auto"/>
                        <w:left w:val="none" w:sz="0" w:space="0" w:color="auto"/>
                        <w:bottom w:val="none" w:sz="0" w:space="0" w:color="auto"/>
                        <w:right w:val="none" w:sz="0" w:space="0" w:color="auto"/>
                      </w:divBdr>
                      <w:divsChild>
                        <w:div w:id="1925068666">
                          <w:marLeft w:val="0"/>
                          <w:marRight w:val="0"/>
                          <w:marTop w:val="0"/>
                          <w:marBottom w:val="0"/>
                          <w:divBdr>
                            <w:top w:val="none" w:sz="0" w:space="0" w:color="auto"/>
                            <w:left w:val="none" w:sz="0" w:space="0" w:color="auto"/>
                            <w:bottom w:val="none" w:sz="0" w:space="0" w:color="auto"/>
                            <w:right w:val="none" w:sz="0" w:space="0" w:color="auto"/>
                          </w:divBdr>
                          <w:divsChild>
                            <w:div w:id="1382705679">
                              <w:marLeft w:val="0"/>
                              <w:marRight w:val="0"/>
                              <w:marTop w:val="0"/>
                              <w:marBottom w:val="0"/>
                              <w:divBdr>
                                <w:top w:val="none" w:sz="0" w:space="0" w:color="auto"/>
                                <w:left w:val="none" w:sz="0" w:space="0" w:color="auto"/>
                                <w:bottom w:val="none" w:sz="0" w:space="0" w:color="auto"/>
                                <w:right w:val="none" w:sz="0" w:space="0" w:color="auto"/>
                              </w:divBdr>
                              <w:divsChild>
                                <w:div w:id="16795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5850">
                          <w:marLeft w:val="0"/>
                          <w:marRight w:val="0"/>
                          <w:marTop w:val="0"/>
                          <w:marBottom w:val="0"/>
                          <w:divBdr>
                            <w:top w:val="none" w:sz="0" w:space="0" w:color="auto"/>
                            <w:left w:val="none" w:sz="0" w:space="0" w:color="auto"/>
                            <w:bottom w:val="none" w:sz="0" w:space="0" w:color="auto"/>
                            <w:right w:val="none" w:sz="0" w:space="0" w:color="auto"/>
                          </w:divBdr>
                          <w:divsChild>
                            <w:div w:id="2066291622">
                              <w:marLeft w:val="0"/>
                              <w:marRight w:val="0"/>
                              <w:marTop w:val="0"/>
                              <w:marBottom w:val="0"/>
                              <w:divBdr>
                                <w:top w:val="none" w:sz="0" w:space="0" w:color="auto"/>
                                <w:left w:val="none" w:sz="0" w:space="0" w:color="auto"/>
                                <w:bottom w:val="none" w:sz="0" w:space="0" w:color="auto"/>
                                <w:right w:val="none" w:sz="0" w:space="0" w:color="auto"/>
                              </w:divBdr>
                              <w:divsChild>
                                <w:div w:id="1003045162">
                                  <w:marLeft w:val="0"/>
                                  <w:marRight w:val="0"/>
                                  <w:marTop w:val="0"/>
                                  <w:marBottom w:val="0"/>
                                  <w:divBdr>
                                    <w:top w:val="none" w:sz="0" w:space="0" w:color="auto"/>
                                    <w:left w:val="none" w:sz="0" w:space="0" w:color="auto"/>
                                    <w:bottom w:val="none" w:sz="0" w:space="0" w:color="auto"/>
                                    <w:right w:val="none" w:sz="0" w:space="0" w:color="auto"/>
                                  </w:divBdr>
                                  <w:divsChild>
                                    <w:div w:id="149181494">
                                      <w:marLeft w:val="0"/>
                                      <w:marRight w:val="0"/>
                                      <w:marTop w:val="0"/>
                                      <w:marBottom w:val="0"/>
                                      <w:divBdr>
                                        <w:top w:val="none" w:sz="0" w:space="0" w:color="auto"/>
                                        <w:left w:val="none" w:sz="0" w:space="0" w:color="auto"/>
                                        <w:bottom w:val="none" w:sz="0" w:space="0" w:color="auto"/>
                                        <w:right w:val="none" w:sz="0" w:space="0" w:color="auto"/>
                                      </w:divBdr>
                                      <w:divsChild>
                                        <w:div w:id="170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635484">
      <w:bodyDiv w:val="1"/>
      <w:marLeft w:val="0"/>
      <w:marRight w:val="0"/>
      <w:marTop w:val="0"/>
      <w:marBottom w:val="0"/>
      <w:divBdr>
        <w:top w:val="none" w:sz="0" w:space="0" w:color="auto"/>
        <w:left w:val="none" w:sz="0" w:space="0" w:color="auto"/>
        <w:bottom w:val="none" w:sz="0" w:space="0" w:color="auto"/>
        <w:right w:val="none" w:sz="0" w:space="0" w:color="auto"/>
      </w:divBdr>
      <w:divsChild>
        <w:div w:id="900946812">
          <w:marLeft w:val="0"/>
          <w:marRight w:val="0"/>
          <w:marTop w:val="0"/>
          <w:marBottom w:val="0"/>
          <w:divBdr>
            <w:top w:val="none" w:sz="0" w:space="0" w:color="auto"/>
            <w:left w:val="none" w:sz="0" w:space="0" w:color="auto"/>
            <w:bottom w:val="none" w:sz="0" w:space="0" w:color="auto"/>
            <w:right w:val="none" w:sz="0" w:space="0" w:color="auto"/>
          </w:divBdr>
        </w:div>
        <w:div w:id="176896640">
          <w:marLeft w:val="0"/>
          <w:marRight w:val="0"/>
          <w:marTop w:val="0"/>
          <w:marBottom w:val="0"/>
          <w:divBdr>
            <w:top w:val="none" w:sz="0" w:space="0" w:color="auto"/>
            <w:left w:val="none" w:sz="0" w:space="0" w:color="auto"/>
            <w:bottom w:val="none" w:sz="0" w:space="0" w:color="auto"/>
            <w:right w:val="none" w:sz="0" w:space="0" w:color="auto"/>
          </w:divBdr>
          <w:divsChild>
            <w:div w:id="1289626470">
              <w:marLeft w:val="0"/>
              <w:marRight w:val="0"/>
              <w:marTop w:val="0"/>
              <w:marBottom w:val="0"/>
              <w:divBdr>
                <w:top w:val="none" w:sz="0" w:space="0" w:color="auto"/>
                <w:left w:val="none" w:sz="0" w:space="0" w:color="auto"/>
                <w:bottom w:val="none" w:sz="0" w:space="0" w:color="auto"/>
                <w:right w:val="none" w:sz="0" w:space="0" w:color="auto"/>
              </w:divBdr>
            </w:div>
          </w:divsChild>
        </w:div>
        <w:div w:id="1421290382">
          <w:marLeft w:val="0"/>
          <w:marRight w:val="0"/>
          <w:marTop w:val="0"/>
          <w:marBottom w:val="0"/>
          <w:divBdr>
            <w:top w:val="none" w:sz="0" w:space="0" w:color="auto"/>
            <w:left w:val="none" w:sz="0" w:space="0" w:color="auto"/>
            <w:bottom w:val="none" w:sz="0" w:space="0" w:color="auto"/>
            <w:right w:val="none" w:sz="0" w:space="0" w:color="auto"/>
          </w:divBdr>
          <w:divsChild>
            <w:div w:id="113669934">
              <w:marLeft w:val="0"/>
              <w:marRight w:val="0"/>
              <w:marTop w:val="0"/>
              <w:marBottom w:val="0"/>
              <w:divBdr>
                <w:top w:val="none" w:sz="0" w:space="0" w:color="auto"/>
                <w:left w:val="none" w:sz="0" w:space="0" w:color="auto"/>
                <w:bottom w:val="none" w:sz="0" w:space="0" w:color="auto"/>
                <w:right w:val="none" w:sz="0" w:space="0" w:color="auto"/>
              </w:divBdr>
              <w:divsChild>
                <w:div w:id="908462785">
                  <w:marLeft w:val="0"/>
                  <w:marRight w:val="0"/>
                  <w:marTop w:val="0"/>
                  <w:marBottom w:val="0"/>
                  <w:divBdr>
                    <w:top w:val="none" w:sz="0" w:space="0" w:color="auto"/>
                    <w:left w:val="none" w:sz="0" w:space="0" w:color="auto"/>
                    <w:bottom w:val="none" w:sz="0" w:space="0" w:color="auto"/>
                    <w:right w:val="none" w:sz="0" w:space="0" w:color="auto"/>
                  </w:divBdr>
                  <w:divsChild>
                    <w:div w:id="1288505870">
                      <w:marLeft w:val="0"/>
                      <w:marRight w:val="0"/>
                      <w:marTop w:val="0"/>
                      <w:marBottom w:val="0"/>
                      <w:divBdr>
                        <w:top w:val="none" w:sz="0" w:space="0" w:color="auto"/>
                        <w:left w:val="none" w:sz="0" w:space="0" w:color="auto"/>
                        <w:bottom w:val="none" w:sz="0" w:space="0" w:color="auto"/>
                        <w:right w:val="none" w:sz="0" w:space="0" w:color="auto"/>
                      </w:divBdr>
                    </w:div>
                    <w:div w:id="899748900">
                      <w:marLeft w:val="0"/>
                      <w:marRight w:val="0"/>
                      <w:marTop w:val="0"/>
                      <w:marBottom w:val="0"/>
                      <w:divBdr>
                        <w:top w:val="none" w:sz="0" w:space="0" w:color="auto"/>
                        <w:left w:val="none" w:sz="0" w:space="0" w:color="auto"/>
                        <w:bottom w:val="none" w:sz="0" w:space="0" w:color="auto"/>
                        <w:right w:val="none" w:sz="0" w:space="0" w:color="auto"/>
                      </w:divBdr>
                    </w:div>
                    <w:div w:id="762721022">
                      <w:marLeft w:val="0"/>
                      <w:marRight w:val="0"/>
                      <w:marTop w:val="0"/>
                      <w:marBottom w:val="0"/>
                      <w:divBdr>
                        <w:top w:val="none" w:sz="0" w:space="0" w:color="auto"/>
                        <w:left w:val="none" w:sz="0" w:space="0" w:color="auto"/>
                        <w:bottom w:val="none" w:sz="0" w:space="0" w:color="auto"/>
                        <w:right w:val="none" w:sz="0" w:space="0" w:color="auto"/>
                      </w:divBdr>
                    </w:div>
                    <w:div w:id="1248416123">
                      <w:marLeft w:val="0"/>
                      <w:marRight w:val="0"/>
                      <w:marTop w:val="0"/>
                      <w:marBottom w:val="0"/>
                      <w:divBdr>
                        <w:top w:val="none" w:sz="0" w:space="0" w:color="auto"/>
                        <w:left w:val="none" w:sz="0" w:space="0" w:color="auto"/>
                        <w:bottom w:val="none" w:sz="0" w:space="0" w:color="auto"/>
                        <w:right w:val="none" w:sz="0" w:space="0" w:color="auto"/>
                      </w:divBdr>
                    </w:div>
                    <w:div w:id="215286594">
                      <w:marLeft w:val="0"/>
                      <w:marRight w:val="0"/>
                      <w:marTop w:val="0"/>
                      <w:marBottom w:val="0"/>
                      <w:divBdr>
                        <w:top w:val="none" w:sz="0" w:space="0" w:color="auto"/>
                        <w:left w:val="none" w:sz="0" w:space="0" w:color="auto"/>
                        <w:bottom w:val="none" w:sz="0" w:space="0" w:color="auto"/>
                        <w:right w:val="none" w:sz="0" w:space="0" w:color="auto"/>
                      </w:divBdr>
                    </w:div>
                    <w:div w:id="83457822">
                      <w:marLeft w:val="0"/>
                      <w:marRight w:val="0"/>
                      <w:marTop w:val="0"/>
                      <w:marBottom w:val="0"/>
                      <w:divBdr>
                        <w:top w:val="none" w:sz="0" w:space="0" w:color="auto"/>
                        <w:left w:val="none" w:sz="0" w:space="0" w:color="auto"/>
                        <w:bottom w:val="none" w:sz="0" w:space="0" w:color="auto"/>
                        <w:right w:val="none" w:sz="0" w:space="0" w:color="auto"/>
                      </w:divBdr>
                    </w:div>
                    <w:div w:id="1664045746">
                      <w:marLeft w:val="0"/>
                      <w:marRight w:val="0"/>
                      <w:marTop w:val="0"/>
                      <w:marBottom w:val="0"/>
                      <w:divBdr>
                        <w:top w:val="none" w:sz="0" w:space="0" w:color="auto"/>
                        <w:left w:val="none" w:sz="0" w:space="0" w:color="auto"/>
                        <w:bottom w:val="none" w:sz="0" w:space="0" w:color="auto"/>
                        <w:right w:val="none" w:sz="0" w:space="0" w:color="auto"/>
                      </w:divBdr>
                    </w:div>
                    <w:div w:id="179197244">
                      <w:marLeft w:val="0"/>
                      <w:marRight w:val="0"/>
                      <w:marTop w:val="0"/>
                      <w:marBottom w:val="0"/>
                      <w:divBdr>
                        <w:top w:val="none" w:sz="0" w:space="0" w:color="auto"/>
                        <w:left w:val="none" w:sz="0" w:space="0" w:color="auto"/>
                        <w:bottom w:val="none" w:sz="0" w:space="0" w:color="auto"/>
                        <w:right w:val="none" w:sz="0" w:space="0" w:color="auto"/>
                      </w:divBdr>
                    </w:div>
                    <w:div w:id="2064598912">
                      <w:marLeft w:val="0"/>
                      <w:marRight w:val="0"/>
                      <w:marTop w:val="0"/>
                      <w:marBottom w:val="0"/>
                      <w:divBdr>
                        <w:top w:val="none" w:sz="0" w:space="0" w:color="auto"/>
                        <w:left w:val="none" w:sz="0" w:space="0" w:color="auto"/>
                        <w:bottom w:val="none" w:sz="0" w:space="0" w:color="auto"/>
                        <w:right w:val="none" w:sz="0" w:space="0" w:color="auto"/>
                      </w:divBdr>
                    </w:div>
                    <w:div w:id="113059021">
                      <w:marLeft w:val="0"/>
                      <w:marRight w:val="0"/>
                      <w:marTop w:val="0"/>
                      <w:marBottom w:val="0"/>
                      <w:divBdr>
                        <w:top w:val="none" w:sz="0" w:space="0" w:color="auto"/>
                        <w:left w:val="none" w:sz="0" w:space="0" w:color="auto"/>
                        <w:bottom w:val="none" w:sz="0" w:space="0" w:color="auto"/>
                        <w:right w:val="none" w:sz="0" w:space="0" w:color="auto"/>
                      </w:divBdr>
                    </w:div>
                    <w:div w:id="1623077743">
                      <w:marLeft w:val="0"/>
                      <w:marRight w:val="0"/>
                      <w:marTop w:val="0"/>
                      <w:marBottom w:val="0"/>
                      <w:divBdr>
                        <w:top w:val="none" w:sz="0" w:space="0" w:color="auto"/>
                        <w:left w:val="none" w:sz="0" w:space="0" w:color="auto"/>
                        <w:bottom w:val="none" w:sz="0" w:space="0" w:color="auto"/>
                        <w:right w:val="none" w:sz="0" w:space="0" w:color="auto"/>
                      </w:divBdr>
                    </w:div>
                    <w:div w:id="1365983523">
                      <w:marLeft w:val="0"/>
                      <w:marRight w:val="0"/>
                      <w:marTop w:val="0"/>
                      <w:marBottom w:val="0"/>
                      <w:divBdr>
                        <w:top w:val="none" w:sz="0" w:space="0" w:color="auto"/>
                        <w:left w:val="none" w:sz="0" w:space="0" w:color="auto"/>
                        <w:bottom w:val="none" w:sz="0" w:space="0" w:color="auto"/>
                        <w:right w:val="none" w:sz="0" w:space="0" w:color="auto"/>
                      </w:divBdr>
                    </w:div>
                    <w:div w:id="67270127">
                      <w:marLeft w:val="0"/>
                      <w:marRight w:val="0"/>
                      <w:marTop w:val="0"/>
                      <w:marBottom w:val="0"/>
                      <w:divBdr>
                        <w:top w:val="none" w:sz="0" w:space="0" w:color="auto"/>
                        <w:left w:val="none" w:sz="0" w:space="0" w:color="auto"/>
                        <w:bottom w:val="none" w:sz="0" w:space="0" w:color="auto"/>
                        <w:right w:val="none" w:sz="0" w:space="0" w:color="auto"/>
                      </w:divBdr>
                    </w:div>
                    <w:div w:id="1866407154">
                      <w:marLeft w:val="0"/>
                      <w:marRight w:val="0"/>
                      <w:marTop w:val="0"/>
                      <w:marBottom w:val="0"/>
                      <w:divBdr>
                        <w:top w:val="none" w:sz="0" w:space="0" w:color="auto"/>
                        <w:left w:val="none" w:sz="0" w:space="0" w:color="auto"/>
                        <w:bottom w:val="none" w:sz="0" w:space="0" w:color="auto"/>
                        <w:right w:val="none" w:sz="0" w:space="0" w:color="auto"/>
                      </w:divBdr>
                    </w:div>
                    <w:div w:id="2102412621">
                      <w:marLeft w:val="0"/>
                      <w:marRight w:val="0"/>
                      <w:marTop w:val="0"/>
                      <w:marBottom w:val="0"/>
                      <w:divBdr>
                        <w:top w:val="none" w:sz="0" w:space="0" w:color="auto"/>
                        <w:left w:val="none" w:sz="0" w:space="0" w:color="auto"/>
                        <w:bottom w:val="none" w:sz="0" w:space="0" w:color="auto"/>
                        <w:right w:val="none" w:sz="0" w:space="0" w:color="auto"/>
                      </w:divBdr>
                    </w:div>
                    <w:div w:id="1162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82051">
      <w:bodyDiv w:val="1"/>
      <w:marLeft w:val="0"/>
      <w:marRight w:val="0"/>
      <w:marTop w:val="0"/>
      <w:marBottom w:val="0"/>
      <w:divBdr>
        <w:top w:val="none" w:sz="0" w:space="0" w:color="auto"/>
        <w:left w:val="none" w:sz="0" w:space="0" w:color="auto"/>
        <w:bottom w:val="none" w:sz="0" w:space="0" w:color="auto"/>
        <w:right w:val="none" w:sz="0" w:space="0" w:color="auto"/>
      </w:divBdr>
      <w:divsChild>
        <w:div w:id="1979843743">
          <w:marLeft w:val="0"/>
          <w:marRight w:val="0"/>
          <w:marTop w:val="0"/>
          <w:marBottom w:val="0"/>
          <w:divBdr>
            <w:top w:val="none" w:sz="0" w:space="0" w:color="auto"/>
            <w:left w:val="none" w:sz="0" w:space="0" w:color="auto"/>
            <w:bottom w:val="none" w:sz="0" w:space="0" w:color="auto"/>
            <w:right w:val="none" w:sz="0" w:space="0" w:color="auto"/>
          </w:divBdr>
        </w:div>
        <w:div w:id="158540769">
          <w:marLeft w:val="0"/>
          <w:marRight w:val="0"/>
          <w:marTop w:val="0"/>
          <w:marBottom w:val="0"/>
          <w:divBdr>
            <w:top w:val="none" w:sz="0" w:space="0" w:color="auto"/>
            <w:left w:val="none" w:sz="0" w:space="0" w:color="auto"/>
            <w:bottom w:val="none" w:sz="0" w:space="0" w:color="auto"/>
            <w:right w:val="none" w:sz="0" w:space="0" w:color="auto"/>
          </w:divBdr>
          <w:divsChild>
            <w:div w:id="869955963">
              <w:marLeft w:val="0"/>
              <w:marRight w:val="0"/>
              <w:marTop w:val="0"/>
              <w:marBottom w:val="0"/>
              <w:divBdr>
                <w:top w:val="none" w:sz="0" w:space="0" w:color="auto"/>
                <w:left w:val="none" w:sz="0" w:space="0" w:color="auto"/>
                <w:bottom w:val="none" w:sz="0" w:space="0" w:color="auto"/>
                <w:right w:val="none" w:sz="0" w:space="0" w:color="auto"/>
              </w:divBdr>
              <w:divsChild>
                <w:div w:id="288898297">
                  <w:marLeft w:val="0"/>
                  <w:marRight w:val="0"/>
                  <w:marTop w:val="0"/>
                  <w:marBottom w:val="0"/>
                  <w:divBdr>
                    <w:top w:val="none" w:sz="0" w:space="0" w:color="auto"/>
                    <w:left w:val="none" w:sz="0" w:space="0" w:color="auto"/>
                    <w:bottom w:val="none" w:sz="0" w:space="0" w:color="auto"/>
                    <w:right w:val="none" w:sz="0" w:space="0" w:color="auto"/>
                  </w:divBdr>
                  <w:divsChild>
                    <w:div w:id="1503157011">
                      <w:marLeft w:val="0"/>
                      <w:marRight w:val="0"/>
                      <w:marTop w:val="0"/>
                      <w:marBottom w:val="0"/>
                      <w:divBdr>
                        <w:top w:val="none" w:sz="0" w:space="0" w:color="auto"/>
                        <w:left w:val="none" w:sz="0" w:space="0" w:color="auto"/>
                        <w:bottom w:val="none" w:sz="0" w:space="0" w:color="auto"/>
                        <w:right w:val="none" w:sz="0" w:space="0" w:color="auto"/>
                      </w:divBdr>
                      <w:divsChild>
                        <w:div w:id="489248869">
                          <w:marLeft w:val="0"/>
                          <w:marRight w:val="0"/>
                          <w:marTop w:val="0"/>
                          <w:marBottom w:val="0"/>
                          <w:divBdr>
                            <w:top w:val="none" w:sz="0" w:space="0" w:color="auto"/>
                            <w:left w:val="none" w:sz="0" w:space="0" w:color="auto"/>
                            <w:bottom w:val="none" w:sz="0" w:space="0" w:color="auto"/>
                            <w:right w:val="none" w:sz="0" w:space="0" w:color="auto"/>
                          </w:divBdr>
                          <w:divsChild>
                            <w:div w:id="1071199206">
                              <w:marLeft w:val="0"/>
                              <w:marRight w:val="0"/>
                              <w:marTop w:val="0"/>
                              <w:marBottom w:val="0"/>
                              <w:divBdr>
                                <w:top w:val="none" w:sz="0" w:space="0" w:color="auto"/>
                                <w:left w:val="none" w:sz="0" w:space="0" w:color="auto"/>
                                <w:bottom w:val="none" w:sz="0" w:space="0" w:color="auto"/>
                                <w:right w:val="none" w:sz="0" w:space="0" w:color="auto"/>
                              </w:divBdr>
                              <w:divsChild>
                                <w:div w:id="1604074225">
                                  <w:marLeft w:val="0"/>
                                  <w:marRight w:val="0"/>
                                  <w:marTop w:val="0"/>
                                  <w:marBottom w:val="0"/>
                                  <w:divBdr>
                                    <w:top w:val="none" w:sz="0" w:space="0" w:color="auto"/>
                                    <w:left w:val="none" w:sz="0" w:space="0" w:color="auto"/>
                                    <w:bottom w:val="none" w:sz="0" w:space="0" w:color="auto"/>
                                    <w:right w:val="none" w:sz="0" w:space="0" w:color="auto"/>
                                  </w:divBdr>
                                </w:div>
                              </w:divsChild>
                            </w:div>
                            <w:div w:id="1231309309">
                              <w:marLeft w:val="0"/>
                              <w:marRight w:val="0"/>
                              <w:marTop w:val="0"/>
                              <w:marBottom w:val="0"/>
                              <w:divBdr>
                                <w:top w:val="none" w:sz="0" w:space="0" w:color="auto"/>
                                <w:left w:val="none" w:sz="0" w:space="0" w:color="auto"/>
                                <w:bottom w:val="none" w:sz="0" w:space="0" w:color="auto"/>
                                <w:right w:val="none" w:sz="0" w:space="0" w:color="auto"/>
                              </w:divBdr>
                              <w:divsChild>
                                <w:div w:id="6372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459">
                          <w:marLeft w:val="0"/>
                          <w:marRight w:val="0"/>
                          <w:marTop w:val="0"/>
                          <w:marBottom w:val="0"/>
                          <w:divBdr>
                            <w:top w:val="none" w:sz="0" w:space="0" w:color="auto"/>
                            <w:left w:val="none" w:sz="0" w:space="0" w:color="auto"/>
                            <w:bottom w:val="none" w:sz="0" w:space="0" w:color="auto"/>
                            <w:right w:val="none" w:sz="0" w:space="0" w:color="auto"/>
                          </w:divBdr>
                          <w:divsChild>
                            <w:div w:id="1471903081">
                              <w:marLeft w:val="0"/>
                              <w:marRight w:val="0"/>
                              <w:marTop w:val="0"/>
                              <w:marBottom w:val="0"/>
                              <w:divBdr>
                                <w:top w:val="none" w:sz="0" w:space="0" w:color="auto"/>
                                <w:left w:val="none" w:sz="0" w:space="0" w:color="auto"/>
                                <w:bottom w:val="none" w:sz="0" w:space="0" w:color="auto"/>
                                <w:right w:val="none" w:sz="0" w:space="0" w:color="auto"/>
                              </w:divBdr>
                              <w:divsChild>
                                <w:div w:id="12380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40205">
                      <w:marLeft w:val="0"/>
                      <w:marRight w:val="0"/>
                      <w:marTop w:val="0"/>
                      <w:marBottom w:val="0"/>
                      <w:divBdr>
                        <w:top w:val="none" w:sz="0" w:space="0" w:color="auto"/>
                        <w:left w:val="none" w:sz="0" w:space="0" w:color="auto"/>
                        <w:bottom w:val="none" w:sz="0" w:space="0" w:color="auto"/>
                        <w:right w:val="none" w:sz="0" w:space="0" w:color="auto"/>
                      </w:divBdr>
                      <w:divsChild>
                        <w:div w:id="1542088669">
                          <w:marLeft w:val="0"/>
                          <w:marRight w:val="0"/>
                          <w:marTop w:val="0"/>
                          <w:marBottom w:val="0"/>
                          <w:divBdr>
                            <w:top w:val="none" w:sz="0" w:space="0" w:color="auto"/>
                            <w:left w:val="none" w:sz="0" w:space="0" w:color="auto"/>
                            <w:bottom w:val="none" w:sz="0" w:space="0" w:color="auto"/>
                            <w:right w:val="none" w:sz="0" w:space="0" w:color="auto"/>
                          </w:divBdr>
                          <w:divsChild>
                            <w:div w:id="1897275333">
                              <w:marLeft w:val="0"/>
                              <w:marRight w:val="0"/>
                              <w:marTop w:val="0"/>
                              <w:marBottom w:val="0"/>
                              <w:divBdr>
                                <w:top w:val="none" w:sz="0" w:space="0" w:color="auto"/>
                                <w:left w:val="none" w:sz="0" w:space="0" w:color="auto"/>
                                <w:bottom w:val="none" w:sz="0" w:space="0" w:color="auto"/>
                                <w:right w:val="none" w:sz="0" w:space="0" w:color="auto"/>
                              </w:divBdr>
                              <w:divsChild>
                                <w:div w:id="299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2377">
                          <w:marLeft w:val="0"/>
                          <w:marRight w:val="0"/>
                          <w:marTop w:val="0"/>
                          <w:marBottom w:val="0"/>
                          <w:divBdr>
                            <w:top w:val="none" w:sz="0" w:space="0" w:color="auto"/>
                            <w:left w:val="none" w:sz="0" w:space="0" w:color="auto"/>
                            <w:bottom w:val="none" w:sz="0" w:space="0" w:color="auto"/>
                            <w:right w:val="none" w:sz="0" w:space="0" w:color="auto"/>
                          </w:divBdr>
                          <w:divsChild>
                            <w:div w:id="1717511426">
                              <w:marLeft w:val="0"/>
                              <w:marRight w:val="0"/>
                              <w:marTop w:val="0"/>
                              <w:marBottom w:val="0"/>
                              <w:divBdr>
                                <w:top w:val="none" w:sz="0" w:space="0" w:color="auto"/>
                                <w:left w:val="none" w:sz="0" w:space="0" w:color="auto"/>
                                <w:bottom w:val="none" w:sz="0" w:space="0" w:color="auto"/>
                                <w:right w:val="none" w:sz="0" w:space="0" w:color="auto"/>
                              </w:divBdr>
                              <w:divsChild>
                                <w:div w:id="1685742158">
                                  <w:marLeft w:val="0"/>
                                  <w:marRight w:val="0"/>
                                  <w:marTop w:val="0"/>
                                  <w:marBottom w:val="0"/>
                                  <w:divBdr>
                                    <w:top w:val="none" w:sz="0" w:space="0" w:color="auto"/>
                                    <w:left w:val="none" w:sz="0" w:space="0" w:color="auto"/>
                                    <w:bottom w:val="none" w:sz="0" w:space="0" w:color="auto"/>
                                    <w:right w:val="none" w:sz="0" w:space="0" w:color="auto"/>
                                  </w:divBdr>
                                  <w:divsChild>
                                    <w:div w:id="1199510855">
                                      <w:marLeft w:val="0"/>
                                      <w:marRight w:val="0"/>
                                      <w:marTop w:val="0"/>
                                      <w:marBottom w:val="0"/>
                                      <w:divBdr>
                                        <w:top w:val="none" w:sz="0" w:space="0" w:color="auto"/>
                                        <w:left w:val="none" w:sz="0" w:space="0" w:color="auto"/>
                                        <w:bottom w:val="none" w:sz="0" w:space="0" w:color="auto"/>
                                        <w:right w:val="none" w:sz="0" w:space="0" w:color="auto"/>
                                      </w:divBdr>
                                      <w:divsChild>
                                        <w:div w:id="12596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86108">
      <w:bodyDiv w:val="1"/>
      <w:marLeft w:val="0"/>
      <w:marRight w:val="0"/>
      <w:marTop w:val="0"/>
      <w:marBottom w:val="0"/>
      <w:divBdr>
        <w:top w:val="none" w:sz="0" w:space="0" w:color="auto"/>
        <w:left w:val="none" w:sz="0" w:space="0" w:color="auto"/>
        <w:bottom w:val="none" w:sz="0" w:space="0" w:color="auto"/>
        <w:right w:val="none" w:sz="0" w:space="0" w:color="auto"/>
      </w:divBdr>
      <w:divsChild>
        <w:div w:id="1622030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pringboard-curriculum/PythonDataScienceHandbook/blob/13290ad4bf36924bbafde3a5c1b37e7858402e4a/notebooks/03.11-Working-with-Time-Series.ipynb" TargetMode="External"/><Relationship Id="rId18" Type="http://schemas.openxmlformats.org/officeDocument/2006/relationships/hyperlink" Target="https://github.com/springboard-curriculum/PythonDataScienceHandbook/blob/13290ad4bf36924bbafde3a5c1b37e7858402e4a/notebooks/03.12-Performance-Eval-and-Query.ipynb" TargetMode="External"/><Relationship Id="rId26" Type="http://schemas.openxmlformats.org/officeDocument/2006/relationships/hyperlink" Target="https://www.datacamp.com/courses/data-cleaning-in-python?embedded=true" TargetMode="External"/><Relationship Id="rId39" Type="http://schemas.openxmlformats.org/officeDocument/2006/relationships/hyperlink" Target="javascript:void(0)" TargetMode="External"/><Relationship Id="rId21" Type="http://schemas.openxmlformats.org/officeDocument/2006/relationships/hyperlink" Target="https://github.com/springboard-curriculum/PythonDataScienceHandbook/blob/13290ad4bf36924bbafde3a5c1b37e7858402e4a/notebooks/03.11-Working-with-Time-Series.ipynb"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 Type="http://schemas.openxmlformats.org/officeDocument/2006/relationships/hyperlink" Target="https://github.com/jakevdp/PythonDataScienceHandbook" TargetMode="External"/><Relationship Id="rId2" Type="http://schemas.openxmlformats.org/officeDocument/2006/relationships/styles" Target="styles.xml"/><Relationship Id="rId16" Type="http://schemas.openxmlformats.org/officeDocument/2006/relationships/hyperlink" Target="https://github.com/springboard-curriculum/PythonDataScienceHandbook/blob/13290ad4bf36924bbafde3a5c1b37e7858402e4a/notebooks/03.13-Further-Resources.ipynb" TargetMode="External"/><Relationship Id="rId29" Type="http://schemas.openxmlformats.org/officeDocument/2006/relationships/hyperlink" Target="javascript:void(0)" TargetMode="External"/><Relationship Id="rId11" Type="http://schemas.openxmlformats.org/officeDocument/2006/relationships/hyperlink" Target="https://github.com/springboard-curriculum/PythonDataScienceHandbook/blob/13290ad4bf36924bbafde3a5c1b37e7858402e4a/notebooks/03.09-Pivot-Tables.ipynb" TargetMode="External"/><Relationship Id="rId24" Type="http://schemas.openxmlformats.org/officeDocument/2006/relationships/hyperlink" Target="https://www.datacamp.com/courses/data-cleaning-in-python?embedded=true" TargetMode="External"/><Relationship Id="rId32" Type="http://schemas.openxmlformats.org/officeDocument/2006/relationships/image" Target="media/image4.wmf"/><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s://github.com/springboard-curriculum/PythonDataScienceHandbook/blob/13290ad4bf36924bbafde3a5c1b37e7858402e4a/notebooks/03.09-Pivot-Tables.ipynb" TargetMode="External"/><Relationship Id="rId14" Type="http://schemas.openxmlformats.org/officeDocument/2006/relationships/hyperlink" Target="https://colab.research.google.com/github/jakevdp/PythonDataScienceHandbook/blob/master/notebooks/03.10-Working-With-Strings.ipynb" TargetMode="External"/><Relationship Id="rId22" Type="http://schemas.openxmlformats.org/officeDocument/2006/relationships/image" Target="media/image2.wmf"/><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yperlink" Target="https://creativecommons.org/licenses/by-nc-nd/3.0/us/legalcode" TargetMode="External"/><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hyperlink" Target="https://github.com/springboard-curriculum/PythonDataScienceHandbook/blob/13290ad4bf36924bbafde3a5c1b37e7858402e4a/notebooks/Index.ipynb" TargetMode="External"/><Relationship Id="rId17" Type="http://schemas.openxmlformats.org/officeDocument/2006/relationships/hyperlink" Target="https://github.com/fictivekin/openrecipes" TargetMode="External"/><Relationship Id="rId25" Type="http://schemas.openxmlformats.org/officeDocument/2006/relationships/hyperlink" Target="https://www.datacamp.com/courses/data-cleaning-in-python?embedded=true"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20" Type="http://schemas.openxmlformats.org/officeDocument/2006/relationships/hyperlink" Target="https://github.com/springboard-curriculum/PythonDataScienceHandbook/blob/13290ad4bf36924bbafde3a5c1b37e7858402e4a/notebooks/Index.ipynb"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hop.oreilly.com/product/0636920034919.do" TargetMode="External"/><Relationship Id="rId15" Type="http://schemas.openxmlformats.org/officeDocument/2006/relationships/hyperlink" Target="http://pandas.pydata.org/pandas-docs/stable/text.html" TargetMode="External"/><Relationship Id="rId23" Type="http://schemas.openxmlformats.org/officeDocument/2006/relationships/hyperlink" Target="https://www.datacamp.com/courses/data-cleaning-in-python?embedded=true"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http://shop.oreilly.com/product/0636920034919.do" TargetMode="External"/><Relationship Id="rId31" Type="http://schemas.openxmlformats.org/officeDocument/2006/relationships/image" Target="media/image3.wmf"/><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7092</TotalTime>
  <Pages>1</Pages>
  <Words>22826</Words>
  <Characters>130110</Characters>
  <Application>Microsoft Office Word</Application>
  <DocSecurity>0</DocSecurity>
  <Lines>1084</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2</cp:revision>
  <cp:lastPrinted>2023-02-23T22:46:00Z</cp:lastPrinted>
  <dcterms:created xsi:type="dcterms:W3CDTF">2023-02-23T22:41:00Z</dcterms:created>
  <dcterms:modified xsi:type="dcterms:W3CDTF">2023-02-28T21:01:00Z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249840f4-31b8-48dc-b0db-2e6997dfe0c7</vt:lpwstr>
  </property>
</Properties>
</file>